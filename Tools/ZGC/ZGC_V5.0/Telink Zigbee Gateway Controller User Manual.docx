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4E9" w:rsidRDefault="00F676CF" w:rsidP="00E70C8A">
      <w:pPr>
        <w:pStyle w:val="2"/>
        <w:numPr>
          <w:ilvl w:val="0"/>
          <w:numId w:val="56"/>
        </w:numPr>
      </w:pPr>
      <w:r>
        <w:rPr>
          <w:rFonts w:hint="eastAsia"/>
        </w:rPr>
        <w:t>Brief</w:t>
      </w:r>
    </w:p>
    <w:p w:rsidR="00F676CF" w:rsidRDefault="00116464" w:rsidP="00F676CF">
      <w:pPr>
        <w:pStyle w:val="a3"/>
        <w:ind w:left="360" w:firstLineChars="0" w:firstLine="0"/>
      </w:pPr>
      <w:r>
        <w:rPr>
          <w:rFonts w:hint="eastAsia"/>
        </w:rPr>
        <w:t>This document is the user manual for telink zigbee gateway controlle</w:t>
      </w:r>
      <w:r w:rsidR="001D0048">
        <w:t>r software</w:t>
      </w:r>
      <w:r w:rsidR="005057F9">
        <w:t>, and note that only the g</w:t>
      </w:r>
      <w:r w:rsidR="006A3418">
        <w:t>eneric step is shown here</w:t>
      </w:r>
      <w:r w:rsidR="00C46F42">
        <w:t xml:space="preserve">, please refer to </w:t>
      </w:r>
      <w:r w:rsidR="00355D79">
        <w:t>“</w:t>
      </w:r>
      <w:r w:rsidR="00355D79" w:rsidRPr="00355D79">
        <w:t>AN_17110600-E2_Telink Zigbee 3.0 SDK Guide</w:t>
      </w:r>
      <w:r w:rsidR="00355D79">
        <w:t>”</w:t>
      </w:r>
      <w:r w:rsidR="00894160">
        <w:t xml:space="preserve"> for more information.</w:t>
      </w:r>
    </w:p>
    <w:p w:rsidR="007F2134" w:rsidRDefault="007F2134" w:rsidP="00F676CF">
      <w:pPr>
        <w:pStyle w:val="a3"/>
        <w:ind w:left="360" w:firstLineChars="0" w:firstLine="0"/>
      </w:pPr>
    </w:p>
    <w:p w:rsidR="007F2134" w:rsidRDefault="007F2134" w:rsidP="006B3FB3">
      <w:pPr>
        <w:pStyle w:val="2"/>
        <w:numPr>
          <w:ilvl w:val="0"/>
          <w:numId w:val="56"/>
        </w:numPr>
      </w:pPr>
      <w:r>
        <w:t>System Architecture</w:t>
      </w:r>
    </w:p>
    <w:p w:rsidR="00640686" w:rsidRDefault="00640686" w:rsidP="007F2134">
      <w:pPr>
        <w:pStyle w:val="a3"/>
        <w:ind w:left="360" w:firstLineChars="0" w:firstLine="0"/>
      </w:pPr>
      <w:r>
        <w:rPr>
          <w:noProof/>
        </w:rPr>
        <mc:AlternateContent>
          <mc:Choice Requires="wps">
            <w:drawing>
              <wp:anchor distT="45720" distB="45720" distL="114300" distR="114300" simplePos="0" relativeHeight="251666432" behindDoc="0" locked="0" layoutInCell="1" allowOverlap="1" wp14:anchorId="388EBAEB" wp14:editId="56A588D6">
                <wp:simplePos x="0" y="0"/>
                <wp:positionH relativeFrom="column">
                  <wp:posOffset>2696845</wp:posOffset>
                </wp:positionH>
                <wp:positionV relativeFrom="paragraph">
                  <wp:posOffset>541109</wp:posOffset>
                </wp:positionV>
                <wp:extent cx="785495" cy="276860"/>
                <wp:effectExtent l="0" t="0" r="0" b="88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495" cy="276860"/>
                        </a:xfrm>
                        <a:prstGeom prst="rect">
                          <a:avLst/>
                        </a:prstGeom>
                        <a:solidFill>
                          <a:srgbClr val="FFFFFF"/>
                        </a:solidFill>
                        <a:ln w="9525">
                          <a:noFill/>
                          <a:miter lim="800000"/>
                          <a:headEnd/>
                          <a:tailEnd/>
                        </a:ln>
                      </wps:spPr>
                      <wps:txbx>
                        <w:txbxContent>
                          <w:p w:rsidR="00640686" w:rsidRDefault="00DE66F7">
                            <w:r>
                              <w:t>S</w:t>
                            </w:r>
                            <w:r w:rsidR="00640686" w:rsidRPr="00640686">
                              <w:t>erial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8EBAEB" id="_x0000_t202" coordsize="21600,21600" o:spt="202" path="m,l,21600r21600,l21600,xe">
                <v:stroke joinstyle="miter"/>
                <v:path gradientshapeok="t" o:connecttype="rect"/>
              </v:shapetype>
              <v:shape id="文本框 2" o:spid="_x0000_s1026" type="#_x0000_t202" style="position:absolute;left:0;text-align:left;margin-left:212.35pt;margin-top:42.6pt;width:61.85pt;height:21.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" stroked="f">
                <v:textbox>
                  <w:txbxContent>
                    <w:p w:rsidR="00640686" w:rsidRDefault="00DE66F7">
                      <w:r>
                        <w:t>S</w:t>
                      </w:r>
                      <w:r w:rsidR="00640686" w:rsidRPr="00640686">
                        <w:t>erial port</w:t>
                      </w:r>
                    </w:p>
                  </w:txbxContent>
                </v:textbox>
                <w10:wrap type="square"/>
              </v:shape>
            </w:pict>
          </mc:Fallback>
        </mc:AlternateContent>
      </w:r>
      <w:r w:rsidR="002B7F9A" w:rsidRPr="002B7F9A">
        <w:rPr>
          <w:rFonts w:hint="eastAsia"/>
          <w:noProof/>
        </w:rPr>
        <mc:AlternateContent>
          <mc:Choice Requires="wps">
            <w:drawing>
              <wp:anchor distT="0" distB="0" distL="114300" distR="114300" simplePos="0" relativeHeight="251660288" behindDoc="0" locked="0" layoutInCell="1" allowOverlap="1" wp14:anchorId="671D21CD" wp14:editId="63A6B30D">
                <wp:simplePos x="0" y="0"/>
                <wp:positionH relativeFrom="column">
                  <wp:posOffset>3870236</wp:posOffset>
                </wp:positionH>
                <wp:positionV relativeFrom="paragraph">
                  <wp:posOffset>655955</wp:posOffset>
                </wp:positionV>
                <wp:extent cx="1520905" cy="430235"/>
                <wp:effectExtent l="0" t="0" r="22225" b="27305"/>
                <wp:wrapNone/>
                <wp:docPr id="6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0905" cy="430235"/>
                        </a:xfrm>
                        <a:prstGeom prst="rect">
                          <a:avLst/>
                        </a:prstGeom>
                        <a:solidFill>
                          <a:schemeClr val="accent6">
                            <a:lumMod val="40000"/>
                            <a:lumOff val="60000"/>
                          </a:schemeClr>
                        </a:solidFill>
                        <a:ln w="9525">
                          <a:solidFill>
                            <a:srgbClr val="000000"/>
                          </a:solidFill>
                          <a:miter lim="800000"/>
                          <a:headEnd/>
                          <a:tailEnd/>
                        </a:ln>
                      </wps:spPr>
                      <wps:txbx>
                        <w:txbxContent>
                          <w:p w:rsidR="002B7F9A" w:rsidRDefault="00640686" w:rsidP="002B7F9A">
                            <w:r>
                              <w:rPr>
                                <w:rFonts w:hint="eastAsia"/>
                              </w:rPr>
                              <w:t>Zigbee Gateway</w:t>
                            </w:r>
                          </w:p>
                          <w:p w:rsidR="002B7F9A" w:rsidRDefault="002B7F9A" w:rsidP="002B7F9A"/>
                          <w:p w:rsidR="002B7F9A" w:rsidRDefault="002B7F9A" w:rsidP="002B7F9A"/>
                          <w:p w:rsidR="002B7F9A" w:rsidRDefault="002B7F9A" w:rsidP="002B7F9A"/>
                          <w:p w:rsidR="002B7F9A" w:rsidRDefault="002B7F9A" w:rsidP="002B7F9A"/>
                          <w:p w:rsidR="002B7F9A" w:rsidRDefault="002B7F9A" w:rsidP="002B7F9A">
                            <w:pPr>
                              <w:ind w:firstLineChars="50" w:firstLine="105"/>
                            </w:pPr>
                            <w:r>
                              <w:rPr>
                                <w:rFonts w:hint="eastAsia"/>
                              </w:rPr>
                              <w:t>Computer 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71D21CD" id="Rectangle 7" o:spid="_x0000_s1027" style="position:absolute;left:0;text-align:left;margin-left:304.75pt;margin-top:51.65pt;width:119.75pt;height:3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" fillcolor="#c5e0b3 [1305]">
                <v:textbox>
                  <w:txbxContent>
                    <w:p w:rsidR="002B7F9A" w:rsidRDefault="00640686" w:rsidP="002B7F9A">
                      <w:r>
                        <w:rPr>
                          <w:rFonts w:hint="eastAsia"/>
                        </w:rPr>
                        <w:t>Zigbee Gateway</w:t>
                      </w:r>
                    </w:p>
                    <w:p w:rsidR="002B7F9A" w:rsidRDefault="002B7F9A" w:rsidP="002B7F9A"/>
                    <w:p w:rsidR="002B7F9A" w:rsidRDefault="002B7F9A" w:rsidP="002B7F9A"/>
                    <w:p w:rsidR="002B7F9A" w:rsidRDefault="002B7F9A" w:rsidP="002B7F9A"/>
                    <w:p w:rsidR="002B7F9A" w:rsidRDefault="002B7F9A" w:rsidP="002B7F9A"/>
                    <w:p w:rsidR="002B7F9A" w:rsidRDefault="002B7F9A" w:rsidP="002B7F9A">
                      <w:pPr>
                        <w:ind w:firstLineChars="50" w:firstLine="105"/>
                      </w:pPr>
                      <w:r>
                        <w:rPr>
                          <w:rFonts w:hint="eastAsia"/>
                        </w:rPr>
                        <w:t>Computer B</w:t>
                      </w:r>
                    </w:p>
                  </w:txbxContent>
                </v:textbox>
              </v:rect>
            </w:pict>
          </mc:Fallback>
        </mc:AlternateContent>
      </w:r>
      <w:r w:rsidR="002B7F9A">
        <w:rPr>
          <w:noProof/>
        </w:rPr>
        <mc:AlternateContent>
          <mc:Choice Requires="wps">
            <w:drawing>
              <wp:anchor distT="0" distB="0" distL="114300" distR="114300" simplePos="0" relativeHeight="251664384" behindDoc="0" locked="0" layoutInCell="1" allowOverlap="1" wp14:anchorId="55E0FD90" wp14:editId="336C54FB">
                <wp:simplePos x="0" y="0"/>
                <wp:positionH relativeFrom="column">
                  <wp:posOffset>2278380</wp:posOffset>
                </wp:positionH>
                <wp:positionV relativeFrom="paragraph">
                  <wp:posOffset>868313</wp:posOffset>
                </wp:positionV>
                <wp:extent cx="1569740" cy="0"/>
                <wp:effectExtent l="38100" t="76200" r="11430" b="95250"/>
                <wp:wrapNone/>
                <wp:docPr id="7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9740" cy="0"/>
                        </a:xfrm>
                        <a:prstGeom prst="straightConnector1">
                          <a:avLst/>
                        </a:prstGeom>
                        <a:noFill/>
                        <a:ln w="9525">
                          <a:solidFill>
                            <a:srgbClr val="000000"/>
                          </a:solidFill>
                          <a:prstDash val="dashDot"/>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type w14:anchorId="45845236" id="_x0000_t32" coordsize="21600,21600" o:spt="32" o:oned="t" path="m,l21600,21600e" filled="f">
                <v:path arrowok="t" fillok="f" o:connecttype="none"/>
                <o:lock v:ext="edit" shapetype="t"/>
              </v:shapetype>
              <v:shape id="AutoShape 14" o:spid="_x0000_s1026" type="#_x0000_t32" style="position:absolute;left:0;text-align:left;margin-left:179.4pt;margin-top:68.35pt;width:123.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">
                <v:stroke dashstyle="dashDot" startarrow="block" endarrow="block"/>
              </v:shape>
            </w:pict>
          </mc:Fallback>
        </mc:AlternateContent>
      </w:r>
      <w:r w:rsidR="002B7F9A" w:rsidRPr="002B7F9A">
        <w:rPr>
          <w:rFonts w:hint="eastAsia"/>
          <w:noProof/>
        </w:rPr>
        <mc:AlternateContent>
          <mc:Choice Requires="wps">
            <w:drawing>
              <wp:anchor distT="0" distB="0" distL="114300" distR="114300" simplePos="0" relativeHeight="251659264" behindDoc="0" locked="0" layoutInCell="1" allowOverlap="1" wp14:anchorId="5E04E897" wp14:editId="7D5BC6AA">
                <wp:simplePos x="0" y="0"/>
                <wp:positionH relativeFrom="column">
                  <wp:posOffset>0</wp:posOffset>
                </wp:positionH>
                <wp:positionV relativeFrom="paragraph">
                  <wp:posOffset>86360</wp:posOffset>
                </wp:positionV>
                <wp:extent cx="2241322" cy="1607071"/>
                <wp:effectExtent l="0" t="0" r="26035" b="12700"/>
                <wp:wrapNone/>
                <wp:docPr id="6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1322" cy="1607071"/>
                        </a:xfrm>
                        <a:prstGeom prst="rect">
                          <a:avLst/>
                        </a:prstGeom>
                        <a:solidFill>
                          <a:schemeClr val="accent6">
                            <a:lumMod val="40000"/>
                            <a:lumOff val="60000"/>
                          </a:schemeClr>
                        </a:solidFill>
                        <a:ln w="9525">
                          <a:solidFill>
                            <a:srgbClr val="000000"/>
                          </a:solidFill>
                          <a:miter lim="800000"/>
                          <a:headEnd/>
                          <a:tailEnd/>
                        </a:ln>
                      </wps:spPr>
                      <wps:txbx>
                        <w:txbxContent>
                          <w:p w:rsidR="002B7F9A" w:rsidRDefault="002B7F9A" w:rsidP="002B7F9A"/>
                          <w:p w:rsidR="002B7F9A" w:rsidRDefault="002B7F9A" w:rsidP="002B7F9A"/>
                          <w:p w:rsidR="002B7F9A" w:rsidRDefault="002B7F9A" w:rsidP="002B7F9A">
                            <w:pPr>
                              <w:jc w:val="center"/>
                            </w:pPr>
                          </w:p>
                          <w:p w:rsidR="002B7F9A" w:rsidRDefault="002B7F9A" w:rsidP="002B7F9A"/>
                          <w:p w:rsidR="002B7F9A" w:rsidRDefault="002B7F9A" w:rsidP="002B7F9A"/>
                          <w:p w:rsidR="002B7F9A" w:rsidRDefault="002B7F9A" w:rsidP="002B7F9A">
                            <w:pPr>
                              <w:ind w:firstLineChars="50" w:firstLine="105"/>
                            </w:pPr>
                            <w:r>
                              <w:rPr>
                                <w:rFonts w:hint="eastAsia"/>
                              </w:rPr>
                              <w:t>Computer</w:t>
                            </w:r>
                          </w:p>
                        </w:txbxContent>
                      </wps:txbx>
                      <wps:bodyPr rot="0" vert="horz" wrap="square" lIns="91440" tIns="45720" rIns="91440" bIns="45720" anchor="t" anchorCtr="0" upright="1">
                        <a:noAutofit/>
                      </wps:bodyPr>
                    </wps:wsp>
                  </a:graphicData>
                </a:graphic>
              </wp:anchor>
            </w:drawing>
          </mc:Choice>
          <mc:Fallback>
            <w:pict>
              <v:rect w14:anchorId="5E04E897" id="Rectangle 5" o:spid="_x0000_s1028" style="position:absolute;left:0;text-align:left;margin-left:0;margin-top:6.8pt;width:176.5pt;height:126.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" fillcolor="#c5e0b3 [1305]">
                <v:textbox>
                  <w:txbxContent>
                    <w:p w:rsidR="002B7F9A" w:rsidRDefault="002B7F9A" w:rsidP="002B7F9A"/>
                    <w:p w:rsidR="002B7F9A" w:rsidRDefault="002B7F9A" w:rsidP="002B7F9A"/>
                    <w:p w:rsidR="002B7F9A" w:rsidRDefault="002B7F9A" w:rsidP="002B7F9A">
                      <w:pPr>
                        <w:jc w:val="center"/>
                      </w:pPr>
                    </w:p>
                    <w:p w:rsidR="002B7F9A" w:rsidRDefault="002B7F9A" w:rsidP="002B7F9A"/>
                    <w:p w:rsidR="002B7F9A" w:rsidRDefault="002B7F9A" w:rsidP="002B7F9A"/>
                    <w:p w:rsidR="002B7F9A" w:rsidRDefault="002B7F9A" w:rsidP="002B7F9A">
                      <w:pPr>
                        <w:ind w:firstLineChars="50" w:firstLine="105"/>
                      </w:pPr>
                      <w:r>
                        <w:rPr>
                          <w:rFonts w:hint="eastAsia"/>
                        </w:rPr>
                        <w:t>Computer</w:t>
                      </w:r>
                    </w:p>
                  </w:txbxContent>
                </v:textbox>
              </v:rect>
            </w:pict>
          </mc:Fallback>
        </mc:AlternateContent>
      </w:r>
      <w:r w:rsidR="002B7F9A" w:rsidRPr="002B7F9A">
        <w:rPr>
          <w:noProof/>
        </w:rPr>
        <mc:AlternateContent>
          <mc:Choice Requires="wps">
            <w:drawing>
              <wp:anchor distT="0" distB="0" distL="114300" distR="114300" simplePos="0" relativeHeight="251661312" behindDoc="0" locked="0" layoutInCell="1" allowOverlap="1" wp14:anchorId="07B8000E" wp14:editId="38E6BEED">
                <wp:simplePos x="0" y="0"/>
                <wp:positionH relativeFrom="column">
                  <wp:posOffset>210820</wp:posOffset>
                </wp:positionH>
                <wp:positionV relativeFrom="paragraph">
                  <wp:posOffset>267970</wp:posOffset>
                </wp:positionV>
                <wp:extent cx="1897016" cy="764974"/>
                <wp:effectExtent l="0" t="0" r="27305" b="16510"/>
                <wp:wrapNone/>
                <wp:docPr id="6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7016" cy="764974"/>
                        </a:xfrm>
                        <a:prstGeom prst="rect">
                          <a:avLst/>
                        </a:prstGeom>
                        <a:solidFill>
                          <a:schemeClr val="accent1">
                            <a:lumMod val="40000"/>
                            <a:lumOff val="60000"/>
                          </a:schemeClr>
                        </a:solidFill>
                        <a:ln w="9525">
                          <a:solidFill>
                            <a:srgbClr val="000000"/>
                          </a:solidFill>
                          <a:miter lim="800000"/>
                          <a:headEnd/>
                          <a:tailEnd/>
                        </a:ln>
                      </wps:spPr>
                      <wps:txbx>
                        <w:txbxContent>
                          <w:p w:rsidR="002B7F9A" w:rsidRDefault="002B7F9A" w:rsidP="002B7F9A">
                            <w:r>
                              <w:rPr>
                                <w:rFonts w:hint="eastAsia"/>
                              </w:rPr>
                              <w:t xml:space="preserve">Telink Zigbee Gateway </w:t>
                            </w:r>
                            <w:r>
                              <w:t>Controller Software</w:t>
                            </w:r>
                          </w:p>
                        </w:txbxContent>
                      </wps:txbx>
                      <wps:bodyPr rot="0" vert="horz" wrap="square" lIns="91440" tIns="45720" rIns="91440" bIns="45720" anchor="t" anchorCtr="0" upright="1">
                        <a:noAutofit/>
                      </wps:bodyPr>
                    </wps:wsp>
                  </a:graphicData>
                </a:graphic>
              </wp:anchor>
            </w:drawing>
          </mc:Choice>
          <mc:Fallback>
            <w:pict>
              <v:rect w14:anchorId="07B8000E" id="Rectangle 6" o:spid="_x0000_s1029" style="position:absolute;left:0;text-align:left;margin-left:16.6pt;margin-top:21.1pt;width:149.35pt;height:60.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" fillcolor="#bdd6ee [1300]">
                <v:textbox>
                  <w:txbxContent>
                    <w:p w:rsidR="002B7F9A" w:rsidRDefault="002B7F9A" w:rsidP="002B7F9A">
                      <w:r>
                        <w:rPr>
                          <w:rFonts w:hint="eastAsia"/>
                        </w:rPr>
                        <w:t xml:space="preserve">Telink Zigbee Gateway </w:t>
                      </w:r>
                      <w:r>
                        <w:t>Controller Software</w:t>
                      </w:r>
                    </w:p>
                  </w:txbxContent>
                </v:textbox>
              </v:rect>
            </w:pict>
          </mc:Fallback>
        </mc:AlternateContent>
      </w:r>
    </w:p>
    <w:p w:rsidR="00640686" w:rsidRPr="00640686" w:rsidRDefault="00640686" w:rsidP="00640686"/>
    <w:p w:rsidR="00640686" w:rsidRPr="00640686" w:rsidRDefault="00640686" w:rsidP="00640686"/>
    <w:p w:rsidR="00640686" w:rsidRPr="00640686" w:rsidRDefault="00640686" w:rsidP="00640686"/>
    <w:p w:rsidR="00640686" w:rsidRPr="00640686" w:rsidRDefault="00640686" w:rsidP="00640686"/>
    <w:p w:rsidR="00640686" w:rsidRPr="00640686" w:rsidRDefault="00640686" w:rsidP="00640686"/>
    <w:p w:rsidR="00640686" w:rsidRPr="00640686" w:rsidRDefault="00640686" w:rsidP="00640686"/>
    <w:p w:rsidR="00640686" w:rsidRPr="00640686" w:rsidRDefault="00640686" w:rsidP="00640686"/>
    <w:p w:rsidR="00640686" w:rsidRPr="00640686" w:rsidRDefault="00640686" w:rsidP="00640686"/>
    <w:p w:rsidR="00640686" w:rsidRDefault="00640686" w:rsidP="00640686"/>
    <w:p w:rsidR="007F2134" w:rsidRDefault="00DC3D9B" w:rsidP="0070407D">
      <w:pPr>
        <w:pStyle w:val="2"/>
        <w:numPr>
          <w:ilvl w:val="0"/>
          <w:numId w:val="56"/>
        </w:numPr>
      </w:pPr>
      <w:r>
        <w:rPr>
          <w:rFonts w:hint="eastAsia"/>
        </w:rPr>
        <w:t>Step-by-Step Guide</w:t>
      </w:r>
    </w:p>
    <w:p w:rsidR="00DC3D9B" w:rsidRDefault="00E66DB3" w:rsidP="00DC3D9B">
      <w:pPr>
        <w:pStyle w:val="a3"/>
        <w:ind w:left="360" w:firstLineChars="0" w:firstLine="0"/>
      </w:pPr>
      <w:r>
        <w:rPr>
          <w:rFonts w:hint="eastAsia"/>
        </w:rPr>
        <w:t>Step 1:</w:t>
      </w:r>
      <w:r w:rsidR="00BA1EEC">
        <w:t xml:space="preserve"> </w:t>
      </w:r>
      <w:r w:rsidR="00C3245A">
        <w:t xml:space="preserve">Open the </w:t>
      </w:r>
      <w:r w:rsidR="00C66A04">
        <w:t>port</w:t>
      </w:r>
    </w:p>
    <w:p w:rsidR="00C66A04" w:rsidRDefault="00D1126B" w:rsidP="00521ABD">
      <w:pPr>
        <w:pStyle w:val="a3"/>
        <w:numPr>
          <w:ilvl w:val="0"/>
          <w:numId w:val="2"/>
        </w:numPr>
        <w:ind w:firstLineChars="0"/>
      </w:pPr>
      <w:r>
        <w:t>Select the port number</w:t>
      </w:r>
      <w:r w:rsidR="00D71A7B">
        <w:t>, and other options can use the default value.</w:t>
      </w:r>
    </w:p>
    <w:p w:rsidR="00D71A7B" w:rsidRDefault="00DC5012" w:rsidP="00521ABD">
      <w:pPr>
        <w:pStyle w:val="a3"/>
        <w:numPr>
          <w:ilvl w:val="0"/>
          <w:numId w:val="2"/>
        </w:numPr>
        <w:ind w:firstLineChars="0"/>
      </w:pPr>
      <w:r>
        <w:rPr>
          <w:rFonts w:hint="eastAsia"/>
        </w:rPr>
        <w:t xml:space="preserve">Click on the </w:t>
      </w:r>
      <w:r>
        <w:t>“Open” button and open the port.</w:t>
      </w:r>
    </w:p>
    <w:p w:rsidR="00C92A97" w:rsidRDefault="009D29C4" w:rsidP="000209E4">
      <w:pPr>
        <w:ind w:left="360"/>
      </w:pPr>
      <w:r>
        <w:rPr>
          <w:rFonts w:hint="eastAsia"/>
          <w:noProof/>
        </w:rPr>
        <w:drawing>
          <wp:inline distT="0" distB="0" distL="0" distR="0">
            <wp:extent cx="5260975" cy="27946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0975" cy="2794635"/>
                    </a:xfrm>
                    <a:prstGeom prst="rect">
                      <a:avLst/>
                    </a:prstGeom>
                    <a:noFill/>
                    <a:ln>
                      <a:noFill/>
                    </a:ln>
                  </pic:spPr>
                </pic:pic>
              </a:graphicData>
            </a:graphic>
          </wp:inline>
        </w:drawing>
      </w:r>
    </w:p>
    <w:p w:rsidR="002E6192" w:rsidRDefault="004E66C7" w:rsidP="000209E4">
      <w:pPr>
        <w:ind w:left="360"/>
      </w:pPr>
      <w:r>
        <w:rPr>
          <w:rFonts w:hint="eastAsia"/>
        </w:rPr>
        <w:t>Step 2:</w:t>
      </w:r>
      <w:r w:rsidR="00044EE1">
        <w:t xml:space="preserve"> Set the channel</w:t>
      </w:r>
    </w:p>
    <w:p w:rsidR="00044EE1" w:rsidRDefault="00631467" w:rsidP="00631467">
      <w:pPr>
        <w:pStyle w:val="a3"/>
        <w:numPr>
          <w:ilvl w:val="0"/>
          <w:numId w:val="3"/>
        </w:numPr>
        <w:ind w:firstLineChars="0"/>
      </w:pPr>
      <w:r>
        <w:rPr>
          <w:rFonts w:hint="eastAsia"/>
        </w:rPr>
        <w:t>Switch to the BDB page</w:t>
      </w:r>
    </w:p>
    <w:p w:rsidR="00631467" w:rsidRDefault="009042E1" w:rsidP="00631467">
      <w:pPr>
        <w:pStyle w:val="a3"/>
        <w:numPr>
          <w:ilvl w:val="0"/>
          <w:numId w:val="3"/>
        </w:numPr>
        <w:ind w:firstLineChars="0"/>
      </w:pPr>
      <w:r>
        <w:t xml:space="preserve">Select a channel you want to use and </w:t>
      </w:r>
      <w:r w:rsidR="003E0467">
        <w:t xml:space="preserve">click the </w:t>
      </w:r>
      <w:r w:rsidR="00F01EB2">
        <w:t xml:space="preserve">“Set Channel” </w:t>
      </w:r>
      <w:r w:rsidR="001A46C1">
        <w:t>button.</w:t>
      </w:r>
    </w:p>
    <w:p w:rsidR="001A46C1" w:rsidRDefault="00336D87" w:rsidP="001A46C1">
      <w:pPr>
        <w:pStyle w:val="a3"/>
        <w:ind w:left="720" w:firstLineChars="0" w:firstLine="0"/>
      </w:pPr>
      <w:r>
        <w:rPr>
          <w:rFonts w:hint="eastAsia"/>
          <w:noProof/>
        </w:rPr>
        <w:lastRenderedPageBreak/>
        <w:drawing>
          <wp:inline distT="0" distB="0" distL="0" distR="0">
            <wp:extent cx="5273675" cy="383794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3837940"/>
                    </a:xfrm>
                    <a:prstGeom prst="rect">
                      <a:avLst/>
                    </a:prstGeom>
                    <a:noFill/>
                    <a:ln>
                      <a:noFill/>
                    </a:ln>
                  </pic:spPr>
                </pic:pic>
              </a:graphicData>
            </a:graphic>
          </wp:inline>
        </w:drawing>
      </w:r>
    </w:p>
    <w:p w:rsidR="006569A1" w:rsidRDefault="006569A1" w:rsidP="001A46C1">
      <w:pPr>
        <w:pStyle w:val="a3"/>
        <w:ind w:left="720" w:firstLineChars="0" w:firstLine="0"/>
      </w:pPr>
    </w:p>
    <w:p w:rsidR="006569A1" w:rsidRDefault="006569A1" w:rsidP="001A46C1">
      <w:pPr>
        <w:pStyle w:val="a3"/>
        <w:ind w:left="720" w:firstLineChars="0" w:firstLine="0"/>
      </w:pPr>
      <w:r>
        <w:rPr>
          <w:rFonts w:hint="eastAsia"/>
        </w:rPr>
        <w:t>Step 3:</w:t>
      </w:r>
      <w:r w:rsidR="006D3C87">
        <w:t xml:space="preserve"> Start the network</w:t>
      </w:r>
    </w:p>
    <w:p w:rsidR="006D3C87" w:rsidRDefault="00920E23" w:rsidP="005542BF">
      <w:pPr>
        <w:pStyle w:val="a3"/>
        <w:numPr>
          <w:ilvl w:val="0"/>
          <w:numId w:val="4"/>
        </w:numPr>
        <w:ind w:firstLineChars="0"/>
      </w:pPr>
      <w:r>
        <w:t xml:space="preserve">Click the “Start </w:t>
      </w:r>
      <w:r w:rsidR="00877420">
        <w:t>Network” button to start the network</w:t>
      </w:r>
    </w:p>
    <w:p w:rsidR="00C12CF2" w:rsidRDefault="00C12CF2" w:rsidP="00877420">
      <w:pPr>
        <w:pStyle w:val="a3"/>
        <w:ind w:left="1080" w:firstLineChars="0" w:firstLine="0"/>
      </w:pPr>
    </w:p>
    <w:p w:rsidR="00C12CF2" w:rsidRDefault="00C12CF2" w:rsidP="002441B5">
      <w:pPr>
        <w:ind w:firstLineChars="350" w:firstLine="735"/>
      </w:pPr>
      <w:r>
        <w:rPr>
          <w:rFonts w:hint="eastAsia"/>
        </w:rPr>
        <w:t>Step 4:</w:t>
      </w:r>
      <w:r w:rsidR="001A4BD5">
        <w:t xml:space="preserve"> Set the permit join interval</w:t>
      </w:r>
    </w:p>
    <w:p w:rsidR="001A4BD5" w:rsidRDefault="008D7444" w:rsidP="001A4BD5">
      <w:pPr>
        <w:pStyle w:val="a3"/>
        <w:numPr>
          <w:ilvl w:val="0"/>
          <w:numId w:val="5"/>
        </w:numPr>
        <w:ind w:firstLineChars="0"/>
      </w:pPr>
      <w:r>
        <w:rPr>
          <w:rFonts w:hint="eastAsia"/>
        </w:rPr>
        <w:t xml:space="preserve">Switch to the </w:t>
      </w:r>
      <w:r>
        <w:t xml:space="preserve">MGMT </w:t>
      </w:r>
      <w:r w:rsidR="00886DF9">
        <w:t>page</w:t>
      </w:r>
    </w:p>
    <w:p w:rsidR="00886DF9" w:rsidRDefault="00941F66" w:rsidP="001A4BD5">
      <w:pPr>
        <w:pStyle w:val="a3"/>
        <w:numPr>
          <w:ilvl w:val="0"/>
          <w:numId w:val="5"/>
        </w:numPr>
        <w:ind w:firstLineChars="0"/>
      </w:pPr>
      <w:r>
        <w:t>Enter the address and interval</w:t>
      </w:r>
    </w:p>
    <w:p w:rsidR="00941F66" w:rsidRDefault="00941F66" w:rsidP="00941F66">
      <w:pPr>
        <w:pStyle w:val="a3"/>
        <w:numPr>
          <w:ilvl w:val="0"/>
          <w:numId w:val="5"/>
        </w:numPr>
        <w:ind w:firstLineChars="0"/>
      </w:pPr>
      <w:r>
        <w:t>Click the “Permit Join” button</w:t>
      </w:r>
    </w:p>
    <w:p w:rsidR="00A123DA" w:rsidRDefault="00C06D08" w:rsidP="00A123DA">
      <w:pPr>
        <w:pStyle w:val="a3"/>
        <w:ind w:left="1095" w:firstLineChars="0" w:firstLine="0"/>
      </w:pPr>
      <w:r>
        <w:rPr>
          <w:rFonts w:hint="eastAsia"/>
          <w:noProof/>
        </w:rPr>
        <w:lastRenderedPageBreak/>
        <w:drawing>
          <wp:inline distT="0" distB="0" distL="0" distR="0">
            <wp:extent cx="4183200" cy="3348000"/>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3200" cy="3348000"/>
                    </a:xfrm>
                    <a:prstGeom prst="rect">
                      <a:avLst/>
                    </a:prstGeom>
                    <a:noFill/>
                    <a:ln>
                      <a:noFill/>
                    </a:ln>
                  </pic:spPr>
                </pic:pic>
              </a:graphicData>
            </a:graphic>
          </wp:inline>
        </w:drawing>
      </w:r>
    </w:p>
    <w:p w:rsidR="00BC27DD" w:rsidRDefault="00C931E3" w:rsidP="00A123DA">
      <w:pPr>
        <w:pStyle w:val="a3"/>
        <w:ind w:left="1095" w:firstLineChars="0" w:firstLine="0"/>
      </w:pPr>
      <w:r>
        <w:rPr>
          <w:rFonts w:hint="eastAsia"/>
        </w:rPr>
        <w:t>Step 5:</w:t>
      </w:r>
      <w:r w:rsidR="00E77EDB">
        <w:t xml:space="preserve"> Power on the Zigbee device to join the network </w:t>
      </w:r>
      <w:r w:rsidR="00F25A34">
        <w:t xml:space="preserve">before the </w:t>
      </w:r>
      <w:r w:rsidR="008C514C">
        <w:t>interval is expired,</w:t>
      </w:r>
    </w:p>
    <w:p w:rsidR="0056103E" w:rsidRDefault="004745CC" w:rsidP="00A123DA">
      <w:pPr>
        <w:pStyle w:val="a3"/>
        <w:ind w:left="1095" w:firstLineChars="0" w:firstLine="0"/>
      </w:pPr>
      <w:r>
        <w:t>a</w:t>
      </w:r>
      <w:r w:rsidR="00A70F85">
        <w:t xml:space="preserve">nd </w:t>
      </w:r>
      <w:r w:rsidR="00B73D81">
        <w:t>n</w:t>
      </w:r>
      <w:r w:rsidR="0056103E">
        <w:t>ow you can use other commands to control the device.</w:t>
      </w:r>
    </w:p>
    <w:p w:rsidR="00E60CD9" w:rsidRDefault="00E60CD9" w:rsidP="00A123DA">
      <w:pPr>
        <w:pStyle w:val="a3"/>
        <w:ind w:left="1095" w:firstLineChars="0" w:firstLine="0"/>
      </w:pPr>
    </w:p>
    <w:p w:rsidR="00E60CD9" w:rsidRDefault="00E60CD9" w:rsidP="00925C43">
      <w:pPr>
        <w:pStyle w:val="2"/>
        <w:numPr>
          <w:ilvl w:val="0"/>
          <w:numId w:val="56"/>
        </w:numPr>
        <w:rPr>
          <w:ins w:id="0" w:author="AutoBVT" w:date="2018-06-12T14:44:00Z"/>
          <w:rFonts w:cstheme="minorHAnsi"/>
        </w:rPr>
        <w:pPrChange w:id="1" w:author="telink" w:date="2018-06-26T08:55:00Z">
          <w:pPr>
            <w:pStyle w:val="1"/>
            <w:numPr>
              <w:numId w:val="47"/>
            </w:numPr>
            <w:spacing w:before="340" w:after="330" w:line="578" w:lineRule="auto"/>
          </w:pPr>
        </w:pPrChange>
      </w:pPr>
      <w:bookmarkStart w:id="2" w:name="_Toc520216032"/>
      <w:ins w:id="3" w:author="AutoBVT" w:date="2018-06-12T14:44:00Z">
        <w:r>
          <w:t xml:space="preserve">Zigbee </w:t>
        </w:r>
        <w:r>
          <w:rPr>
            <w:rFonts w:hint="eastAsia"/>
          </w:rPr>
          <w:t>SDK HCI</w:t>
        </w:r>
        <w:bookmarkEnd w:id="2"/>
        <w:r>
          <w:rPr>
            <w:rFonts w:hint="eastAsia"/>
          </w:rPr>
          <w:t xml:space="preserve"> </w:t>
        </w:r>
        <w:del w:id="4" w:author="telink" w:date="2018-06-26T08:55:00Z">
          <w:r w:rsidRPr="001C30DD" w:rsidDel="00D62736">
            <w:rPr>
              <w:rFonts w:cstheme="minorHAnsi"/>
            </w:rPr>
            <w:br w:type="page"/>
          </w:r>
        </w:del>
      </w:ins>
    </w:p>
    <w:p w:rsidR="00E60CD9" w:rsidRDefault="00D33C60" w:rsidP="00A93392">
      <w:pPr>
        <w:pStyle w:val="3"/>
        <w:rPr>
          <w:ins w:id="5" w:author="AutoBVT" w:date="2018-06-12T13:57:00Z"/>
        </w:rPr>
        <w:pPrChange w:id="6" w:author="telink" w:date="2018-06-19T19:05:00Z">
          <w:pPr>
            <w:pStyle w:val="1"/>
            <w:numPr>
              <w:numId w:val="47"/>
            </w:numPr>
            <w:spacing w:before="340" w:after="330" w:line="578" w:lineRule="auto"/>
          </w:pPr>
        </w:pPrChange>
      </w:pPr>
      <w:bookmarkStart w:id="7" w:name="_Toc519500891"/>
      <w:bookmarkStart w:id="8" w:name="_Toc520216033"/>
      <w:r>
        <w:t xml:space="preserve">4.1 </w:t>
      </w:r>
      <w:ins w:id="9" w:author="AutoBVT" w:date="2018-06-12T13:57:00Z">
        <w:r w:rsidR="00E60CD9">
          <w:rPr>
            <w:rFonts w:hint="eastAsia"/>
          </w:rPr>
          <w:t>HCI command</w:t>
        </w:r>
        <w:r w:rsidR="00E60CD9" w:rsidRPr="001C30DD">
          <w:t xml:space="preserve"> Format</w:t>
        </w:r>
        <w:bookmarkEnd w:id="7"/>
        <w:bookmarkEnd w:id="8"/>
      </w:ins>
    </w:p>
    <w:tbl>
      <w:tblPr>
        <w:tblStyle w:val="ab"/>
        <w:tblW w:w="0" w:type="auto"/>
        <w:tblLook w:val="04A0" w:firstRow="1" w:lastRow="0" w:firstColumn="1" w:lastColumn="0" w:noHBand="0" w:noVBand="1"/>
      </w:tblPr>
      <w:tblGrid>
        <w:gridCol w:w="1380"/>
        <w:gridCol w:w="1399"/>
        <w:gridCol w:w="1380"/>
        <w:gridCol w:w="1376"/>
        <w:gridCol w:w="1386"/>
        <w:gridCol w:w="1375"/>
      </w:tblGrid>
      <w:tr w:rsidR="00E60CD9" w:rsidRPr="001C30DD" w:rsidTr="00165B4D">
        <w:trPr>
          <w:ins w:id="10" w:author="AutoBVT" w:date="2018-06-12T13:57:00Z"/>
        </w:trPr>
        <w:tc>
          <w:tcPr>
            <w:tcW w:w="1420" w:type="dxa"/>
          </w:tcPr>
          <w:p w:rsidR="00E60CD9" w:rsidRPr="001C30DD" w:rsidRDefault="00E60CD9" w:rsidP="00165B4D">
            <w:pPr>
              <w:rPr>
                <w:ins w:id="11" w:author="AutoBVT" w:date="2018-06-12T13:57:00Z"/>
                <w:rFonts w:cstheme="minorHAnsi"/>
              </w:rPr>
            </w:pPr>
            <w:ins w:id="12" w:author="AutoBVT" w:date="2018-06-12T13:57:00Z">
              <w:r w:rsidRPr="001C30DD">
                <w:rPr>
                  <w:rFonts w:cstheme="minorHAnsi"/>
                </w:rPr>
                <w:t xml:space="preserve">   Start</w:t>
              </w:r>
            </w:ins>
          </w:p>
        </w:tc>
        <w:tc>
          <w:tcPr>
            <w:tcW w:w="1420" w:type="dxa"/>
          </w:tcPr>
          <w:p w:rsidR="00E60CD9" w:rsidRPr="001C30DD" w:rsidRDefault="00E60CD9" w:rsidP="00165B4D">
            <w:pPr>
              <w:rPr>
                <w:ins w:id="13" w:author="AutoBVT" w:date="2018-06-12T13:57:00Z"/>
                <w:rFonts w:cstheme="minorHAnsi"/>
              </w:rPr>
            </w:pPr>
            <w:ins w:id="14" w:author="AutoBVT" w:date="2018-06-12T13:57:00Z">
              <w:r>
                <w:rPr>
                  <w:rFonts w:cstheme="minorHAnsi" w:hint="eastAsia"/>
                </w:rPr>
                <w:t>Command identifier</w:t>
              </w:r>
            </w:ins>
          </w:p>
        </w:tc>
        <w:tc>
          <w:tcPr>
            <w:tcW w:w="1420" w:type="dxa"/>
          </w:tcPr>
          <w:p w:rsidR="00E60CD9" w:rsidRPr="001C30DD" w:rsidRDefault="00E60CD9" w:rsidP="00165B4D">
            <w:pPr>
              <w:rPr>
                <w:ins w:id="15" w:author="AutoBVT" w:date="2018-06-12T13:57:00Z"/>
                <w:rFonts w:cstheme="minorHAnsi"/>
              </w:rPr>
            </w:pPr>
            <w:ins w:id="16" w:author="AutoBVT" w:date="2018-06-12T13:57:00Z">
              <w:r w:rsidRPr="001C30DD">
                <w:rPr>
                  <w:rFonts w:cstheme="minorHAnsi"/>
                </w:rPr>
                <w:t xml:space="preserve">  Length</w:t>
              </w:r>
            </w:ins>
          </w:p>
        </w:tc>
        <w:tc>
          <w:tcPr>
            <w:tcW w:w="1420" w:type="dxa"/>
          </w:tcPr>
          <w:p w:rsidR="00E60CD9" w:rsidRPr="001C30DD" w:rsidRDefault="00E60CD9" w:rsidP="00165B4D">
            <w:pPr>
              <w:rPr>
                <w:ins w:id="17" w:author="AutoBVT" w:date="2018-06-12T13:57:00Z"/>
                <w:rFonts w:cstheme="minorHAnsi"/>
              </w:rPr>
            </w:pPr>
            <w:ins w:id="18" w:author="AutoBVT" w:date="2018-06-12T13:57:00Z">
              <w:r w:rsidRPr="001C30DD">
                <w:rPr>
                  <w:rFonts w:cstheme="minorHAnsi"/>
                </w:rPr>
                <w:t>Check Sum</w:t>
              </w:r>
            </w:ins>
          </w:p>
        </w:tc>
        <w:tc>
          <w:tcPr>
            <w:tcW w:w="1421" w:type="dxa"/>
          </w:tcPr>
          <w:p w:rsidR="00E60CD9" w:rsidRPr="001C30DD" w:rsidRDefault="00E60CD9" w:rsidP="00165B4D">
            <w:pPr>
              <w:rPr>
                <w:ins w:id="19" w:author="AutoBVT" w:date="2018-06-12T13:57:00Z"/>
                <w:rFonts w:cstheme="minorHAnsi"/>
              </w:rPr>
            </w:pPr>
            <w:ins w:id="20" w:author="AutoBVT" w:date="2018-06-12T13:57:00Z">
              <w:r w:rsidRPr="001C30DD">
                <w:rPr>
                  <w:rFonts w:cstheme="minorHAnsi"/>
                </w:rPr>
                <w:t xml:space="preserve">  Payload</w:t>
              </w:r>
            </w:ins>
          </w:p>
        </w:tc>
        <w:tc>
          <w:tcPr>
            <w:tcW w:w="1421" w:type="dxa"/>
          </w:tcPr>
          <w:p w:rsidR="00E60CD9" w:rsidRPr="001C30DD" w:rsidRDefault="00E60CD9" w:rsidP="00165B4D">
            <w:pPr>
              <w:rPr>
                <w:ins w:id="21" w:author="AutoBVT" w:date="2018-06-12T13:57:00Z"/>
                <w:rFonts w:cstheme="minorHAnsi"/>
              </w:rPr>
            </w:pPr>
            <w:ins w:id="22" w:author="AutoBVT" w:date="2018-06-12T13:57:00Z">
              <w:r w:rsidRPr="001C30DD">
                <w:rPr>
                  <w:rFonts w:cstheme="minorHAnsi"/>
                </w:rPr>
                <w:t xml:space="preserve">   End</w:t>
              </w:r>
            </w:ins>
          </w:p>
        </w:tc>
      </w:tr>
      <w:tr w:rsidR="00E60CD9" w:rsidRPr="001C30DD" w:rsidTr="00165B4D">
        <w:trPr>
          <w:ins w:id="23" w:author="AutoBVT" w:date="2018-06-12T13:57:00Z"/>
        </w:trPr>
        <w:tc>
          <w:tcPr>
            <w:tcW w:w="1420" w:type="dxa"/>
          </w:tcPr>
          <w:p w:rsidR="00E60CD9" w:rsidRPr="001C30DD" w:rsidRDefault="00E60CD9" w:rsidP="00165B4D">
            <w:pPr>
              <w:rPr>
                <w:ins w:id="24" w:author="AutoBVT" w:date="2018-06-12T13:57:00Z"/>
                <w:rFonts w:cstheme="minorHAnsi"/>
              </w:rPr>
            </w:pPr>
            <w:ins w:id="25" w:author="AutoBVT" w:date="2018-06-12T13:57:00Z">
              <w:r w:rsidRPr="001C30DD">
                <w:rPr>
                  <w:rFonts w:cstheme="minorHAnsi"/>
                </w:rPr>
                <w:t xml:space="preserve">  1Bytes</w:t>
              </w:r>
            </w:ins>
          </w:p>
        </w:tc>
        <w:tc>
          <w:tcPr>
            <w:tcW w:w="1420" w:type="dxa"/>
          </w:tcPr>
          <w:p w:rsidR="00E60CD9" w:rsidRPr="001C30DD" w:rsidRDefault="00E60CD9" w:rsidP="00165B4D">
            <w:pPr>
              <w:rPr>
                <w:ins w:id="26" w:author="AutoBVT" w:date="2018-06-12T13:57:00Z"/>
                <w:rFonts w:cstheme="minorHAnsi"/>
              </w:rPr>
            </w:pPr>
            <w:ins w:id="27" w:author="AutoBVT" w:date="2018-06-12T13:57:00Z">
              <w:r w:rsidRPr="001C30DD">
                <w:rPr>
                  <w:rFonts w:cstheme="minorHAnsi"/>
                </w:rPr>
                <w:t>2Bytes</w:t>
              </w:r>
            </w:ins>
          </w:p>
        </w:tc>
        <w:tc>
          <w:tcPr>
            <w:tcW w:w="1420" w:type="dxa"/>
          </w:tcPr>
          <w:p w:rsidR="00E60CD9" w:rsidRPr="001C30DD" w:rsidRDefault="00E60CD9" w:rsidP="00165B4D">
            <w:pPr>
              <w:rPr>
                <w:ins w:id="28" w:author="AutoBVT" w:date="2018-06-12T13:57:00Z"/>
                <w:rFonts w:cstheme="minorHAnsi"/>
              </w:rPr>
            </w:pPr>
            <w:ins w:id="29" w:author="AutoBVT" w:date="2018-06-12T13:57:00Z">
              <w:r w:rsidRPr="001C30DD">
                <w:rPr>
                  <w:rFonts w:cstheme="minorHAnsi"/>
                </w:rPr>
                <w:t xml:space="preserve">  2 Bytes</w:t>
              </w:r>
            </w:ins>
          </w:p>
        </w:tc>
        <w:tc>
          <w:tcPr>
            <w:tcW w:w="1420" w:type="dxa"/>
          </w:tcPr>
          <w:p w:rsidR="00E60CD9" w:rsidRPr="001C30DD" w:rsidRDefault="00E60CD9" w:rsidP="00165B4D">
            <w:pPr>
              <w:rPr>
                <w:ins w:id="30" w:author="AutoBVT" w:date="2018-06-12T13:57:00Z"/>
                <w:rFonts w:cstheme="minorHAnsi"/>
              </w:rPr>
            </w:pPr>
            <w:ins w:id="31" w:author="AutoBVT" w:date="2018-06-12T13:57:00Z">
              <w:r w:rsidRPr="001C30DD">
                <w:rPr>
                  <w:rFonts w:cstheme="minorHAnsi"/>
                </w:rPr>
                <w:t>1 Byte</w:t>
              </w:r>
            </w:ins>
          </w:p>
        </w:tc>
        <w:tc>
          <w:tcPr>
            <w:tcW w:w="1421" w:type="dxa"/>
          </w:tcPr>
          <w:p w:rsidR="00E60CD9" w:rsidRPr="001C30DD" w:rsidRDefault="00E60CD9" w:rsidP="00165B4D">
            <w:pPr>
              <w:rPr>
                <w:ins w:id="32" w:author="AutoBVT" w:date="2018-06-12T13:57:00Z"/>
                <w:rFonts w:cstheme="minorHAnsi"/>
              </w:rPr>
            </w:pPr>
            <w:ins w:id="33" w:author="AutoBVT" w:date="2018-06-12T13:57:00Z">
              <w:r w:rsidRPr="001C30DD">
                <w:rPr>
                  <w:rFonts w:cstheme="minorHAnsi"/>
                </w:rPr>
                <w:t xml:space="preserve">  various</w:t>
              </w:r>
            </w:ins>
          </w:p>
        </w:tc>
        <w:tc>
          <w:tcPr>
            <w:tcW w:w="1421" w:type="dxa"/>
          </w:tcPr>
          <w:p w:rsidR="00E60CD9" w:rsidRPr="001C30DD" w:rsidRDefault="00E60CD9" w:rsidP="00165B4D">
            <w:pPr>
              <w:rPr>
                <w:ins w:id="34" w:author="AutoBVT" w:date="2018-06-12T13:57:00Z"/>
                <w:rFonts w:cstheme="minorHAnsi"/>
              </w:rPr>
            </w:pPr>
            <w:ins w:id="35" w:author="AutoBVT" w:date="2018-06-12T13:57:00Z">
              <w:r w:rsidRPr="001C30DD">
                <w:rPr>
                  <w:rFonts w:cstheme="minorHAnsi"/>
                </w:rPr>
                <w:t xml:space="preserve">  1Byte</w:t>
              </w:r>
            </w:ins>
          </w:p>
        </w:tc>
      </w:tr>
    </w:tbl>
    <w:p w:rsidR="00E60CD9" w:rsidRPr="001C30DD" w:rsidRDefault="00E60CD9" w:rsidP="00E60CD9">
      <w:pPr>
        <w:pStyle w:val="HTML"/>
        <w:tabs>
          <w:tab w:val="clear" w:pos="4580"/>
          <w:tab w:val="clear" w:pos="7328"/>
          <w:tab w:val="left" w:pos="4095"/>
          <w:tab w:val="left" w:pos="7215"/>
        </w:tabs>
        <w:jc w:val="center"/>
        <w:rPr>
          <w:ins w:id="36" w:author="AutoBVT" w:date="2018-06-12T13:57:00Z"/>
          <w:rStyle w:val="fontstyle01"/>
          <w:rFonts w:asciiTheme="minorHAnsi" w:hAnsiTheme="minorHAnsi" w:cstheme="minorHAnsi"/>
          <w:sz w:val="21"/>
          <w:szCs w:val="21"/>
        </w:rPr>
      </w:pPr>
      <w:ins w:id="37" w:author="AutoBVT" w:date="2018-06-12T13:57:00Z">
        <w:r w:rsidRPr="001C30DD">
          <w:rPr>
            <w:rFonts w:asciiTheme="minorHAnsi" w:hAnsiTheme="minorHAnsi" w:cstheme="minorHAnsi"/>
            <w:i/>
            <w:sz w:val="21"/>
            <w:szCs w:val="21"/>
          </w:rPr>
          <w:t>Figure 1: Message Forma</w:t>
        </w:r>
        <w:r w:rsidRPr="001C30DD">
          <w:rPr>
            <w:rFonts w:asciiTheme="minorHAnsi" w:hAnsiTheme="minorHAnsi" w:cstheme="minorHAnsi"/>
            <w:sz w:val="21"/>
            <w:szCs w:val="21"/>
          </w:rPr>
          <w:t>t</w:t>
        </w:r>
      </w:ins>
    </w:p>
    <w:p w:rsidR="00E60CD9" w:rsidRPr="001C30DD" w:rsidRDefault="00E60CD9" w:rsidP="00E60CD9">
      <w:pPr>
        <w:pStyle w:val="HTML"/>
        <w:tabs>
          <w:tab w:val="clear" w:pos="4580"/>
          <w:tab w:val="clear" w:pos="7328"/>
          <w:tab w:val="left" w:pos="4095"/>
          <w:tab w:val="left" w:pos="7215"/>
        </w:tabs>
        <w:rPr>
          <w:ins w:id="38" w:author="AutoBVT" w:date="2018-06-12T13:57:00Z"/>
          <w:rFonts w:asciiTheme="minorHAnsi" w:hAnsiTheme="minorHAnsi" w:cstheme="minorHAnsi"/>
        </w:rPr>
      </w:pPr>
    </w:p>
    <w:p w:rsidR="00E60CD9" w:rsidRPr="001C30DD" w:rsidRDefault="00E60CD9" w:rsidP="00E60CD9">
      <w:pPr>
        <w:pStyle w:val="HTML"/>
        <w:tabs>
          <w:tab w:val="clear" w:pos="4580"/>
          <w:tab w:val="clear" w:pos="7328"/>
          <w:tab w:val="left" w:pos="4095"/>
          <w:tab w:val="left" w:pos="7215"/>
        </w:tabs>
        <w:rPr>
          <w:ins w:id="39" w:author="AutoBVT" w:date="2018-06-12T13:57:00Z"/>
          <w:rStyle w:val="fontstyle01"/>
          <w:rFonts w:asciiTheme="minorHAnsi" w:hAnsiTheme="minorHAnsi" w:cstheme="minorHAnsi"/>
        </w:rPr>
      </w:pPr>
      <w:ins w:id="40" w:author="AutoBVT" w:date="2018-06-12T13:57:00Z">
        <w:r w:rsidRPr="001C30DD">
          <w:rPr>
            <w:rFonts w:asciiTheme="minorHAnsi" w:hAnsiTheme="minorHAnsi" w:cstheme="minorHAnsi"/>
          </w:rPr>
          <w:t>Field definitions are as follows:</w:t>
        </w:r>
      </w:ins>
    </w:p>
    <w:tbl>
      <w:tblPr>
        <w:tblStyle w:val="-3"/>
        <w:tblpPr w:leftFromText="180" w:rightFromText="180" w:vertAnchor="page" w:horzAnchor="margin" w:tblpY="4811"/>
        <w:tblW w:w="8438" w:type="dxa"/>
        <w:tblLook w:val="0620" w:firstRow="1" w:lastRow="0" w:firstColumn="0" w:lastColumn="0" w:noHBand="1" w:noVBand="1"/>
      </w:tblPr>
      <w:tblGrid>
        <w:gridCol w:w="2950"/>
        <w:gridCol w:w="5488"/>
      </w:tblGrid>
      <w:tr w:rsidR="00E60CD9" w:rsidRPr="001C30DD" w:rsidTr="00165B4D">
        <w:trPr>
          <w:cnfStyle w:val="100000000000" w:firstRow="1" w:lastRow="0" w:firstColumn="0" w:lastColumn="0" w:oddVBand="0" w:evenVBand="0" w:oddHBand="0" w:evenHBand="0" w:firstRowFirstColumn="0" w:firstRowLastColumn="0" w:lastRowFirstColumn="0" w:lastRowLastColumn="0"/>
          <w:trHeight w:val="312"/>
          <w:ins w:id="41" w:author="AutoBVT" w:date="2018-06-12T13:57:00Z"/>
        </w:trPr>
        <w:tc>
          <w:tcPr>
            <w:tcW w:w="0" w:type="auto"/>
          </w:tcPr>
          <w:p w:rsidR="00E60CD9" w:rsidRPr="001C30DD" w:rsidRDefault="00E60CD9" w:rsidP="00165B4D">
            <w:pPr>
              <w:rPr>
                <w:ins w:id="42" w:author="AutoBVT" w:date="2018-06-12T13:57:00Z"/>
                <w:rFonts w:cstheme="minorHAnsi"/>
              </w:rPr>
            </w:pPr>
            <w:ins w:id="43" w:author="AutoBVT" w:date="2018-06-12T13:57:00Z">
              <w:r w:rsidRPr="001C30DD">
                <w:rPr>
                  <w:rFonts w:cstheme="minorHAnsi"/>
                </w:rPr>
                <w:lastRenderedPageBreak/>
                <w:t>Field</w:t>
              </w:r>
            </w:ins>
          </w:p>
        </w:tc>
        <w:tc>
          <w:tcPr>
            <w:tcW w:w="0" w:type="auto"/>
          </w:tcPr>
          <w:p w:rsidR="00E60CD9" w:rsidRPr="001C30DD" w:rsidRDefault="00E60CD9" w:rsidP="00165B4D">
            <w:pPr>
              <w:rPr>
                <w:ins w:id="44" w:author="AutoBVT" w:date="2018-06-12T13:57:00Z"/>
                <w:rFonts w:cstheme="minorHAnsi"/>
              </w:rPr>
            </w:pPr>
            <w:ins w:id="45" w:author="AutoBVT" w:date="2018-06-12T13:57:00Z">
              <w:r w:rsidRPr="001C30DD">
                <w:rPr>
                  <w:rFonts w:cstheme="minorHAnsi"/>
                </w:rPr>
                <w:t>Descipription</w:t>
              </w:r>
            </w:ins>
          </w:p>
        </w:tc>
      </w:tr>
      <w:tr w:rsidR="00E60CD9" w:rsidRPr="001C30DD" w:rsidTr="00165B4D">
        <w:trPr>
          <w:trHeight w:val="312"/>
          <w:ins w:id="46" w:author="AutoBVT" w:date="2018-06-12T13:57:00Z"/>
        </w:trPr>
        <w:tc>
          <w:tcPr>
            <w:tcW w:w="0" w:type="auto"/>
          </w:tcPr>
          <w:p w:rsidR="00E60CD9" w:rsidRPr="001C30DD" w:rsidRDefault="00E60CD9" w:rsidP="00165B4D">
            <w:pPr>
              <w:rPr>
                <w:ins w:id="47" w:author="AutoBVT" w:date="2018-06-12T13:57:00Z"/>
                <w:rFonts w:cstheme="minorHAnsi"/>
              </w:rPr>
            </w:pPr>
            <w:ins w:id="48" w:author="AutoBVT" w:date="2018-06-12T13:57:00Z">
              <w:r w:rsidRPr="001C30DD">
                <w:rPr>
                  <w:rFonts w:cstheme="minorHAnsi"/>
                  <w:lang w:val="zh-CN"/>
                </w:rPr>
                <w:t>Start</w:t>
              </w:r>
            </w:ins>
          </w:p>
        </w:tc>
        <w:tc>
          <w:tcPr>
            <w:tcW w:w="0" w:type="auto"/>
          </w:tcPr>
          <w:p w:rsidR="00E60CD9" w:rsidRPr="001C30DD" w:rsidRDefault="00E60CD9" w:rsidP="00165B4D">
            <w:pPr>
              <w:rPr>
                <w:ins w:id="49" w:author="AutoBVT" w:date="2018-06-12T13:57:00Z"/>
                <w:rFonts w:cstheme="minorHAnsi"/>
              </w:rPr>
            </w:pPr>
            <w:ins w:id="50" w:author="AutoBVT" w:date="2018-06-12T13:57:00Z">
              <w:r w:rsidRPr="001C30DD">
                <w:rPr>
                  <w:rFonts w:cstheme="minorHAnsi"/>
                </w:rPr>
                <w:t>Start flag ,shall be 0x55</w:t>
              </w:r>
            </w:ins>
          </w:p>
        </w:tc>
      </w:tr>
      <w:tr w:rsidR="00E60CD9" w:rsidRPr="001C30DD" w:rsidTr="00165B4D">
        <w:trPr>
          <w:trHeight w:val="312"/>
          <w:ins w:id="51" w:author="AutoBVT" w:date="2018-06-12T13:57:00Z"/>
        </w:trPr>
        <w:tc>
          <w:tcPr>
            <w:tcW w:w="0" w:type="auto"/>
          </w:tcPr>
          <w:p w:rsidR="00E60CD9" w:rsidRPr="001C30DD" w:rsidRDefault="00E60CD9" w:rsidP="00165B4D">
            <w:pPr>
              <w:rPr>
                <w:ins w:id="52" w:author="AutoBVT" w:date="2018-06-12T13:57:00Z"/>
                <w:rFonts w:cstheme="minorHAnsi"/>
              </w:rPr>
            </w:pPr>
            <w:ins w:id="53" w:author="AutoBVT" w:date="2018-06-12T13:57:00Z">
              <w:r w:rsidRPr="001C30DD">
                <w:rPr>
                  <w:rFonts w:cstheme="minorHAnsi"/>
                  <w:lang w:val="zh-CN"/>
                </w:rPr>
                <w:t>Message Type</w:t>
              </w:r>
            </w:ins>
          </w:p>
        </w:tc>
        <w:tc>
          <w:tcPr>
            <w:tcW w:w="0" w:type="auto"/>
          </w:tcPr>
          <w:p w:rsidR="00E60CD9" w:rsidRPr="001C30DD" w:rsidRDefault="00E60CD9" w:rsidP="00165B4D">
            <w:pPr>
              <w:rPr>
                <w:ins w:id="54" w:author="AutoBVT" w:date="2018-06-12T13:57:00Z"/>
                <w:rFonts w:cstheme="minorHAnsi"/>
              </w:rPr>
            </w:pPr>
            <w:ins w:id="55" w:author="AutoBVT" w:date="2018-06-12T13:57:00Z">
              <w:r w:rsidRPr="001C30DD">
                <w:rPr>
                  <w:rFonts w:cstheme="minorHAnsi"/>
                </w:rPr>
                <w:t>Message type,  big-endian</w:t>
              </w:r>
            </w:ins>
          </w:p>
        </w:tc>
      </w:tr>
      <w:tr w:rsidR="00E60CD9" w:rsidRPr="001C30DD" w:rsidTr="00165B4D">
        <w:trPr>
          <w:trHeight w:val="322"/>
          <w:ins w:id="56" w:author="AutoBVT" w:date="2018-06-12T13:57:00Z"/>
        </w:trPr>
        <w:tc>
          <w:tcPr>
            <w:tcW w:w="0" w:type="auto"/>
          </w:tcPr>
          <w:p w:rsidR="00E60CD9" w:rsidRPr="001C30DD" w:rsidRDefault="00E60CD9" w:rsidP="00165B4D">
            <w:pPr>
              <w:rPr>
                <w:ins w:id="57" w:author="AutoBVT" w:date="2018-06-12T13:57:00Z"/>
                <w:rFonts w:cstheme="minorHAnsi"/>
              </w:rPr>
            </w:pPr>
            <w:ins w:id="58" w:author="AutoBVT" w:date="2018-06-12T13:57:00Z">
              <w:r w:rsidRPr="001C30DD">
                <w:rPr>
                  <w:rFonts w:cstheme="minorHAnsi"/>
                  <w:lang w:val="zh-CN"/>
                </w:rPr>
                <w:t>Length</w:t>
              </w:r>
            </w:ins>
          </w:p>
        </w:tc>
        <w:tc>
          <w:tcPr>
            <w:tcW w:w="0" w:type="auto"/>
          </w:tcPr>
          <w:p w:rsidR="00E60CD9" w:rsidRPr="001C30DD" w:rsidRDefault="00E60CD9" w:rsidP="00165B4D">
            <w:pPr>
              <w:rPr>
                <w:ins w:id="59" w:author="AutoBVT" w:date="2018-06-12T13:57:00Z"/>
                <w:rFonts w:cstheme="minorHAnsi"/>
              </w:rPr>
            </w:pPr>
            <w:ins w:id="60" w:author="AutoBVT" w:date="2018-06-12T13:57:00Z">
              <w:r w:rsidRPr="001C30DD">
                <w:rPr>
                  <w:rFonts w:cstheme="minorHAnsi"/>
                </w:rPr>
                <w:t>Payload length,  big-endian</w:t>
              </w:r>
            </w:ins>
          </w:p>
        </w:tc>
      </w:tr>
      <w:tr w:rsidR="00E60CD9" w:rsidRPr="001C30DD" w:rsidTr="00165B4D">
        <w:trPr>
          <w:trHeight w:val="312"/>
          <w:ins w:id="61" w:author="AutoBVT" w:date="2018-06-12T13:57:00Z"/>
        </w:trPr>
        <w:tc>
          <w:tcPr>
            <w:tcW w:w="0" w:type="auto"/>
          </w:tcPr>
          <w:p w:rsidR="00E60CD9" w:rsidRPr="001C30DD" w:rsidRDefault="00E60CD9" w:rsidP="00165B4D">
            <w:pPr>
              <w:rPr>
                <w:ins w:id="62" w:author="AutoBVT" w:date="2018-06-12T13:57:00Z"/>
                <w:rFonts w:cstheme="minorHAnsi"/>
              </w:rPr>
            </w:pPr>
            <w:ins w:id="63" w:author="AutoBVT" w:date="2018-06-12T13:57:00Z">
              <w:r w:rsidRPr="001C30DD">
                <w:rPr>
                  <w:rFonts w:cstheme="minorHAnsi"/>
                  <w:lang w:val="zh-CN"/>
                </w:rPr>
                <w:t>Checksum</w:t>
              </w:r>
            </w:ins>
          </w:p>
        </w:tc>
        <w:tc>
          <w:tcPr>
            <w:tcW w:w="0" w:type="auto"/>
          </w:tcPr>
          <w:p w:rsidR="00E60CD9" w:rsidRPr="001C30DD" w:rsidRDefault="00E60CD9" w:rsidP="00165B4D">
            <w:pPr>
              <w:rPr>
                <w:ins w:id="64" w:author="AutoBVT" w:date="2018-06-12T13:57:00Z"/>
                <w:rFonts w:cstheme="minorHAnsi"/>
              </w:rPr>
            </w:pPr>
            <w:ins w:id="65" w:author="AutoBVT" w:date="2018-06-12T13:57:00Z">
              <w:r w:rsidRPr="001C30DD">
                <w:rPr>
                  <w:rFonts w:cstheme="minorHAnsi"/>
                  <w:lang w:val="zh-CN"/>
                </w:rPr>
                <w:t xml:space="preserve">The checksum </w:t>
              </w:r>
            </w:ins>
          </w:p>
        </w:tc>
      </w:tr>
      <w:tr w:rsidR="00E60CD9" w:rsidRPr="001C30DD" w:rsidTr="00165B4D">
        <w:trPr>
          <w:trHeight w:val="312"/>
          <w:ins w:id="66" w:author="AutoBVT" w:date="2018-06-12T13:57:00Z"/>
        </w:trPr>
        <w:tc>
          <w:tcPr>
            <w:tcW w:w="0" w:type="auto"/>
          </w:tcPr>
          <w:p w:rsidR="00E60CD9" w:rsidRPr="001C30DD" w:rsidRDefault="00E60CD9" w:rsidP="00165B4D">
            <w:pPr>
              <w:rPr>
                <w:ins w:id="67" w:author="AutoBVT" w:date="2018-06-12T13:57:00Z"/>
                <w:rFonts w:cstheme="minorHAnsi"/>
              </w:rPr>
            </w:pPr>
            <w:ins w:id="68" w:author="AutoBVT" w:date="2018-06-12T13:57:00Z">
              <w:r w:rsidRPr="001C30DD">
                <w:rPr>
                  <w:rFonts w:cstheme="minorHAnsi"/>
                  <w:lang w:val="zh-CN"/>
                </w:rPr>
                <w:t>payload</w:t>
              </w:r>
            </w:ins>
          </w:p>
        </w:tc>
        <w:tc>
          <w:tcPr>
            <w:tcW w:w="0" w:type="auto"/>
          </w:tcPr>
          <w:p w:rsidR="00E60CD9" w:rsidRPr="001C30DD" w:rsidRDefault="00E60CD9" w:rsidP="00165B4D">
            <w:pPr>
              <w:rPr>
                <w:ins w:id="69" w:author="AutoBVT" w:date="2018-06-12T13:57:00Z"/>
                <w:rFonts w:cstheme="minorHAnsi"/>
              </w:rPr>
            </w:pPr>
            <w:ins w:id="70" w:author="AutoBVT" w:date="2018-06-12T13:57:00Z">
              <w:r w:rsidRPr="001C30DD">
                <w:rPr>
                  <w:rFonts w:cstheme="minorHAnsi"/>
                  <w:lang w:val="zh-CN"/>
                </w:rPr>
                <w:t>payload</w:t>
              </w:r>
            </w:ins>
          </w:p>
        </w:tc>
      </w:tr>
      <w:tr w:rsidR="00E60CD9" w:rsidRPr="001C30DD" w:rsidTr="00165B4D">
        <w:trPr>
          <w:trHeight w:val="316"/>
          <w:ins w:id="71" w:author="AutoBVT" w:date="2018-06-12T13:57:00Z"/>
        </w:trPr>
        <w:tc>
          <w:tcPr>
            <w:tcW w:w="0" w:type="auto"/>
          </w:tcPr>
          <w:p w:rsidR="00E60CD9" w:rsidRPr="001C30DD" w:rsidRDefault="00E60CD9" w:rsidP="00165B4D">
            <w:pPr>
              <w:rPr>
                <w:ins w:id="72" w:author="AutoBVT" w:date="2018-06-12T13:57:00Z"/>
                <w:rFonts w:cstheme="minorHAnsi"/>
              </w:rPr>
            </w:pPr>
            <w:ins w:id="73" w:author="AutoBVT" w:date="2018-06-12T13:57:00Z">
              <w:r w:rsidRPr="001C30DD">
                <w:rPr>
                  <w:rFonts w:cstheme="minorHAnsi"/>
                  <w:lang w:val="zh-CN"/>
                </w:rPr>
                <w:t>End</w:t>
              </w:r>
            </w:ins>
          </w:p>
        </w:tc>
        <w:tc>
          <w:tcPr>
            <w:tcW w:w="0" w:type="auto"/>
          </w:tcPr>
          <w:p w:rsidR="00E60CD9" w:rsidRPr="001C30DD" w:rsidRDefault="00E60CD9" w:rsidP="00165B4D">
            <w:pPr>
              <w:rPr>
                <w:ins w:id="74" w:author="AutoBVT" w:date="2018-06-12T13:57:00Z"/>
                <w:rFonts w:cstheme="minorHAnsi"/>
              </w:rPr>
            </w:pPr>
            <w:ins w:id="75" w:author="AutoBVT" w:date="2018-06-12T13:57:00Z">
              <w:r w:rsidRPr="001C30DD">
                <w:rPr>
                  <w:rFonts w:cstheme="minorHAnsi"/>
                </w:rPr>
                <w:t>End flag,  SHALL be 0xAA</w:t>
              </w:r>
            </w:ins>
          </w:p>
        </w:tc>
      </w:tr>
      <w:tr w:rsidR="00E60CD9" w:rsidRPr="001C30DD" w:rsidTr="00165B4D">
        <w:trPr>
          <w:trHeight w:val="312"/>
          <w:ins w:id="76" w:author="AutoBVT" w:date="2018-06-12T13:57:00Z"/>
        </w:trPr>
        <w:tc>
          <w:tcPr>
            <w:tcW w:w="0" w:type="auto"/>
          </w:tcPr>
          <w:p w:rsidR="00E60CD9" w:rsidRPr="001C30DD" w:rsidRDefault="00E60CD9" w:rsidP="00165B4D">
            <w:pPr>
              <w:rPr>
                <w:ins w:id="77" w:author="AutoBVT" w:date="2018-06-12T13:57:00Z"/>
                <w:rFonts w:cstheme="minorHAnsi"/>
              </w:rPr>
            </w:pPr>
          </w:p>
        </w:tc>
        <w:tc>
          <w:tcPr>
            <w:tcW w:w="0" w:type="auto"/>
          </w:tcPr>
          <w:p w:rsidR="00E60CD9" w:rsidRPr="001C30DD" w:rsidRDefault="00E60CD9" w:rsidP="00165B4D">
            <w:pPr>
              <w:rPr>
                <w:ins w:id="78" w:author="AutoBVT" w:date="2018-06-12T13:57:00Z"/>
                <w:rFonts w:cstheme="minorHAnsi"/>
              </w:rPr>
            </w:pPr>
          </w:p>
        </w:tc>
      </w:tr>
      <w:tr w:rsidR="00E60CD9" w:rsidRPr="001C30DD" w:rsidTr="00165B4D">
        <w:trPr>
          <w:trHeight w:val="59"/>
          <w:ins w:id="79" w:author="AutoBVT" w:date="2018-06-12T13:57:00Z"/>
        </w:trPr>
        <w:tc>
          <w:tcPr>
            <w:tcW w:w="0" w:type="auto"/>
          </w:tcPr>
          <w:p w:rsidR="00E60CD9" w:rsidRPr="001C30DD" w:rsidRDefault="00E60CD9" w:rsidP="00165B4D">
            <w:pPr>
              <w:rPr>
                <w:ins w:id="80" w:author="AutoBVT" w:date="2018-06-12T13:57:00Z"/>
                <w:rFonts w:cstheme="minorHAnsi"/>
              </w:rPr>
            </w:pPr>
          </w:p>
        </w:tc>
        <w:tc>
          <w:tcPr>
            <w:tcW w:w="0" w:type="auto"/>
          </w:tcPr>
          <w:p w:rsidR="00E60CD9" w:rsidRPr="001C30DD" w:rsidRDefault="00E60CD9" w:rsidP="00165B4D">
            <w:pPr>
              <w:rPr>
                <w:ins w:id="81" w:author="AutoBVT" w:date="2018-06-12T13:57:00Z"/>
                <w:rFonts w:cstheme="minorHAnsi"/>
              </w:rPr>
            </w:pPr>
          </w:p>
        </w:tc>
      </w:tr>
    </w:tbl>
    <w:p w:rsidR="00E60CD9" w:rsidRDefault="00E60CD9" w:rsidP="00E60CD9">
      <w:pPr>
        <w:rPr>
          <w:ins w:id="82" w:author="AutoBVT" w:date="2018-06-12T14:09:00Z"/>
          <w:rStyle w:val="fontstyle01"/>
          <w:rFonts w:cstheme="minorHAnsi"/>
        </w:rPr>
      </w:pPr>
      <w:ins w:id="83" w:author="AutoBVT" w:date="2018-06-12T13:57:00Z">
        <w:r>
          <w:rPr>
            <w:rStyle w:val="fontstyle01"/>
            <w:rFonts w:cstheme="minorHAnsi" w:hint="eastAsia"/>
          </w:rPr>
          <w:t xml:space="preserve">Note: big-endian is for all the field of the HCI commands </w:t>
        </w:r>
      </w:ins>
    </w:p>
    <w:p w:rsidR="00E60CD9" w:rsidRPr="001C30DD" w:rsidRDefault="00E60CD9" w:rsidP="00E60CD9">
      <w:pPr>
        <w:rPr>
          <w:ins w:id="84" w:author="AutoBVT" w:date="2018-06-12T13:57:00Z"/>
          <w:rStyle w:val="fontstyle01"/>
          <w:rFonts w:cstheme="minorHAnsi"/>
        </w:rPr>
      </w:pPr>
    </w:p>
    <w:p w:rsidR="00E60CD9" w:rsidRPr="00C4206F" w:rsidRDefault="00E60CD9" w:rsidP="0035525B">
      <w:pPr>
        <w:pStyle w:val="3"/>
        <w:rPr>
          <w:ins w:id="85" w:author="AutoBVT" w:date="2018-06-12T13:57:00Z"/>
          <w:rStyle w:val="fontstyle01"/>
        </w:rPr>
      </w:pPr>
      <w:ins w:id="86" w:author="AutoBVT" w:date="2018-06-12T13:57:00Z">
        <w:r w:rsidRPr="00C4206F">
          <w:rPr>
            <w:rStyle w:val="fontstyle01"/>
            <w:rFonts w:hint="eastAsia"/>
          </w:rPr>
          <w:t xml:space="preserve"> </w:t>
        </w:r>
      </w:ins>
      <w:bookmarkStart w:id="87" w:name="_Toc519500892"/>
      <w:bookmarkStart w:id="88" w:name="_Toc520216034"/>
      <w:r w:rsidR="00DA187E" w:rsidRPr="00FE14E5">
        <w:t>4.2</w:t>
      </w:r>
      <w:r w:rsidR="00DA187E">
        <w:rPr>
          <w:rStyle w:val="fontstyle01"/>
        </w:rPr>
        <w:t xml:space="preserve"> </w:t>
      </w:r>
      <w:ins w:id="89" w:author="AutoBVT" w:date="2018-06-12T13:57:00Z">
        <w:r w:rsidRPr="0035525B">
          <w:rPr>
            <w:rFonts w:hint="eastAsia"/>
          </w:rPr>
          <w:t>Communication flow</w:t>
        </w:r>
        <w:bookmarkEnd w:id="87"/>
        <w:bookmarkEnd w:id="88"/>
        <w:r w:rsidRPr="00C4206F">
          <w:rPr>
            <w:rStyle w:val="fontstyle01"/>
            <w:rFonts w:hint="eastAsia"/>
          </w:rPr>
          <w:t xml:space="preserve"> </w:t>
        </w:r>
      </w:ins>
    </w:p>
    <w:p w:rsidR="00E60CD9" w:rsidRPr="001C30DD" w:rsidRDefault="00E60CD9" w:rsidP="00E60CD9">
      <w:pPr>
        <w:rPr>
          <w:ins w:id="90" w:author="AutoBVT" w:date="2018-06-12T13:57:00Z"/>
          <w:rStyle w:val="fontstyle01"/>
          <w:rFonts w:cstheme="minorHAnsi"/>
        </w:rPr>
      </w:pPr>
      <w:ins w:id="91" w:author="AutoBVT" w:date="2018-06-12T13:57:00Z">
        <w:r>
          <w:rPr>
            <w:noProof/>
            <w:sz w:val="24"/>
          </w:rPr>
          <mc:AlternateContent>
            <mc:Choice Requires="wpg">
              <w:drawing>
                <wp:anchor distT="0" distB="0" distL="114300" distR="114300" simplePos="0" relativeHeight="251668480" behindDoc="0" locked="0" layoutInCell="1" allowOverlap="1">
                  <wp:simplePos x="0" y="0"/>
                  <wp:positionH relativeFrom="column">
                    <wp:posOffset>478790</wp:posOffset>
                  </wp:positionH>
                  <wp:positionV relativeFrom="paragraph">
                    <wp:posOffset>77470</wp:posOffset>
                  </wp:positionV>
                  <wp:extent cx="2692400" cy="1758950"/>
                  <wp:effectExtent l="2540" t="0" r="635" b="6985"/>
                  <wp:wrapNone/>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2400" cy="1758950"/>
                            <a:chOff x="3580" y="9050"/>
                            <a:chExt cx="3520" cy="2770"/>
                          </a:xfrm>
                        </wpg:grpSpPr>
                        <wps:wsp>
                          <wps:cNvPr id="5" name="Rectangle 3"/>
                          <wps:cNvSpPr>
                            <a:spLocks noChangeArrowheads="1"/>
                          </wps:cNvSpPr>
                          <wps:spPr bwMode="auto">
                            <a:xfrm>
                              <a:off x="3850" y="9510"/>
                              <a:ext cx="143" cy="23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4"/>
                          <wps:cNvSpPr>
                            <a:spLocks noChangeArrowheads="1"/>
                          </wps:cNvSpPr>
                          <wps:spPr bwMode="auto">
                            <a:xfrm>
                              <a:off x="6267" y="9510"/>
                              <a:ext cx="143" cy="23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AutoShape 5"/>
                          <wps:cNvCnPr>
                            <a:cxnSpLocks noChangeShapeType="1"/>
                          </wps:cNvCnPr>
                          <wps:spPr bwMode="auto">
                            <a:xfrm>
                              <a:off x="3993" y="9700"/>
                              <a:ext cx="227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6"/>
                          <wps:cNvCnPr>
                            <a:cxnSpLocks noChangeShapeType="1"/>
                          </wps:cNvCnPr>
                          <wps:spPr bwMode="auto">
                            <a:xfrm>
                              <a:off x="3993" y="11590"/>
                              <a:ext cx="227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7"/>
                          <wps:cNvCnPr>
                            <a:cxnSpLocks noChangeShapeType="1"/>
                          </wps:cNvCnPr>
                          <wps:spPr bwMode="auto">
                            <a:xfrm flipH="1">
                              <a:off x="3993" y="11040"/>
                              <a:ext cx="227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8"/>
                          <wps:cNvCnPr>
                            <a:cxnSpLocks noChangeShapeType="1"/>
                          </wps:cNvCnPr>
                          <wps:spPr bwMode="auto">
                            <a:xfrm flipH="1">
                              <a:off x="3993" y="10160"/>
                              <a:ext cx="227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9"/>
                          <wps:cNvSpPr txBox="1">
                            <a:spLocks noChangeArrowheads="1"/>
                          </wps:cNvSpPr>
                          <wps:spPr bwMode="auto">
                            <a:xfrm>
                              <a:off x="4680" y="9450"/>
                              <a:ext cx="116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0CD9" w:rsidRDefault="00E60CD9" w:rsidP="00E60CD9">
                                <w:r>
                                  <w:rPr>
                                    <w:rFonts w:hint="eastAsia"/>
                                  </w:rPr>
                                  <w:t>Request</w:t>
                                </w:r>
                              </w:p>
                            </w:txbxContent>
                          </wps:txbx>
                          <wps:bodyPr rot="0" vert="horz" wrap="square" lIns="91440" tIns="45720" rIns="91440" bIns="45720" anchor="t" anchorCtr="0" upright="1">
                            <a:noAutofit/>
                          </wps:bodyPr>
                        </wps:wsp>
                        <wps:wsp>
                          <wps:cNvPr id="12" name="Text Box 10"/>
                          <wps:cNvSpPr txBox="1">
                            <a:spLocks noChangeArrowheads="1"/>
                          </wps:cNvSpPr>
                          <wps:spPr bwMode="auto">
                            <a:xfrm>
                              <a:off x="4528" y="9920"/>
                              <a:ext cx="1504" cy="4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0CD9" w:rsidRDefault="00E60CD9" w:rsidP="00E60CD9">
                                <w:r>
                                  <w:rPr>
                                    <w:rFonts w:hint="eastAsia"/>
                                  </w:rPr>
                                  <w:t>Acknowledge</w:t>
                                </w:r>
                              </w:p>
                            </w:txbxContent>
                          </wps:txbx>
                          <wps:bodyPr rot="0" vert="horz" wrap="square" lIns="91440" tIns="45720" rIns="91440" bIns="45720" anchor="t" anchorCtr="0" upright="1">
                            <a:spAutoFit/>
                          </wps:bodyPr>
                        </wps:wsp>
                        <wps:wsp>
                          <wps:cNvPr id="13" name="Text Box 11"/>
                          <wps:cNvSpPr txBox="1">
                            <a:spLocks noChangeArrowheads="1"/>
                          </wps:cNvSpPr>
                          <wps:spPr bwMode="auto">
                            <a:xfrm>
                              <a:off x="4586" y="10810"/>
                              <a:ext cx="1192" cy="4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0CD9" w:rsidRDefault="00E60CD9" w:rsidP="00E60CD9">
                                <w:r>
                                  <w:rPr>
                                    <w:rFonts w:hint="eastAsia"/>
                                  </w:rPr>
                                  <w:t>Response</w:t>
                                </w:r>
                              </w:p>
                            </w:txbxContent>
                          </wps:txbx>
                          <wps:bodyPr rot="0" vert="horz" wrap="square" lIns="91440" tIns="45720" rIns="91440" bIns="45720" anchor="t" anchorCtr="0" upright="1">
                            <a:spAutoFit/>
                          </wps:bodyPr>
                        </wps:wsp>
                        <wps:wsp>
                          <wps:cNvPr id="14" name="Text Box 12"/>
                          <wps:cNvSpPr txBox="1">
                            <a:spLocks noChangeArrowheads="1"/>
                          </wps:cNvSpPr>
                          <wps:spPr bwMode="auto">
                            <a:xfrm>
                              <a:off x="4478" y="11364"/>
                              <a:ext cx="1504" cy="4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0CD9" w:rsidRDefault="00E60CD9" w:rsidP="00E60CD9">
                                <w:r>
                                  <w:rPr>
                                    <w:rFonts w:hint="eastAsia"/>
                                  </w:rPr>
                                  <w:t>Acknowledge</w:t>
                                </w:r>
                              </w:p>
                            </w:txbxContent>
                          </wps:txbx>
                          <wps:bodyPr rot="0" vert="horz" wrap="square" lIns="91440" tIns="45720" rIns="91440" bIns="45720" anchor="t" anchorCtr="0" upright="1">
                            <a:spAutoFit/>
                          </wps:bodyPr>
                        </wps:wsp>
                        <wps:wsp>
                          <wps:cNvPr id="15" name="Text Box 13"/>
                          <wps:cNvSpPr txBox="1">
                            <a:spLocks noChangeArrowheads="1"/>
                          </wps:cNvSpPr>
                          <wps:spPr bwMode="auto">
                            <a:xfrm>
                              <a:off x="3580" y="9050"/>
                              <a:ext cx="740" cy="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0CD9" w:rsidRDefault="00E60CD9" w:rsidP="00E60CD9">
                                <w:r>
                                  <w:rPr>
                                    <w:rFonts w:hint="eastAsia"/>
                                  </w:rPr>
                                  <w:t>Host</w:t>
                                </w:r>
                              </w:p>
                            </w:txbxContent>
                          </wps:txbx>
                          <wps:bodyPr rot="0" vert="horz" wrap="square" lIns="91440" tIns="45720" rIns="91440" bIns="45720" anchor="t" anchorCtr="0" upright="1">
                            <a:noAutofit/>
                          </wps:bodyPr>
                        </wps:wsp>
                        <wps:wsp>
                          <wps:cNvPr id="16" name="Text Box 14"/>
                          <wps:cNvSpPr txBox="1">
                            <a:spLocks noChangeArrowheads="1"/>
                          </wps:cNvSpPr>
                          <wps:spPr bwMode="auto">
                            <a:xfrm>
                              <a:off x="5772" y="9090"/>
                              <a:ext cx="1328" cy="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0CD9" w:rsidRDefault="00E60CD9" w:rsidP="00E60CD9">
                                <w:r>
                                  <w:rPr>
                                    <w:rFonts w:hint="eastAsia"/>
                                  </w:rPr>
                                  <w:t>ZigbHostee unit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 o:spid="_x0000_s1030" style="position:absolute;left:0;text-align:left;margin-left:37.7pt;margin-top:6.1pt;width:212pt;height:138.5pt;z-index:251668480" coordorigin="3580,9050" coordsize="3520,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">
                  <v:rect id="Rectangle 3" o:spid="_x0000_s1031" style="position:absolute;left:3850;top:9510;width:143;height:2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4" o:spid="_x0000_s1032" style="position:absolute;left:6267;top:9510;width:143;height:2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shapetype id="_x0000_t32" coordsize="21600,21600" o:spt="32" o:oned="t" path="m,l21600,21600e" filled="f">
                    <v:path arrowok="t" fillok="f" o:connecttype="none"/>
                    <o:lock v:ext="edit" shapetype="t"/>
                  </v:shapetype>
                  <v:shape id="AutoShape 5" o:spid="_x0000_s1033" type="#_x0000_t32" style="position:absolute;left:3993;top:9700;width:22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 id="AutoShape 6" o:spid="_x0000_s1034" type="#_x0000_t32" style="position:absolute;left:3993;top:11590;width:22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7" o:spid="_x0000_s1035" type="#_x0000_t32" style="position:absolute;left:3993;top:11040;width:22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8" o:spid="_x0000_s1036" type="#_x0000_t32" style="position:absolute;left:3993;top:10160;width:22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Text Box 9" o:spid="_x0000_s1037" type="#_x0000_t202" style="position:absolute;left:4680;top:9450;width:116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E60CD9" w:rsidRDefault="00E60CD9" w:rsidP="00E60CD9">
                          <w:r>
                            <w:rPr>
                              <w:rFonts w:hint="eastAsia"/>
                            </w:rPr>
                            <w:t>Request</w:t>
                          </w:r>
                        </w:p>
                      </w:txbxContent>
                    </v:textbox>
                  </v:shape>
                  <v:shape id="Text Box 10" o:spid="_x0000_s1038" type="#_x0000_t202" style="position:absolute;left:4528;top:9920;width:1504;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cOsQA&#10;AADbAAAADwAAAGRycy9kb3ducmV2LnhtbESPQWvDMAyF74P+B6PCbovTwkJJ44QxGIzRw9L20KOI&#10;tThLLGex22b/vi4MdpN4T+97KqrZDuJCk+8cK1glKQjixumOWwXHw9vTBoQPyBoHx6TglzxU5eKh&#10;wFy7K9d02YdWxBD2OSowIYy5lL4xZNEnbiSO2pebLIa4Tq3UE15juB3kOk0zabHjSDA40quhpt+f&#10;bYTsfHOu3c/3atfLk+kzfP40H0o9LueXLYhAc/g3/12/61h/Dfdf4gCy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G3DrEAAAA2wAAAA8AAAAAAAAAAAAAAAAAmAIAAGRycy9k&#10;b3ducmV2LnhtbFBLBQYAAAAABAAEAPUAAACJAwAAAAA=&#10;" stroked="f">
                    <v:textbox style="mso-fit-shape-to-text:t">
                      <w:txbxContent>
                        <w:p w:rsidR="00E60CD9" w:rsidRDefault="00E60CD9" w:rsidP="00E60CD9">
                          <w:r>
                            <w:rPr>
                              <w:rFonts w:hint="eastAsia"/>
                            </w:rPr>
                            <w:t>Acknowledge</w:t>
                          </w:r>
                        </w:p>
                      </w:txbxContent>
                    </v:textbox>
                  </v:shape>
                  <v:shape id="Text Box 11" o:spid="_x0000_s1039" type="#_x0000_t202" style="position:absolute;left:4586;top:10810;width:1192;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5ocQA&#10;AADbAAAADwAAAGRycy9kb3ducmV2LnhtbESPQWvCQBCF74X+h2UK3pqNFkNJXaUUClI8GO2hx2F3&#10;mk2TnU2zq8Z/7wqCtxnem/e9WaxG14kjDaHxrGCa5SCItTcN1wq+95/PryBCRDbYeSYFZwqwWj4+&#10;LLA0/sQVHXexFimEQ4kKbIx9KWXQlhyGzPfESfv1g8OY1qGWZsBTCnednOV5IR02nAgWe/qwpNvd&#10;wSXIJuhD5f//pptW/ti2wPnWfik1eRrf30BEGuPdfLtem1T/Ba6/pAH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KeaHEAAAA2wAAAA8AAAAAAAAAAAAAAAAAmAIAAGRycy9k&#10;b3ducmV2LnhtbFBLBQYAAAAABAAEAPUAAACJAwAAAAA=&#10;" stroked="f">
                    <v:textbox style="mso-fit-shape-to-text:t">
                      <w:txbxContent>
                        <w:p w:rsidR="00E60CD9" w:rsidRDefault="00E60CD9" w:rsidP="00E60CD9">
                          <w:r>
                            <w:rPr>
                              <w:rFonts w:hint="eastAsia"/>
                            </w:rPr>
                            <w:t>Response</w:t>
                          </w:r>
                        </w:p>
                      </w:txbxContent>
                    </v:textbox>
                  </v:shape>
                  <v:shape id="Text Box 12" o:spid="_x0000_s1040" type="#_x0000_t202" style="position:absolute;left:4478;top:11364;width:1504;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h1cQA&#10;AADbAAAADwAAAGRycy9kb3ducmV2LnhtbESPQWvCQBCF74X+h2UK3pqNUkNJXaUUClI8GO2hx2F3&#10;mk2TnU2zq8Z/7wqCtxnem/e9WaxG14kjDaHxrGCa5SCItTcN1wq+95/PryBCRDbYeSYFZwqwWj4+&#10;LLA0/sQVHXexFimEQ4kKbIx9KWXQlhyGzPfESfv1g8OY1qGWZsBTCnednOV5IR02nAgWe/qwpNvd&#10;wSXIJuhD5f//pptW/ti2wPnWfik1eRrf30BEGuPdfLtem1T/Ba6/pAH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j4dXEAAAA2wAAAA8AAAAAAAAAAAAAAAAAmAIAAGRycy9k&#10;b3ducmV2LnhtbFBLBQYAAAAABAAEAPUAAACJAwAAAAA=&#10;" stroked="f">
                    <v:textbox style="mso-fit-shape-to-text:t">
                      <w:txbxContent>
                        <w:p w:rsidR="00E60CD9" w:rsidRDefault="00E60CD9" w:rsidP="00E60CD9">
                          <w:r>
                            <w:rPr>
                              <w:rFonts w:hint="eastAsia"/>
                            </w:rPr>
                            <w:t>Acknowledge</w:t>
                          </w:r>
                        </w:p>
                      </w:txbxContent>
                    </v:textbox>
                  </v:shape>
                  <v:shape id="Text Box 13" o:spid="_x0000_s1041" type="#_x0000_t202" style="position:absolute;left:3580;top:9050;width:74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E60CD9" w:rsidRDefault="00E60CD9" w:rsidP="00E60CD9">
                          <w:r>
                            <w:rPr>
                              <w:rFonts w:hint="eastAsia"/>
                            </w:rPr>
                            <w:t>Host</w:t>
                          </w:r>
                        </w:p>
                      </w:txbxContent>
                    </v:textbox>
                  </v:shape>
                  <v:shape id="Text Box 14" o:spid="_x0000_s1042" type="#_x0000_t202" style="position:absolute;left:5772;top:9090;width:1328;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E60CD9" w:rsidRDefault="00E60CD9" w:rsidP="00E60CD9">
                          <w:r>
                            <w:rPr>
                              <w:rFonts w:hint="eastAsia"/>
                            </w:rPr>
                            <w:t>ZigbHostee unit</w:t>
                          </w:r>
                        </w:p>
                      </w:txbxContent>
                    </v:textbox>
                  </v:shape>
                </v:group>
              </w:pict>
            </mc:Fallback>
          </mc:AlternateContent>
        </w:r>
      </w:ins>
    </w:p>
    <w:p w:rsidR="00E60CD9" w:rsidRPr="001C30DD" w:rsidRDefault="00E60CD9" w:rsidP="00E60CD9">
      <w:pPr>
        <w:rPr>
          <w:ins w:id="92" w:author="AutoBVT" w:date="2018-06-12T13:57:00Z"/>
          <w:rStyle w:val="fontstyle01"/>
          <w:rFonts w:cstheme="minorHAnsi"/>
        </w:rPr>
      </w:pPr>
    </w:p>
    <w:p w:rsidR="00E60CD9" w:rsidRPr="001C30DD" w:rsidRDefault="00E60CD9" w:rsidP="00E60CD9">
      <w:pPr>
        <w:rPr>
          <w:ins w:id="93" w:author="AutoBVT" w:date="2018-06-12T13:57:00Z"/>
          <w:rStyle w:val="fontstyle01"/>
          <w:rFonts w:cstheme="minorHAnsi"/>
        </w:rPr>
      </w:pPr>
    </w:p>
    <w:p w:rsidR="00E60CD9" w:rsidRPr="001C30DD" w:rsidRDefault="00E60CD9" w:rsidP="00E60CD9">
      <w:pPr>
        <w:rPr>
          <w:ins w:id="94" w:author="AutoBVT" w:date="2018-06-12T13:57:00Z"/>
          <w:rStyle w:val="fontstyle01"/>
          <w:rFonts w:cstheme="minorHAnsi"/>
        </w:rPr>
      </w:pPr>
    </w:p>
    <w:p w:rsidR="00E60CD9" w:rsidRPr="001C30DD" w:rsidRDefault="00E60CD9" w:rsidP="00E60CD9">
      <w:pPr>
        <w:rPr>
          <w:ins w:id="95" w:author="AutoBVT" w:date="2018-06-12T13:57:00Z"/>
          <w:rStyle w:val="fontstyle01"/>
          <w:rFonts w:cstheme="minorHAnsi"/>
        </w:rPr>
      </w:pPr>
    </w:p>
    <w:p w:rsidR="00E60CD9" w:rsidRPr="001C30DD" w:rsidRDefault="00E60CD9" w:rsidP="00E60CD9">
      <w:pPr>
        <w:rPr>
          <w:ins w:id="96" w:author="AutoBVT" w:date="2018-06-12T13:57:00Z"/>
          <w:rStyle w:val="fontstyle01"/>
          <w:rFonts w:cstheme="minorHAnsi"/>
        </w:rPr>
      </w:pPr>
    </w:p>
    <w:p w:rsidR="00E60CD9" w:rsidRPr="001C30DD" w:rsidRDefault="00E60CD9" w:rsidP="00E60CD9">
      <w:pPr>
        <w:rPr>
          <w:ins w:id="97" w:author="AutoBVT" w:date="2018-06-12T13:57:00Z"/>
          <w:rStyle w:val="fontstyle01"/>
          <w:rFonts w:cstheme="minorHAnsi"/>
        </w:rPr>
      </w:pPr>
    </w:p>
    <w:p w:rsidR="00E60CD9" w:rsidRPr="001C30DD" w:rsidRDefault="00E60CD9" w:rsidP="00E60CD9">
      <w:pPr>
        <w:rPr>
          <w:ins w:id="98" w:author="AutoBVT" w:date="2018-06-12T13:57:00Z"/>
          <w:rStyle w:val="fontstyle01"/>
          <w:rFonts w:cstheme="minorHAnsi"/>
        </w:rPr>
      </w:pPr>
    </w:p>
    <w:p w:rsidR="00E60CD9" w:rsidRDefault="00E60CD9" w:rsidP="00E60CD9">
      <w:pPr>
        <w:rPr>
          <w:ins w:id="99" w:author="AutoBVT" w:date="2018-06-12T14:00:00Z"/>
          <w:rStyle w:val="fontstyle01"/>
          <w:rFonts w:cstheme="minorHAnsi"/>
        </w:rPr>
      </w:pPr>
    </w:p>
    <w:p w:rsidR="00E60CD9" w:rsidRPr="001C30DD" w:rsidRDefault="00E60CD9" w:rsidP="00E60CD9">
      <w:pPr>
        <w:rPr>
          <w:ins w:id="100" w:author="AutoBVT" w:date="2018-06-12T13:57:00Z"/>
          <w:rStyle w:val="fontstyle01"/>
          <w:rFonts w:cstheme="minorHAnsi"/>
        </w:rPr>
      </w:pPr>
    </w:p>
    <w:p w:rsidR="00E60CD9" w:rsidRPr="00262F6D" w:rsidRDefault="00E60CD9" w:rsidP="00E60CD9">
      <w:pPr>
        <w:pStyle w:val="3"/>
        <w:rPr>
          <w:ins w:id="101" w:author="AutoBVT" w:date="2018-06-12T13:57:00Z"/>
          <w:rStyle w:val="fontstyle01"/>
          <w:sz w:val="30"/>
          <w:szCs w:val="30"/>
          <w:rPrChange w:id="102" w:author="telink" w:date="2018-06-26T09:38:00Z">
            <w:rPr>
              <w:ins w:id="103" w:author="AutoBVT" w:date="2018-06-12T13:57:00Z"/>
            </w:rPr>
          </w:rPrChange>
        </w:rPr>
        <w:pPrChange w:id="104" w:author="telink" w:date="2018-06-26T09:38:00Z">
          <w:pPr/>
        </w:pPrChange>
      </w:pPr>
      <w:ins w:id="105" w:author="AutoBVT" w:date="2018-06-12T13:57:00Z">
        <w:r w:rsidRPr="000478AF">
          <w:rPr>
            <w:rStyle w:val="fontstyle01"/>
            <w:sz w:val="30"/>
          </w:rPr>
          <w:t xml:space="preserve"> </w:t>
        </w:r>
      </w:ins>
      <w:bookmarkStart w:id="106" w:name="_Toc519500893"/>
      <w:bookmarkStart w:id="107" w:name="_Toc520216035"/>
      <w:r w:rsidR="004500E8">
        <w:rPr>
          <w:rStyle w:val="fontstyle01"/>
          <w:sz w:val="30"/>
        </w:rPr>
        <w:t>4.2.1</w:t>
      </w:r>
      <w:bookmarkStart w:id="108" w:name="_GoBack"/>
      <w:bookmarkEnd w:id="108"/>
      <w:ins w:id="109" w:author="AutoBVT" w:date="2018-06-12T13:57:00Z">
        <w:r w:rsidRPr="000478AF">
          <w:rPr>
            <w:rStyle w:val="fontstyle01"/>
            <w:sz w:val="30"/>
          </w:rPr>
          <w:t xml:space="preserve"> Acknowledge format</w:t>
        </w:r>
        <w:bookmarkEnd w:id="106"/>
        <w:bookmarkEnd w:id="107"/>
      </w:ins>
    </w:p>
    <w:tbl>
      <w:tblPr>
        <w:tblStyle w:val="-3"/>
        <w:tblW w:w="7844" w:type="dxa"/>
        <w:tblLook w:val="0620" w:firstRow="1" w:lastRow="0" w:firstColumn="0" w:lastColumn="0" w:noHBand="1" w:noVBand="1"/>
      </w:tblPr>
      <w:tblGrid>
        <w:gridCol w:w="5872"/>
        <w:gridCol w:w="1972"/>
      </w:tblGrid>
      <w:tr w:rsidR="00E60CD9" w:rsidRPr="001C30DD" w:rsidTr="00165B4D">
        <w:trPr>
          <w:cnfStyle w:val="100000000000" w:firstRow="1" w:lastRow="0" w:firstColumn="0" w:lastColumn="0" w:oddVBand="0" w:evenVBand="0" w:oddHBand="0" w:evenHBand="0" w:firstRowFirstColumn="0" w:firstRowLastColumn="0" w:lastRowFirstColumn="0" w:lastRowLastColumn="0"/>
          <w:trHeight w:val="181"/>
          <w:ins w:id="110" w:author="AutoBVT" w:date="2018-06-12T13:57:00Z"/>
        </w:trPr>
        <w:tc>
          <w:tcPr>
            <w:tcW w:w="0" w:type="auto"/>
          </w:tcPr>
          <w:p w:rsidR="00E60CD9" w:rsidRPr="001C30DD" w:rsidRDefault="00E60CD9" w:rsidP="00165B4D">
            <w:pPr>
              <w:rPr>
                <w:ins w:id="111" w:author="AutoBVT" w:date="2018-06-12T13:57:00Z"/>
                <w:rFonts w:cstheme="minorHAnsi"/>
              </w:rPr>
            </w:pPr>
            <w:ins w:id="112" w:author="AutoBVT" w:date="2018-06-12T13:57:00Z">
              <w:r w:rsidRPr="00A77C26">
                <w:rPr>
                  <w:rFonts w:cstheme="minorHAnsi"/>
                </w:rPr>
                <w:t>Type</w:t>
              </w:r>
            </w:ins>
          </w:p>
        </w:tc>
        <w:tc>
          <w:tcPr>
            <w:tcW w:w="0" w:type="auto"/>
          </w:tcPr>
          <w:p w:rsidR="00E60CD9" w:rsidRPr="001C30DD" w:rsidRDefault="00E60CD9" w:rsidP="00165B4D">
            <w:pPr>
              <w:rPr>
                <w:ins w:id="113" w:author="AutoBVT" w:date="2018-06-12T13:57:00Z"/>
                <w:rFonts w:cstheme="minorHAnsi"/>
              </w:rPr>
            </w:pPr>
            <w:ins w:id="114" w:author="AutoBVT" w:date="2018-06-12T13:57:00Z">
              <w:r w:rsidRPr="001C30DD">
                <w:rPr>
                  <w:rFonts w:cstheme="minorHAnsi"/>
                </w:rPr>
                <w:t>Value</w:t>
              </w:r>
            </w:ins>
          </w:p>
        </w:tc>
      </w:tr>
      <w:tr w:rsidR="00E60CD9" w:rsidRPr="001C30DD" w:rsidTr="00165B4D">
        <w:trPr>
          <w:trHeight w:val="181"/>
          <w:ins w:id="115" w:author="AutoBVT" w:date="2018-06-12T13:57:00Z"/>
        </w:trPr>
        <w:tc>
          <w:tcPr>
            <w:tcW w:w="0" w:type="auto"/>
          </w:tcPr>
          <w:p w:rsidR="00E60CD9" w:rsidRPr="001C30DD" w:rsidRDefault="00E60CD9" w:rsidP="00165B4D">
            <w:pPr>
              <w:rPr>
                <w:ins w:id="116" w:author="AutoBVT" w:date="2018-06-12T13:57:00Z"/>
                <w:rFonts w:cstheme="minorHAnsi"/>
                <w:i/>
                <w:iCs/>
                <w:color w:val="0000C0"/>
                <w:sz w:val="20"/>
                <w:szCs w:val="20"/>
                <w:highlight w:val="lightGray"/>
              </w:rPr>
            </w:pPr>
            <w:ins w:id="117"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CMD_ACKNOWLEDGE</w:t>
              </w:r>
            </w:ins>
          </w:p>
        </w:tc>
        <w:tc>
          <w:tcPr>
            <w:tcW w:w="0" w:type="auto"/>
          </w:tcPr>
          <w:p w:rsidR="00E60CD9" w:rsidRPr="001C30DD" w:rsidRDefault="00E60CD9" w:rsidP="00165B4D">
            <w:pPr>
              <w:rPr>
                <w:ins w:id="118" w:author="AutoBVT" w:date="2018-06-12T13:57:00Z"/>
                <w:rFonts w:cstheme="minorHAnsi"/>
              </w:rPr>
            </w:pPr>
            <w:ins w:id="119" w:author="AutoBVT" w:date="2018-06-12T13:57:00Z">
              <w:r>
                <w:rPr>
                  <w:rFonts w:cstheme="minorHAnsi"/>
                </w:rPr>
                <w:t>0x</w:t>
              </w:r>
              <w:r>
                <w:rPr>
                  <w:rFonts w:cstheme="minorHAnsi" w:hint="eastAsia"/>
                </w:rPr>
                <w:t>8000</w:t>
              </w:r>
            </w:ins>
          </w:p>
        </w:tc>
      </w:tr>
    </w:tbl>
    <w:tbl>
      <w:tblPr>
        <w:tblStyle w:val="ab"/>
        <w:tblpPr w:leftFromText="180" w:rightFromText="180" w:vertAnchor="text" w:horzAnchor="page" w:tblpX="3343" w:tblpY="88"/>
        <w:tblW w:w="0" w:type="auto"/>
        <w:tblLook w:val="04A0" w:firstRow="1" w:lastRow="0" w:firstColumn="1" w:lastColumn="0" w:noHBand="0" w:noVBand="1"/>
      </w:tblPr>
      <w:tblGrid>
        <w:gridCol w:w="1526"/>
        <w:gridCol w:w="1526"/>
        <w:gridCol w:w="1526"/>
      </w:tblGrid>
      <w:tr w:rsidR="00E60CD9" w:rsidRPr="001C30DD" w:rsidTr="00165B4D">
        <w:trPr>
          <w:trHeight w:val="413"/>
          <w:ins w:id="120" w:author="AutoBVT" w:date="2018-06-12T13:57:00Z"/>
        </w:trPr>
        <w:tc>
          <w:tcPr>
            <w:tcW w:w="1526" w:type="dxa"/>
          </w:tcPr>
          <w:p w:rsidR="00E60CD9" w:rsidRPr="00DC4BE9" w:rsidRDefault="00E60CD9" w:rsidP="00165B4D">
            <w:pPr>
              <w:rPr>
                <w:ins w:id="121" w:author="AutoBVT" w:date="2018-06-12T13:57:00Z"/>
                <w:rFonts w:cstheme="minorHAnsi"/>
                <w:iCs/>
                <w:color w:val="000000" w:themeColor="text1"/>
                <w:kern w:val="0"/>
                <w:sz w:val="20"/>
                <w:szCs w:val="20"/>
              </w:rPr>
            </w:pPr>
            <w:ins w:id="122" w:author="AutoBVT" w:date="2018-06-12T13:57:00Z">
              <w:r>
                <w:rPr>
                  <w:rFonts w:cstheme="minorHAnsi" w:hint="eastAsia"/>
                  <w:iCs/>
                  <w:color w:val="000000" w:themeColor="text1"/>
                  <w:kern w:val="0"/>
                  <w:sz w:val="20"/>
                  <w:szCs w:val="20"/>
                </w:rPr>
                <w:t>cmdId</w:t>
              </w:r>
            </w:ins>
          </w:p>
        </w:tc>
        <w:tc>
          <w:tcPr>
            <w:tcW w:w="1526" w:type="dxa"/>
          </w:tcPr>
          <w:p w:rsidR="00E60CD9" w:rsidRDefault="00E60CD9" w:rsidP="00165B4D">
            <w:pPr>
              <w:rPr>
                <w:ins w:id="123" w:author="AutoBVT" w:date="2018-06-12T13:57:00Z"/>
                <w:rFonts w:cstheme="minorHAnsi"/>
                <w:iCs/>
                <w:color w:val="000000" w:themeColor="text1"/>
                <w:kern w:val="0"/>
                <w:sz w:val="20"/>
                <w:szCs w:val="20"/>
              </w:rPr>
            </w:pPr>
            <w:ins w:id="124" w:author="AutoBVT" w:date="2018-06-12T13:57:00Z">
              <w:r>
                <w:rPr>
                  <w:rFonts w:cstheme="minorHAnsi" w:hint="eastAsia"/>
                  <w:iCs/>
                  <w:color w:val="000000" w:themeColor="text1"/>
                  <w:kern w:val="0"/>
                  <w:sz w:val="20"/>
                  <w:szCs w:val="20"/>
                </w:rPr>
                <w:t>status</w:t>
              </w:r>
            </w:ins>
          </w:p>
        </w:tc>
        <w:tc>
          <w:tcPr>
            <w:tcW w:w="1526" w:type="dxa"/>
          </w:tcPr>
          <w:p w:rsidR="00E60CD9" w:rsidRPr="001C30DD" w:rsidRDefault="00E60CD9" w:rsidP="00165B4D">
            <w:pPr>
              <w:rPr>
                <w:ins w:id="125" w:author="AutoBVT" w:date="2018-06-12T13:57:00Z"/>
                <w:rFonts w:cstheme="minorHAnsi"/>
                <w:iCs/>
                <w:color w:val="000000" w:themeColor="text1"/>
                <w:kern w:val="0"/>
                <w:sz w:val="20"/>
                <w:szCs w:val="20"/>
              </w:rPr>
            </w:pPr>
            <w:ins w:id="126" w:author="AutoBVT" w:date="2018-06-12T13:57:00Z">
              <w:r>
                <w:rPr>
                  <w:rFonts w:cstheme="minorHAnsi" w:hint="eastAsia"/>
                  <w:iCs/>
                  <w:color w:val="000000" w:themeColor="text1"/>
                  <w:kern w:val="0"/>
                  <w:sz w:val="20"/>
                  <w:szCs w:val="20"/>
                </w:rPr>
                <w:t>resv</w:t>
              </w:r>
            </w:ins>
          </w:p>
        </w:tc>
      </w:tr>
      <w:tr w:rsidR="00E60CD9" w:rsidRPr="001C30DD" w:rsidTr="00165B4D">
        <w:trPr>
          <w:trHeight w:val="351"/>
          <w:ins w:id="127" w:author="AutoBVT" w:date="2018-06-12T13:57:00Z"/>
        </w:trPr>
        <w:tc>
          <w:tcPr>
            <w:tcW w:w="1526" w:type="dxa"/>
          </w:tcPr>
          <w:p w:rsidR="00E60CD9" w:rsidRPr="001C30DD" w:rsidRDefault="00E60CD9" w:rsidP="00165B4D">
            <w:pPr>
              <w:rPr>
                <w:ins w:id="128" w:author="AutoBVT" w:date="2018-06-12T13:57:00Z"/>
                <w:rFonts w:cstheme="minorHAnsi"/>
                <w:i/>
                <w:iCs/>
                <w:color w:val="000000" w:themeColor="text1"/>
                <w:kern w:val="0"/>
                <w:sz w:val="20"/>
                <w:szCs w:val="20"/>
              </w:rPr>
            </w:pPr>
            <w:ins w:id="129" w:author="AutoBVT" w:date="2018-06-12T13:57:00Z">
              <w:r>
                <w:rPr>
                  <w:rFonts w:cstheme="minorHAnsi" w:hint="eastAsia"/>
                  <w:i/>
                  <w:iCs/>
                  <w:color w:val="000000" w:themeColor="text1"/>
                  <w:kern w:val="0"/>
                  <w:sz w:val="20"/>
                  <w:szCs w:val="20"/>
                </w:rPr>
                <w:t>2Bytes</w:t>
              </w:r>
            </w:ins>
          </w:p>
        </w:tc>
        <w:tc>
          <w:tcPr>
            <w:tcW w:w="1526" w:type="dxa"/>
          </w:tcPr>
          <w:p w:rsidR="00E60CD9" w:rsidRDefault="00E60CD9" w:rsidP="00165B4D">
            <w:pPr>
              <w:rPr>
                <w:ins w:id="130" w:author="AutoBVT" w:date="2018-06-12T13:57:00Z"/>
                <w:rFonts w:cstheme="minorHAnsi"/>
                <w:i/>
                <w:iCs/>
                <w:color w:val="000000" w:themeColor="text1"/>
                <w:kern w:val="0"/>
                <w:sz w:val="20"/>
                <w:szCs w:val="20"/>
              </w:rPr>
            </w:pPr>
            <w:ins w:id="131" w:author="AutoBVT" w:date="2018-06-12T13:57:00Z">
              <w:r>
                <w:rPr>
                  <w:rFonts w:cstheme="minorHAnsi" w:hint="eastAsia"/>
                  <w:i/>
                  <w:iCs/>
                  <w:color w:val="000000" w:themeColor="text1"/>
                  <w:kern w:val="0"/>
                  <w:sz w:val="20"/>
                  <w:szCs w:val="20"/>
                </w:rPr>
                <w:t>1</w:t>
              </w:r>
              <w:r w:rsidRPr="001C30DD">
                <w:rPr>
                  <w:rFonts w:cstheme="minorHAnsi"/>
                  <w:i/>
                  <w:iCs/>
                  <w:color w:val="000000" w:themeColor="text1"/>
                  <w:kern w:val="0"/>
                  <w:sz w:val="20"/>
                  <w:szCs w:val="20"/>
                </w:rPr>
                <w:t>Byte</w:t>
              </w:r>
            </w:ins>
          </w:p>
        </w:tc>
        <w:tc>
          <w:tcPr>
            <w:tcW w:w="1526" w:type="dxa"/>
          </w:tcPr>
          <w:p w:rsidR="00E60CD9" w:rsidRPr="001C30DD" w:rsidRDefault="00E60CD9" w:rsidP="00165B4D">
            <w:pPr>
              <w:rPr>
                <w:ins w:id="132" w:author="AutoBVT" w:date="2018-06-12T13:57:00Z"/>
                <w:rFonts w:cstheme="minorHAnsi"/>
                <w:i/>
                <w:iCs/>
                <w:color w:val="000000" w:themeColor="text1"/>
                <w:kern w:val="0"/>
                <w:sz w:val="20"/>
                <w:szCs w:val="20"/>
              </w:rPr>
            </w:pPr>
            <w:ins w:id="133" w:author="AutoBVT" w:date="2018-06-12T13:57:00Z">
              <w:r>
                <w:rPr>
                  <w:rFonts w:cstheme="minorHAnsi" w:hint="eastAsia"/>
                  <w:i/>
                  <w:iCs/>
                  <w:color w:val="000000" w:themeColor="text1"/>
                  <w:kern w:val="0"/>
                  <w:sz w:val="20"/>
                  <w:szCs w:val="20"/>
                </w:rPr>
                <w:t>1</w:t>
              </w:r>
              <w:r w:rsidRPr="001C30DD">
                <w:rPr>
                  <w:rFonts w:cstheme="minorHAnsi"/>
                  <w:i/>
                  <w:iCs/>
                  <w:color w:val="000000" w:themeColor="text1"/>
                  <w:kern w:val="0"/>
                  <w:sz w:val="20"/>
                  <w:szCs w:val="20"/>
                </w:rPr>
                <w:t>Byte</w:t>
              </w:r>
            </w:ins>
          </w:p>
        </w:tc>
      </w:tr>
    </w:tbl>
    <w:p w:rsidR="00E60CD9" w:rsidRDefault="00E60CD9" w:rsidP="00E60CD9">
      <w:pPr>
        <w:rPr>
          <w:ins w:id="134" w:author="AutoBVT" w:date="2018-06-12T13:57:00Z"/>
          <w:rFonts w:cstheme="minorHAnsi"/>
          <w:b/>
          <w:i/>
          <w:iCs/>
          <w:color w:val="000000" w:themeColor="text1"/>
          <w:kern w:val="0"/>
          <w:sz w:val="20"/>
          <w:szCs w:val="20"/>
        </w:rPr>
      </w:pPr>
    </w:p>
    <w:p w:rsidR="00E60CD9" w:rsidRDefault="00E60CD9" w:rsidP="00E60CD9">
      <w:pPr>
        <w:rPr>
          <w:ins w:id="135" w:author="AutoBVT" w:date="2018-06-12T13:57:00Z"/>
          <w:rFonts w:cstheme="minorHAnsi"/>
          <w:b/>
          <w:i/>
          <w:iCs/>
          <w:color w:val="000000" w:themeColor="text1"/>
          <w:kern w:val="0"/>
          <w:sz w:val="20"/>
          <w:szCs w:val="20"/>
        </w:rPr>
      </w:pPr>
    </w:p>
    <w:p w:rsidR="00E60CD9" w:rsidRDefault="00E60CD9" w:rsidP="00E60CD9">
      <w:pPr>
        <w:rPr>
          <w:ins w:id="136" w:author="AutoBVT" w:date="2018-06-12T13:57:00Z"/>
          <w:rFonts w:cstheme="minorHAnsi"/>
          <w:b/>
          <w:i/>
          <w:iCs/>
          <w:color w:val="000000" w:themeColor="text1"/>
          <w:kern w:val="0"/>
          <w:sz w:val="20"/>
          <w:szCs w:val="20"/>
        </w:rPr>
      </w:pPr>
    </w:p>
    <w:p w:rsidR="00E60CD9" w:rsidRDefault="00E60CD9" w:rsidP="00E60CD9">
      <w:pPr>
        <w:rPr>
          <w:ins w:id="137" w:author="AutoBVT" w:date="2018-06-12T13:57:00Z"/>
          <w:rFonts w:cstheme="minorHAnsi"/>
          <w:b/>
          <w:i/>
          <w:iCs/>
          <w:color w:val="000000" w:themeColor="text1"/>
          <w:kern w:val="0"/>
          <w:sz w:val="20"/>
          <w:szCs w:val="20"/>
        </w:rPr>
      </w:pPr>
      <w:ins w:id="138" w:author="AutoBVT" w:date="2018-06-12T13:57:00Z">
        <w:r>
          <w:rPr>
            <w:rFonts w:cstheme="minorHAnsi" w:hint="eastAsia"/>
            <w:b/>
            <w:i/>
            <w:iCs/>
            <w:color w:val="000000" w:themeColor="text1"/>
            <w:kern w:val="0"/>
            <w:sz w:val="20"/>
            <w:szCs w:val="20"/>
          </w:rPr>
          <w:t>cmdId:  shall be the request/response command identifier</w:t>
        </w:r>
      </w:ins>
    </w:p>
    <w:p w:rsidR="00E60CD9" w:rsidRDefault="00E60CD9" w:rsidP="00E60CD9">
      <w:pPr>
        <w:rPr>
          <w:ins w:id="139" w:author="AutoBVT" w:date="2018-06-12T13:57:00Z"/>
          <w:rFonts w:cstheme="minorHAnsi"/>
          <w:b/>
          <w:i/>
          <w:iCs/>
          <w:color w:val="000000" w:themeColor="text1"/>
          <w:kern w:val="0"/>
          <w:sz w:val="20"/>
          <w:szCs w:val="20"/>
        </w:rPr>
      </w:pPr>
      <w:ins w:id="140" w:author="AutoBVT" w:date="2018-06-12T13:57:00Z">
        <w:r>
          <w:rPr>
            <w:rFonts w:cstheme="minorHAnsi" w:hint="eastAsia"/>
            <w:b/>
            <w:i/>
            <w:iCs/>
            <w:color w:val="000000" w:themeColor="text1"/>
            <w:kern w:val="0"/>
            <w:sz w:val="20"/>
            <w:szCs w:val="20"/>
          </w:rPr>
          <w:t>status:  0=success, 1=wrong parameter, 2=un-support command, 3=busy,4=no memory</w:t>
        </w:r>
      </w:ins>
    </w:p>
    <w:p w:rsidR="00E60CD9" w:rsidRDefault="00E60CD9" w:rsidP="00E60CD9">
      <w:pPr>
        <w:rPr>
          <w:ins w:id="141" w:author="telink" w:date="2018-06-26T09:38:00Z"/>
        </w:rPr>
      </w:pPr>
      <w:ins w:id="142"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b/>
          </w:rPr>
          <w:t xml:space="preserve">55 </w:t>
        </w:r>
        <w:r>
          <w:rPr>
            <w:rFonts w:hint="eastAsia"/>
            <w:b/>
          </w:rPr>
          <w:t>80 00</w:t>
        </w:r>
        <w:r w:rsidRPr="00577543">
          <w:rPr>
            <w:b/>
          </w:rPr>
          <w:t xml:space="preserve"> 00 </w:t>
        </w:r>
        <w:r w:rsidRPr="00577543">
          <w:rPr>
            <w:rFonts w:hint="eastAsia"/>
            <w:b/>
          </w:rPr>
          <w:t>0</w:t>
        </w:r>
        <w:r>
          <w:rPr>
            <w:rFonts w:hint="eastAsia"/>
            <w:b/>
          </w:rPr>
          <w:t>4</w:t>
        </w:r>
        <w:r w:rsidRPr="00577543">
          <w:rPr>
            <w:b/>
          </w:rPr>
          <w:t xml:space="preserve"> 00</w:t>
        </w:r>
        <w:r>
          <w:rPr>
            <w:rFonts w:hint="eastAsia"/>
            <w:b/>
          </w:rPr>
          <w:t xml:space="preserve"> </w:t>
        </w:r>
        <w:r w:rsidRPr="005E10DF">
          <w:rPr>
            <w:rFonts w:hint="eastAsia"/>
          </w:rPr>
          <w:t>cmdId status</w:t>
        </w:r>
        <w:r w:rsidRPr="005E10DF">
          <w:rPr>
            <w:rFonts w:cstheme="minorHAnsi" w:hint="eastAsia"/>
            <w:iCs/>
            <w:color w:val="000000" w:themeColor="text1"/>
            <w:kern w:val="0"/>
            <w:sz w:val="20"/>
            <w:szCs w:val="20"/>
          </w:rPr>
          <w:t xml:space="preserve"> resv </w:t>
        </w:r>
        <w:r>
          <w:rPr>
            <w:rFonts w:hint="eastAsia"/>
            <w:b/>
          </w:rPr>
          <w:t>AA</w:t>
        </w:r>
        <w:r>
          <w:rPr>
            <w:rFonts w:hint="eastAsia"/>
          </w:rPr>
          <w:tab/>
        </w:r>
      </w:ins>
    </w:p>
    <w:p w:rsidR="00E60CD9" w:rsidRDefault="00E60CD9" w:rsidP="00E60CD9">
      <w:pPr>
        <w:rPr>
          <w:ins w:id="143" w:author="AutoBVT" w:date="2018-06-12T13:57:00Z"/>
        </w:rPr>
      </w:pPr>
    </w:p>
    <w:p w:rsidR="00E60CD9" w:rsidRPr="00C4206F" w:rsidRDefault="00E60CD9" w:rsidP="00E60CD9">
      <w:pPr>
        <w:pStyle w:val="1"/>
        <w:rPr>
          <w:ins w:id="144" w:author="AutoBVT" w:date="2018-06-12T13:57:00Z"/>
          <w:rStyle w:val="fontstyle01"/>
        </w:rPr>
      </w:pPr>
      <w:bookmarkStart w:id="145" w:name="_Toc519500894"/>
      <w:bookmarkStart w:id="146" w:name="_Toc520216036"/>
      <w:ins w:id="147" w:author="AutoBVT" w:date="2018-06-12T13:57:00Z">
        <w:r w:rsidRPr="00C4206F">
          <w:rPr>
            <w:rStyle w:val="fontstyle01"/>
            <w:rFonts w:hint="eastAsia"/>
          </w:rPr>
          <w:t>2.</w:t>
        </w:r>
        <w:r w:rsidRPr="00C4206F">
          <w:rPr>
            <w:rFonts w:hint="eastAsia"/>
          </w:rPr>
          <w:tab/>
          <w:t>Network management command</w:t>
        </w:r>
        <w:bookmarkEnd w:id="145"/>
        <w:bookmarkEnd w:id="146"/>
      </w:ins>
    </w:p>
    <w:p w:rsidR="00E60CD9" w:rsidRDefault="00E60CD9" w:rsidP="00E60CD9">
      <w:pPr>
        <w:pStyle w:val="2"/>
        <w:rPr>
          <w:ins w:id="148" w:author="AutoBVT" w:date="2018-06-12T13:57:00Z"/>
          <w:rStyle w:val="fontstyle01"/>
          <w:rFonts w:cstheme="minorHAnsi"/>
          <w:b w:val="0"/>
          <w:sz w:val="30"/>
          <w:szCs w:val="30"/>
        </w:rPr>
      </w:pPr>
      <w:ins w:id="149" w:author="AutoBVT" w:date="2018-06-12T13:57:00Z">
        <w:del w:id="150" w:author="telink" w:date="2018-06-25T18:58:00Z">
          <w:r w:rsidDel="00F47DAF">
            <w:rPr>
              <w:rStyle w:val="fontstyle01"/>
              <w:rFonts w:cstheme="minorHAnsi" w:hint="eastAsia"/>
              <w:sz w:val="30"/>
              <w:szCs w:val="30"/>
            </w:rPr>
            <w:tab/>
          </w:r>
        </w:del>
        <w:bookmarkStart w:id="151" w:name="_Toc519500895"/>
        <w:bookmarkStart w:id="152" w:name="_Toc520216037"/>
        <w:r>
          <w:rPr>
            <w:rStyle w:val="fontstyle01"/>
            <w:rFonts w:cstheme="minorHAnsi" w:hint="eastAsia"/>
            <w:sz w:val="30"/>
            <w:szCs w:val="30"/>
          </w:rPr>
          <w:t xml:space="preserve">2.1  Command for </w:t>
        </w:r>
        <w:r w:rsidRPr="00170EF9">
          <w:rPr>
            <w:rStyle w:val="fontstyle01"/>
            <w:rFonts w:cstheme="minorHAnsi" w:hint="eastAsia"/>
            <w:sz w:val="30"/>
            <w:szCs w:val="30"/>
          </w:rPr>
          <w:t>BDB</w:t>
        </w:r>
        <w:bookmarkEnd w:id="151"/>
        <w:bookmarkEnd w:id="152"/>
        <w:r w:rsidRPr="00170EF9">
          <w:rPr>
            <w:rStyle w:val="fontstyle01"/>
            <w:rFonts w:cstheme="minorHAnsi" w:hint="eastAsia"/>
            <w:sz w:val="30"/>
            <w:szCs w:val="30"/>
          </w:rPr>
          <w:t xml:space="preserve"> </w:t>
        </w:r>
      </w:ins>
    </w:p>
    <w:p w:rsidR="00E60CD9" w:rsidRPr="00170EF9" w:rsidRDefault="00E60CD9" w:rsidP="00E60CD9">
      <w:pPr>
        <w:pStyle w:val="3"/>
        <w:rPr>
          <w:ins w:id="153" w:author="AutoBVT" w:date="2018-06-12T13:57:00Z"/>
          <w:rStyle w:val="fontstyle01"/>
          <w:b w:val="0"/>
          <w:sz w:val="30"/>
        </w:rPr>
      </w:pPr>
      <w:ins w:id="154" w:author="AutoBVT" w:date="2018-06-12T13:57:00Z">
        <w:del w:id="155" w:author="telink" w:date="2018-06-25T18:58:00Z">
          <w:r w:rsidDel="00F47DAF">
            <w:rPr>
              <w:rStyle w:val="fontstyle01"/>
              <w:rFonts w:hint="eastAsia"/>
              <w:sz w:val="30"/>
            </w:rPr>
            <w:tab/>
          </w:r>
          <w:r w:rsidDel="00F47DAF">
            <w:rPr>
              <w:rStyle w:val="fontstyle01"/>
              <w:rFonts w:hint="eastAsia"/>
              <w:sz w:val="30"/>
            </w:rPr>
            <w:tab/>
          </w:r>
        </w:del>
        <w:bookmarkStart w:id="156" w:name="_Toc519500896"/>
        <w:bookmarkStart w:id="157" w:name="_Toc520216038"/>
        <w:r>
          <w:rPr>
            <w:rStyle w:val="fontstyle01"/>
            <w:rFonts w:hint="eastAsia"/>
            <w:sz w:val="30"/>
          </w:rPr>
          <w:t xml:space="preserve">2.1.1 </w:t>
        </w:r>
        <w:r w:rsidRPr="00170EF9">
          <w:rPr>
            <w:rStyle w:val="fontstyle01"/>
            <w:rFonts w:hint="eastAsia"/>
            <w:sz w:val="30"/>
          </w:rPr>
          <w:t>command</w:t>
        </w:r>
        <w:r>
          <w:rPr>
            <w:rStyle w:val="fontstyle01"/>
            <w:rFonts w:hint="eastAsia"/>
            <w:sz w:val="30"/>
          </w:rPr>
          <w:t xml:space="preserve"> Type(Host)</w:t>
        </w:r>
        <w:bookmarkEnd w:id="156"/>
        <w:bookmarkEnd w:id="157"/>
      </w:ins>
    </w:p>
    <w:tbl>
      <w:tblPr>
        <w:tblStyle w:val="-3"/>
        <w:tblW w:w="7844" w:type="dxa"/>
        <w:tblLook w:val="0620" w:firstRow="1" w:lastRow="0" w:firstColumn="0" w:lastColumn="0" w:noHBand="1" w:noVBand="1"/>
      </w:tblPr>
      <w:tblGrid>
        <w:gridCol w:w="6438"/>
        <w:gridCol w:w="1406"/>
      </w:tblGrid>
      <w:tr w:rsidR="00E60CD9" w:rsidRPr="001C30DD" w:rsidTr="00165B4D">
        <w:trPr>
          <w:cnfStyle w:val="100000000000" w:firstRow="1" w:lastRow="0" w:firstColumn="0" w:lastColumn="0" w:oddVBand="0" w:evenVBand="0" w:oddHBand="0" w:evenHBand="0" w:firstRowFirstColumn="0" w:firstRowLastColumn="0" w:lastRowFirstColumn="0" w:lastRowLastColumn="0"/>
          <w:trHeight w:val="181"/>
          <w:ins w:id="158" w:author="AutoBVT" w:date="2018-06-12T13:57:00Z"/>
        </w:trPr>
        <w:tc>
          <w:tcPr>
            <w:tcW w:w="0" w:type="auto"/>
          </w:tcPr>
          <w:p w:rsidR="00E60CD9" w:rsidRPr="001C30DD" w:rsidRDefault="00E60CD9" w:rsidP="00165B4D">
            <w:pPr>
              <w:rPr>
                <w:ins w:id="159" w:author="AutoBVT" w:date="2018-06-12T13:57:00Z"/>
                <w:rFonts w:cstheme="minorHAnsi"/>
              </w:rPr>
            </w:pPr>
            <w:ins w:id="160" w:author="AutoBVT" w:date="2018-06-12T13:57:00Z">
              <w:r w:rsidRPr="00A77C26">
                <w:rPr>
                  <w:rFonts w:cstheme="minorHAnsi"/>
                </w:rPr>
                <w:t>Type</w:t>
              </w:r>
            </w:ins>
          </w:p>
        </w:tc>
        <w:tc>
          <w:tcPr>
            <w:tcW w:w="0" w:type="auto"/>
          </w:tcPr>
          <w:p w:rsidR="00E60CD9" w:rsidRPr="001C30DD" w:rsidRDefault="00E60CD9" w:rsidP="00165B4D">
            <w:pPr>
              <w:rPr>
                <w:ins w:id="161" w:author="AutoBVT" w:date="2018-06-12T13:57:00Z"/>
                <w:rFonts w:cstheme="minorHAnsi"/>
              </w:rPr>
            </w:pPr>
            <w:ins w:id="162" w:author="AutoBVT" w:date="2018-06-12T13:57:00Z">
              <w:r w:rsidRPr="001C30DD">
                <w:rPr>
                  <w:rFonts w:cstheme="minorHAnsi"/>
                </w:rPr>
                <w:t>Value</w:t>
              </w:r>
            </w:ins>
          </w:p>
        </w:tc>
      </w:tr>
      <w:tr w:rsidR="00E60CD9" w:rsidRPr="001C30DD" w:rsidTr="00165B4D">
        <w:trPr>
          <w:trHeight w:val="181"/>
          <w:ins w:id="163" w:author="AutoBVT" w:date="2018-06-12T13:57:00Z"/>
        </w:trPr>
        <w:tc>
          <w:tcPr>
            <w:tcW w:w="0" w:type="auto"/>
          </w:tcPr>
          <w:p w:rsidR="00E60CD9" w:rsidRPr="001C30DD" w:rsidRDefault="00E60CD9" w:rsidP="00165B4D">
            <w:pPr>
              <w:rPr>
                <w:ins w:id="164" w:author="AutoBVT" w:date="2018-06-12T13:57:00Z"/>
                <w:rFonts w:cstheme="minorHAnsi"/>
                <w:i/>
                <w:iCs/>
                <w:color w:val="0000C0"/>
                <w:sz w:val="20"/>
                <w:szCs w:val="20"/>
                <w:highlight w:val="lightGray"/>
              </w:rPr>
            </w:pPr>
            <w:ins w:id="165"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CMD_BDB_COMMISSION_FORMATION</w:t>
              </w:r>
            </w:ins>
          </w:p>
          <w:p w:rsidR="00E60CD9" w:rsidRPr="001C30DD" w:rsidRDefault="00E60CD9" w:rsidP="00165B4D">
            <w:pPr>
              <w:rPr>
                <w:ins w:id="166" w:author="AutoBVT" w:date="2018-06-12T13:57:00Z"/>
                <w:rFonts w:cstheme="minorHAnsi"/>
                <w:i/>
                <w:iCs/>
                <w:color w:val="0000C0"/>
                <w:sz w:val="20"/>
                <w:szCs w:val="20"/>
                <w:highlight w:val="lightGray"/>
              </w:rPr>
            </w:pPr>
            <w:ins w:id="167" w:author="AutoBVT" w:date="2018-06-12T13:57:00Z">
              <w:r>
                <w:rPr>
                  <w:rFonts w:cstheme="minorHAnsi"/>
                  <w:i/>
                  <w:iCs/>
                  <w:color w:val="0000C0"/>
                  <w:sz w:val="20"/>
                  <w:szCs w:val="20"/>
                  <w:highlight w:val="lightGray"/>
                </w:rPr>
                <w:lastRenderedPageBreak/>
                <w:t>ZBHCI_</w:t>
              </w:r>
              <w:r>
                <w:rPr>
                  <w:rFonts w:cstheme="minorHAnsi" w:hint="eastAsia"/>
                  <w:i/>
                  <w:iCs/>
                  <w:color w:val="0000C0"/>
                  <w:sz w:val="20"/>
                  <w:szCs w:val="20"/>
                  <w:highlight w:val="lightGray"/>
                </w:rPr>
                <w:t>CMD_BDB_COMMISSION_STEER</w:t>
              </w:r>
            </w:ins>
          </w:p>
          <w:p w:rsidR="00E60CD9" w:rsidRPr="001C30DD" w:rsidRDefault="00E60CD9" w:rsidP="00165B4D">
            <w:pPr>
              <w:rPr>
                <w:ins w:id="168" w:author="AutoBVT" w:date="2018-06-12T13:57:00Z"/>
                <w:rFonts w:cstheme="minorHAnsi"/>
                <w:i/>
                <w:iCs/>
                <w:color w:val="0000C0"/>
                <w:sz w:val="20"/>
                <w:szCs w:val="20"/>
                <w:highlight w:val="lightGray"/>
              </w:rPr>
            </w:pPr>
            <w:ins w:id="169" w:author="AutoBVT" w:date="2018-06-12T13:57:00Z">
              <w:r w:rsidRPr="001C30DD">
                <w:rPr>
                  <w:rFonts w:cstheme="minorHAnsi"/>
                  <w:i/>
                  <w:iCs/>
                  <w:color w:val="0000C0"/>
                  <w:sz w:val="20"/>
                  <w:szCs w:val="20"/>
                  <w:highlight w:val="lightGray"/>
                </w:rPr>
                <w:t>ZBHCI_</w:t>
              </w:r>
              <w:r>
                <w:rPr>
                  <w:rFonts w:cstheme="minorHAnsi" w:hint="eastAsia"/>
                  <w:i/>
                  <w:iCs/>
                  <w:color w:val="0000C0"/>
                  <w:sz w:val="20"/>
                  <w:szCs w:val="20"/>
                  <w:highlight w:val="lightGray"/>
                </w:rPr>
                <w:t>CMD_BDB_COMMISSION_TOUCHLINK</w:t>
              </w:r>
              <w:r w:rsidRPr="001C30DD">
                <w:rPr>
                  <w:rFonts w:cstheme="minorHAnsi"/>
                  <w:i/>
                  <w:iCs/>
                  <w:color w:val="0000C0"/>
                  <w:sz w:val="20"/>
                  <w:szCs w:val="20"/>
                  <w:highlight w:val="lightGray"/>
                </w:rPr>
                <w:t xml:space="preserve"> </w:t>
              </w:r>
            </w:ins>
          </w:p>
          <w:p w:rsidR="00E60CD9" w:rsidRPr="001C30DD" w:rsidRDefault="00E60CD9" w:rsidP="00165B4D">
            <w:pPr>
              <w:rPr>
                <w:ins w:id="170" w:author="AutoBVT" w:date="2018-06-12T13:57:00Z"/>
                <w:rFonts w:cstheme="minorHAnsi"/>
                <w:i/>
                <w:iCs/>
                <w:color w:val="0000C0"/>
                <w:sz w:val="20"/>
                <w:szCs w:val="20"/>
                <w:highlight w:val="lightGray"/>
              </w:rPr>
            </w:pPr>
            <w:ins w:id="171" w:author="AutoBVT" w:date="2018-06-12T13:57:00Z">
              <w:r>
                <w:rPr>
                  <w:rFonts w:cstheme="minorHAnsi"/>
                  <w:i/>
                  <w:iCs/>
                  <w:color w:val="0000C0"/>
                  <w:sz w:val="20"/>
                  <w:szCs w:val="20"/>
                  <w:highlight w:val="lightGray"/>
                </w:rPr>
                <w:t>ZBHCI</w:t>
              </w:r>
              <w:r>
                <w:rPr>
                  <w:rFonts w:cstheme="minorHAnsi" w:hint="eastAsia"/>
                  <w:i/>
                  <w:iCs/>
                  <w:color w:val="0000C0"/>
                  <w:sz w:val="20"/>
                  <w:szCs w:val="20"/>
                  <w:highlight w:val="lightGray"/>
                </w:rPr>
                <w:t>_CMD_BDB_COMMISSION_FINDBIND</w:t>
              </w:r>
            </w:ins>
          </w:p>
          <w:p w:rsidR="00E60CD9" w:rsidRDefault="00E60CD9" w:rsidP="00165B4D">
            <w:pPr>
              <w:rPr>
                <w:ins w:id="172" w:author="AutoBVT" w:date="2018-06-12T13:57:00Z"/>
                <w:rFonts w:cstheme="minorHAnsi"/>
                <w:i/>
                <w:iCs/>
                <w:color w:val="0000C0"/>
                <w:sz w:val="20"/>
                <w:szCs w:val="20"/>
                <w:highlight w:val="lightGray"/>
              </w:rPr>
            </w:pPr>
            <w:ins w:id="173" w:author="AutoBVT" w:date="2018-06-12T13:57:00Z">
              <w:r w:rsidRPr="001C30DD">
                <w:rPr>
                  <w:rFonts w:cstheme="minorHAnsi"/>
                  <w:i/>
                  <w:iCs/>
                  <w:color w:val="0000C0"/>
                  <w:sz w:val="20"/>
                  <w:szCs w:val="20"/>
                  <w:highlight w:val="lightGray"/>
                </w:rPr>
                <w:t>ZBHCI_</w:t>
              </w:r>
              <w:r>
                <w:rPr>
                  <w:rFonts w:cstheme="minorHAnsi" w:hint="eastAsia"/>
                  <w:i/>
                  <w:iCs/>
                  <w:color w:val="0000C0"/>
                  <w:sz w:val="20"/>
                  <w:szCs w:val="20"/>
                  <w:highlight w:val="lightGray"/>
                </w:rPr>
                <w:t>CMD_BDB_FACTORY_RESET</w:t>
              </w:r>
            </w:ins>
          </w:p>
          <w:p w:rsidR="00E60CD9" w:rsidRDefault="00E60CD9" w:rsidP="00165B4D">
            <w:pPr>
              <w:rPr>
                <w:ins w:id="174" w:author="AutoBVT" w:date="2018-06-12T13:57:00Z"/>
                <w:rFonts w:cstheme="minorHAnsi"/>
                <w:i/>
                <w:iCs/>
                <w:color w:val="0000C0"/>
                <w:sz w:val="20"/>
                <w:szCs w:val="20"/>
                <w:highlight w:val="lightGray"/>
              </w:rPr>
            </w:pPr>
            <w:ins w:id="175" w:author="AutoBVT" w:date="2018-06-12T13:57:00Z">
              <w:r w:rsidRPr="001C30DD">
                <w:rPr>
                  <w:rFonts w:cstheme="minorHAnsi"/>
                  <w:i/>
                  <w:iCs/>
                  <w:color w:val="0000C0"/>
                  <w:sz w:val="20"/>
                  <w:szCs w:val="20"/>
                  <w:highlight w:val="lightGray"/>
                </w:rPr>
                <w:t>ZBHCI_</w:t>
              </w:r>
              <w:r>
                <w:rPr>
                  <w:rFonts w:cstheme="minorHAnsi" w:hint="eastAsia"/>
                  <w:i/>
                  <w:iCs/>
                  <w:color w:val="0000C0"/>
                  <w:sz w:val="20"/>
                  <w:szCs w:val="20"/>
                  <w:highlight w:val="lightGray"/>
                </w:rPr>
                <w:t>CMD_BDB_PRE_INSTALL_CODE</w:t>
              </w:r>
            </w:ins>
          </w:p>
          <w:p w:rsidR="00E60CD9" w:rsidDel="00F47DAF" w:rsidRDefault="00E60CD9" w:rsidP="00165B4D">
            <w:pPr>
              <w:rPr>
                <w:ins w:id="176" w:author="AutoBVT" w:date="2018-06-12T13:57:00Z"/>
                <w:del w:id="177" w:author="telink" w:date="2018-06-25T18:58:00Z"/>
                <w:rFonts w:cstheme="minorHAnsi"/>
                <w:i/>
                <w:iCs/>
                <w:color w:val="0000C0"/>
                <w:sz w:val="20"/>
                <w:szCs w:val="20"/>
                <w:highlight w:val="lightGray"/>
              </w:rPr>
            </w:pPr>
            <w:ins w:id="178" w:author="AutoBVT" w:date="2018-06-12T13:57:00Z">
              <w:r w:rsidRPr="001C30DD">
                <w:rPr>
                  <w:rFonts w:cstheme="minorHAnsi"/>
                  <w:i/>
                  <w:iCs/>
                  <w:color w:val="0000C0"/>
                  <w:sz w:val="20"/>
                  <w:szCs w:val="20"/>
                  <w:highlight w:val="lightGray"/>
                </w:rPr>
                <w:t>ZBHCI_</w:t>
              </w:r>
              <w:r>
                <w:rPr>
                  <w:rFonts w:cstheme="minorHAnsi" w:hint="eastAsia"/>
                  <w:i/>
                  <w:iCs/>
                  <w:color w:val="0000C0"/>
                  <w:sz w:val="20"/>
                  <w:szCs w:val="20"/>
                  <w:highlight w:val="lightGray"/>
                </w:rPr>
                <w:t>CMD_BDB_CHANNEL_SET</w:t>
              </w:r>
            </w:ins>
          </w:p>
          <w:p w:rsidR="00E60CD9" w:rsidRPr="004C6DB7" w:rsidRDefault="00E60CD9" w:rsidP="00165B4D">
            <w:pPr>
              <w:rPr>
                <w:ins w:id="179" w:author="AutoBVT" w:date="2018-06-12T13:57:00Z"/>
                <w:rFonts w:cstheme="minorHAnsi"/>
                <w:i/>
                <w:iCs/>
                <w:color w:val="0000C0"/>
                <w:sz w:val="20"/>
                <w:szCs w:val="20"/>
                <w:highlight w:val="lightGray"/>
              </w:rPr>
            </w:pPr>
          </w:p>
        </w:tc>
        <w:tc>
          <w:tcPr>
            <w:tcW w:w="0" w:type="auto"/>
          </w:tcPr>
          <w:p w:rsidR="00E60CD9" w:rsidRPr="001C30DD" w:rsidRDefault="00E60CD9" w:rsidP="00165B4D">
            <w:pPr>
              <w:rPr>
                <w:ins w:id="180" w:author="AutoBVT" w:date="2018-06-12T13:57:00Z"/>
                <w:rFonts w:cstheme="minorHAnsi"/>
              </w:rPr>
            </w:pPr>
            <w:ins w:id="181" w:author="AutoBVT" w:date="2018-06-12T13:57:00Z">
              <w:r w:rsidRPr="001C30DD">
                <w:rPr>
                  <w:rFonts w:cstheme="minorHAnsi"/>
                </w:rPr>
                <w:lastRenderedPageBreak/>
                <w:t>0x00</w:t>
              </w:r>
              <w:r>
                <w:rPr>
                  <w:rFonts w:cstheme="minorHAnsi" w:hint="eastAsia"/>
                </w:rPr>
                <w:t>01</w:t>
              </w:r>
            </w:ins>
          </w:p>
          <w:p w:rsidR="00E60CD9" w:rsidRDefault="00E60CD9" w:rsidP="00165B4D">
            <w:pPr>
              <w:rPr>
                <w:ins w:id="182" w:author="AutoBVT" w:date="2018-06-12T13:57:00Z"/>
                <w:rFonts w:cstheme="minorHAnsi"/>
              </w:rPr>
            </w:pPr>
            <w:ins w:id="183" w:author="AutoBVT" w:date="2018-06-12T13:57:00Z">
              <w:r w:rsidRPr="001C30DD">
                <w:rPr>
                  <w:rFonts w:cstheme="minorHAnsi"/>
                </w:rPr>
                <w:lastRenderedPageBreak/>
                <w:t>0x000</w:t>
              </w:r>
              <w:r>
                <w:rPr>
                  <w:rFonts w:cstheme="minorHAnsi" w:hint="eastAsia"/>
                </w:rPr>
                <w:t>2</w:t>
              </w:r>
            </w:ins>
          </w:p>
          <w:p w:rsidR="00E60CD9" w:rsidRPr="001C30DD" w:rsidRDefault="00E60CD9" w:rsidP="00165B4D">
            <w:pPr>
              <w:rPr>
                <w:ins w:id="184" w:author="AutoBVT" w:date="2018-06-12T13:57:00Z"/>
                <w:rFonts w:cstheme="minorHAnsi"/>
              </w:rPr>
            </w:pPr>
            <w:ins w:id="185" w:author="AutoBVT" w:date="2018-06-12T13:57:00Z">
              <w:r>
                <w:rPr>
                  <w:rFonts w:cstheme="minorHAnsi" w:hint="eastAsia"/>
                </w:rPr>
                <w:t>0x0003</w:t>
              </w:r>
            </w:ins>
          </w:p>
          <w:p w:rsidR="00E60CD9" w:rsidRPr="001C30DD" w:rsidRDefault="00E60CD9" w:rsidP="00165B4D">
            <w:pPr>
              <w:rPr>
                <w:ins w:id="186" w:author="AutoBVT" w:date="2018-06-12T13:57:00Z"/>
                <w:rFonts w:cstheme="minorHAnsi"/>
              </w:rPr>
            </w:pPr>
            <w:ins w:id="187" w:author="AutoBVT" w:date="2018-06-12T13:57:00Z">
              <w:r w:rsidRPr="001C30DD">
                <w:rPr>
                  <w:rFonts w:cstheme="minorHAnsi"/>
                </w:rPr>
                <w:t>0x000</w:t>
              </w:r>
              <w:r>
                <w:rPr>
                  <w:rFonts w:cstheme="minorHAnsi" w:hint="eastAsia"/>
                </w:rPr>
                <w:t>4</w:t>
              </w:r>
            </w:ins>
          </w:p>
          <w:p w:rsidR="00E60CD9" w:rsidRPr="001C30DD" w:rsidRDefault="00E60CD9" w:rsidP="00165B4D">
            <w:pPr>
              <w:rPr>
                <w:ins w:id="188" w:author="AutoBVT" w:date="2018-06-12T13:57:00Z"/>
                <w:rFonts w:cstheme="minorHAnsi"/>
              </w:rPr>
            </w:pPr>
            <w:ins w:id="189" w:author="AutoBVT" w:date="2018-06-12T13:57:00Z">
              <w:r w:rsidRPr="001C30DD">
                <w:rPr>
                  <w:rFonts w:cstheme="minorHAnsi"/>
                </w:rPr>
                <w:t>0x000</w:t>
              </w:r>
              <w:r>
                <w:rPr>
                  <w:rFonts w:cstheme="minorHAnsi" w:hint="eastAsia"/>
                </w:rPr>
                <w:t>5</w:t>
              </w:r>
            </w:ins>
          </w:p>
          <w:p w:rsidR="00E60CD9" w:rsidRDefault="00E60CD9" w:rsidP="00165B4D">
            <w:pPr>
              <w:rPr>
                <w:ins w:id="190" w:author="AutoBVT" w:date="2018-06-12T13:57:00Z"/>
                <w:rFonts w:cstheme="minorHAnsi"/>
              </w:rPr>
            </w:pPr>
            <w:ins w:id="191" w:author="AutoBVT" w:date="2018-06-12T13:57:00Z">
              <w:r>
                <w:rPr>
                  <w:rFonts w:cstheme="minorHAnsi" w:hint="eastAsia"/>
                </w:rPr>
                <w:t>0x0006</w:t>
              </w:r>
            </w:ins>
          </w:p>
          <w:p w:rsidR="00E60CD9" w:rsidRPr="001C30DD" w:rsidRDefault="00E60CD9" w:rsidP="00165B4D">
            <w:pPr>
              <w:rPr>
                <w:ins w:id="192" w:author="AutoBVT" w:date="2018-06-12T13:57:00Z"/>
                <w:rFonts w:cstheme="minorHAnsi"/>
              </w:rPr>
            </w:pPr>
            <w:ins w:id="193" w:author="AutoBVT" w:date="2018-06-12T13:57:00Z">
              <w:r>
                <w:rPr>
                  <w:rFonts w:cstheme="minorHAnsi" w:hint="eastAsia"/>
                </w:rPr>
                <w:t>0x0007</w:t>
              </w:r>
            </w:ins>
          </w:p>
        </w:tc>
      </w:tr>
    </w:tbl>
    <w:p w:rsidR="00E60CD9" w:rsidDel="009675DE" w:rsidRDefault="00E60CD9" w:rsidP="00E60CD9">
      <w:pPr>
        <w:rPr>
          <w:del w:id="194" w:author="telink" w:date="2018-06-26T09:11:00Z"/>
          <w:rStyle w:val="fontstyle01"/>
          <w:rFonts w:cstheme="minorHAnsi"/>
          <w:b/>
          <w:bCs/>
          <w:sz w:val="30"/>
          <w:szCs w:val="30"/>
        </w:rPr>
      </w:pPr>
      <w:ins w:id="195" w:author="AutoBVT" w:date="2018-06-12T13:57:00Z">
        <w:r>
          <w:rPr>
            <w:rStyle w:val="fontstyle01"/>
            <w:rFonts w:cstheme="minorHAnsi" w:hint="eastAsia"/>
          </w:rPr>
          <w:lastRenderedPageBreak/>
          <w:t xml:space="preserve">  </w:t>
        </w:r>
      </w:ins>
    </w:p>
    <w:p w:rsidR="00E60CD9" w:rsidRDefault="00E60CD9" w:rsidP="00E60CD9">
      <w:pPr>
        <w:rPr>
          <w:ins w:id="196" w:author="telink" w:date="2018-06-26T09:11:00Z"/>
          <w:rStyle w:val="fontstyle01"/>
          <w:rFonts w:cstheme="minorHAnsi"/>
        </w:rPr>
      </w:pPr>
    </w:p>
    <w:p w:rsidR="00E60CD9" w:rsidRPr="00262F6D" w:rsidRDefault="00E60CD9" w:rsidP="00E60CD9">
      <w:pPr>
        <w:pStyle w:val="3"/>
        <w:rPr>
          <w:ins w:id="197" w:author="telink" w:date="2018-06-26T09:11:00Z"/>
          <w:rStyle w:val="fontstyle01"/>
          <w:b w:val="0"/>
          <w:bCs w:val="0"/>
          <w:sz w:val="30"/>
          <w:rPrChange w:id="198" w:author="telink" w:date="2018-06-26T09:11:00Z">
            <w:rPr>
              <w:ins w:id="199" w:author="telink" w:date="2018-06-26T09:11:00Z"/>
              <w:rStyle w:val="fontstyle01"/>
              <w:rFonts w:cstheme="minorHAnsi"/>
              <w:b/>
              <w:bCs/>
              <w:kern w:val="0"/>
              <w:sz w:val="30"/>
              <w:szCs w:val="30"/>
            </w:rPr>
          </w:rPrChange>
        </w:rPr>
        <w:pPrChange w:id="200" w:author="telink" w:date="2018-06-26T09:11:00Z">
          <w:pPr/>
        </w:pPrChange>
      </w:pPr>
      <w:ins w:id="201" w:author="AutoBVT" w:date="2018-06-12T13:57:00Z">
        <w:del w:id="202" w:author="telink" w:date="2018-06-26T09:11:00Z">
          <w:r w:rsidRPr="000478AF" w:rsidDel="009675DE">
            <w:rPr>
              <w:rStyle w:val="fontstyle01"/>
              <w:sz w:val="30"/>
            </w:rPr>
            <w:tab/>
          </w:r>
        </w:del>
        <w:bookmarkStart w:id="203" w:name="_Toc519500897"/>
        <w:bookmarkStart w:id="204" w:name="_Toc520216039"/>
        <w:r w:rsidRPr="001C0741">
          <w:rPr>
            <w:rStyle w:val="fontstyle01"/>
            <w:sz w:val="30"/>
          </w:rPr>
          <w:t>2.1.2  BDB commissioning command frame format</w:t>
        </w:r>
      </w:ins>
      <w:bookmarkEnd w:id="203"/>
      <w:bookmarkEnd w:id="204"/>
    </w:p>
    <w:p w:rsidR="00E60CD9" w:rsidRPr="00EE1719" w:rsidRDefault="00E60CD9" w:rsidP="00E60CD9">
      <w:pPr>
        <w:rPr>
          <w:ins w:id="205" w:author="AutoBVT" w:date="2018-06-12T13:57:00Z"/>
          <w:rStyle w:val="fontstyle01"/>
          <w:rFonts w:cstheme="minorHAnsi"/>
          <w:b/>
          <w:i/>
        </w:rPr>
      </w:pPr>
      <w:ins w:id="206" w:author="AutoBVT" w:date="2018-06-12T13:57:00Z">
        <w:r>
          <w:rPr>
            <w:rStyle w:val="fontstyle01"/>
            <w:rFonts w:cstheme="minorHAnsi" w:hint="eastAsia"/>
          </w:rPr>
          <w:tab/>
        </w:r>
        <w:r>
          <w:rPr>
            <w:rStyle w:val="fontstyle01"/>
            <w:rFonts w:cstheme="minorHAnsi" w:hint="eastAsia"/>
            <w:b/>
            <w:i/>
          </w:rPr>
          <w:t>2.1.2.1</w:t>
        </w:r>
        <w:r>
          <w:rPr>
            <w:rStyle w:val="fontstyle01"/>
            <w:rFonts w:cstheme="minorHAnsi" w:hint="eastAsia"/>
            <w:b/>
            <w:i/>
          </w:rPr>
          <w:tab/>
          <w:t xml:space="preserve"> </w:t>
        </w:r>
        <w:r w:rsidRPr="00EE1719">
          <w:rPr>
            <w:rStyle w:val="fontstyle01"/>
            <w:rFonts w:cstheme="minorHAnsi" w:hint="eastAsia"/>
            <w:b/>
            <w:i/>
          </w:rPr>
          <w:t>ZBHCI_CMD_BDB_COMMISION_FORMATION</w:t>
        </w:r>
      </w:ins>
    </w:p>
    <w:p w:rsidR="00E60CD9" w:rsidRDefault="00E60CD9" w:rsidP="00E60CD9">
      <w:pPr>
        <w:rPr>
          <w:ins w:id="207" w:author="AutoBVT" w:date="2018-06-12T13:57:00Z"/>
          <w:rStyle w:val="fontstyle01"/>
          <w:rFonts w:cstheme="minorHAnsi"/>
        </w:rPr>
      </w:pPr>
      <w:ins w:id="208" w:author="AutoBVT" w:date="2018-06-12T13:57:00Z">
        <w:r>
          <w:rPr>
            <w:rStyle w:val="fontstyle01"/>
            <w:rFonts w:cstheme="minorHAnsi" w:hint="eastAsia"/>
          </w:rPr>
          <w:tab/>
        </w:r>
        <w:r>
          <w:rPr>
            <w:rStyle w:val="fontstyle01"/>
            <w:rFonts w:cstheme="minorHAnsi" w:hint="eastAsia"/>
          </w:rPr>
          <w:tab/>
        </w:r>
        <w:r w:rsidRPr="00416F77">
          <w:rPr>
            <w:rStyle w:val="fontstyle01"/>
            <w:rFonts w:cstheme="minorHAnsi" w:hint="eastAsia"/>
            <w:i/>
          </w:rPr>
          <w:t>payload</w:t>
        </w:r>
        <w:r>
          <w:rPr>
            <w:rStyle w:val="fontstyle01"/>
            <w:rFonts w:cstheme="minorHAnsi" w:hint="eastAsia"/>
          </w:rPr>
          <w:t>: empty</w:t>
        </w:r>
      </w:ins>
    </w:p>
    <w:p w:rsidR="00E60CD9" w:rsidRPr="00577543" w:rsidRDefault="00E60CD9" w:rsidP="00E60CD9">
      <w:pPr>
        <w:rPr>
          <w:ins w:id="209" w:author="AutoBVT" w:date="2018-06-12T13:57:00Z"/>
          <w:b/>
        </w:rPr>
      </w:pPr>
      <w:ins w:id="210" w:author="AutoBVT" w:date="2018-06-12T13:57:00Z">
        <w:r>
          <w:rPr>
            <w:rFonts w:cstheme="minorHAnsi" w:hint="eastAsia"/>
            <w:i/>
            <w:iCs/>
            <w:color w:val="000000" w:themeColor="text1"/>
            <w:kern w:val="0"/>
            <w:sz w:val="20"/>
            <w:szCs w:val="20"/>
          </w:rPr>
          <w:tab/>
        </w:r>
        <w:r>
          <w:rPr>
            <w:rFonts w:cstheme="minorHAnsi" w:hint="eastAsia"/>
            <w:i/>
            <w:iCs/>
            <w:color w:val="000000" w:themeColor="text1"/>
            <w:kern w:val="0"/>
            <w:sz w:val="20"/>
            <w:szCs w:val="20"/>
          </w:rPr>
          <w:tab/>
        </w:r>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sidRPr="00577543">
          <w:rPr>
            <w:b/>
          </w:rPr>
          <w:t xml:space="preserve">55 00 </w:t>
        </w:r>
        <w:r w:rsidRPr="00577543">
          <w:rPr>
            <w:rFonts w:hint="eastAsia"/>
            <w:b/>
          </w:rPr>
          <w:t>01</w:t>
        </w:r>
        <w:r w:rsidRPr="00577543">
          <w:rPr>
            <w:b/>
          </w:rPr>
          <w:t xml:space="preserve"> 00 </w:t>
        </w:r>
        <w:r w:rsidRPr="00577543">
          <w:rPr>
            <w:rFonts w:hint="eastAsia"/>
            <w:b/>
          </w:rPr>
          <w:t>00</w:t>
        </w:r>
        <w:r w:rsidRPr="00577543">
          <w:rPr>
            <w:b/>
          </w:rPr>
          <w:t xml:space="preserve"> 00</w:t>
        </w:r>
        <w:r w:rsidRPr="00577543">
          <w:rPr>
            <w:rFonts w:cstheme="minorHAnsi" w:hint="eastAsia"/>
            <w:b/>
            <w:iCs/>
            <w:color w:val="000000" w:themeColor="text1"/>
            <w:kern w:val="0"/>
            <w:sz w:val="20"/>
            <w:szCs w:val="20"/>
          </w:rPr>
          <w:t xml:space="preserve"> </w:t>
        </w:r>
        <w:r>
          <w:rPr>
            <w:rFonts w:hint="eastAsia"/>
            <w:b/>
          </w:rPr>
          <w:t>AA</w:t>
        </w:r>
      </w:ins>
    </w:p>
    <w:p w:rsidR="00E60CD9" w:rsidRDefault="00E60CD9" w:rsidP="00E60CD9">
      <w:pPr>
        <w:rPr>
          <w:ins w:id="211" w:author="AutoBVT" w:date="2018-06-12T13:57:00Z"/>
          <w:rStyle w:val="fontstyle01"/>
          <w:rFonts w:cstheme="minorHAnsi"/>
        </w:rPr>
      </w:pPr>
    </w:p>
    <w:p w:rsidR="00E60CD9" w:rsidRPr="00EE1719" w:rsidRDefault="00E60CD9" w:rsidP="00E60CD9">
      <w:pPr>
        <w:rPr>
          <w:ins w:id="212" w:author="AutoBVT" w:date="2018-06-12T13:57:00Z"/>
          <w:rStyle w:val="fontstyle01"/>
          <w:rFonts w:cstheme="minorHAnsi"/>
          <w:b/>
          <w:i/>
        </w:rPr>
      </w:pPr>
      <w:ins w:id="213" w:author="AutoBVT" w:date="2018-06-12T13:57:00Z">
        <w:r>
          <w:rPr>
            <w:rStyle w:val="fontstyle01"/>
            <w:rFonts w:cstheme="minorHAnsi" w:hint="eastAsia"/>
            <w:b/>
          </w:rPr>
          <w:tab/>
          <w:t>2.1.2.2</w:t>
        </w:r>
        <w:r>
          <w:rPr>
            <w:rStyle w:val="fontstyle01"/>
            <w:rFonts w:cstheme="minorHAnsi" w:hint="eastAsia"/>
            <w:b/>
          </w:rPr>
          <w:tab/>
        </w:r>
        <w:r w:rsidRPr="00EE1719">
          <w:rPr>
            <w:rStyle w:val="fontstyle01"/>
            <w:rFonts w:cstheme="minorHAnsi" w:hint="eastAsia"/>
            <w:b/>
            <w:i/>
          </w:rPr>
          <w:t xml:space="preserve"> ZBHCI_CMD_BDB_COMMISION_STEER</w:t>
        </w:r>
      </w:ins>
    </w:p>
    <w:p w:rsidR="00E60CD9" w:rsidRDefault="00E60CD9" w:rsidP="00E60CD9">
      <w:pPr>
        <w:rPr>
          <w:ins w:id="214" w:author="AutoBVT" w:date="2018-06-12T13:57:00Z"/>
          <w:rStyle w:val="fontstyle01"/>
          <w:rFonts w:cstheme="minorHAnsi"/>
        </w:rPr>
      </w:pPr>
      <w:ins w:id="215" w:author="AutoBVT" w:date="2018-06-12T13:57:00Z">
        <w:r>
          <w:rPr>
            <w:rStyle w:val="fontstyle01"/>
            <w:rFonts w:cstheme="minorHAnsi" w:hint="eastAsia"/>
            <w:b/>
          </w:rPr>
          <w:tab/>
        </w:r>
        <w:r>
          <w:rPr>
            <w:rStyle w:val="fontstyle01"/>
            <w:rFonts w:cstheme="minorHAnsi" w:hint="eastAsia"/>
            <w:b/>
          </w:rPr>
          <w:tab/>
        </w:r>
        <w:r w:rsidRPr="00416F77">
          <w:rPr>
            <w:rStyle w:val="fontstyle01"/>
            <w:rFonts w:cstheme="minorHAnsi" w:hint="eastAsia"/>
            <w:i/>
          </w:rPr>
          <w:t>payload</w:t>
        </w:r>
        <w:r>
          <w:rPr>
            <w:rStyle w:val="fontstyle01"/>
            <w:rFonts w:cstheme="minorHAnsi" w:hint="eastAsia"/>
          </w:rPr>
          <w:t>: empty</w:t>
        </w:r>
      </w:ins>
    </w:p>
    <w:p w:rsidR="00E60CD9" w:rsidRPr="00577543" w:rsidRDefault="00E60CD9" w:rsidP="00E60CD9">
      <w:pPr>
        <w:rPr>
          <w:ins w:id="216" w:author="AutoBVT" w:date="2018-06-12T13:57:00Z"/>
          <w:rStyle w:val="fontstyle01"/>
          <w:rFonts w:cstheme="minorHAnsi"/>
          <w:b/>
        </w:rPr>
      </w:pPr>
      <w:ins w:id="217" w:author="AutoBVT" w:date="2018-06-12T13:57:00Z">
        <w:r>
          <w:rPr>
            <w:rFonts w:cstheme="minorHAnsi" w:hint="eastAsia"/>
            <w:i/>
            <w:iCs/>
            <w:color w:val="000000" w:themeColor="text1"/>
            <w:kern w:val="0"/>
            <w:sz w:val="20"/>
            <w:szCs w:val="20"/>
          </w:rPr>
          <w:tab/>
        </w:r>
        <w:r>
          <w:rPr>
            <w:rFonts w:cstheme="minorHAnsi" w:hint="eastAsia"/>
            <w:i/>
            <w:iCs/>
            <w:color w:val="000000" w:themeColor="text1"/>
            <w:kern w:val="0"/>
            <w:sz w:val="20"/>
            <w:szCs w:val="20"/>
          </w:rPr>
          <w:tab/>
        </w:r>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sidRPr="00577543">
          <w:rPr>
            <w:b/>
          </w:rPr>
          <w:t xml:space="preserve">55 00 </w:t>
        </w:r>
        <w:r w:rsidRPr="00577543">
          <w:rPr>
            <w:rFonts w:hint="eastAsia"/>
            <w:b/>
          </w:rPr>
          <w:t>02</w:t>
        </w:r>
        <w:r w:rsidRPr="00577543">
          <w:rPr>
            <w:b/>
          </w:rPr>
          <w:t xml:space="preserve"> 00 </w:t>
        </w:r>
        <w:r w:rsidRPr="00577543">
          <w:rPr>
            <w:rFonts w:hint="eastAsia"/>
            <w:b/>
          </w:rPr>
          <w:t>00</w:t>
        </w:r>
        <w:r w:rsidRPr="00577543">
          <w:rPr>
            <w:b/>
          </w:rPr>
          <w:t xml:space="preserve"> 00</w:t>
        </w:r>
        <w:r w:rsidRPr="00577543">
          <w:rPr>
            <w:rFonts w:cstheme="minorHAnsi" w:hint="eastAsia"/>
            <w:b/>
            <w:iCs/>
            <w:color w:val="000000" w:themeColor="text1"/>
            <w:kern w:val="0"/>
            <w:sz w:val="20"/>
            <w:szCs w:val="20"/>
          </w:rPr>
          <w:t xml:space="preserve"> </w:t>
        </w:r>
        <w:r>
          <w:rPr>
            <w:rFonts w:hint="eastAsia"/>
            <w:b/>
          </w:rPr>
          <w:t>AA</w:t>
        </w:r>
        <w:r w:rsidRPr="00577543">
          <w:rPr>
            <w:rStyle w:val="fontstyle01"/>
            <w:rFonts w:cstheme="minorHAnsi" w:hint="eastAsia"/>
            <w:b/>
          </w:rPr>
          <w:t xml:space="preserve">  </w:t>
        </w:r>
      </w:ins>
    </w:p>
    <w:p w:rsidR="00E60CD9" w:rsidRPr="00EE1719" w:rsidRDefault="00E60CD9" w:rsidP="00E60CD9">
      <w:pPr>
        <w:rPr>
          <w:ins w:id="218" w:author="AutoBVT" w:date="2018-06-12T13:57:00Z"/>
          <w:rStyle w:val="fontstyle01"/>
          <w:rFonts w:cstheme="minorHAnsi"/>
        </w:rPr>
      </w:pPr>
    </w:p>
    <w:p w:rsidR="00E60CD9" w:rsidRDefault="00E60CD9" w:rsidP="00E60CD9">
      <w:pPr>
        <w:rPr>
          <w:ins w:id="219" w:author="AutoBVT" w:date="2018-06-12T13:57:00Z"/>
          <w:rStyle w:val="fontstyle01"/>
          <w:rFonts w:cstheme="minorHAnsi"/>
          <w:b/>
        </w:rPr>
      </w:pPr>
    </w:p>
    <w:p w:rsidR="00E60CD9" w:rsidRDefault="00E60CD9" w:rsidP="00E60CD9">
      <w:pPr>
        <w:rPr>
          <w:ins w:id="220" w:author="AutoBVT" w:date="2018-06-12T13:57:00Z"/>
          <w:rStyle w:val="fontstyle01"/>
          <w:rFonts w:cstheme="minorHAnsi"/>
          <w:b/>
        </w:rPr>
      </w:pPr>
      <w:ins w:id="221" w:author="AutoBVT" w:date="2018-06-12T13:57:00Z">
        <w:r>
          <w:rPr>
            <w:rStyle w:val="fontstyle01"/>
            <w:rFonts w:cstheme="minorHAnsi" w:hint="eastAsia"/>
            <w:b/>
          </w:rPr>
          <w:tab/>
          <w:t>2.1.2.3</w:t>
        </w:r>
        <w:r>
          <w:rPr>
            <w:rStyle w:val="fontstyle01"/>
            <w:rFonts w:cstheme="minorHAnsi" w:hint="eastAsia"/>
            <w:b/>
          </w:rPr>
          <w:tab/>
        </w:r>
        <w:r w:rsidRPr="00EE1719">
          <w:rPr>
            <w:rStyle w:val="fontstyle01"/>
            <w:rFonts w:cstheme="minorHAnsi" w:hint="eastAsia"/>
            <w:b/>
            <w:i/>
          </w:rPr>
          <w:t xml:space="preserve"> ZBHCI_CMD_BDB_COMMISION_TOUCHLINK</w:t>
        </w:r>
        <w:r>
          <w:rPr>
            <w:rStyle w:val="fontstyle01"/>
            <w:rFonts w:cstheme="minorHAnsi" w:hint="eastAsia"/>
            <w:b/>
          </w:rPr>
          <w:tab/>
        </w:r>
        <w:r>
          <w:rPr>
            <w:rStyle w:val="fontstyle01"/>
            <w:rFonts w:cstheme="minorHAnsi" w:hint="eastAsia"/>
            <w:b/>
          </w:rPr>
          <w:tab/>
        </w:r>
      </w:ins>
    </w:p>
    <w:tbl>
      <w:tblPr>
        <w:tblStyle w:val="ab"/>
        <w:tblpPr w:leftFromText="180" w:rightFromText="180" w:vertAnchor="text" w:horzAnchor="page" w:tblpX="3983" w:tblpY="94"/>
        <w:tblW w:w="0" w:type="auto"/>
        <w:tblLook w:val="04A0" w:firstRow="1" w:lastRow="0" w:firstColumn="1" w:lastColumn="0" w:noHBand="0" w:noVBand="1"/>
      </w:tblPr>
      <w:tblGrid>
        <w:gridCol w:w="1668"/>
      </w:tblGrid>
      <w:tr w:rsidR="00E60CD9" w:rsidRPr="001C30DD" w:rsidTr="00165B4D">
        <w:trPr>
          <w:trHeight w:val="416"/>
          <w:ins w:id="222" w:author="AutoBVT" w:date="2018-06-12T13:57:00Z"/>
        </w:trPr>
        <w:tc>
          <w:tcPr>
            <w:tcW w:w="1668" w:type="dxa"/>
          </w:tcPr>
          <w:p w:rsidR="00E60CD9" w:rsidRPr="001C30DD" w:rsidRDefault="00E60CD9" w:rsidP="00165B4D">
            <w:pPr>
              <w:rPr>
                <w:ins w:id="223" w:author="AutoBVT" w:date="2018-06-12T13:57:00Z"/>
                <w:rFonts w:cstheme="minorHAnsi"/>
                <w:iCs/>
                <w:color w:val="000000" w:themeColor="text1"/>
                <w:kern w:val="0"/>
                <w:sz w:val="20"/>
                <w:szCs w:val="20"/>
              </w:rPr>
            </w:pPr>
            <w:ins w:id="224" w:author="AutoBVT" w:date="2018-06-12T13:57:00Z">
              <w:r w:rsidRPr="001C30DD">
                <w:rPr>
                  <w:rFonts w:cstheme="minorHAnsi"/>
                  <w:iCs/>
                  <w:color w:val="000000" w:themeColor="text1"/>
                  <w:kern w:val="0"/>
                  <w:sz w:val="20"/>
                  <w:szCs w:val="20"/>
                </w:rPr>
                <w:t xml:space="preserve">  </w:t>
              </w:r>
              <w:r>
                <w:rPr>
                  <w:rFonts w:cstheme="minorHAnsi" w:hint="eastAsia"/>
                  <w:iCs/>
                  <w:color w:val="000000" w:themeColor="text1"/>
                  <w:kern w:val="0"/>
                  <w:sz w:val="20"/>
                  <w:szCs w:val="20"/>
                </w:rPr>
                <w:t xml:space="preserve">    role</w:t>
              </w:r>
            </w:ins>
          </w:p>
        </w:tc>
      </w:tr>
      <w:tr w:rsidR="00E60CD9" w:rsidRPr="001C30DD" w:rsidTr="00165B4D">
        <w:trPr>
          <w:ins w:id="225" w:author="AutoBVT" w:date="2018-06-12T13:57:00Z"/>
        </w:trPr>
        <w:tc>
          <w:tcPr>
            <w:tcW w:w="1668" w:type="dxa"/>
          </w:tcPr>
          <w:p w:rsidR="00E60CD9" w:rsidRPr="001C30DD" w:rsidRDefault="00E60CD9" w:rsidP="00165B4D">
            <w:pPr>
              <w:rPr>
                <w:ins w:id="226" w:author="AutoBVT" w:date="2018-06-12T13:57:00Z"/>
                <w:rFonts w:cstheme="minorHAnsi"/>
                <w:i/>
                <w:iCs/>
                <w:color w:val="000000" w:themeColor="text1"/>
                <w:kern w:val="0"/>
                <w:sz w:val="20"/>
                <w:szCs w:val="20"/>
              </w:rPr>
            </w:pPr>
            <w:ins w:id="227" w:author="AutoBVT" w:date="2018-06-12T13:57:00Z">
              <w:r w:rsidRPr="001C30DD">
                <w:rPr>
                  <w:rFonts w:cstheme="minorHAnsi"/>
                  <w:i/>
                  <w:iCs/>
                  <w:color w:val="000000" w:themeColor="text1"/>
                  <w:kern w:val="0"/>
                  <w:sz w:val="20"/>
                  <w:szCs w:val="20"/>
                </w:rPr>
                <w:t xml:space="preserve">     </w:t>
              </w:r>
              <w:r>
                <w:rPr>
                  <w:rFonts w:cstheme="minorHAnsi" w:hint="eastAsia"/>
                  <w:i/>
                  <w:iCs/>
                  <w:color w:val="000000" w:themeColor="text1"/>
                  <w:kern w:val="0"/>
                  <w:sz w:val="20"/>
                  <w:szCs w:val="20"/>
                </w:rPr>
                <w:t>1</w:t>
              </w:r>
              <w:r w:rsidRPr="001C30DD">
                <w:rPr>
                  <w:rFonts w:cstheme="minorHAnsi"/>
                  <w:i/>
                  <w:iCs/>
                  <w:color w:val="000000" w:themeColor="text1"/>
                  <w:kern w:val="0"/>
                  <w:sz w:val="20"/>
                  <w:szCs w:val="20"/>
                </w:rPr>
                <w:t>Byte</w:t>
              </w:r>
            </w:ins>
          </w:p>
        </w:tc>
      </w:tr>
    </w:tbl>
    <w:p w:rsidR="00E60CD9" w:rsidRPr="00CD4B6A" w:rsidRDefault="00E60CD9" w:rsidP="00E60CD9">
      <w:pPr>
        <w:rPr>
          <w:ins w:id="228" w:author="AutoBVT" w:date="2018-06-12T13:57:00Z"/>
          <w:rStyle w:val="fontstyle01"/>
          <w:rFonts w:cstheme="minorHAnsi"/>
          <w:b/>
        </w:rPr>
      </w:pPr>
      <w:ins w:id="229" w:author="AutoBVT" w:date="2018-06-12T13:57:00Z">
        <w:r>
          <w:rPr>
            <w:rStyle w:val="fontstyle01"/>
            <w:rFonts w:cstheme="minorHAnsi" w:hint="eastAsia"/>
            <w:b/>
          </w:rPr>
          <w:tab/>
        </w:r>
        <w:r>
          <w:rPr>
            <w:rStyle w:val="fontstyle01"/>
            <w:rFonts w:cstheme="minorHAnsi" w:hint="eastAsia"/>
            <w:b/>
          </w:rPr>
          <w:tab/>
        </w:r>
      </w:ins>
    </w:p>
    <w:p w:rsidR="00E60CD9" w:rsidRDefault="00E60CD9" w:rsidP="00E60CD9">
      <w:pPr>
        <w:rPr>
          <w:ins w:id="230" w:author="AutoBVT" w:date="2018-06-12T13:57:00Z"/>
          <w:rStyle w:val="fontstyle01"/>
          <w:rFonts w:cstheme="minorHAnsi"/>
          <w:b/>
        </w:rPr>
      </w:pPr>
    </w:p>
    <w:p w:rsidR="00E60CD9" w:rsidRDefault="00E60CD9" w:rsidP="00E60CD9">
      <w:pPr>
        <w:rPr>
          <w:ins w:id="231" w:author="AutoBVT" w:date="2018-06-12T13:57:00Z"/>
          <w:rStyle w:val="fontstyle01"/>
          <w:rFonts w:cstheme="minorHAnsi"/>
          <w:b/>
        </w:rPr>
      </w:pPr>
    </w:p>
    <w:p w:rsidR="00E60CD9" w:rsidRDefault="00E60CD9" w:rsidP="00E60CD9">
      <w:pPr>
        <w:autoSpaceDE w:val="0"/>
        <w:autoSpaceDN w:val="0"/>
        <w:adjustRightInd w:val="0"/>
        <w:jc w:val="left"/>
        <w:rPr>
          <w:ins w:id="232" w:author="AutoBVT" w:date="2018-06-12T13:57:00Z"/>
          <w:rStyle w:val="fontstyle01"/>
          <w:rFonts w:cstheme="minorHAnsi"/>
        </w:rPr>
      </w:pPr>
      <w:ins w:id="233" w:author="AutoBVT" w:date="2018-06-12T13:57:00Z">
        <w:r>
          <w:rPr>
            <w:rStyle w:val="fontstyle01"/>
            <w:rFonts w:cstheme="minorHAnsi" w:hint="eastAsia"/>
            <w:b/>
          </w:rPr>
          <w:tab/>
        </w:r>
        <w:r>
          <w:rPr>
            <w:rStyle w:val="fontstyle01"/>
            <w:rFonts w:cstheme="minorHAnsi" w:hint="eastAsia"/>
            <w:b/>
          </w:rPr>
          <w:tab/>
        </w:r>
        <w:r>
          <w:rPr>
            <w:rStyle w:val="fontstyle01"/>
            <w:rFonts w:cstheme="minorHAnsi" w:hint="eastAsia"/>
            <w:b/>
          </w:rPr>
          <w:tab/>
        </w:r>
        <w:r w:rsidRPr="00416F77">
          <w:rPr>
            <w:rStyle w:val="fontstyle01"/>
            <w:rFonts w:cstheme="minorHAnsi" w:hint="eastAsia"/>
            <w:i/>
          </w:rPr>
          <w:t>role</w:t>
        </w:r>
        <w:r w:rsidRPr="00EE1719">
          <w:rPr>
            <w:rStyle w:val="fontstyle01"/>
            <w:rFonts w:cstheme="minorHAnsi" w:hint="eastAsia"/>
          </w:rPr>
          <w:t xml:space="preserve">: 1 </w:t>
        </w:r>
        <w:r>
          <w:rPr>
            <w:rStyle w:val="fontstyle01"/>
            <w:rFonts w:cstheme="minorHAnsi" w:hint="eastAsia"/>
          </w:rPr>
          <w:t>=</w:t>
        </w:r>
        <w:r w:rsidRPr="00EE1719">
          <w:rPr>
            <w:rStyle w:val="fontstyle01"/>
            <w:rFonts w:cstheme="minorHAnsi" w:hint="eastAsia"/>
          </w:rPr>
          <w:t>touch link initiator, 2</w:t>
        </w:r>
        <w:r>
          <w:rPr>
            <w:rStyle w:val="fontstyle01"/>
            <w:rFonts w:cstheme="minorHAnsi" w:hint="eastAsia"/>
          </w:rPr>
          <w:t>=</w:t>
        </w:r>
        <w:r w:rsidRPr="00EE1719">
          <w:rPr>
            <w:rStyle w:val="fontstyle01"/>
            <w:rFonts w:cstheme="minorHAnsi" w:hint="eastAsia"/>
          </w:rPr>
          <w:t xml:space="preserve">touch link target  </w:t>
        </w:r>
      </w:ins>
    </w:p>
    <w:p w:rsidR="00E60CD9" w:rsidRPr="00577543" w:rsidRDefault="00E60CD9" w:rsidP="00E60CD9">
      <w:pPr>
        <w:rPr>
          <w:ins w:id="234" w:author="AutoBVT" w:date="2018-06-12T13:57:00Z"/>
          <w:rStyle w:val="fontstyle01"/>
          <w:rFonts w:cstheme="minorHAnsi"/>
          <w:b/>
        </w:rPr>
      </w:pPr>
      <w:ins w:id="235" w:author="AutoBVT" w:date="2018-06-12T13:57:00Z">
        <w:r>
          <w:rPr>
            <w:rFonts w:cstheme="minorHAnsi" w:hint="eastAsia"/>
            <w:i/>
            <w:iCs/>
            <w:color w:val="000000" w:themeColor="text1"/>
            <w:kern w:val="0"/>
            <w:sz w:val="20"/>
            <w:szCs w:val="20"/>
          </w:rPr>
          <w:tab/>
        </w:r>
        <w:r>
          <w:rPr>
            <w:rFonts w:cstheme="minorHAnsi" w:hint="eastAsia"/>
            <w:i/>
            <w:iCs/>
            <w:color w:val="000000" w:themeColor="text1"/>
            <w:kern w:val="0"/>
            <w:sz w:val="20"/>
            <w:szCs w:val="20"/>
          </w:rPr>
          <w:tab/>
        </w:r>
        <w:r>
          <w:rPr>
            <w:rFonts w:cstheme="minorHAnsi" w:hint="eastAsia"/>
            <w:i/>
            <w:iCs/>
            <w:color w:val="000000" w:themeColor="text1"/>
            <w:kern w:val="0"/>
            <w:sz w:val="20"/>
            <w:szCs w:val="20"/>
          </w:rPr>
          <w:tab/>
        </w:r>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sidRPr="00577543">
          <w:rPr>
            <w:b/>
          </w:rPr>
          <w:t xml:space="preserve">55 00 </w:t>
        </w:r>
        <w:r w:rsidRPr="00577543">
          <w:rPr>
            <w:rFonts w:hint="eastAsia"/>
            <w:b/>
          </w:rPr>
          <w:t>03</w:t>
        </w:r>
        <w:r w:rsidRPr="00577543">
          <w:rPr>
            <w:b/>
          </w:rPr>
          <w:t xml:space="preserve"> 00 </w:t>
        </w:r>
        <w:r w:rsidRPr="00577543">
          <w:rPr>
            <w:rFonts w:hint="eastAsia"/>
            <w:b/>
          </w:rPr>
          <w:t>01</w:t>
        </w:r>
        <w:r w:rsidRPr="00577543">
          <w:rPr>
            <w:b/>
          </w:rPr>
          <w:t xml:space="preserve"> 00</w:t>
        </w:r>
        <w:r w:rsidRPr="00577543">
          <w:rPr>
            <w:rFonts w:cstheme="minorHAnsi" w:hint="eastAsia"/>
            <w:b/>
            <w:iCs/>
            <w:color w:val="000000" w:themeColor="text1"/>
            <w:kern w:val="0"/>
            <w:sz w:val="20"/>
            <w:szCs w:val="20"/>
          </w:rPr>
          <w:t xml:space="preserve"> </w:t>
        </w:r>
        <w:r w:rsidRPr="0092540C">
          <w:rPr>
            <w:rFonts w:cstheme="minorHAnsi" w:hint="eastAsia"/>
            <w:iCs/>
            <w:color w:val="000000" w:themeColor="text1"/>
            <w:kern w:val="0"/>
            <w:sz w:val="20"/>
            <w:szCs w:val="20"/>
          </w:rPr>
          <w:t>role</w:t>
        </w:r>
        <w:r w:rsidRPr="00577543">
          <w:rPr>
            <w:rFonts w:cstheme="minorHAnsi" w:hint="eastAsia"/>
            <w:b/>
            <w:iCs/>
            <w:color w:val="000000" w:themeColor="text1"/>
            <w:kern w:val="0"/>
            <w:sz w:val="20"/>
            <w:szCs w:val="20"/>
          </w:rPr>
          <w:t xml:space="preserve"> </w:t>
        </w:r>
        <w:r>
          <w:rPr>
            <w:rFonts w:hint="eastAsia"/>
            <w:b/>
          </w:rPr>
          <w:t>AA</w:t>
        </w:r>
        <w:r w:rsidRPr="00577543">
          <w:rPr>
            <w:rStyle w:val="fontstyle01"/>
            <w:rFonts w:cstheme="minorHAnsi" w:hint="eastAsia"/>
            <w:b/>
          </w:rPr>
          <w:t xml:space="preserve">  </w:t>
        </w:r>
      </w:ins>
    </w:p>
    <w:p w:rsidR="00E60CD9" w:rsidRDefault="00E60CD9" w:rsidP="00E60CD9">
      <w:pPr>
        <w:autoSpaceDE w:val="0"/>
        <w:autoSpaceDN w:val="0"/>
        <w:adjustRightInd w:val="0"/>
        <w:jc w:val="left"/>
        <w:rPr>
          <w:ins w:id="236" w:author="AutoBVT" w:date="2018-06-12T13:57:00Z"/>
          <w:rStyle w:val="fontstyle01"/>
          <w:rFonts w:cstheme="minorHAnsi"/>
        </w:rPr>
      </w:pPr>
    </w:p>
    <w:p w:rsidR="00E60CD9" w:rsidRDefault="00E60CD9" w:rsidP="00E60CD9">
      <w:pPr>
        <w:rPr>
          <w:ins w:id="237" w:author="AutoBVT" w:date="2018-06-12T13:57:00Z"/>
          <w:rStyle w:val="fontstyle01"/>
          <w:rFonts w:cstheme="minorHAnsi"/>
          <w:b/>
        </w:rPr>
      </w:pPr>
      <w:ins w:id="238" w:author="AutoBVT" w:date="2018-06-12T13:57:00Z">
        <w:r>
          <w:rPr>
            <w:rStyle w:val="fontstyle01"/>
            <w:rFonts w:cstheme="minorHAnsi" w:hint="eastAsia"/>
            <w:b/>
            <w:i/>
          </w:rPr>
          <w:tab/>
        </w:r>
        <w:r>
          <w:rPr>
            <w:rStyle w:val="fontstyle01"/>
            <w:rFonts w:cstheme="minorHAnsi" w:hint="eastAsia"/>
            <w:b/>
          </w:rPr>
          <w:t>2.1.2.4</w:t>
        </w:r>
        <w:r>
          <w:rPr>
            <w:rStyle w:val="fontstyle01"/>
            <w:rFonts w:cstheme="minorHAnsi" w:hint="eastAsia"/>
            <w:b/>
            <w:i/>
          </w:rPr>
          <w:tab/>
        </w:r>
        <w:r w:rsidRPr="00EE1719">
          <w:rPr>
            <w:rStyle w:val="fontstyle01"/>
            <w:rFonts w:cstheme="minorHAnsi" w:hint="eastAsia"/>
            <w:b/>
            <w:i/>
          </w:rPr>
          <w:t xml:space="preserve"> ZBHCI_CMD_BDB_COMMISION_</w:t>
        </w:r>
        <w:r>
          <w:rPr>
            <w:rStyle w:val="fontstyle01"/>
            <w:rFonts w:cstheme="minorHAnsi" w:hint="eastAsia"/>
            <w:b/>
            <w:i/>
          </w:rPr>
          <w:t>FINDBIND</w:t>
        </w:r>
        <w:r>
          <w:rPr>
            <w:rStyle w:val="fontstyle01"/>
            <w:rFonts w:cstheme="minorHAnsi" w:hint="eastAsia"/>
            <w:b/>
          </w:rPr>
          <w:tab/>
        </w:r>
        <w:r>
          <w:rPr>
            <w:rStyle w:val="fontstyle01"/>
            <w:rFonts w:cstheme="minorHAnsi" w:hint="eastAsia"/>
            <w:b/>
          </w:rPr>
          <w:tab/>
        </w:r>
      </w:ins>
    </w:p>
    <w:tbl>
      <w:tblPr>
        <w:tblStyle w:val="ab"/>
        <w:tblpPr w:leftFromText="180" w:rightFromText="180" w:vertAnchor="text" w:horzAnchor="page" w:tblpX="3983" w:tblpY="94"/>
        <w:tblW w:w="0" w:type="auto"/>
        <w:tblLook w:val="04A0" w:firstRow="1" w:lastRow="0" w:firstColumn="1" w:lastColumn="0" w:noHBand="0" w:noVBand="1"/>
      </w:tblPr>
      <w:tblGrid>
        <w:gridCol w:w="1668"/>
      </w:tblGrid>
      <w:tr w:rsidR="00E60CD9" w:rsidRPr="001C30DD" w:rsidTr="00165B4D">
        <w:trPr>
          <w:trHeight w:val="416"/>
          <w:ins w:id="239" w:author="AutoBVT" w:date="2018-06-12T13:57:00Z"/>
        </w:trPr>
        <w:tc>
          <w:tcPr>
            <w:tcW w:w="1668" w:type="dxa"/>
          </w:tcPr>
          <w:p w:rsidR="00E60CD9" w:rsidRPr="001C30DD" w:rsidRDefault="00E60CD9" w:rsidP="00165B4D">
            <w:pPr>
              <w:rPr>
                <w:ins w:id="240" w:author="AutoBVT" w:date="2018-06-12T13:57:00Z"/>
                <w:rFonts w:cstheme="minorHAnsi"/>
                <w:iCs/>
                <w:color w:val="000000" w:themeColor="text1"/>
                <w:kern w:val="0"/>
                <w:sz w:val="20"/>
                <w:szCs w:val="20"/>
              </w:rPr>
            </w:pPr>
            <w:ins w:id="241" w:author="AutoBVT" w:date="2018-06-12T13:57:00Z">
              <w:r w:rsidRPr="001C30DD">
                <w:rPr>
                  <w:rFonts w:cstheme="minorHAnsi"/>
                  <w:iCs/>
                  <w:color w:val="000000" w:themeColor="text1"/>
                  <w:kern w:val="0"/>
                  <w:sz w:val="20"/>
                  <w:szCs w:val="20"/>
                </w:rPr>
                <w:t xml:space="preserve">  </w:t>
              </w:r>
              <w:r>
                <w:rPr>
                  <w:rFonts w:cstheme="minorHAnsi" w:hint="eastAsia"/>
                  <w:iCs/>
                  <w:color w:val="000000" w:themeColor="text1"/>
                  <w:kern w:val="0"/>
                  <w:sz w:val="20"/>
                  <w:szCs w:val="20"/>
                </w:rPr>
                <w:t xml:space="preserve">    role</w:t>
              </w:r>
            </w:ins>
          </w:p>
        </w:tc>
      </w:tr>
      <w:tr w:rsidR="00E60CD9" w:rsidRPr="001C30DD" w:rsidTr="00165B4D">
        <w:trPr>
          <w:ins w:id="242" w:author="AutoBVT" w:date="2018-06-12T13:57:00Z"/>
        </w:trPr>
        <w:tc>
          <w:tcPr>
            <w:tcW w:w="1668" w:type="dxa"/>
          </w:tcPr>
          <w:p w:rsidR="00E60CD9" w:rsidRPr="001C30DD" w:rsidRDefault="00E60CD9" w:rsidP="00165B4D">
            <w:pPr>
              <w:rPr>
                <w:ins w:id="243" w:author="AutoBVT" w:date="2018-06-12T13:57:00Z"/>
                <w:rFonts w:cstheme="minorHAnsi"/>
                <w:i/>
                <w:iCs/>
                <w:color w:val="000000" w:themeColor="text1"/>
                <w:kern w:val="0"/>
                <w:sz w:val="20"/>
                <w:szCs w:val="20"/>
              </w:rPr>
            </w:pPr>
            <w:ins w:id="244" w:author="AutoBVT" w:date="2018-06-12T13:57:00Z">
              <w:r w:rsidRPr="001C30DD">
                <w:rPr>
                  <w:rFonts w:cstheme="minorHAnsi"/>
                  <w:i/>
                  <w:iCs/>
                  <w:color w:val="000000" w:themeColor="text1"/>
                  <w:kern w:val="0"/>
                  <w:sz w:val="20"/>
                  <w:szCs w:val="20"/>
                </w:rPr>
                <w:t xml:space="preserve">     </w:t>
              </w:r>
              <w:r>
                <w:rPr>
                  <w:rFonts w:cstheme="minorHAnsi" w:hint="eastAsia"/>
                  <w:i/>
                  <w:iCs/>
                  <w:color w:val="000000" w:themeColor="text1"/>
                  <w:kern w:val="0"/>
                  <w:sz w:val="20"/>
                  <w:szCs w:val="20"/>
                </w:rPr>
                <w:t>1</w:t>
              </w:r>
              <w:r w:rsidRPr="001C30DD">
                <w:rPr>
                  <w:rFonts w:cstheme="minorHAnsi"/>
                  <w:i/>
                  <w:iCs/>
                  <w:color w:val="000000" w:themeColor="text1"/>
                  <w:kern w:val="0"/>
                  <w:sz w:val="20"/>
                  <w:szCs w:val="20"/>
                </w:rPr>
                <w:t>Byte</w:t>
              </w:r>
            </w:ins>
          </w:p>
        </w:tc>
      </w:tr>
    </w:tbl>
    <w:p w:rsidR="00E60CD9" w:rsidRPr="00CD4B6A" w:rsidRDefault="00E60CD9" w:rsidP="00E60CD9">
      <w:pPr>
        <w:rPr>
          <w:ins w:id="245" w:author="AutoBVT" w:date="2018-06-12T13:57:00Z"/>
          <w:rStyle w:val="fontstyle01"/>
          <w:rFonts w:cstheme="minorHAnsi"/>
          <w:b/>
        </w:rPr>
      </w:pPr>
      <w:ins w:id="246" w:author="AutoBVT" w:date="2018-06-12T13:57:00Z">
        <w:r>
          <w:rPr>
            <w:rStyle w:val="fontstyle01"/>
            <w:rFonts w:cstheme="minorHAnsi" w:hint="eastAsia"/>
            <w:b/>
          </w:rPr>
          <w:tab/>
        </w:r>
        <w:r>
          <w:rPr>
            <w:rStyle w:val="fontstyle01"/>
            <w:rFonts w:cstheme="minorHAnsi" w:hint="eastAsia"/>
            <w:b/>
          </w:rPr>
          <w:tab/>
        </w:r>
      </w:ins>
    </w:p>
    <w:p w:rsidR="00E60CD9" w:rsidRDefault="00E60CD9" w:rsidP="00E60CD9">
      <w:pPr>
        <w:rPr>
          <w:ins w:id="247" w:author="AutoBVT" w:date="2018-06-12T13:57:00Z"/>
          <w:rStyle w:val="fontstyle01"/>
          <w:rFonts w:cstheme="minorHAnsi"/>
          <w:b/>
        </w:rPr>
      </w:pPr>
    </w:p>
    <w:p w:rsidR="00E60CD9" w:rsidRDefault="00E60CD9" w:rsidP="00E60CD9">
      <w:pPr>
        <w:rPr>
          <w:ins w:id="248" w:author="AutoBVT" w:date="2018-06-12T13:57:00Z"/>
          <w:rStyle w:val="fontstyle01"/>
          <w:rFonts w:cstheme="minorHAnsi"/>
          <w:b/>
        </w:rPr>
      </w:pPr>
    </w:p>
    <w:p w:rsidR="00E60CD9" w:rsidRDefault="00E60CD9" w:rsidP="00E60CD9">
      <w:pPr>
        <w:autoSpaceDE w:val="0"/>
        <w:autoSpaceDN w:val="0"/>
        <w:adjustRightInd w:val="0"/>
        <w:jc w:val="left"/>
        <w:rPr>
          <w:ins w:id="249" w:author="AutoBVT" w:date="2018-06-12T13:57:00Z"/>
          <w:rStyle w:val="fontstyle01"/>
          <w:rFonts w:cstheme="minorHAnsi"/>
        </w:rPr>
      </w:pPr>
      <w:ins w:id="250" w:author="AutoBVT" w:date="2018-06-12T13:57:00Z">
        <w:r>
          <w:rPr>
            <w:rStyle w:val="fontstyle01"/>
            <w:rFonts w:cstheme="minorHAnsi" w:hint="eastAsia"/>
            <w:b/>
          </w:rPr>
          <w:tab/>
        </w:r>
        <w:r>
          <w:rPr>
            <w:rStyle w:val="fontstyle01"/>
            <w:rFonts w:cstheme="minorHAnsi" w:hint="eastAsia"/>
            <w:b/>
          </w:rPr>
          <w:tab/>
        </w:r>
        <w:r>
          <w:rPr>
            <w:rStyle w:val="fontstyle01"/>
            <w:rFonts w:cstheme="minorHAnsi" w:hint="eastAsia"/>
            <w:b/>
          </w:rPr>
          <w:tab/>
        </w:r>
        <w:r w:rsidRPr="00416F77">
          <w:rPr>
            <w:rStyle w:val="fontstyle01"/>
            <w:rFonts w:cstheme="minorHAnsi" w:hint="eastAsia"/>
            <w:i/>
          </w:rPr>
          <w:t>role</w:t>
        </w:r>
        <w:r w:rsidRPr="00EE1719">
          <w:rPr>
            <w:rStyle w:val="fontstyle01"/>
            <w:rFonts w:cstheme="minorHAnsi" w:hint="eastAsia"/>
          </w:rPr>
          <w:t xml:space="preserve">: 1 </w:t>
        </w:r>
        <w:r>
          <w:rPr>
            <w:rStyle w:val="fontstyle01"/>
            <w:rFonts w:cstheme="minorHAnsi" w:hint="eastAsia"/>
          </w:rPr>
          <w:t>=</w:t>
        </w:r>
        <w:r w:rsidRPr="00EE1719">
          <w:rPr>
            <w:rStyle w:val="fontstyle01"/>
            <w:rFonts w:cstheme="minorHAnsi" w:hint="eastAsia"/>
          </w:rPr>
          <w:t xml:space="preserve"> </w:t>
        </w:r>
        <w:r>
          <w:rPr>
            <w:rStyle w:val="fontstyle01"/>
            <w:rFonts w:cstheme="minorHAnsi" w:hint="eastAsia"/>
          </w:rPr>
          <w:t>finding&amp;binding</w:t>
        </w:r>
        <w:r w:rsidRPr="00EE1719">
          <w:rPr>
            <w:rStyle w:val="fontstyle01"/>
            <w:rFonts w:cstheme="minorHAnsi" w:hint="eastAsia"/>
          </w:rPr>
          <w:t xml:space="preserve"> initiator, 2 </w:t>
        </w:r>
        <w:r>
          <w:rPr>
            <w:rStyle w:val="fontstyle01"/>
            <w:rFonts w:cstheme="minorHAnsi" w:hint="eastAsia"/>
          </w:rPr>
          <w:t>=</w:t>
        </w:r>
        <w:r w:rsidRPr="00846CC5">
          <w:rPr>
            <w:rStyle w:val="fontstyle01"/>
            <w:rFonts w:cstheme="minorHAnsi" w:hint="eastAsia"/>
          </w:rPr>
          <w:t xml:space="preserve"> </w:t>
        </w:r>
        <w:r>
          <w:rPr>
            <w:rStyle w:val="fontstyle01"/>
            <w:rFonts w:cstheme="minorHAnsi" w:hint="eastAsia"/>
          </w:rPr>
          <w:t>finding&amp;binding</w:t>
        </w:r>
        <w:r w:rsidRPr="00EE1719">
          <w:rPr>
            <w:rStyle w:val="fontstyle01"/>
            <w:rFonts w:cstheme="minorHAnsi" w:hint="eastAsia"/>
          </w:rPr>
          <w:t xml:space="preserve"> target  </w:t>
        </w:r>
      </w:ins>
    </w:p>
    <w:p w:rsidR="00E60CD9" w:rsidRPr="00577543" w:rsidRDefault="00E60CD9" w:rsidP="00E60CD9">
      <w:pPr>
        <w:rPr>
          <w:ins w:id="251" w:author="AutoBVT" w:date="2018-06-12T13:57:00Z"/>
          <w:rStyle w:val="fontstyle01"/>
          <w:rFonts w:cstheme="minorHAnsi"/>
          <w:b/>
        </w:rPr>
      </w:pPr>
      <w:ins w:id="252" w:author="AutoBVT" w:date="2018-06-12T13:57:00Z">
        <w:r>
          <w:rPr>
            <w:rFonts w:cstheme="minorHAnsi" w:hint="eastAsia"/>
            <w:i/>
            <w:iCs/>
            <w:color w:val="000000" w:themeColor="text1"/>
            <w:kern w:val="0"/>
            <w:sz w:val="20"/>
            <w:szCs w:val="20"/>
          </w:rPr>
          <w:tab/>
        </w:r>
        <w:r>
          <w:rPr>
            <w:rFonts w:cstheme="minorHAnsi" w:hint="eastAsia"/>
            <w:i/>
            <w:iCs/>
            <w:color w:val="000000" w:themeColor="text1"/>
            <w:kern w:val="0"/>
            <w:sz w:val="20"/>
            <w:szCs w:val="20"/>
          </w:rPr>
          <w:tab/>
        </w:r>
        <w:r>
          <w:rPr>
            <w:rFonts w:cstheme="minorHAnsi" w:hint="eastAsia"/>
            <w:i/>
            <w:iCs/>
            <w:color w:val="000000" w:themeColor="text1"/>
            <w:kern w:val="0"/>
            <w:sz w:val="20"/>
            <w:szCs w:val="20"/>
          </w:rPr>
          <w:tab/>
        </w:r>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sidRPr="00577543">
          <w:rPr>
            <w:b/>
          </w:rPr>
          <w:t xml:space="preserve">55 00 </w:t>
        </w:r>
        <w:r w:rsidRPr="00577543">
          <w:rPr>
            <w:rFonts w:hint="eastAsia"/>
            <w:b/>
          </w:rPr>
          <w:t>04</w:t>
        </w:r>
        <w:r w:rsidRPr="00577543">
          <w:rPr>
            <w:b/>
          </w:rPr>
          <w:t xml:space="preserve"> 00 </w:t>
        </w:r>
        <w:r w:rsidRPr="00577543">
          <w:rPr>
            <w:rFonts w:hint="eastAsia"/>
            <w:b/>
          </w:rPr>
          <w:t>01</w:t>
        </w:r>
        <w:r w:rsidRPr="00577543">
          <w:rPr>
            <w:b/>
          </w:rPr>
          <w:t xml:space="preserve"> 00</w:t>
        </w:r>
        <w:r w:rsidRPr="00577543">
          <w:rPr>
            <w:rFonts w:cstheme="minorHAnsi" w:hint="eastAsia"/>
            <w:b/>
            <w:iCs/>
            <w:color w:val="000000" w:themeColor="text1"/>
            <w:kern w:val="0"/>
            <w:sz w:val="20"/>
            <w:szCs w:val="20"/>
          </w:rPr>
          <w:t xml:space="preserve"> </w:t>
        </w:r>
        <w:r w:rsidRPr="0092540C">
          <w:rPr>
            <w:rFonts w:cstheme="minorHAnsi" w:hint="eastAsia"/>
            <w:iCs/>
            <w:color w:val="000000" w:themeColor="text1"/>
            <w:kern w:val="0"/>
            <w:sz w:val="20"/>
            <w:szCs w:val="20"/>
          </w:rPr>
          <w:t>role</w:t>
        </w:r>
        <w:r w:rsidRPr="00577543">
          <w:rPr>
            <w:rFonts w:cstheme="minorHAnsi" w:hint="eastAsia"/>
            <w:b/>
            <w:iCs/>
            <w:color w:val="000000" w:themeColor="text1"/>
            <w:kern w:val="0"/>
            <w:sz w:val="20"/>
            <w:szCs w:val="20"/>
          </w:rPr>
          <w:t xml:space="preserve"> </w:t>
        </w:r>
        <w:r>
          <w:rPr>
            <w:rFonts w:hint="eastAsia"/>
            <w:b/>
          </w:rPr>
          <w:t>AA</w:t>
        </w:r>
        <w:r w:rsidRPr="00577543">
          <w:rPr>
            <w:rStyle w:val="fontstyle01"/>
            <w:rFonts w:cstheme="minorHAnsi" w:hint="eastAsia"/>
            <w:b/>
          </w:rPr>
          <w:t xml:space="preserve"> </w:t>
        </w:r>
      </w:ins>
    </w:p>
    <w:p w:rsidR="00E60CD9" w:rsidRPr="00EE1719" w:rsidRDefault="00E60CD9" w:rsidP="00E60CD9">
      <w:pPr>
        <w:autoSpaceDE w:val="0"/>
        <w:autoSpaceDN w:val="0"/>
        <w:adjustRightInd w:val="0"/>
        <w:jc w:val="left"/>
        <w:rPr>
          <w:ins w:id="253" w:author="AutoBVT" w:date="2018-06-12T13:57:00Z"/>
          <w:rStyle w:val="fontstyle01"/>
          <w:rFonts w:cstheme="minorHAnsi"/>
        </w:rPr>
      </w:pPr>
    </w:p>
    <w:p w:rsidR="00E60CD9" w:rsidRPr="00EE1719" w:rsidRDefault="00E60CD9" w:rsidP="00E60CD9">
      <w:pPr>
        <w:rPr>
          <w:ins w:id="254" w:author="AutoBVT" w:date="2018-06-12T13:57:00Z"/>
          <w:rStyle w:val="fontstyle01"/>
          <w:rFonts w:cstheme="minorHAnsi"/>
          <w:b/>
          <w:i/>
        </w:rPr>
      </w:pPr>
      <w:ins w:id="255" w:author="AutoBVT" w:date="2018-06-12T13:57:00Z">
        <w:r>
          <w:rPr>
            <w:rStyle w:val="fontstyle01"/>
            <w:rFonts w:cstheme="minorHAnsi" w:hint="eastAsia"/>
          </w:rPr>
          <w:t xml:space="preserve">    </w:t>
        </w:r>
        <w:r>
          <w:rPr>
            <w:rStyle w:val="fontstyle01"/>
            <w:rFonts w:cstheme="minorHAnsi" w:hint="eastAsia"/>
            <w:b/>
          </w:rPr>
          <w:t>2.1.2.5</w:t>
        </w:r>
        <w:r>
          <w:rPr>
            <w:rStyle w:val="fontstyle01"/>
            <w:rFonts w:cstheme="minorHAnsi" w:hint="eastAsia"/>
            <w:b/>
            <w:i/>
          </w:rPr>
          <w:tab/>
        </w:r>
        <w:r w:rsidRPr="00EE1719">
          <w:rPr>
            <w:rStyle w:val="fontstyle01"/>
            <w:rFonts w:cstheme="minorHAnsi" w:hint="eastAsia"/>
            <w:b/>
            <w:i/>
          </w:rPr>
          <w:t xml:space="preserve"> ZBHCI_CMD_BDB_</w:t>
        </w:r>
        <w:r>
          <w:rPr>
            <w:rStyle w:val="fontstyle01"/>
            <w:rFonts w:cstheme="minorHAnsi" w:hint="eastAsia"/>
            <w:b/>
            <w:i/>
          </w:rPr>
          <w:t>FACTORY_NEW</w:t>
        </w:r>
      </w:ins>
    </w:p>
    <w:p w:rsidR="00E60CD9" w:rsidRDefault="00E60CD9" w:rsidP="00E60CD9">
      <w:pPr>
        <w:rPr>
          <w:ins w:id="256" w:author="AutoBVT" w:date="2018-06-12T13:57:00Z"/>
          <w:rStyle w:val="fontstyle01"/>
          <w:rFonts w:cstheme="minorHAnsi"/>
        </w:rPr>
      </w:pPr>
      <w:ins w:id="257" w:author="AutoBVT" w:date="2018-06-12T13:57:00Z">
        <w:r>
          <w:rPr>
            <w:rStyle w:val="fontstyle01"/>
            <w:rFonts w:cstheme="minorHAnsi" w:hint="eastAsia"/>
            <w:b/>
          </w:rPr>
          <w:tab/>
        </w:r>
        <w:r>
          <w:rPr>
            <w:rStyle w:val="fontstyle01"/>
            <w:rFonts w:cstheme="minorHAnsi" w:hint="eastAsia"/>
            <w:b/>
          </w:rPr>
          <w:tab/>
        </w:r>
        <w:r w:rsidRPr="00EE1719">
          <w:rPr>
            <w:rStyle w:val="fontstyle01"/>
            <w:rFonts w:cstheme="minorHAnsi" w:hint="eastAsia"/>
          </w:rPr>
          <w:t>payload</w:t>
        </w:r>
        <w:r>
          <w:rPr>
            <w:rStyle w:val="fontstyle01"/>
            <w:rFonts w:cstheme="minorHAnsi" w:hint="eastAsia"/>
          </w:rPr>
          <w:t>: empty</w:t>
        </w:r>
      </w:ins>
    </w:p>
    <w:p w:rsidR="00E60CD9" w:rsidRPr="00577543" w:rsidRDefault="00E60CD9" w:rsidP="00E60CD9">
      <w:pPr>
        <w:rPr>
          <w:ins w:id="258" w:author="AutoBVT" w:date="2018-06-12T13:57:00Z"/>
          <w:rStyle w:val="fontstyle01"/>
          <w:rFonts w:cstheme="minorHAnsi"/>
          <w:b/>
        </w:rPr>
      </w:pPr>
      <w:ins w:id="259" w:author="AutoBVT" w:date="2018-06-12T13:57:00Z">
        <w:r>
          <w:rPr>
            <w:rFonts w:cstheme="minorHAnsi" w:hint="eastAsia"/>
            <w:i/>
            <w:iCs/>
            <w:color w:val="000000" w:themeColor="text1"/>
            <w:kern w:val="0"/>
            <w:sz w:val="20"/>
            <w:szCs w:val="20"/>
          </w:rPr>
          <w:tab/>
        </w:r>
        <w:r>
          <w:rPr>
            <w:rFonts w:cstheme="minorHAnsi" w:hint="eastAsia"/>
            <w:i/>
            <w:iCs/>
            <w:color w:val="000000" w:themeColor="text1"/>
            <w:kern w:val="0"/>
            <w:sz w:val="20"/>
            <w:szCs w:val="20"/>
          </w:rPr>
          <w:tab/>
        </w:r>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sidRPr="00577543">
          <w:rPr>
            <w:b/>
          </w:rPr>
          <w:t xml:space="preserve">55 00 </w:t>
        </w:r>
        <w:r w:rsidRPr="00577543">
          <w:rPr>
            <w:rFonts w:hint="eastAsia"/>
            <w:b/>
          </w:rPr>
          <w:t>05</w:t>
        </w:r>
        <w:r w:rsidRPr="00577543">
          <w:rPr>
            <w:b/>
          </w:rPr>
          <w:t xml:space="preserve"> 00 </w:t>
        </w:r>
        <w:r w:rsidRPr="00577543">
          <w:rPr>
            <w:rFonts w:hint="eastAsia"/>
            <w:b/>
          </w:rPr>
          <w:t>00</w:t>
        </w:r>
        <w:r w:rsidRPr="00577543">
          <w:rPr>
            <w:b/>
          </w:rPr>
          <w:t xml:space="preserve"> 00</w:t>
        </w:r>
        <w:r w:rsidRPr="00577543">
          <w:rPr>
            <w:rFonts w:cstheme="minorHAnsi" w:hint="eastAsia"/>
            <w:b/>
            <w:iCs/>
            <w:color w:val="000000" w:themeColor="text1"/>
            <w:kern w:val="0"/>
            <w:sz w:val="20"/>
            <w:szCs w:val="20"/>
          </w:rPr>
          <w:t xml:space="preserve"> </w:t>
        </w:r>
        <w:del w:id="260" w:author="telink" w:date="2018-06-15T16:56:00Z">
          <w:r w:rsidRPr="00577543" w:rsidDel="00CA6D27">
            <w:rPr>
              <w:b/>
            </w:rPr>
            <w:delText>aa</w:delText>
          </w:r>
        </w:del>
      </w:ins>
      <w:ins w:id="261" w:author="telink" w:date="2018-06-15T16:56:00Z">
        <w:r>
          <w:rPr>
            <w:b/>
          </w:rPr>
          <w:t>AA</w:t>
        </w:r>
      </w:ins>
    </w:p>
    <w:p w:rsidR="00E60CD9" w:rsidRDefault="00E60CD9" w:rsidP="00E60CD9">
      <w:pPr>
        <w:rPr>
          <w:ins w:id="262" w:author="AutoBVT" w:date="2018-06-12T13:57:00Z"/>
          <w:rStyle w:val="fontstyle01"/>
          <w:rFonts w:cstheme="minorHAnsi"/>
        </w:rPr>
      </w:pPr>
    </w:p>
    <w:p w:rsidR="00E60CD9" w:rsidRPr="00EE1719" w:rsidRDefault="00E60CD9" w:rsidP="00E60CD9">
      <w:pPr>
        <w:rPr>
          <w:ins w:id="263" w:author="AutoBVT" w:date="2018-06-12T13:57:00Z"/>
          <w:rStyle w:val="fontstyle01"/>
          <w:rFonts w:cstheme="minorHAnsi"/>
          <w:b/>
          <w:i/>
        </w:rPr>
      </w:pPr>
      <w:ins w:id="264" w:author="AutoBVT" w:date="2018-06-12T13:57:00Z">
        <w:r>
          <w:rPr>
            <w:rStyle w:val="fontstyle01"/>
            <w:rFonts w:cstheme="minorHAnsi" w:hint="eastAsia"/>
            <w:b/>
          </w:rPr>
          <w:tab/>
          <w:t>2.1.2.6</w:t>
        </w:r>
        <w:r>
          <w:rPr>
            <w:rStyle w:val="fontstyle01"/>
            <w:rFonts w:cstheme="minorHAnsi" w:hint="eastAsia"/>
            <w:b/>
            <w:i/>
          </w:rPr>
          <w:tab/>
        </w:r>
        <w:r w:rsidRPr="00EE1719">
          <w:rPr>
            <w:rStyle w:val="fontstyle01"/>
            <w:rFonts w:cstheme="minorHAnsi" w:hint="eastAsia"/>
            <w:b/>
            <w:i/>
          </w:rPr>
          <w:t xml:space="preserve"> ZBHCI_CMD_BDB_</w:t>
        </w:r>
        <w:r>
          <w:rPr>
            <w:rStyle w:val="fontstyle01"/>
            <w:rFonts w:cstheme="minorHAnsi" w:hint="eastAsia"/>
            <w:b/>
            <w:i/>
          </w:rPr>
          <w:t>PRE_INSTALL_CODE</w:t>
        </w:r>
      </w:ins>
    </w:p>
    <w:tbl>
      <w:tblPr>
        <w:tblStyle w:val="ab"/>
        <w:tblpPr w:leftFromText="180" w:rightFromText="180" w:vertAnchor="text" w:horzAnchor="page" w:tblpX="2513" w:tblpY="134"/>
        <w:tblW w:w="0" w:type="auto"/>
        <w:tblLook w:val="04A0" w:firstRow="1" w:lastRow="0" w:firstColumn="1" w:lastColumn="0" w:noHBand="0" w:noVBand="1"/>
      </w:tblPr>
      <w:tblGrid>
        <w:gridCol w:w="2376"/>
        <w:gridCol w:w="3828"/>
      </w:tblGrid>
      <w:tr w:rsidR="00E60CD9" w:rsidRPr="001C30DD" w:rsidTr="00165B4D">
        <w:trPr>
          <w:ins w:id="265" w:author="AutoBVT" w:date="2018-06-12T13:57:00Z"/>
        </w:trPr>
        <w:tc>
          <w:tcPr>
            <w:tcW w:w="2376" w:type="dxa"/>
          </w:tcPr>
          <w:p w:rsidR="00E60CD9" w:rsidRPr="001C30DD" w:rsidRDefault="00E60CD9" w:rsidP="00165B4D">
            <w:pPr>
              <w:rPr>
                <w:ins w:id="266" w:author="AutoBVT" w:date="2018-06-12T13:57:00Z"/>
                <w:rFonts w:cstheme="minorHAnsi"/>
                <w:iCs/>
                <w:color w:val="000000" w:themeColor="text1"/>
                <w:kern w:val="0"/>
                <w:sz w:val="20"/>
                <w:szCs w:val="20"/>
              </w:rPr>
            </w:pPr>
            <w:ins w:id="267" w:author="AutoBVT" w:date="2018-06-12T13:57:00Z">
              <w:r w:rsidRPr="001C30DD">
                <w:rPr>
                  <w:rFonts w:cstheme="minorHAnsi"/>
                  <w:iCs/>
                  <w:color w:val="000000" w:themeColor="text1"/>
                  <w:kern w:val="0"/>
                  <w:sz w:val="20"/>
                  <w:szCs w:val="20"/>
                </w:rPr>
                <w:t xml:space="preserve">  </w:t>
              </w:r>
              <w:r>
                <w:rPr>
                  <w:rFonts w:cstheme="minorHAnsi" w:hint="eastAsia"/>
                  <w:iCs/>
                  <w:color w:val="000000" w:themeColor="text1"/>
                  <w:kern w:val="0"/>
                  <w:sz w:val="20"/>
                  <w:szCs w:val="20"/>
                </w:rPr>
                <w:t xml:space="preserve"> dev</w:t>
              </w:r>
              <w:r w:rsidRPr="001C30DD">
                <w:rPr>
                  <w:rFonts w:cstheme="minorHAnsi"/>
                  <w:iCs/>
                  <w:color w:val="000000" w:themeColor="text1"/>
                  <w:kern w:val="0"/>
                  <w:sz w:val="20"/>
                  <w:szCs w:val="20"/>
                </w:rPr>
                <w:t>Addr</w:t>
              </w:r>
            </w:ins>
          </w:p>
        </w:tc>
        <w:tc>
          <w:tcPr>
            <w:tcW w:w="3828" w:type="dxa"/>
          </w:tcPr>
          <w:p w:rsidR="00E60CD9" w:rsidRPr="001C30DD" w:rsidRDefault="00E60CD9" w:rsidP="00165B4D">
            <w:pPr>
              <w:rPr>
                <w:ins w:id="268" w:author="AutoBVT" w:date="2018-06-12T13:57:00Z"/>
                <w:rFonts w:cstheme="minorHAnsi"/>
                <w:iCs/>
                <w:color w:val="000000" w:themeColor="text1"/>
                <w:kern w:val="0"/>
                <w:sz w:val="20"/>
                <w:szCs w:val="20"/>
              </w:rPr>
            </w:pPr>
            <w:ins w:id="269" w:author="AutoBVT" w:date="2018-06-12T13:57:00Z">
              <w:r>
                <w:rPr>
                  <w:rFonts w:cstheme="minorHAnsi" w:hint="eastAsia"/>
                  <w:iCs/>
                  <w:color w:val="000000" w:themeColor="text1"/>
                  <w:kern w:val="0"/>
                  <w:sz w:val="20"/>
                  <w:szCs w:val="20"/>
                </w:rPr>
                <w:t xml:space="preserve">        </w:t>
              </w:r>
              <w:r>
                <w:rPr>
                  <w:rFonts w:cstheme="minorHAnsi"/>
                  <w:iCs/>
                  <w:color w:val="000000" w:themeColor="text1"/>
                  <w:kern w:val="0"/>
                  <w:sz w:val="20"/>
                  <w:szCs w:val="20"/>
                </w:rPr>
                <w:t>U</w:t>
              </w:r>
              <w:r>
                <w:rPr>
                  <w:rFonts w:cstheme="minorHAnsi" w:hint="eastAsia"/>
                  <w:iCs/>
                  <w:color w:val="000000" w:themeColor="text1"/>
                  <w:kern w:val="0"/>
                  <w:sz w:val="20"/>
                  <w:szCs w:val="20"/>
                </w:rPr>
                <w:t>niqueLinkKey</w:t>
              </w:r>
            </w:ins>
          </w:p>
        </w:tc>
      </w:tr>
      <w:tr w:rsidR="00E60CD9" w:rsidRPr="001C30DD" w:rsidTr="00165B4D">
        <w:trPr>
          <w:ins w:id="270" w:author="AutoBVT" w:date="2018-06-12T13:57:00Z"/>
        </w:trPr>
        <w:tc>
          <w:tcPr>
            <w:tcW w:w="2376" w:type="dxa"/>
          </w:tcPr>
          <w:p w:rsidR="00E60CD9" w:rsidRPr="001C30DD" w:rsidRDefault="00E60CD9" w:rsidP="00165B4D">
            <w:pPr>
              <w:rPr>
                <w:ins w:id="271" w:author="AutoBVT" w:date="2018-06-12T13:57:00Z"/>
                <w:rFonts w:cstheme="minorHAnsi"/>
                <w:i/>
                <w:iCs/>
                <w:color w:val="000000" w:themeColor="text1"/>
                <w:kern w:val="0"/>
                <w:sz w:val="20"/>
                <w:szCs w:val="20"/>
              </w:rPr>
            </w:pPr>
            <w:ins w:id="272" w:author="AutoBVT" w:date="2018-06-12T13:57:00Z">
              <w:r w:rsidRPr="001C30DD">
                <w:rPr>
                  <w:rFonts w:cstheme="minorHAnsi"/>
                  <w:i/>
                  <w:iCs/>
                  <w:color w:val="000000" w:themeColor="text1"/>
                  <w:kern w:val="0"/>
                  <w:sz w:val="20"/>
                  <w:szCs w:val="20"/>
                </w:rPr>
                <w:t xml:space="preserve">     </w:t>
              </w:r>
              <w:r>
                <w:rPr>
                  <w:rFonts w:cstheme="minorHAnsi" w:hint="eastAsia"/>
                  <w:i/>
                  <w:iCs/>
                  <w:color w:val="000000" w:themeColor="text1"/>
                  <w:kern w:val="0"/>
                  <w:sz w:val="20"/>
                  <w:szCs w:val="20"/>
                </w:rPr>
                <w:t>8</w:t>
              </w:r>
              <w:r w:rsidRPr="001C30DD">
                <w:rPr>
                  <w:rFonts w:cstheme="minorHAnsi"/>
                  <w:i/>
                  <w:iCs/>
                  <w:color w:val="000000" w:themeColor="text1"/>
                  <w:kern w:val="0"/>
                  <w:sz w:val="20"/>
                  <w:szCs w:val="20"/>
                </w:rPr>
                <w:t>Byte</w:t>
              </w:r>
            </w:ins>
          </w:p>
        </w:tc>
        <w:tc>
          <w:tcPr>
            <w:tcW w:w="3828" w:type="dxa"/>
          </w:tcPr>
          <w:p w:rsidR="00E60CD9" w:rsidRPr="001C30DD" w:rsidRDefault="00E60CD9" w:rsidP="00165B4D">
            <w:pPr>
              <w:rPr>
                <w:ins w:id="273" w:author="AutoBVT" w:date="2018-06-12T13:57:00Z"/>
                <w:rFonts w:cstheme="minorHAnsi"/>
                <w:i/>
                <w:iCs/>
                <w:color w:val="000000" w:themeColor="text1"/>
                <w:kern w:val="0"/>
                <w:sz w:val="20"/>
                <w:szCs w:val="20"/>
              </w:rPr>
            </w:pPr>
            <w:ins w:id="274" w:author="AutoBVT" w:date="2018-06-12T13:57:00Z">
              <w:r w:rsidRPr="001C30DD">
                <w:rPr>
                  <w:rFonts w:cstheme="minorHAnsi"/>
                  <w:i/>
                  <w:iCs/>
                  <w:color w:val="000000" w:themeColor="text1"/>
                  <w:kern w:val="0"/>
                  <w:sz w:val="20"/>
                  <w:szCs w:val="20"/>
                </w:rPr>
                <w:t xml:space="preserve">           1</w:t>
              </w:r>
              <w:r>
                <w:rPr>
                  <w:rFonts w:cstheme="minorHAnsi" w:hint="eastAsia"/>
                  <w:i/>
                  <w:iCs/>
                  <w:color w:val="000000" w:themeColor="text1"/>
                  <w:kern w:val="0"/>
                  <w:sz w:val="20"/>
                  <w:szCs w:val="20"/>
                </w:rPr>
                <w:t>6</w:t>
              </w:r>
              <w:r w:rsidRPr="001C30DD">
                <w:rPr>
                  <w:rFonts w:cstheme="minorHAnsi"/>
                  <w:i/>
                  <w:iCs/>
                  <w:color w:val="000000" w:themeColor="text1"/>
                  <w:kern w:val="0"/>
                  <w:sz w:val="20"/>
                  <w:szCs w:val="20"/>
                </w:rPr>
                <w:t>Byte</w:t>
              </w:r>
            </w:ins>
          </w:p>
        </w:tc>
      </w:tr>
    </w:tbl>
    <w:p w:rsidR="00E60CD9" w:rsidRPr="00EE1719" w:rsidRDefault="00E60CD9" w:rsidP="00E60CD9">
      <w:pPr>
        <w:rPr>
          <w:ins w:id="275" w:author="AutoBVT" w:date="2018-06-12T13:57:00Z"/>
          <w:rStyle w:val="fontstyle01"/>
          <w:rFonts w:cstheme="minorHAnsi"/>
        </w:rPr>
      </w:pPr>
      <w:ins w:id="276" w:author="AutoBVT" w:date="2018-06-12T13:57:00Z">
        <w:r>
          <w:rPr>
            <w:rStyle w:val="fontstyle01"/>
            <w:rFonts w:cstheme="minorHAnsi" w:hint="eastAsia"/>
            <w:b/>
          </w:rPr>
          <w:tab/>
        </w:r>
        <w:r>
          <w:rPr>
            <w:rStyle w:val="fontstyle01"/>
            <w:rFonts w:cstheme="minorHAnsi" w:hint="eastAsia"/>
            <w:b/>
          </w:rPr>
          <w:tab/>
        </w:r>
      </w:ins>
    </w:p>
    <w:p w:rsidR="00E60CD9" w:rsidRPr="00EE1719" w:rsidRDefault="00E60CD9" w:rsidP="00E60CD9">
      <w:pPr>
        <w:rPr>
          <w:ins w:id="277" w:author="AutoBVT" w:date="2018-06-12T13:57:00Z"/>
          <w:rStyle w:val="fontstyle01"/>
          <w:rFonts w:cstheme="minorHAnsi"/>
        </w:rPr>
      </w:pPr>
    </w:p>
    <w:p w:rsidR="00E60CD9" w:rsidRPr="00672C74" w:rsidRDefault="00E60CD9" w:rsidP="00E60CD9">
      <w:pPr>
        <w:rPr>
          <w:ins w:id="278" w:author="AutoBVT" w:date="2018-06-12T13:57:00Z"/>
          <w:rStyle w:val="fontstyle01"/>
          <w:rFonts w:cstheme="minorHAnsi"/>
        </w:rPr>
      </w:pPr>
    </w:p>
    <w:p w:rsidR="00E60CD9" w:rsidRDefault="00E60CD9" w:rsidP="00E60CD9">
      <w:pPr>
        <w:autoSpaceDE w:val="0"/>
        <w:autoSpaceDN w:val="0"/>
        <w:adjustRightInd w:val="0"/>
        <w:jc w:val="left"/>
        <w:rPr>
          <w:ins w:id="279" w:author="AutoBVT" w:date="2018-06-12T13:57:00Z"/>
          <w:rStyle w:val="fontstyle01"/>
          <w:rFonts w:cstheme="minorHAnsi"/>
        </w:rPr>
      </w:pPr>
      <w:ins w:id="280" w:author="AutoBVT" w:date="2018-06-12T13:57:00Z">
        <w:r>
          <w:rPr>
            <w:rStyle w:val="fontstyle01"/>
            <w:rFonts w:cstheme="minorHAnsi" w:hint="eastAsia"/>
          </w:rPr>
          <w:tab/>
        </w:r>
        <w:r>
          <w:rPr>
            <w:rStyle w:val="fontstyle01"/>
            <w:rFonts w:cstheme="minorHAnsi" w:hint="eastAsia"/>
          </w:rPr>
          <w:tab/>
        </w:r>
        <w:r w:rsidRPr="00D14EF8">
          <w:rPr>
            <w:rStyle w:val="fontstyle01"/>
            <w:rFonts w:cstheme="minorHAnsi" w:hint="eastAsia"/>
            <w:i/>
          </w:rPr>
          <w:t>devAddr</w:t>
        </w:r>
        <w:r>
          <w:rPr>
            <w:rStyle w:val="fontstyle01"/>
            <w:rFonts w:cstheme="minorHAnsi" w:hint="eastAsia"/>
          </w:rPr>
          <w:t>:  the ieee address of the device</w:t>
        </w:r>
      </w:ins>
    </w:p>
    <w:p w:rsidR="00E60CD9" w:rsidRDefault="00E60CD9" w:rsidP="00E60CD9">
      <w:pPr>
        <w:autoSpaceDE w:val="0"/>
        <w:autoSpaceDN w:val="0"/>
        <w:adjustRightInd w:val="0"/>
        <w:jc w:val="left"/>
        <w:rPr>
          <w:ins w:id="281" w:author="AutoBVT" w:date="2018-06-12T13:57:00Z"/>
          <w:rFonts w:cstheme="minorHAnsi"/>
          <w:iCs/>
          <w:color w:val="000000" w:themeColor="text1"/>
          <w:kern w:val="0"/>
          <w:sz w:val="20"/>
          <w:szCs w:val="20"/>
        </w:rPr>
      </w:pPr>
      <w:ins w:id="282" w:author="AutoBVT" w:date="2018-06-12T13:57:00Z">
        <w:r>
          <w:rPr>
            <w:rStyle w:val="fontstyle01"/>
            <w:rFonts w:cstheme="minorHAnsi" w:hint="eastAsia"/>
          </w:rPr>
          <w:tab/>
        </w:r>
        <w:r>
          <w:rPr>
            <w:rStyle w:val="fontstyle01"/>
            <w:rFonts w:cstheme="minorHAnsi" w:hint="eastAsia"/>
          </w:rPr>
          <w:tab/>
        </w:r>
        <w:r w:rsidRPr="00D14EF8">
          <w:rPr>
            <w:rFonts w:cstheme="minorHAnsi"/>
            <w:i/>
            <w:iCs/>
            <w:color w:val="000000" w:themeColor="text1"/>
            <w:kern w:val="0"/>
            <w:sz w:val="20"/>
            <w:szCs w:val="20"/>
          </w:rPr>
          <w:t>U</w:t>
        </w:r>
        <w:r w:rsidRPr="00D14EF8">
          <w:rPr>
            <w:rFonts w:cstheme="minorHAnsi" w:hint="eastAsia"/>
            <w:i/>
            <w:iCs/>
            <w:color w:val="000000" w:themeColor="text1"/>
            <w:kern w:val="0"/>
            <w:sz w:val="20"/>
            <w:szCs w:val="20"/>
          </w:rPr>
          <w:t>nique link key</w:t>
        </w:r>
        <w:r>
          <w:rPr>
            <w:rFonts w:cstheme="minorHAnsi" w:hint="eastAsia"/>
            <w:iCs/>
            <w:color w:val="000000" w:themeColor="text1"/>
            <w:kern w:val="0"/>
            <w:sz w:val="20"/>
            <w:szCs w:val="20"/>
          </w:rPr>
          <w:t xml:space="preserve">: the link key for the </w:t>
        </w:r>
        <w:r>
          <w:rPr>
            <w:rStyle w:val="fontstyle01"/>
            <w:rFonts w:cstheme="minorHAnsi" w:hint="eastAsia"/>
          </w:rPr>
          <w:t xml:space="preserve">device which ieee address is </w:t>
        </w:r>
        <w:r>
          <w:rPr>
            <w:rFonts w:cstheme="minorHAnsi" w:hint="eastAsia"/>
            <w:iCs/>
            <w:color w:val="000000" w:themeColor="text1"/>
            <w:kern w:val="0"/>
            <w:sz w:val="20"/>
            <w:szCs w:val="20"/>
          </w:rPr>
          <w:t>dev</w:t>
        </w:r>
        <w:r w:rsidRPr="001C30DD">
          <w:rPr>
            <w:rFonts w:cstheme="minorHAnsi"/>
            <w:iCs/>
            <w:color w:val="000000" w:themeColor="text1"/>
            <w:kern w:val="0"/>
            <w:sz w:val="20"/>
            <w:szCs w:val="20"/>
          </w:rPr>
          <w:t>Addr</w:t>
        </w:r>
      </w:ins>
    </w:p>
    <w:p w:rsidR="00E60CD9" w:rsidRPr="00577543" w:rsidRDefault="00E60CD9" w:rsidP="00E60CD9">
      <w:pPr>
        <w:autoSpaceDE w:val="0"/>
        <w:autoSpaceDN w:val="0"/>
        <w:adjustRightInd w:val="0"/>
        <w:jc w:val="left"/>
        <w:rPr>
          <w:ins w:id="283" w:author="AutoBVT" w:date="2018-06-12T13:57:00Z"/>
          <w:rFonts w:cstheme="minorHAnsi"/>
          <w:b/>
          <w:iCs/>
          <w:color w:val="000000" w:themeColor="text1"/>
          <w:kern w:val="0"/>
          <w:sz w:val="20"/>
          <w:szCs w:val="20"/>
        </w:rPr>
      </w:pPr>
      <w:ins w:id="284" w:author="AutoBVT" w:date="2018-06-12T13:57:00Z">
        <w:r>
          <w:rPr>
            <w:rFonts w:cstheme="minorHAnsi" w:hint="eastAsia"/>
            <w:iCs/>
            <w:color w:val="000000" w:themeColor="text1"/>
            <w:kern w:val="0"/>
            <w:sz w:val="20"/>
            <w:szCs w:val="20"/>
          </w:rPr>
          <w:tab/>
        </w:r>
        <w:r>
          <w:rPr>
            <w:rFonts w:cstheme="minorHAnsi" w:hint="eastAsia"/>
            <w:iCs/>
            <w:color w:val="000000" w:themeColor="text1"/>
            <w:kern w:val="0"/>
            <w:sz w:val="20"/>
            <w:szCs w:val="20"/>
          </w:rPr>
          <w:tab/>
        </w:r>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sidRPr="00577543">
          <w:rPr>
            <w:b/>
          </w:rPr>
          <w:t xml:space="preserve">55 00 </w:t>
        </w:r>
        <w:r w:rsidRPr="00577543">
          <w:rPr>
            <w:rFonts w:hint="eastAsia"/>
            <w:b/>
          </w:rPr>
          <w:t>06</w:t>
        </w:r>
        <w:r w:rsidRPr="00577543">
          <w:rPr>
            <w:b/>
          </w:rPr>
          <w:t xml:space="preserve"> 00 </w:t>
        </w:r>
        <w:r w:rsidRPr="00577543">
          <w:rPr>
            <w:rFonts w:hint="eastAsia"/>
            <w:b/>
          </w:rPr>
          <w:t>18</w:t>
        </w:r>
        <w:r w:rsidRPr="00577543">
          <w:rPr>
            <w:b/>
          </w:rPr>
          <w:t xml:space="preserve"> 00 </w:t>
        </w:r>
        <w:r w:rsidRPr="00B2105D">
          <w:rPr>
            <w:rFonts w:hint="eastAsia"/>
          </w:rPr>
          <w:t xml:space="preserve">devAddr[0-7] </w:t>
        </w:r>
        <w:r w:rsidRPr="00B2105D">
          <w:rPr>
            <w:rFonts w:cstheme="minorHAnsi"/>
            <w:iCs/>
            <w:color w:val="000000" w:themeColor="text1"/>
            <w:kern w:val="0"/>
            <w:sz w:val="20"/>
            <w:szCs w:val="20"/>
          </w:rPr>
          <w:t>U</w:t>
        </w:r>
        <w:r w:rsidRPr="00B2105D">
          <w:rPr>
            <w:rFonts w:cstheme="minorHAnsi" w:hint="eastAsia"/>
            <w:iCs/>
            <w:color w:val="000000" w:themeColor="text1"/>
            <w:kern w:val="0"/>
            <w:sz w:val="20"/>
            <w:szCs w:val="20"/>
          </w:rPr>
          <w:t xml:space="preserve">niqueLinkKey[0-15] </w:t>
        </w:r>
        <w:r>
          <w:rPr>
            <w:rFonts w:hint="eastAsia"/>
            <w:b/>
          </w:rPr>
          <w:t>AA</w:t>
        </w:r>
      </w:ins>
    </w:p>
    <w:p w:rsidR="00E60CD9" w:rsidRDefault="00E60CD9" w:rsidP="00E60CD9">
      <w:pPr>
        <w:rPr>
          <w:ins w:id="285" w:author="AutoBVT" w:date="2018-06-12T13:57:00Z"/>
          <w:rStyle w:val="fontstyle01"/>
          <w:rFonts w:cstheme="minorHAnsi"/>
          <w:b/>
        </w:rPr>
      </w:pPr>
      <w:ins w:id="286" w:author="AutoBVT" w:date="2018-06-12T13:57:00Z">
        <w:r>
          <w:rPr>
            <w:rStyle w:val="fontstyle01"/>
            <w:rFonts w:cstheme="minorHAnsi" w:hint="eastAsia"/>
            <w:b/>
          </w:rPr>
          <w:lastRenderedPageBreak/>
          <w:t xml:space="preserve">   </w:t>
        </w:r>
      </w:ins>
    </w:p>
    <w:p w:rsidR="00E60CD9" w:rsidRDefault="00E60CD9" w:rsidP="00E60CD9">
      <w:pPr>
        <w:rPr>
          <w:ins w:id="287" w:author="AutoBVT" w:date="2018-06-12T13:57:00Z"/>
          <w:rStyle w:val="fontstyle01"/>
          <w:rFonts w:cstheme="minorHAnsi"/>
          <w:b/>
        </w:rPr>
      </w:pPr>
      <w:ins w:id="288" w:author="AutoBVT" w:date="2018-06-12T13:57:00Z">
        <w:r>
          <w:rPr>
            <w:rStyle w:val="fontstyle01"/>
            <w:rFonts w:cstheme="minorHAnsi" w:hint="eastAsia"/>
            <w:b/>
          </w:rPr>
          <w:tab/>
          <w:t>2.1.2.7</w:t>
        </w:r>
        <w:r>
          <w:rPr>
            <w:rStyle w:val="fontstyle01"/>
            <w:rFonts w:cstheme="minorHAnsi" w:hint="eastAsia"/>
            <w:b/>
            <w:i/>
          </w:rPr>
          <w:tab/>
        </w:r>
        <w:r w:rsidRPr="00EE1719">
          <w:rPr>
            <w:rStyle w:val="fontstyle01"/>
            <w:rFonts w:cstheme="minorHAnsi" w:hint="eastAsia"/>
            <w:b/>
            <w:i/>
          </w:rPr>
          <w:t xml:space="preserve"> ZBHCI_CMD_BDB_</w:t>
        </w:r>
        <w:r>
          <w:rPr>
            <w:rStyle w:val="fontstyle01"/>
            <w:rFonts w:cstheme="minorHAnsi" w:hint="eastAsia"/>
            <w:b/>
            <w:i/>
          </w:rPr>
          <w:t>CHANNEL_SET</w:t>
        </w:r>
        <w:r>
          <w:rPr>
            <w:rStyle w:val="fontstyle01"/>
            <w:rFonts w:cstheme="minorHAnsi" w:hint="eastAsia"/>
            <w:b/>
          </w:rPr>
          <w:tab/>
        </w:r>
        <w:r>
          <w:rPr>
            <w:rStyle w:val="fontstyle01"/>
            <w:rFonts w:cstheme="minorHAnsi" w:hint="eastAsia"/>
            <w:b/>
          </w:rPr>
          <w:tab/>
        </w:r>
      </w:ins>
    </w:p>
    <w:tbl>
      <w:tblPr>
        <w:tblStyle w:val="ab"/>
        <w:tblpPr w:leftFromText="180" w:rightFromText="180" w:vertAnchor="text" w:horzAnchor="page" w:tblpX="3983" w:tblpY="94"/>
        <w:tblW w:w="0" w:type="auto"/>
        <w:tblLook w:val="04A0" w:firstRow="1" w:lastRow="0" w:firstColumn="1" w:lastColumn="0" w:noHBand="0" w:noVBand="1"/>
      </w:tblPr>
      <w:tblGrid>
        <w:gridCol w:w="1526"/>
      </w:tblGrid>
      <w:tr w:rsidR="00E60CD9" w:rsidRPr="001C30DD" w:rsidTr="00165B4D">
        <w:trPr>
          <w:trHeight w:val="416"/>
          <w:ins w:id="289" w:author="AutoBVT" w:date="2018-06-12T13:57:00Z"/>
        </w:trPr>
        <w:tc>
          <w:tcPr>
            <w:tcW w:w="1526" w:type="dxa"/>
          </w:tcPr>
          <w:p w:rsidR="00E60CD9" w:rsidRPr="001C30DD" w:rsidRDefault="00E60CD9" w:rsidP="00165B4D">
            <w:pPr>
              <w:rPr>
                <w:ins w:id="290" w:author="AutoBVT" w:date="2018-06-12T13:57:00Z"/>
                <w:rFonts w:cstheme="minorHAnsi"/>
                <w:iCs/>
                <w:color w:val="000000" w:themeColor="text1"/>
                <w:kern w:val="0"/>
                <w:sz w:val="20"/>
                <w:szCs w:val="20"/>
              </w:rPr>
            </w:pPr>
            <w:ins w:id="291" w:author="AutoBVT" w:date="2018-06-12T13:57:00Z">
              <w:r>
                <w:rPr>
                  <w:rFonts w:cstheme="minorHAnsi" w:hint="eastAsia"/>
                  <w:iCs/>
                  <w:color w:val="000000" w:themeColor="text1"/>
                  <w:kern w:val="0"/>
                  <w:sz w:val="20"/>
                  <w:szCs w:val="20"/>
                </w:rPr>
                <w:t>channelIdx</w:t>
              </w:r>
            </w:ins>
          </w:p>
        </w:tc>
      </w:tr>
      <w:tr w:rsidR="00E60CD9" w:rsidRPr="001C30DD" w:rsidTr="00165B4D">
        <w:trPr>
          <w:ins w:id="292" w:author="AutoBVT" w:date="2018-06-12T13:57:00Z"/>
        </w:trPr>
        <w:tc>
          <w:tcPr>
            <w:tcW w:w="1526" w:type="dxa"/>
          </w:tcPr>
          <w:p w:rsidR="00E60CD9" w:rsidRPr="001C30DD" w:rsidRDefault="00E60CD9" w:rsidP="00165B4D">
            <w:pPr>
              <w:rPr>
                <w:ins w:id="293" w:author="AutoBVT" w:date="2018-06-12T13:57:00Z"/>
                <w:rFonts w:cstheme="minorHAnsi"/>
                <w:i/>
                <w:iCs/>
                <w:color w:val="000000" w:themeColor="text1"/>
                <w:kern w:val="0"/>
                <w:sz w:val="20"/>
                <w:szCs w:val="20"/>
              </w:rPr>
            </w:pPr>
            <w:ins w:id="294" w:author="AutoBVT" w:date="2018-06-12T13:57:00Z">
              <w:r w:rsidRPr="001C30DD">
                <w:rPr>
                  <w:rFonts w:cstheme="minorHAnsi"/>
                  <w:i/>
                  <w:iCs/>
                  <w:color w:val="000000" w:themeColor="text1"/>
                  <w:kern w:val="0"/>
                  <w:sz w:val="20"/>
                  <w:szCs w:val="20"/>
                </w:rPr>
                <w:t xml:space="preserve">     </w:t>
              </w:r>
              <w:r>
                <w:rPr>
                  <w:rFonts w:cstheme="minorHAnsi" w:hint="eastAsia"/>
                  <w:i/>
                  <w:iCs/>
                  <w:color w:val="000000" w:themeColor="text1"/>
                  <w:kern w:val="0"/>
                  <w:sz w:val="20"/>
                  <w:szCs w:val="20"/>
                </w:rPr>
                <w:t>1</w:t>
              </w:r>
              <w:r w:rsidRPr="001C30DD">
                <w:rPr>
                  <w:rFonts w:cstheme="minorHAnsi"/>
                  <w:i/>
                  <w:iCs/>
                  <w:color w:val="000000" w:themeColor="text1"/>
                  <w:kern w:val="0"/>
                  <w:sz w:val="20"/>
                  <w:szCs w:val="20"/>
                </w:rPr>
                <w:t>Byte</w:t>
              </w:r>
            </w:ins>
          </w:p>
        </w:tc>
      </w:tr>
    </w:tbl>
    <w:p w:rsidR="00E60CD9" w:rsidRPr="00CD4B6A" w:rsidRDefault="00E60CD9" w:rsidP="00E60CD9">
      <w:pPr>
        <w:rPr>
          <w:ins w:id="295" w:author="AutoBVT" w:date="2018-06-12T13:57:00Z"/>
          <w:rStyle w:val="fontstyle01"/>
          <w:rFonts w:cstheme="minorHAnsi"/>
          <w:b/>
        </w:rPr>
      </w:pPr>
      <w:ins w:id="296" w:author="AutoBVT" w:date="2018-06-12T13:57:00Z">
        <w:r>
          <w:rPr>
            <w:rStyle w:val="fontstyle01"/>
            <w:rFonts w:cstheme="minorHAnsi" w:hint="eastAsia"/>
            <w:b/>
          </w:rPr>
          <w:tab/>
        </w:r>
        <w:r>
          <w:rPr>
            <w:rStyle w:val="fontstyle01"/>
            <w:rFonts w:cstheme="minorHAnsi" w:hint="eastAsia"/>
            <w:b/>
          </w:rPr>
          <w:tab/>
        </w:r>
      </w:ins>
    </w:p>
    <w:p w:rsidR="00E60CD9" w:rsidRDefault="00E60CD9" w:rsidP="00E60CD9">
      <w:pPr>
        <w:rPr>
          <w:ins w:id="297" w:author="AutoBVT" w:date="2018-06-12T13:57:00Z"/>
          <w:rStyle w:val="fontstyle01"/>
          <w:rFonts w:cstheme="minorHAnsi"/>
          <w:b/>
        </w:rPr>
      </w:pPr>
    </w:p>
    <w:p w:rsidR="00E60CD9" w:rsidRDefault="00E60CD9" w:rsidP="00E60CD9">
      <w:pPr>
        <w:rPr>
          <w:ins w:id="298" w:author="AutoBVT" w:date="2018-06-12T13:57:00Z"/>
          <w:rStyle w:val="fontstyle01"/>
          <w:rFonts w:cstheme="minorHAnsi"/>
          <w:b/>
        </w:rPr>
      </w:pPr>
    </w:p>
    <w:p w:rsidR="00E60CD9" w:rsidRDefault="00E60CD9" w:rsidP="00E60CD9">
      <w:pPr>
        <w:autoSpaceDE w:val="0"/>
        <w:autoSpaceDN w:val="0"/>
        <w:adjustRightInd w:val="0"/>
        <w:jc w:val="left"/>
        <w:rPr>
          <w:ins w:id="299" w:author="AutoBVT" w:date="2018-06-12T13:57:00Z"/>
          <w:rStyle w:val="fontstyle01"/>
          <w:rFonts w:cstheme="minorHAnsi"/>
        </w:rPr>
      </w:pPr>
      <w:ins w:id="300" w:author="AutoBVT" w:date="2018-06-12T13:57:00Z">
        <w:r>
          <w:rPr>
            <w:rStyle w:val="fontstyle01"/>
            <w:rFonts w:cstheme="minorHAnsi" w:hint="eastAsia"/>
            <w:b/>
          </w:rPr>
          <w:tab/>
        </w:r>
        <w:r>
          <w:rPr>
            <w:rStyle w:val="fontstyle01"/>
            <w:rFonts w:cstheme="minorHAnsi" w:hint="eastAsia"/>
            <w:b/>
          </w:rPr>
          <w:tab/>
        </w:r>
        <w:r w:rsidRPr="00C30217">
          <w:rPr>
            <w:rFonts w:cstheme="minorHAnsi" w:hint="eastAsia"/>
            <w:i/>
            <w:iCs/>
            <w:color w:val="000000" w:themeColor="text1"/>
            <w:kern w:val="0"/>
            <w:sz w:val="20"/>
            <w:szCs w:val="20"/>
          </w:rPr>
          <w:t>channel</w:t>
        </w:r>
        <w:r>
          <w:rPr>
            <w:rFonts w:cstheme="minorHAnsi" w:hint="eastAsia"/>
            <w:i/>
            <w:iCs/>
            <w:color w:val="000000" w:themeColor="text1"/>
            <w:kern w:val="0"/>
            <w:sz w:val="20"/>
            <w:szCs w:val="20"/>
          </w:rPr>
          <w:t>Idx</w:t>
        </w:r>
        <w:r w:rsidRPr="00EE1719">
          <w:rPr>
            <w:rStyle w:val="fontstyle01"/>
            <w:rFonts w:cstheme="minorHAnsi" w:hint="eastAsia"/>
          </w:rPr>
          <w:t xml:space="preserve">: </w:t>
        </w:r>
        <w:r>
          <w:rPr>
            <w:rStyle w:val="fontstyle01"/>
            <w:rFonts w:cstheme="minorHAnsi" w:hint="eastAsia"/>
          </w:rPr>
          <w:t xml:space="preserve"> 11-26</w:t>
        </w:r>
        <w:r w:rsidRPr="00EE1719">
          <w:rPr>
            <w:rStyle w:val="fontstyle01"/>
            <w:rFonts w:cstheme="minorHAnsi" w:hint="eastAsia"/>
          </w:rPr>
          <w:t xml:space="preserve"> </w:t>
        </w:r>
      </w:ins>
    </w:p>
    <w:p w:rsidR="00E60CD9" w:rsidRPr="00577543" w:rsidRDefault="00E60CD9" w:rsidP="00E60CD9">
      <w:pPr>
        <w:rPr>
          <w:ins w:id="301" w:author="AutoBVT" w:date="2018-06-12T13:57:00Z"/>
          <w:rStyle w:val="fontstyle01"/>
          <w:rFonts w:cstheme="minorHAnsi"/>
          <w:b/>
        </w:rPr>
      </w:pPr>
      <w:ins w:id="302" w:author="AutoBVT" w:date="2018-06-12T13:57:00Z">
        <w:r>
          <w:rPr>
            <w:rFonts w:cstheme="minorHAnsi" w:hint="eastAsia"/>
            <w:i/>
            <w:iCs/>
            <w:color w:val="000000" w:themeColor="text1"/>
            <w:kern w:val="0"/>
            <w:sz w:val="20"/>
            <w:szCs w:val="20"/>
          </w:rPr>
          <w:tab/>
        </w:r>
        <w:r>
          <w:rPr>
            <w:rFonts w:cstheme="minorHAnsi" w:hint="eastAsia"/>
            <w:i/>
            <w:iCs/>
            <w:color w:val="000000" w:themeColor="text1"/>
            <w:kern w:val="0"/>
            <w:sz w:val="20"/>
            <w:szCs w:val="20"/>
          </w:rPr>
          <w:tab/>
        </w:r>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sidRPr="00577543">
          <w:rPr>
            <w:b/>
          </w:rPr>
          <w:t xml:space="preserve">55 00 </w:t>
        </w:r>
        <w:r w:rsidRPr="00577543">
          <w:rPr>
            <w:rFonts w:hint="eastAsia"/>
            <w:b/>
          </w:rPr>
          <w:t>0</w:t>
        </w:r>
        <w:r>
          <w:rPr>
            <w:rFonts w:hint="eastAsia"/>
            <w:b/>
          </w:rPr>
          <w:t>7</w:t>
        </w:r>
        <w:r w:rsidRPr="00577543">
          <w:rPr>
            <w:b/>
          </w:rPr>
          <w:t xml:space="preserve"> 00 </w:t>
        </w:r>
        <w:r w:rsidRPr="00577543">
          <w:rPr>
            <w:rFonts w:hint="eastAsia"/>
            <w:b/>
          </w:rPr>
          <w:t>0</w:t>
        </w:r>
      </w:ins>
      <w:ins w:id="303" w:author="telink" w:date="2018-06-15T13:49:00Z">
        <w:r>
          <w:rPr>
            <w:b/>
          </w:rPr>
          <w:t>1</w:t>
        </w:r>
      </w:ins>
      <w:ins w:id="304" w:author="AutoBVT" w:date="2018-06-12T13:57:00Z">
        <w:r w:rsidRPr="00577543">
          <w:rPr>
            <w:b/>
          </w:rPr>
          <w:t xml:space="preserve"> 00</w:t>
        </w:r>
        <w:r w:rsidRPr="00577543">
          <w:rPr>
            <w:rFonts w:cstheme="minorHAnsi" w:hint="eastAsia"/>
            <w:b/>
            <w:iCs/>
            <w:color w:val="000000" w:themeColor="text1"/>
            <w:kern w:val="0"/>
            <w:sz w:val="20"/>
            <w:szCs w:val="20"/>
          </w:rPr>
          <w:t xml:space="preserve"> </w:t>
        </w:r>
        <w:r>
          <w:rPr>
            <w:rFonts w:cstheme="minorHAnsi" w:hint="eastAsia"/>
            <w:iCs/>
            <w:color w:val="000000" w:themeColor="text1"/>
            <w:kern w:val="0"/>
            <w:sz w:val="20"/>
            <w:szCs w:val="20"/>
          </w:rPr>
          <w:t>channelIdx</w:t>
        </w:r>
        <w:r>
          <w:rPr>
            <w:rFonts w:hint="eastAsia"/>
            <w:b/>
          </w:rPr>
          <w:t xml:space="preserve"> AA</w:t>
        </w:r>
        <w:r w:rsidRPr="00577543">
          <w:rPr>
            <w:rStyle w:val="fontstyle01"/>
            <w:rFonts w:cstheme="minorHAnsi" w:hint="eastAsia"/>
            <w:b/>
          </w:rPr>
          <w:t xml:space="preserve"> </w:t>
        </w:r>
      </w:ins>
    </w:p>
    <w:p w:rsidR="00E60CD9" w:rsidRDefault="00E60CD9" w:rsidP="00E60CD9">
      <w:pPr>
        <w:autoSpaceDE w:val="0"/>
        <w:autoSpaceDN w:val="0"/>
        <w:adjustRightInd w:val="0"/>
        <w:jc w:val="left"/>
        <w:rPr>
          <w:ins w:id="305" w:author="AutoBVT" w:date="2018-06-12T13:57:00Z"/>
          <w:rStyle w:val="fontstyle01"/>
          <w:rFonts w:cstheme="minorHAnsi"/>
        </w:rPr>
      </w:pPr>
    </w:p>
    <w:p w:rsidR="00E60CD9" w:rsidRDefault="00E60CD9" w:rsidP="00E60CD9">
      <w:pPr>
        <w:autoSpaceDE w:val="0"/>
        <w:autoSpaceDN w:val="0"/>
        <w:adjustRightInd w:val="0"/>
        <w:jc w:val="left"/>
        <w:rPr>
          <w:ins w:id="306" w:author="AutoBVT" w:date="2018-06-12T13:57:00Z"/>
          <w:rStyle w:val="fontstyle01"/>
          <w:rFonts w:cstheme="minorHAnsi"/>
        </w:rPr>
      </w:pPr>
    </w:p>
    <w:p w:rsidR="00E60CD9" w:rsidRDefault="00E60CD9" w:rsidP="00E60CD9">
      <w:pPr>
        <w:autoSpaceDE w:val="0"/>
        <w:autoSpaceDN w:val="0"/>
        <w:adjustRightInd w:val="0"/>
        <w:jc w:val="left"/>
        <w:rPr>
          <w:ins w:id="307" w:author="AutoBVT" w:date="2018-06-12T13:57:00Z"/>
          <w:rStyle w:val="fontstyle01"/>
          <w:rFonts w:cstheme="minorHAnsi"/>
        </w:rPr>
      </w:pPr>
    </w:p>
    <w:p w:rsidR="00E60CD9" w:rsidRDefault="00E60CD9" w:rsidP="00E60CD9">
      <w:pPr>
        <w:autoSpaceDE w:val="0"/>
        <w:autoSpaceDN w:val="0"/>
        <w:adjustRightInd w:val="0"/>
        <w:jc w:val="left"/>
        <w:rPr>
          <w:ins w:id="308" w:author="AutoBVT" w:date="2018-06-12T13:57:00Z"/>
          <w:rStyle w:val="fontstyle01"/>
          <w:rFonts w:cstheme="minorHAnsi"/>
        </w:rPr>
      </w:pPr>
    </w:p>
    <w:p w:rsidR="00E60CD9" w:rsidRDefault="00E60CD9" w:rsidP="00E60CD9">
      <w:pPr>
        <w:autoSpaceDE w:val="0"/>
        <w:autoSpaceDN w:val="0"/>
        <w:adjustRightInd w:val="0"/>
        <w:jc w:val="left"/>
        <w:rPr>
          <w:ins w:id="309" w:author="AutoBVT" w:date="2018-06-12T13:57:00Z"/>
          <w:rStyle w:val="fontstyle01"/>
          <w:rFonts w:cstheme="minorHAnsi"/>
        </w:rPr>
      </w:pPr>
    </w:p>
    <w:p w:rsidR="00E60CD9" w:rsidRDefault="00E60CD9" w:rsidP="00E60CD9">
      <w:pPr>
        <w:autoSpaceDE w:val="0"/>
        <w:autoSpaceDN w:val="0"/>
        <w:adjustRightInd w:val="0"/>
        <w:jc w:val="left"/>
        <w:rPr>
          <w:ins w:id="310" w:author="AutoBVT" w:date="2018-06-12T13:57:00Z"/>
          <w:rStyle w:val="fontstyle01"/>
          <w:rFonts w:cstheme="minorHAnsi"/>
        </w:rPr>
      </w:pPr>
    </w:p>
    <w:p w:rsidR="00E60CD9" w:rsidRDefault="00E60CD9" w:rsidP="00E60CD9">
      <w:pPr>
        <w:autoSpaceDE w:val="0"/>
        <w:autoSpaceDN w:val="0"/>
        <w:adjustRightInd w:val="0"/>
        <w:jc w:val="left"/>
        <w:rPr>
          <w:ins w:id="311" w:author="AutoBVT" w:date="2018-06-12T13:57:00Z"/>
          <w:rStyle w:val="fontstyle01"/>
          <w:rFonts w:cstheme="minorHAnsi"/>
        </w:rPr>
      </w:pPr>
    </w:p>
    <w:p w:rsidR="00E60CD9" w:rsidRDefault="00E60CD9" w:rsidP="00E60CD9">
      <w:pPr>
        <w:autoSpaceDE w:val="0"/>
        <w:autoSpaceDN w:val="0"/>
        <w:adjustRightInd w:val="0"/>
        <w:jc w:val="left"/>
        <w:rPr>
          <w:ins w:id="312" w:author="AutoBVT" w:date="2018-06-12T13:57:00Z"/>
          <w:rStyle w:val="fontstyle01"/>
          <w:rFonts w:cstheme="minorHAnsi"/>
        </w:rPr>
      </w:pPr>
    </w:p>
    <w:p w:rsidR="00E60CD9" w:rsidRDefault="00E60CD9" w:rsidP="00E60CD9">
      <w:pPr>
        <w:autoSpaceDE w:val="0"/>
        <w:autoSpaceDN w:val="0"/>
        <w:adjustRightInd w:val="0"/>
        <w:jc w:val="left"/>
        <w:rPr>
          <w:ins w:id="313" w:author="AutoBVT" w:date="2018-06-12T13:57:00Z"/>
          <w:rStyle w:val="fontstyle01"/>
          <w:rFonts w:cstheme="minorHAnsi"/>
        </w:rPr>
      </w:pPr>
    </w:p>
    <w:p w:rsidR="00E60CD9" w:rsidRDefault="00E60CD9" w:rsidP="00E60CD9">
      <w:pPr>
        <w:autoSpaceDE w:val="0"/>
        <w:autoSpaceDN w:val="0"/>
        <w:adjustRightInd w:val="0"/>
        <w:jc w:val="left"/>
        <w:rPr>
          <w:ins w:id="314" w:author="AutoBVT" w:date="2018-06-12T13:57:00Z"/>
          <w:rStyle w:val="fontstyle01"/>
          <w:rFonts w:cstheme="minorHAnsi"/>
        </w:rPr>
      </w:pPr>
    </w:p>
    <w:p w:rsidR="00E60CD9" w:rsidRDefault="00E60CD9" w:rsidP="00E60CD9">
      <w:pPr>
        <w:autoSpaceDE w:val="0"/>
        <w:autoSpaceDN w:val="0"/>
        <w:adjustRightInd w:val="0"/>
        <w:jc w:val="left"/>
        <w:rPr>
          <w:ins w:id="315" w:author="AutoBVT" w:date="2018-06-12T13:57:00Z"/>
          <w:rStyle w:val="fontstyle01"/>
          <w:rFonts w:cstheme="minorHAnsi"/>
        </w:rPr>
      </w:pPr>
    </w:p>
    <w:p w:rsidR="00E60CD9" w:rsidRDefault="00E60CD9" w:rsidP="00E60CD9">
      <w:pPr>
        <w:autoSpaceDE w:val="0"/>
        <w:autoSpaceDN w:val="0"/>
        <w:adjustRightInd w:val="0"/>
        <w:jc w:val="left"/>
        <w:rPr>
          <w:ins w:id="316" w:author="AutoBVT" w:date="2018-06-12T13:57:00Z"/>
          <w:rStyle w:val="fontstyle01"/>
          <w:rFonts w:cstheme="minorHAnsi"/>
        </w:rPr>
      </w:pPr>
    </w:p>
    <w:p w:rsidR="00E60CD9" w:rsidRDefault="00E60CD9" w:rsidP="00E60CD9">
      <w:pPr>
        <w:autoSpaceDE w:val="0"/>
        <w:autoSpaceDN w:val="0"/>
        <w:adjustRightInd w:val="0"/>
        <w:jc w:val="left"/>
        <w:rPr>
          <w:ins w:id="317" w:author="AutoBVT" w:date="2018-06-12T13:57:00Z"/>
          <w:rStyle w:val="fontstyle01"/>
          <w:rFonts w:cstheme="minorHAnsi"/>
        </w:rPr>
      </w:pPr>
    </w:p>
    <w:p w:rsidR="00E60CD9" w:rsidRDefault="00E60CD9" w:rsidP="00E60CD9">
      <w:pPr>
        <w:autoSpaceDE w:val="0"/>
        <w:autoSpaceDN w:val="0"/>
        <w:adjustRightInd w:val="0"/>
        <w:jc w:val="left"/>
        <w:rPr>
          <w:ins w:id="318" w:author="AutoBVT" w:date="2018-06-12T13:57:00Z"/>
          <w:rStyle w:val="fontstyle01"/>
          <w:rFonts w:cstheme="minorHAnsi"/>
        </w:rPr>
      </w:pPr>
    </w:p>
    <w:p w:rsidR="00E60CD9" w:rsidRDefault="00E60CD9" w:rsidP="00E60CD9">
      <w:pPr>
        <w:autoSpaceDE w:val="0"/>
        <w:autoSpaceDN w:val="0"/>
        <w:adjustRightInd w:val="0"/>
        <w:jc w:val="left"/>
        <w:rPr>
          <w:ins w:id="319" w:author="AutoBVT" w:date="2018-06-12T13:57:00Z"/>
          <w:rStyle w:val="fontstyle01"/>
          <w:rFonts w:cstheme="minorHAnsi"/>
        </w:rPr>
      </w:pPr>
    </w:p>
    <w:p w:rsidR="00E60CD9" w:rsidRDefault="00E60CD9" w:rsidP="00E60CD9">
      <w:pPr>
        <w:autoSpaceDE w:val="0"/>
        <w:autoSpaceDN w:val="0"/>
        <w:adjustRightInd w:val="0"/>
        <w:jc w:val="left"/>
        <w:rPr>
          <w:ins w:id="320" w:author="AutoBVT" w:date="2018-06-12T13:57:00Z"/>
          <w:rStyle w:val="fontstyle01"/>
          <w:rFonts w:cstheme="minorHAnsi"/>
        </w:rPr>
      </w:pPr>
    </w:p>
    <w:p w:rsidR="00E60CD9" w:rsidRDefault="00E60CD9" w:rsidP="00E60CD9">
      <w:pPr>
        <w:autoSpaceDE w:val="0"/>
        <w:autoSpaceDN w:val="0"/>
        <w:adjustRightInd w:val="0"/>
        <w:jc w:val="left"/>
        <w:rPr>
          <w:ins w:id="321" w:author="AutoBVT" w:date="2018-06-12T13:57:00Z"/>
          <w:rStyle w:val="fontstyle01"/>
          <w:rFonts w:cstheme="minorHAnsi"/>
        </w:rPr>
      </w:pPr>
    </w:p>
    <w:p w:rsidR="00E60CD9" w:rsidRDefault="00E60CD9" w:rsidP="00E60CD9">
      <w:pPr>
        <w:autoSpaceDE w:val="0"/>
        <w:autoSpaceDN w:val="0"/>
        <w:adjustRightInd w:val="0"/>
        <w:jc w:val="left"/>
        <w:rPr>
          <w:ins w:id="322" w:author="AutoBVT" w:date="2018-06-12T13:57:00Z"/>
          <w:rStyle w:val="fontstyle01"/>
          <w:rFonts w:cstheme="minorHAnsi"/>
        </w:rPr>
      </w:pPr>
    </w:p>
    <w:p w:rsidR="00E60CD9" w:rsidRDefault="00E60CD9" w:rsidP="00E60CD9">
      <w:pPr>
        <w:autoSpaceDE w:val="0"/>
        <w:autoSpaceDN w:val="0"/>
        <w:adjustRightInd w:val="0"/>
        <w:jc w:val="left"/>
        <w:rPr>
          <w:ins w:id="323" w:author="AutoBVT" w:date="2018-06-12T13:57:00Z"/>
          <w:rStyle w:val="fontstyle01"/>
          <w:rFonts w:cstheme="minorHAnsi"/>
        </w:rPr>
      </w:pPr>
    </w:p>
    <w:p w:rsidR="00E60CD9" w:rsidRDefault="00E60CD9" w:rsidP="00E60CD9">
      <w:pPr>
        <w:autoSpaceDE w:val="0"/>
        <w:autoSpaceDN w:val="0"/>
        <w:adjustRightInd w:val="0"/>
        <w:jc w:val="left"/>
        <w:rPr>
          <w:ins w:id="324" w:author="AutoBVT" w:date="2018-06-12T13:57:00Z"/>
          <w:rStyle w:val="fontstyle01"/>
          <w:rFonts w:cstheme="minorHAnsi"/>
        </w:rPr>
      </w:pPr>
    </w:p>
    <w:p w:rsidR="00E60CD9" w:rsidRDefault="00E60CD9" w:rsidP="00E60CD9">
      <w:pPr>
        <w:autoSpaceDE w:val="0"/>
        <w:autoSpaceDN w:val="0"/>
        <w:adjustRightInd w:val="0"/>
        <w:jc w:val="left"/>
        <w:rPr>
          <w:ins w:id="325" w:author="AutoBVT" w:date="2018-06-12T13:57:00Z"/>
          <w:rStyle w:val="fontstyle01"/>
          <w:rFonts w:cstheme="minorHAnsi"/>
        </w:rPr>
      </w:pPr>
    </w:p>
    <w:p w:rsidR="00E60CD9" w:rsidRDefault="00E60CD9" w:rsidP="00E60CD9">
      <w:pPr>
        <w:autoSpaceDE w:val="0"/>
        <w:autoSpaceDN w:val="0"/>
        <w:adjustRightInd w:val="0"/>
        <w:jc w:val="left"/>
        <w:rPr>
          <w:ins w:id="326" w:author="AutoBVT" w:date="2018-06-12T13:57:00Z"/>
          <w:rStyle w:val="fontstyle01"/>
          <w:rFonts w:cstheme="minorHAnsi"/>
        </w:rPr>
      </w:pPr>
    </w:p>
    <w:p w:rsidR="00E60CD9" w:rsidRDefault="00E60CD9" w:rsidP="00E60CD9">
      <w:pPr>
        <w:autoSpaceDE w:val="0"/>
        <w:autoSpaceDN w:val="0"/>
        <w:adjustRightInd w:val="0"/>
        <w:jc w:val="left"/>
        <w:rPr>
          <w:ins w:id="327" w:author="AutoBVT" w:date="2018-06-12T13:57:00Z"/>
          <w:rStyle w:val="fontstyle01"/>
          <w:rFonts w:cstheme="minorHAnsi"/>
        </w:rPr>
      </w:pPr>
    </w:p>
    <w:p w:rsidR="00E60CD9" w:rsidRDefault="00E60CD9" w:rsidP="00E60CD9">
      <w:pPr>
        <w:autoSpaceDE w:val="0"/>
        <w:autoSpaceDN w:val="0"/>
        <w:adjustRightInd w:val="0"/>
        <w:jc w:val="left"/>
        <w:rPr>
          <w:ins w:id="328" w:author="AutoBVT" w:date="2018-06-12T13:57:00Z"/>
          <w:rStyle w:val="fontstyle01"/>
          <w:rFonts w:cstheme="minorHAnsi"/>
        </w:rPr>
      </w:pPr>
    </w:p>
    <w:p w:rsidR="00E60CD9" w:rsidRDefault="00E60CD9" w:rsidP="00E60CD9">
      <w:pPr>
        <w:autoSpaceDE w:val="0"/>
        <w:autoSpaceDN w:val="0"/>
        <w:adjustRightInd w:val="0"/>
        <w:jc w:val="left"/>
        <w:rPr>
          <w:ins w:id="329" w:author="AutoBVT" w:date="2018-06-12T13:57:00Z"/>
          <w:rStyle w:val="fontstyle01"/>
          <w:rFonts w:cstheme="minorHAnsi"/>
        </w:rPr>
      </w:pPr>
    </w:p>
    <w:p w:rsidR="00E60CD9" w:rsidRDefault="00E60CD9" w:rsidP="00E60CD9">
      <w:pPr>
        <w:autoSpaceDE w:val="0"/>
        <w:autoSpaceDN w:val="0"/>
        <w:adjustRightInd w:val="0"/>
        <w:jc w:val="left"/>
        <w:rPr>
          <w:ins w:id="330" w:author="AutoBVT" w:date="2018-06-12T13:57:00Z"/>
          <w:rStyle w:val="fontstyle01"/>
          <w:rFonts w:cstheme="minorHAnsi"/>
        </w:rPr>
      </w:pPr>
    </w:p>
    <w:p w:rsidR="00E60CD9" w:rsidRDefault="00E60CD9" w:rsidP="00E60CD9">
      <w:pPr>
        <w:pStyle w:val="2"/>
        <w:rPr>
          <w:ins w:id="331" w:author="AutoBVT" w:date="2018-06-12T13:57:00Z"/>
        </w:rPr>
      </w:pPr>
      <w:bookmarkStart w:id="332" w:name="_Toc519500898"/>
      <w:bookmarkStart w:id="333" w:name="_Toc520216040"/>
      <w:ins w:id="334" w:author="AutoBVT" w:date="2018-06-12T13:57:00Z">
        <w:r>
          <w:rPr>
            <w:rStyle w:val="fontstyle01"/>
            <w:rFonts w:cstheme="minorHAnsi" w:hint="eastAsia"/>
            <w:b w:val="0"/>
            <w:sz w:val="30"/>
            <w:szCs w:val="30"/>
          </w:rPr>
          <w:t>2</w:t>
        </w:r>
        <w:r>
          <w:rPr>
            <w:rStyle w:val="fontstyle01"/>
            <w:rFonts w:cstheme="minorHAnsi" w:hint="eastAsia"/>
            <w:sz w:val="30"/>
            <w:szCs w:val="30"/>
          </w:rPr>
          <w:t xml:space="preserve">.2  Command for other </w:t>
        </w:r>
        <w:r>
          <w:rPr>
            <w:rFonts w:hint="eastAsia"/>
          </w:rPr>
          <w:t>network manage</w:t>
        </w:r>
        <w:bookmarkEnd w:id="332"/>
        <w:bookmarkEnd w:id="333"/>
      </w:ins>
    </w:p>
    <w:p w:rsidR="00E60CD9" w:rsidRPr="00262F6D" w:rsidRDefault="00E60CD9" w:rsidP="00E60CD9">
      <w:pPr>
        <w:pStyle w:val="3"/>
        <w:rPr>
          <w:ins w:id="335" w:author="AutoBVT" w:date="2018-06-12T13:57:00Z"/>
          <w:rStyle w:val="fontstyle01"/>
          <w:sz w:val="30"/>
          <w:szCs w:val="30"/>
          <w:rPrChange w:id="336" w:author="telink" w:date="2018-06-13T17:30:00Z">
            <w:rPr>
              <w:ins w:id="337" w:author="AutoBVT" w:date="2018-06-12T13:57:00Z"/>
              <w:rFonts w:cstheme="minorHAnsi"/>
              <w:b/>
              <w:color w:val="000000"/>
              <w:sz w:val="30"/>
              <w:szCs w:val="30"/>
            </w:rPr>
          </w:rPrChange>
        </w:rPr>
        <w:pPrChange w:id="338" w:author="telink" w:date="2018-06-13T17:30:00Z">
          <w:pPr>
            <w:pStyle w:val="a3"/>
            <w:numPr>
              <w:numId w:val="48"/>
            </w:numPr>
            <w:ind w:left="420" w:firstLine="600"/>
          </w:pPr>
        </w:pPrChange>
      </w:pPr>
      <w:bookmarkStart w:id="339" w:name="_Toc519500899"/>
      <w:bookmarkStart w:id="340" w:name="_Toc520216041"/>
      <w:ins w:id="341" w:author="AutoBVT" w:date="2018-06-12T13:57:00Z">
        <w:r>
          <w:rPr>
            <w:rStyle w:val="fontstyle01"/>
            <w:rFonts w:hint="eastAsia"/>
            <w:sz w:val="30"/>
          </w:rPr>
          <w:t>2</w:t>
        </w:r>
        <w:r w:rsidRPr="008D5E8A">
          <w:rPr>
            <w:rStyle w:val="fontstyle01"/>
            <w:rFonts w:hint="eastAsia"/>
            <w:sz w:val="30"/>
          </w:rPr>
          <w:t xml:space="preserve">.2.1  </w:t>
        </w:r>
        <w:r>
          <w:rPr>
            <w:rStyle w:val="fontstyle01"/>
            <w:rFonts w:hint="eastAsia"/>
            <w:sz w:val="30"/>
          </w:rPr>
          <w:t>Command type(Host)</w:t>
        </w:r>
        <w:bookmarkEnd w:id="339"/>
        <w:bookmarkEnd w:id="340"/>
      </w:ins>
    </w:p>
    <w:tbl>
      <w:tblPr>
        <w:tblStyle w:val="-3"/>
        <w:tblW w:w="7844" w:type="dxa"/>
        <w:tblLook w:val="0620" w:firstRow="1" w:lastRow="0" w:firstColumn="0" w:lastColumn="0" w:noHBand="1" w:noVBand="1"/>
      </w:tblPr>
      <w:tblGrid>
        <w:gridCol w:w="6408"/>
        <w:gridCol w:w="1436"/>
      </w:tblGrid>
      <w:tr w:rsidR="00E60CD9" w:rsidRPr="001C30DD" w:rsidTr="00165B4D">
        <w:trPr>
          <w:cnfStyle w:val="100000000000" w:firstRow="1" w:lastRow="0" w:firstColumn="0" w:lastColumn="0" w:oddVBand="0" w:evenVBand="0" w:oddHBand="0" w:evenHBand="0" w:firstRowFirstColumn="0" w:firstRowLastColumn="0" w:lastRowFirstColumn="0" w:lastRowLastColumn="0"/>
          <w:trHeight w:val="181"/>
          <w:ins w:id="342" w:author="AutoBVT" w:date="2018-06-12T13:57:00Z"/>
        </w:trPr>
        <w:tc>
          <w:tcPr>
            <w:tcW w:w="0" w:type="auto"/>
          </w:tcPr>
          <w:p w:rsidR="00E60CD9" w:rsidRPr="001C30DD" w:rsidRDefault="00E60CD9" w:rsidP="00165B4D">
            <w:pPr>
              <w:rPr>
                <w:ins w:id="343" w:author="AutoBVT" w:date="2018-06-12T13:57:00Z"/>
                <w:rFonts w:cstheme="minorHAnsi"/>
              </w:rPr>
            </w:pPr>
            <w:ins w:id="344" w:author="AutoBVT" w:date="2018-06-12T13:57:00Z">
              <w:r w:rsidRPr="00A77C26">
                <w:rPr>
                  <w:rFonts w:cstheme="minorHAnsi"/>
                </w:rPr>
                <w:t>Type</w:t>
              </w:r>
            </w:ins>
          </w:p>
        </w:tc>
        <w:tc>
          <w:tcPr>
            <w:tcW w:w="0" w:type="auto"/>
          </w:tcPr>
          <w:p w:rsidR="00E60CD9" w:rsidRPr="001C30DD" w:rsidRDefault="00E60CD9" w:rsidP="00165B4D">
            <w:pPr>
              <w:rPr>
                <w:ins w:id="345" w:author="AutoBVT" w:date="2018-06-12T13:57:00Z"/>
                <w:rFonts w:cstheme="minorHAnsi"/>
              </w:rPr>
            </w:pPr>
            <w:ins w:id="346" w:author="AutoBVT" w:date="2018-06-12T13:57:00Z">
              <w:r w:rsidRPr="001C30DD">
                <w:rPr>
                  <w:rFonts w:cstheme="minorHAnsi"/>
                </w:rPr>
                <w:t>Value</w:t>
              </w:r>
            </w:ins>
          </w:p>
        </w:tc>
      </w:tr>
      <w:tr w:rsidR="00E60CD9" w:rsidRPr="001C30DD" w:rsidTr="00165B4D">
        <w:trPr>
          <w:trHeight w:val="181"/>
          <w:ins w:id="347" w:author="AutoBVT" w:date="2018-06-12T13:57:00Z"/>
        </w:trPr>
        <w:tc>
          <w:tcPr>
            <w:tcW w:w="0" w:type="auto"/>
          </w:tcPr>
          <w:p w:rsidR="00E60CD9" w:rsidRPr="001C30DD" w:rsidRDefault="00E60CD9" w:rsidP="00165B4D">
            <w:pPr>
              <w:rPr>
                <w:ins w:id="348" w:author="AutoBVT" w:date="2018-06-12T13:57:00Z"/>
                <w:rFonts w:cstheme="minorHAnsi"/>
                <w:i/>
                <w:iCs/>
                <w:color w:val="0000C0"/>
                <w:sz w:val="20"/>
                <w:szCs w:val="20"/>
                <w:highlight w:val="lightGray"/>
              </w:rPr>
            </w:pPr>
            <w:ins w:id="349"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CMD_DISCOVERY_NWK_ADDR_REQ</w:t>
              </w:r>
            </w:ins>
          </w:p>
          <w:p w:rsidR="00E60CD9" w:rsidRPr="001C30DD" w:rsidRDefault="00E60CD9" w:rsidP="00165B4D">
            <w:pPr>
              <w:rPr>
                <w:ins w:id="350" w:author="AutoBVT" w:date="2018-06-12T13:57:00Z"/>
                <w:rFonts w:cstheme="minorHAnsi"/>
                <w:i/>
                <w:iCs/>
                <w:color w:val="0000C0"/>
                <w:sz w:val="20"/>
                <w:szCs w:val="20"/>
                <w:highlight w:val="lightGray"/>
              </w:rPr>
            </w:pPr>
            <w:ins w:id="351"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CMD_DISCOVERY_IEEE_ADDR_REQ</w:t>
              </w:r>
            </w:ins>
          </w:p>
          <w:p w:rsidR="00E60CD9" w:rsidRPr="001C30DD" w:rsidRDefault="00E60CD9" w:rsidP="00165B4D">
            <w:pPr>
              <w:rPr>
                <w:ins w:id="352" w:author="AutoBVT" w:date="2018-06-12T13:57:00Z"/>
                <w:rFonts w:cstheme="minorHAnsi"/>
                <w:i/>
                <w:iCs/>
                <w:color w:val="0000C0"/>
                <w:sz w:val="20"/>
                <w:szCs w:val="20"/>
                <w:highlight w:val="lightGray"/>
              </w:rPr>
            </w:pPr>
            <w:ins w:id="353"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CMD_DISCOVERY_NODE_DESC_REQ</w:t>
              </w:r>
            </w:ins>
          </w:p>
          <w:p w:rsidR="00E60CD9" w:rsidRPr="001C30DD" w:rsidRDefault="00E60CD9" w:rsidP="00165B4D">
            <w:pPr>
              <w:rPr>
                <w:ins w:id="354" w:author="AutoBVT" w:date="2018-06-12T13:57:00Z"/>
                <w:rFonts w:cstheme="minorHAnsi"/>
                <w:i/>
                <w:iCs/>
                <w:color w:val="0000C0"/>
                <w:sz w:val="20"/>
                <w:szCs w:val="20"/>
                <w:highlight w:val="lightGray"/>
              </w:rPr>
            </w:pPr>
            <w:ins w:id="355"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CMD_DISCOVERY_SIMPLE_DESC_REQ</w:t>
              </w:r>
            </w:ins>
          </w:p>
          <w:p w:rsidR="00E60CD9" w:rsidRPr="001C30DD" w:rsidRDefault="00E60CD9" w:rsidP="00165B4D">
            <w:pPr>
              <w:rPr>
                <w:ins w:id="356" w:author="AutoBVT" w:date="2018-06-12T13:57:00Z"/>
                <w:rFonts w:cstheme="minorHAnsi"/>
                <w:i/>
                <w:iCs/>
                <w:color w:val="0000C0"/>
                <w:sz w:val="20"/>
                <w:szCs w:val="20"/>
                <w:highlight w:val="lightGray"/>
              </w:rPr>
            </w:pPr>
            <w:ins w:id="357"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CMD_DISCOVERY_MATCH_DESC_REQ</w:t>
              </w:r>
            </w:ins>
          </w:p>
          <w:p w:rsidR="00E60CD9" w:rsidRDefault="00E60CD9" w:rsidP="00165B4D">
            <w:pPr>
              <w:rPr>
                <w:rFonts w:cstheme="minorHAnsi"/>
                <w:i/>
                <w:iCs/>
                <w:color w:val="0000C0"/>
                <w:sz w:val="20"/>
                <w:szCs w:val="20"/>
                <w:highlight w:val="lightGray"/>
              </w:rPr>
            </w:pPr>
            <w:ins w:id="358"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CMD_DISCOVERY_ACTIVE_EP_REQ</w:t>
              </w:r>
            </w:ins>
          </w:p>
          <w:p w:rsidR="00E60CD9" w:rsidRPr="001C30DD" w:rsidRDefault="00E60CD9" w:rsidP="00165B4D">
            <w:pPr>
              <w:rPr>
                <w:ins w:id="359" w:author="AutoBVT" w:date="2018-06-12T13:57:00Z"/>
                <w:rFonts w:cstheme="minorHAnsi"/>
                <w:i/>
                <w:iCs/>
                <w:color w:val="0000C0"/>
                <w:sz w:val="20"/>
                <w:szCs w:val="20"/>
                <w:highlight w:val="lightGray"/>
              </w:rPr>
            </w:pPr>
            <w:ins w:id="360" w:author="AutoBVT" w:date="2018-06-12T13:57:00Z">
              <w:r>
                <w:rPr>
                  <w:rFonts w:cstheme="minorHAnsi"/>
                  <w:i/>
                  <w:iCs/>
                  <w:color w:val="0000C0"/>
                  <w:sz w:val="20"/>
                  <w:szCs w:val="20"/>
                  <w:highlight w:val="lightGray"/>
                </w:rPr>
                <w:lastRenderedPageBreak/>
                <w:t>ZBHCI_</w:t>
              </w:r>
              <w:r>
                <w:rPr>
                  <w:rFonts w:cstheme="minorHAnsi" w:hint="eastAsia"/>
                  <w:i/>
                  <w:iCs/>
                  <w:color w:val="0000C0"/>
                  <w:sz w:val="20"/>
                  <w:szCs w:val="20"/>
                  <w:highlight w:val="lightGray"/>
                </w:rPr>
                <w:t>CMD_DISCOVERY_</w:t>
              </w:r>
            </w:ins>
            <w:r>
              <w:rPr>
                <w:rFonts w:cstheme="minorHAnsi" w:hint="eastAsia"/>
                <w:i/>
                <w:iCs/>
                <w:color w:val="0000C0"/>
                <w:sz w:val="20"/>
                <w:szCs w:val="20"/>
                <w:highlight w:val="lightGray"/>
              </w:rPr>
              <w:t>LEAVE</w:t>
            </w:r>
            <w:ins w:id="361" w:author="AutoBVT" w:date="2018-06-12T13:57:00Z">
              <w:r>
                <w:rPr>
                  <w:rFonts w:cstheme="minorHAnsi" w:hint="eastAsia"/>
                  <w:i/>
                  <w:iCs/>
                  <w:color w:val="0000C0"/>
                  <w:sz w:val="20"/>
                  <w:szCs w:val="20"/>
                  <w:highlight w:val="lightGray"/>
                </w:rPr>
                <w:t>_REQ</w:t>
              </w:r>
            </w:ins>
          </w:p>
          <w:p w:rsidR="00E60CD9" w:rsidRDefault="00E60CD9" w:rsidP="00165B4D">
            <w:pPr>
              <w:rPr>
                <w:ins w:id="362" w:author="AutoBVT" w:date="2018-06-12T13:57:00Z"/>
                <w:rFonts w:cstheme="minorHAnsi"/>
                <w:i/>
                <w:iCs/>
                <w:color w:val="0000C0"/>
                <w:sz w:val="20"/>
                <w:szCs w:val="20"/>
                <w:highlight w:val="lightGray"/>
              </w:rPr>
            </w:pPr>
            <w:ins w:id="363"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CMD_BIND_REQ</w:t>
              </w:r>
            </w:ins>
          </w:p>
          <w:p w:rsidR="00E60CD9" w:rsidRPr="001C30DD" w:rsidRDefault="00E60CD9" w:rsidP="00165B4D">
            <w:pPr>
              <w:rPr>
                <w:ins w:id="364" w:author="AutoBVT" w:date="2018-06-12T13:57:00Z"/>
                <w:rFonts w:cstheme="minorHAnsi"/>
                <w:i/>
                <w:iCs/>
                <w:color w:val="0000C0"/>
                <w:sz w:val="20"/>
                <w:szCs w:val="20"/>
                <w:highlight w:val="lightGray"/>
              </w:rPr>
            </w:pPr>
            <w:ins w:id="365"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CMD_UNBIND_REQ</w:t>
              </w:r>
            </w:ins>
          </w:p>
          <w:p w:rsidR="00E60CD9" w:rsidRDefault="00E60CD9" w:rsidP="00165B4D">
            <w:pPr>
              <w:rPr>
                <w:ins w:id="366" w:author="AutoBVT" w:date="2018-06-12T13:57:00Z"/>
                <w:rFonts w:cstheme="minorHAnsi"/>
                <w:i/>
                <w:iCs/>
                <w:color w:val="0000C0"/>
                <w:sz w:val="20"/>
                <w:szCs w:val="20"/>
                <w:highlight w:val="lightGray"/>
              </w:rPr>
            </w:pPr>
            <w:ins w:id="367"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CMD_MGMT_LQI_REQ</w:t>
              </w:r>
            </w:ins>
          </w:p>
          <w:p w:rsidR="00E60CD9" w:rsidRDefault="00E60CD9" w:rsidP="00165B4D">
            <w:pPr>
              <w:rPr>
                <w:ins w:id="368" w:author="AutoBVT" w:date="2018-06-12T13:57:00Z"/>
                <w:rFonts w:cstheme="minorHAnsi"/>
                <w:i/>
                <w:iCs/>
                <w:color w:val="0000C0"/>
                <w:sz w:val="20"/>
                <w:szCs w:val="20"/>
                <w:highlight w:val="lightGray"/>
              </w:rPr>
            </w:pPr>
            <w:ins w:id="369"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CMD_MGMT_BIND_REQ</w:t>
              </w:r>
            </w:ins>
          </w:p>
          <w:p w:rsidR="00E60CD9" w:rsidRDefault="00E60CD9" w:rsidP="00165B4D">
            <w:pPr>
              <w:rPr>
                <w:ins w:id="370" w:author="AutoBVT" w:date="2018-06-12T13:57:00Z"/>
                <w:rFonts w:cstheme="minorHAnsi"/>
                <w:i/>
                <w:iCs/>
                <w:color w:val="0000C0"/>
                <w:sz w:val="20"/>
                <w:szCs w:val="20"/>
                <w:highlight w:val="lightGray"/>
              </w:rPr>
            </w:pPr>
            <w:ins w:id="371"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CMD_MGMT_LEAVE_REQ</w:t>
              </w:r>
            </w:ins>
          </w:p>
          <w:p w:rsidR="00E60CD9" w:rsidRDefault="00E60CD9" w:rsidP="00165B4D">
            <w:pPr>
              <w:rPr>
                <w:ins w:id="372" w:author="AutoBVT" w:date="2018-06-12T13:57:00Z"/>
                <w:rFonts w:cstheme="minorHAnsi"/>
                <w:i/>
                <w:iCs/>
                <w:color w:val="0000C0"/>
                <w:sz w:val="20"/>
                <w:szCs w:val="20"/>
                <w:highlight w:val="lightGray"/>
              </w:rPr>
            </w:pPr>
            <w:ins w:id="373"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CMD_MGMT_DIRECT_JOIN_REQ</w:t>
              </w:r>
            </w:ins>
          </w:p>
          <w:p w:rsidR="00E60CD9" w:rsidRDefault="00E60CD9" w:rsidP="00165B4D">
            <w:pPr>
              <w:rPr>
                <w:ins w:id="374" w:author="AutoBVT" w:date="2018-06-12T13:57:00Z"/>
                <w:rFonts w:cstheme="minorHAnsi"/>
                <w:i/>
                <w:iCs/>
                <w:color w:val="0000C0"/>
                <w:sz w:val="20"/>
                <w:szCs w:val="20"/>
                <w:highlight w:val="lightGray"/>
              </w:rPr>
            </w:pPr>
            <w:ins w:id="375"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CMD_MGMT_PERMIT_JOIN_REQ</w:t>
              </w:r>
            </w:ins>
          </w:p>
          <w:p w:rsidR="00E60CD9" w:rsidRPr="001C30DD" w:rsidRDefault="00E60CD9" w:rsidP="00165B4D">
            <w:pPr>
              <w:rPr>
                <w:ins w:id="376" w:author="AutoBVT" w:date="2018-06-12T13:57:00Z"/>
                <w:rFonts w:cstheme="minorHAnsi"/>
                <w:i/>
                <w:iCs/>
                <w:color w:val="0000C0"/>
                <w:sz w:val="20"/>
                <w:szCs w:val="20"/>
                <w:highlight w:val="lightGray"/>
              </w:rPr>
            </w:pPr>
            <w:ins w:id="377"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CMD_MGMT_NWK_UPDATE_REQ</w:t>
              </w:r>
            </w:ins>
          </w:p>
          <w:p w:rsidR="00E60CD9" w:rsidRDefault="00E60CD9" w:rsidP="00165B4D">
            <w:pPr>
              <w:rPr>
                <w:ins w:id="378" w:author="Jz" w:date="2018-08-17T18:38:00Z"/>
                <w:rFonts w:ascii="Courier New" w:hAnsi="Courier New" w:cs="Courier New"/>
                <w:i/>
                <w:iCs/>
                <w:color w:val="0000C0"/>
                <w:sz w:val="20"/>
                <w:szCs w:val="20"/>
                <w:highlight w:val="lightGray"/>
              </w:rPr>
            </w:pPr>
            <w:r>
              <w:rPr>
                <w:rFonts w:ascii="Courier New" w:hAnsi="Courier New" w:cs="Courier New"/>
                <w:i/>
                <w:iCs/>
                <w:color w:val="0000C0"/>
                <w:sz w:val="20"/>
                <w:szCs w:val="20"/>
                <w:highlight w:val="lightGray"/>
              </w:rPr>
              <w:t>ZBHCI_CMD_NODES_JOINED_GET_REQ</w:t>
            </w:r>
          </w:p>
          <w:p w:rsidR="00E60CD9" w:rsidRPr="001C30DD" w:rsidRDefault="00E60CD9" w:rsidP="00165B4D">
            <w:pPr>
              <w:rPr>
                <w:ins w:id="379" w:author="AutoBVT" w:date="2018-06-12T13:57:00Z"/>
                <w:rFonts w:cstheme="minorHAnsi"/>
                <w:i/>
                <w:iCs/>
                <w:color w:val="0000C0"/>
                <w:sz w:val="20"/>
                <w:szCs w:val="20"/>
                <w:highlight w:val="lightGray"/>
              </w:rPr>
            </w:pPr>
            <w:ins w:id="380" w:author="Jz" w:date="2018-08-17T18:38:00Z">
              <w:r w:rsidRPr="00E90A4D">
                <w:rPr>
                  <w:rStyle w:val="fontstyle01"/>
                  <w:rFonts w:cstheme="minorHAnsi"/>
                  <w:b/>
                </w:rPr>
                <w:t>ZBHCI_CMD_NODES_TOGLE_TEST_RE</w:t>
              </w:r>
              <w:r>
                <w:rPr>
                  <w:rStyle w:val="fontstyle01"/>
                  <w:rFonts w:cstheme="minorHAnsi" w:hint="eastAsia"/>
                  <w:b/>
                </w:rPr>
                <w:t>Q</w:t>
              </w:r>
            </w:ins>
          </w:p>
        </w:tc>
        <w:tc>
          <w:tcPr>
            <w:tcW w:w="0" w:type="auto"/>
          </w:tcPr>
          <w:p w:rsidR="00E60CD9" w:rsidRPr="001C30DD" w:rsidRDefault="00E60CD9" w:rsidP="00165B4D">
            <w:pPr>
              <w:rPr>
                <w:ins w:id="381" w:author="AutoBVT" w:date="2018-06-12T13:57:00Z"/>
                <w:rFonts w:cstheme="minorHAnsi"/>
              </w:rPr>
            </w:pPr>
            <w:ins w:id="382" w:author="AutoBVT" w:date="2018-06-12T13:57:00Z">
              <w:r w:rsidRPr="001C30DD">
                <w:rPr>
                  <w:rFonts w:cstheme="minorHAnsi"/>
                </w:rPr>
                <w:lastRenderedPageBreak/>
                <w:t>0x00</w:t>
              </w:r>
              <w:r>
                <w:rPr>
                  <w:rFonts w:cstheme="minorHAnsi" w:hint="eastAsia"/>
                </w:rPr>
                <w:t>10</w:t>
              </w:r>
            </w:ins>
          </w:p>
          <w:p w:rsidR="00E60CD9" w:rsidRDefault="00E60CD9" w:rsidP="00165B4D">
            <w:pPr>
              <w:rPr>
                <w:ins w:id="383" w:author="AutoBVT" w:date="2018-06-12T13:57:00Z"/>
                <w:rFonts w:cstheme="minorHAnsi"/>
              </w:rPr>
            </w:pPr>
            <w:ins w:id="384" w:author="AutoBVT" w:date="2018-06-12T13:57:00Z">
              <w:r w:rsidRPr="001C30DD">
                <w:rPr>
                  <w:rFonts w:cstheme="minorHAnsi"/>
                </w:rPr>
                <w:t>0x00</w:t>
              </w:r>
              <w:r>
                <w:rPr>
                  <w:rFonts w:cstheme="minorHAnsi" w:hint="eastAsia"/>
                </w:rPr>
                <w:t>11</w:t>
              </w:r>
            </w:ins>
          </w:p>
          <w:p w:rsidR="00E60CD9" w:rsidRPr="001C30DD" w:rsidRDefault="00E60CD9" w:rsidP="00165B4D">
            <w:pPr>
              <w:rPr>
                <w:ins w:id="385" w:author="AutoBVT" w:date="2018-06-12T13:57:00Z"/>
                <w:rFonts w:cstheme="minorHAnsi"/>
              </w:rPr>
            </w:pPr>
            <w:ins w:id="386" w:author="AutoBVT" w:date="2018-06-12T13:57:00Z">
              <w:r>
                <w:rPr>
                  <w:rFonts w:cstheme="minorHAnsi" w:hint="eastAsia"/>
                </w:rPr>
                <w:t>0x0012</w:t>
              </w:r>
            </w:ins>
          </w:p>
          <w:p w:rsidR="00E60CD9" w:rsidRPr="001C30DD" w:rsidRDefault="00E60CD9" w:rsidP="00165B4D">
            <w:pPr>
              <w:rPr>
                <w:ins w:id="387" w:author="AutoBVT" w:date="2018-06-12T13:57:00Z"/>
                <w:rFonts w:cstheme="minorHAnsi"/>
              </w:rPr>
            </w:pPr>
            <w:ins w:id="388" w:author="AutoBVT" w:date="2018-06-12T13:57:00Z">
              <w:r w:rsidRPr="001C30DD">
                <w:rPr>
                  <w:rFonts w:cstheme="minorHAnsi"/>
                </w:rPr>
                <w:t>0x00</w:t>
              </w:r>
              <w:r>
                <w:rPr>
                  <w:rFonts w:cstheme="minorHAnsi" w:hint="eastAsia"/>
                </w:rPr>
                <w:t>13</w:t>
              </w:r>
            </w:ins>
          </w:p>
          <w:p w:rsidR="00E60CD9" w:rsidRPr="001C30DD" w:rsidRDefault="00E60CD9" w:rsidP="00165B4D">
            <w:pPr>
              <w:rPr>
                <w:ins w:id="389" w:author="AutoBVT" w:date="2018-06-12T13:57:00Z"/>
                <w:rFonts w:cstheme="minorHAnsi"/>
              </w:rPr>
            </w:pPr>
            <w:ins w:id="390" w:author="AutoBVT" w:date="2018-06-12T13:57:00Z">
              <w:r w:rsidRPr="001C30DD">
                <w:rPr>
                  <w:rFonts w:cstheme="minorHAnsi"/>
                </w:rPr>
                <w:t>0x00</w:t>
              </w:r>
              <w:r>
                <w:rPr>
                  <w:rFonts w:cstheme="minorHAnsi" w:hint="eastAsia"/>
                </w:rPr>
                <w:t>14</w:t>
              </w:r>
            </w:ins>
          </w:p>
          <w:p w:rsidR="00E60CD9" w:rsidRDefault="00E60CD9" w:rsidP="00165B4D">
            <w:pPr>
              <w:rPr>
                <w:rFonts w:cstheme="minorHAnsi"/>
              </w:rPr>
            </w:pPr>
            <w:ins w:id="391" w:author="AutoBVT" w:date="2018-06-12T13:57:00Z">
              <w:r>
                <w:rPr>
                  <w:rFonts w:cstheme="minorHAnsi" w:hint="eastAsia"/>
                </w:rPr>
                <w:t>0x0015</w:t>
              </w:r>
            </w:ins>
          </w:p>
          <w:p w:rsidR="00E60CD9" w:rsidRDefault="00E60CD9" w:rsidP="00165B4D">
            <w:pPr>
              <w:rPr>
                <w:ins w:id="392" w:author="AutoBVT" w:date="2018-06-12T13:57:00Z"/>
                <w:rFonts w:cstheme="minorHAnsi"/>
              </w:rPr>
            </w:pPr>
            <w:r>
              <w:rPr>
                <w:rFonts w:cstheme="minorHAnsi" w:hint="eastAsia"/>
              </w:rPr>
              <w:lastRenderedPageBreak/>
              <w:t>0x0016</w:t>
            </w:r>
          </w:p>
          <w:p w:rsidR="00E60CD9" w:rsidRDefault="00E60CD9" w:rsidP="00165B4D">
            <w:pPr>
              <w:rPr>
                <w:ins w:id="393" w:author="AutoBVT" w:date="2018-06-12T13:57:00Z"/>
                <w:rFonts w:cstheme="minorHAnsi"/>
              </w:rPr>
            </w:pPr>
            <w:ins w:id="394" w:author="AutoBVT" w:date="2018-06-12T13:57:00Z">
              <w:r>
                <w:rPr>
                  <w:rFonts w:cstheme="minorHAnsi" w:hint="eastAsia"/>
                </w:rPr>
                <w:t>0x0020</w:t>
              </w:r>
            </w:ins>
          </w:p>
          <w:p w:rsidR="00E60CD9" w:rsidRDefault="00E60CD9" w:rsidP="00165B4D">
            <w:pPr>
              <w:rPr>
                <w:ins w:id="395" w:author="AutoBVT" w:date="2018-06-12T13:57:00Z"/>
                <w:rFonts w:cstheme="minorHAnsi"/>
              </w:rPr>
            </w:pPr>
            <w:ins w:id="396" w:author="AutoBVT" w:date="2018-06-12T13:57:00Z">
              <w:r>
                <w:rPr>
                  <w:rFonts w:cstheme="minorHAnsi" w:hint="eastAsia"/>
                </w:rPr>
                <w:t>0x0021</w:t>
              </w:r>
            </w:ins>
          </w:p>
          <w:p w:rsidR="00E60CD9" w:rsidRDefault="00E60CD9" w:rsidP="00165B4D">
            <w:pPr>
              <w:rPr>
                <w:ins w:id="397" w:author="AutoBVT" w:date="2018-06-12T13:57:00Z"/>
                <w:rFonts w:cstheme="minorHAnsi"/>
              </w:rPr>
            </w:pPr>
            <w:ins w:id="398" w:author="AutoBVT" w:date="2018-06-12T13:57:00Z">
              <w:r>
                <w:rPr>
                  <w:rFonts w:cstheme="minorHAnsi" w:hint="eastAsia"/>
                </w:rPr>
                <w:t>0x0030</w:t>
              </w:r>
            </w:ins>
          </w:p>
          <w:p w:rsidR="00E60CD9" w:rsidRDefault="00E60CD9" w:rsidP="00165B4D">
            <w:pPr>
              <w:rPr>
                <w:ins w:id="399" w:author="AutoBVT" w:date="2018-06-12T13:57:00Z"/>
                <w:rFonts w:cstheme="minorHAnsi"/>
              </w:rPr>
            </w:pPr>
            <w:ins w:id="400" w:author="AutoBVT" w:date="2018-06-12T13:57:00Z">
              <w:r>
                <w:rPr>
                  <w:rFonts w:cstheme="minorHAnsi" w:hint="eastAsia"/>
                </w:rPr>
                <w:t>0x0031</w:t>
              </w:r>
            </w:ins>
          </w:p>
          <w:p w:rsidR="00E60CD9" w:rsidRDefault="00E60CD9" w:rsidP="00165B4D">
            <w:pPr>
              <w:rPr>
                <w:ins w:id="401" w:author="AutoBVT" w:date="2018-06-12T13:57:00Z"/>
                <w:rFonts w:cstheme="minorHAnsi"/>
              </w:rPr>
            </w:pPr>
            <w:ins w:id="402" w:author="AutoBVT" w:date="2018-06-12T13:57:00Z">
              <w:r>
                <w:rPr>
                  <w:rFonts w:cstheme="minorHAnsi" w:hint="eastAsia"/>
                </w:rPr>
                <w:t>0x0032</w:t>
              </w:r>
            </w:ins>
          </w:p>
          <w:p w:rsidR="00E60CD9" w:rsidRDefault="00E60CD9" w:rsidP="00165B4D">
            <w:pPr>
              <w:rPr>
                <w:ins w:id="403" w:author="AutoBVT" w:date="2018-06-12T13:57:00Z"/>
                <w:rFonts w:cstheme="minorHAnsi"/>
              </w:rPr>
            </w:pPr>
            <w:ins w:id="404" w:author="AutoBVT" w:date="2018-06-12T13:57:00Z">
              <w:r>
                <w:rPr>
                  <w:rFonts w:cstheme="minorHAnsi" w:hint="eastAsia"/>
                </w:rPr>
                <w:t>0x0033</w:t>
              </w:r>
            </w:ins>
          </w:p>
          <w:p w:rsidR="00E60CD9" w:rsidRDefault="00E60CD9" w:rsidP="00165B4D">
            <w:pPr>
              <w:rPr>
                <w:ins w:id="405" w:author="AutoBVT" w:date="2018-06-12T13:57:00Z"/>
                <w:rFonts w:cstheme="minorHAnsi"/>
              </w:rPr>
            </w:pPr>
            <w:ins w:id="406" w:author="AutoBVT" w:date="2018-06-12T13:57:00Z">
              <w:r>
                <w:rPr>
                  <w:rFonts w:cstheme="minorHAnsi" w:hint="eastAsia"/>
                </w:rPr>
                <w:t>0x0034</w:t>
              </w:r>
            </w:ins>
          </w:p>
          <w:p w:rsidR="00E60CD9" w:rsidRDefault="00E60CD9" w:rsidP="00165B4D">
            <w:pPr>
              <w:rPr>
                <w:rFonts w:cstheme="minorHAnsi"/>
              </w:rPr>
            </w:pPr>
            <w:ins w:id="407" w:author="AutoBVT" w:date="2018-06-12T13:57:00Z">
              <w:r>
                <w:rPr>
                  <w:rFonts w:cstheme="minorHAnsi" w:hint="eastAsia"/>
                </w:rPr>
                <w:t>0x0035</w:t>
              </w:r>
            </w:ins>
          </w:p>
          <w:p w:rsidR="00E60CD9" w:rsidRDefault="00E60CD9" w:rsidP="00165B4D">
            <w:pPr>
              <w:rPr>
                <w:ins w:id="408" w:author="Jz" w:date="2018-08-17T18:38:00Z"/>
                <w:rFonts w:cstheme="minorHAnsi"/>
              </w:rPr>
            </w:pPr>
            <w:r>
              <w:rPr>
                <w:rFonts w:cstheme="minorHAnsi" w:hint="eastAsia"/>
              </w:rPr>
              <w:t>0x0040</w:t>
            </w:r>
          </w:p>
          <w:p w:rsidR="00E60CD9" w:rsidRPr="001C30DD" w:rsidRDefault="00E60CD9" w:rsidP="00165B4D">
            <w:pPr>
              <w:rPr>
                <w:ins w:id="409" w:author="AutoBVT" w:date="2018-06-12T13:57:00Z"/>
                <w:rFonts w:cstheme="minorHAnsi"/>
              </w:rPr>
            </w:pPr>
            <w:ins w:id="410" w:author="Jz" w:date="2018-08-17T18:39:00Z">
              <w:r>
                <w:rPr>
                  <w:rFonts w:cstheme="minorHAnsi" w:hint="eastAsia"/>
                </w:rPr>
                <w:t>0x0041</w:t>
              </w:r>
            </w:ins>
          </w:p>
        </w:tc>
      </w:tr>
    </w:tbl>
    <w:p w:rsidR="00E60CD9" w:rsidRDefault="00E60CD9" w:rsidP="00E60CD9">
      <w:pPr>
        <w:rPr>
          <w:ins w:id="411" w:author="AutoBVT" w:date="2018-06-12T13:57:00Z"/>
          <w:rStyle w:val="fontstyle01"/>
          <w:rFonts w:cstheme="minorHAnsi"/>
        </w:rPr>
      </w:pPr>
    </w:p>
    <w:p w:rsidR="00E60CD9" w:rsidRPr="00262F6D" w:rsidRDefault="00E60CD9" w:rsidP="00E60CD9">
      <w:pPr>
        <w:pStyle w:val="222"/>
        <w:rPr>
          <w:ins w:id="412" w:author="AutoBVT" w:date="2018-06-12T13:57:00Z"/>
          <w:rStyle w:val="fontstyle01"/>
          <w:sz w:val="30"/>
          <w:szCs w:val="30"/>
          <w:rPrChange w:id="413" w:author="telink" w:date="2018-06-13T17:30:00Z">
            <w:rPr>
              <w:ins w:id="414" w:author="AutoBVT" w:date="2018-06-12T13:57:00Z"/>
              <w:rStyle w:val="fontstyle01"/>
              <w:rFonts w:cstheme="minorHAnsi"/>
              <w:kern w:val="0"/>
            </w:rPr>
          </w:rPrChange>
        </w:rPr>
        <w:pPrChange w:id="415" w:author="telink" w:date="2018-06-26T09:25:00Z">
          <w:pPr/>
        </w:pPrChange>
      </w:pPr>
      <w:bookmarkStart w:id="416" w:name="_Toc519500900"/>
      <w:bookmarkStart w:id="417" w:name="_Toc520216042"/>
      <w:ins w:id="418" w:author="AutoBVT" w:date="2018-06-12T13:57:00Z">
        <w:r>
          <w:rPr>
            <w:rStyle w:val="fontstyle01"/>
            <w:rFonts w:hint="eastAsia"/>
            <w:sz w:val="30"/>
          </w:rPr>
          <w:t>2.2.2  C</w:t>
        </w:r>
        <w:r w:rsidRPr="00170EF9">
          <w:rPr>
            <w:rStyle w:val="fontstyle01"/>
            <w:rFonts w:hint="eastAsia"/>
            <w:sz w:val="30"/>
          </w:rPr>
          <w:t>ommand</w:t>
        </w:r>
        <w:r>
          <w:rPr>
            <w:rStyle w:val="fontstyle01"/>
            <w:rFonts w:hint="eastAsia"/>
            <w:sz w:val="30"/>
          </w:rPr>
          <w:t xml:space="preserve"> frame format</w:t>
        </w:r>
        <w:bookmarkEnd w:id="416"/>
        <w:bookmarkEnd w:id="417"/>
      </w:ins>
    </w:p>
    <w:p w:rsidR="00E60CD9" w:rsidRPr="001C30DD" w:rsidRDefault="00E60CD9" w:rsidP="00E60CD9">
      <w:pPr>
        <w:rPr>
          <w:ins w:id="419" w:author="AutoBVT" w:date="2018-06-12T13:57:00Z"/>
          <w:rFonts w:cstheme="minorHAnsi"/>
          <w:i/>
          <w:iCs/>
          <w:color w:val="0000C0"/>
          <w:sz w:val="20"/>
          <w:szCs w:val="20"/>
          <w:highlight w:val="lightGray"/>
        </w:rPr>
      </w:pPr>
      <w:ins w:id="420" w:author="AutoBVT" w:date="2018-06-12T13:57:00Z">
        <w:r>
          <w:rPr>
            <w:rStyle w:val="fontstyle01"/>
            <w:rFonts w:cstheme="minorHAnsi" w:hint="eastAsia"/>
            <w:b/>
            <w:i/>
          </w:rPr>
          <w:t>2.2.2.1</w:t>
        </w:r>
        <w:r>
          <w:rPr>
            <w:rStyle w:val="fontstyle01"/>
            <w:rFonts w:cstheme="minorHAnsi" w:hint="eastAsia"/>
            <w:b/>
            <w:i/>
          </w:rPr>
          <w:tab/>
        </w:r>
        <w:r w:rsidRPr="008240DC">
          <w:rPr>
            <w:rStyle w:val="fontstyle01"/>
            <w:rFonts w:cstheme="minorHAnsi"/>
            <w:b/>
            <w:i/>
          </w:rPr>
          <w:t>ZBHCI_CMD_DISCOVERY_NWK_ADDR_RE</w:t>
        </w:r>
        <w:r>
          <w:rPr>
            <w:rStyle w:val="fontstyle01"/>
            <w:rFonts w:cstheme="minorHAnsi" w:hint="eastAsia"/>
            <w:b/>
            <w:i/>
          </w:rPr>
          <w:t>Q</w:t>
        </w:r>
      </w:ins>
    </w:p>
    <w:tbl>
      <w:tblPr>
        <w:tblStyle w:val="ab"/>
        <w:tblpPr w:leftFromText="180" w:rightFromText="180" w:vertAnchor="text" w:horzAnchor="page" w:tblpX="3343" w:tblpY="88"/>
        <w:tblW w:w="0" w:type="auto"/>
        <w:tblLook w:val="04A0" w:firstRow="1" w:lastRow="0" w:firstColumn="1" w:lastColumn="0" w:noHBand="0" w:noVBand="1"/>
      </w:tblPr>
      <w:tblGrid>
        <w:gridCol w:w="1526"/>
        <w:gridCol w:w="1526"/>
        <w:gridCol w:w="1417"/>
        <w:gridCol w:w="1418"/>
      </w:tblGrid>
      <w:tr w:rsidR="00E60CD9" w:rsidRPr="001C30DD" w:rsidTr="00165B4D">
        <w:trPr>
          <w:trHeight w:val="413"/>
          <w:ins w:id="421" w:author="AutoBVT" w:date="2018-06-12T13:57:00Z"/>
        </w:trPr>
        <w:tc>
          <w:tcPr>
            <w:tcW w:w="1526" w:type="dxa"/>
          </w:tcPr>
          <w:p w:rsidR="00E60CD9" w:rsidRPr="00DC4BE9" w:rsidRDefault="00E60CD9" w:rsidP="00165B4D">
            <w:pPr>
              <w:rPr>
                <w:ins w:id="422" w:author="AutoBVT" w:date="2018-06-12T13:57:00Z"/>
                <w:rFonts w:cstheme="minorHAnsi"/>
                <w:iCs/>
                <w:color w:val="000000" w:themeColor="text1"/>
                <w:kern w:val="0"/>
                <w:sz w:val="20"/>
                <w:szCs w:val="20"/>
              </w:rPr>
            </w:pPr>
            <w:r>
              <w:rPr>
                <w:rFonts w:cstheme="minorHAnsi" w:hint="eastAsia"/>
                <w:iCs/>
                <w:color w:val="000000" w:themeColor="text1"/>
                <w:kern w:val="0"/>
                <w:sz w:val="20"/>
                <w:szCs w:val="20"/>
              </w:rPr>
              <w:t>D</w:t>
            </w:r>
            <w:ins w:id="423" w:author="AutoBVT" w:date="2018-06-12T13:57:00Z">
              <w:r>
                <w:rPr>
                  <w:rFonts w:cstheme="minorHAnsi" w:hint="eastAsia"/>
                  <w:iCs/>
                  <w:color w:val="000000" w:themeColor="text1"/>
                  <w:kern w:val="0"/>
                  <w:sz w:val="20"/>
                  <w:szCs w:val="20"/>
                </w:rPr>
                <w:t>stAddr</w:t>
              </w:r>
            </w:ins>
          </w:p>
        </w:tc>
        <w:tc>
          <w:tcPr>
            <w:tcW w:w="1526" w:type="dxa"/>
          </w:tcPr>
          <w:p w:rsidR="00E60CD9" w:rsidRPr="001C30DD" w:rsidRDefault="00E60CD9" w:rsidP="00165B4D">
            <w:pPr>
              <w:rPr>
                <w:ins w:id="424" w:author="AutoBVT" w:date="2018-06-12T13:57:00Z"/>
                <w:rFonts w:cstheme="minorHAnsi"/>
                <w:iCs/>
                <w:color w:val="000000" w:themeColor="text1"/>
                <w:kern w:val="0"/>
                <w:sz w:val="20"/>
                <w:szCs w:val="20"/>
              </w:rPr>
            </w:pPr>
            <w:ins w:id="425" w:author="AutoBVT" w:date="2018-06-12T13:57:00Z">
              <w:r w:rsidRPr="00DC4BE9">
                <w:rPr>
                  <w:rFonts w:cstheme="minorHAnsi"/>
                  <w:iCs/>
                  <w:color w:val="000000" w:themeColor="text1"/>
                  <w:kern w:val="0"/>
                  <w:sz w:val="20"/>
                  <w:szCs w:val="20"/>
                </w:rPr>
                <w:t>IEEE</w:t>
              </w:r>
              <w:r>
                <w:rPr>
                  <w:rFonts w:cstheme="minorHAnsi" w:hint="eastAsia"/>
                  <w:iCs/>
                  <w:color w:val="000000" w:themeColor="text1"/>
                  <w:kern w:val="0"/>
                  <w:sz w:val="20"/>
                  <w:szCs w:val="20"/>
                </w:rPr>
                <w:t xml:space="preserve"> </w:t>
              </w:r>
              <w:r w:rsidRPr="00DC4BE9">
                <w:rPr>
                  <w:rFonts w:cstheme="minorHAnsi"/>
                  <w:iCs/>
                  <w:color w:val="000000" w:themeColor="text1"/>
                  <w:kern w:val="0"/>
                  <w:sz w:val="20"/>
                  <w:szCs w:val="20"/>
                </w:rPr>
                <w:t>Address</w:t>
              </w:r>
            </w:ins>
          </w:p>
        </w:tc>
        <w:tc>
          <w:tcPr>
            <w:tcW w:w="1417" w:type="dxa"/>
          </w:tcPr>
          <w:p w:rsidR="00E60CD9" w:rsidRPr="001C30DD" w:rsidRDefault="00E60CD9" w:rsidP="00165B4D">
            <w:pPr>
              <w:rPr>
                <w:ins w:id="426" w:author="AutoBVT" w:date="2018-06-12T13:57:00Z"/>
                <w:rFonts w:cstheme="minorHAnsi"/>
                <w:iCs/>
                <w:color w:val="000000" w:themeColor="text1"/>
                <w:kern w:val="0"/>
                <w:sz w:val="20"/>
                <w:szCs w:val="20"/>
              </w:rPr>
            </w:pPr>
            <w:ins w:id="427" w:author="AutoBVT" w:date="2018-06-12T13:57:00Z">
              <w:r w:rsidRPr="00DC4BE9">
                <w:rPr>
                  <w:rFonts w:cstheme="minorHAnsi"/>
                  <w:iCs/>
                  <w:color w:val="000000" w:themeColor="text1"/>
                  <w:kern w:val="0"/>
                  <w:sz w:val="20"/>
                  <w:szCs w:val="20"/>
                </w:rPr>
                <w:t>RequestType</w:t>
              </w:r>
            </w:ins>
          </w:p>
        </w:tc>
        <w:tc>
          <w:tcPr>
            <w:tcW w:w="1418" w:type="dxa"/>
          </w:tcPr>
          <w:p w:rsidR="00E60CD9" w:rsidRPr="001C30DD" w:rsidRDefault="00E60CD9" w:rsidP="00165B4D">
            <w:pPr>
              <w:rPr>
                <w:ins w:id="428" w:author="AutoBVT" w:date="2018-06-12T13:57:00Z"/>
                <w:rFonts w:cstheme="minorHAnsi"/>
                <w:iCs/>
                <w:color w:val="000000" w:themeColor="text1"/>
                <w:kern w:val="0"/>
                <w:sz w:val="20"/>
                <w:szCs w:val="20"/>
              </w:rPr>
            </w:pPr>
            <w:ins w:id="429" w:author="AutoBVT" w:date="2018-06-12T13:57:00Z">
              <w:r w:rsidRPr="00DC4BE9">
                <w:rPr>
                  <w:rFonts w:cstheme="minorHAnsi"/>
                  <w:iCs/>
                  <w:color w:val="000000" w:themeColor="text1"/>
                  <w:kern w:val="0"/>
                  <w:sz w:val="20"/>
                  <w:szCs w:val="20"/>
                </w:rPr>
                <w:t>StartIndex</w:t>
              </w:r>
            </w:ins>
          </w:p>
        </w:tc>
      </w:tr>
      <w:tr w:rsidR="00E60CD9" w:rsidRPr="001C30DD" w:rsidTr="00165B4D">
        <w:trPr>
          <w:trHeight w:val="351"/>
          <w:ins w:id="430" w:author="AutoBVT" w:date="2018-06-12T13:57:00Z"/>
        </w:trPr>
        <w:tc>
          <w:tcPr>
            <w:tcW w:w="1526" w:type="dxa"/>
          </w:tcPr>
          <w:p w:rsidR="00E60CD9" w:rsidRPr="001C30DD" w:rsidRDefault="00E60CD9" w:rsidP="00165B4D">
            <w:pPr>
              <w:rPr>
                <w:ins w:id="431" w:author="AutoBVT" w:date="2018-06-12T13:57:00Z"/>
                <w:rFonts w:cstheme="minorHAnsi"/>
                <w:i/>
                <w:iCs/>
                <w:color w:val="000000" w:themeColor="text1"/>
                <w:kern w:val="0"/>
                <w:sz w:val="20"/>
                <w:szCs w:val="20"/>
              </w:rPr>
            </w:pPr>
            <w:ins w:id="432" w:author="AutoBVT" w:date="2018-06-12T13:57:00Z">
              <w:r>
                <w:rPr>
                  <w:rFonts w:cstheme="minorHAnsi" w:hint="eastAsia"/>
                  <w:i/>
                  <w:iCs/>
                  <w:color w:val="000000" w:themeColor="text1"/>
                  <w:kern w:val="0"/>
                  <w:sz w:val="20"/>
                  <w:szCs w:val="20"/>
                </w:rPr>
                <w:t>2Bytes</w:t>
              </w:r>
            </w:ins>
          </w:p>
        </w:tc>
        <w:tc>
          <w:tcPr>
            <w:tcW w:w="1526" w:type="dxa"/>
          </w:tcPr>
          <w:p w:rsidR="00E60CD9" w:rsidRPr="001C30DD" w:rsidRDefault="00E60CD9" w:rsidP="00165B4D">
            <w:pPr>
              <w:rPr>
                <w:ins w:id="433" w:author="AutoBVT" w:date="2018-06-12T13:57:00Z"/>
                <w:rFonts w:cstheme="minorHAnsi"/>
                <w:i/>
                <w:iCs/>
                <w:color w:val="000000" w:themeColor="text1"/>
                <w:kern w:val="0"/>
                <w:sz w:val="20"/>
                <w:szCs w:val="20"/>
              </w:rPr>
            </w:pPr>
            <w:ins w:id="434" w:author="AutoBVT" w:date="2018-06-12T13:57:00Z">
              <w:r w:rsidRPr="001C30DD">
                <w:rPr>
                  <w:rFonts w:cstheme="minorHAnsi"/>
                  <w:i/>
                  <w:iCs/>
                  <w:color w:val="000000" w:themeColor="text1"/>
                  <w:kern w:val="0"/>
                  <w:sz w:val="20"/>
                  <w:szCs w:val="20"/>
                </w:rPr>
                <w:t xml:space="preserve">     8Bytes</w:t>
              </w:r>
            </w:ins>
          </w:p>
        </w:tc>
        <w:tc>
          <w:tcPr>
            <w:tcW w:w="1417" w:type="dxa"/>
          </w:tcPr>
          <w:p w:rsidR="00E60CD9" w:rsidRPr="001C30DD" w:rsidRDefault="00E60CD9" w:rsidP="00165B4D">
            <w:pPr>
              <w:rPr>
                <w:ins w:id="435" w:author="AutoBVT" w:date="2018-06-12T13:57:00Z"/>
                <w:rFonts w:cstheme="minorHAnsi"/>
                <w:i/>
                <w:iCs/>
                <w:color w:val="000000" w:themeColor="text1"/>
                <w:kern w:val="0"/>
                <w:sz w:val="20"/>
                <w:szCs w:val="20"/>
              </w:rPr>
            </w:pPr>
            <w:ins w:id="436" w:author="AutoBVT" w:date="2018-06-12T13:57:00Z">
              <w:r w:rsidRPr="001C30DD">
                <w:rPr>
                  <w:rFonts w:cstheme="minorHAnsi"/>
                  <w:i/>
                  <w:iCs/>
                  <w:color w:val="000000" w:themeColor="text1"/>
                  <w:kern w:val="0"/>
                  <w:sz w:val="20"/>
                  <w:szCs w:val="20"/>
                </w:rPr>
                <w:t xml:space="preserve"> </w:t>
              </w:r>
              <w:r>
                <w:rPr>
                  <w:rFonts w:cstheme="minorHAnsi" w:hint="eastAsia"/>
                  <w:i/>
                  <w:iCs/>
                  <w:color w:val="000000" w:themeColor="text1"/>
                  <w:kern w:val="0"/>
                  <w:sz w:val="20"/>
                  <w:szCs w:val="20"/>
                </w:rPr>
                <w:t>1Byte</w:t>
              </w:r>
            </w:ins>
          </w:p>
        </w:tc>
        <w:tc>
          <w:tcPr>
            <w:tcW w:w="1418" w:type="dxa"/>
          </w:tcPr>
          <w:p w:rsidR="00E60CD9" w:rsidRPr="001C30DD" w:rsidRDefault="00E60CD9" w:rsidP="00165B4D">
            <w:pPr>
              <w:rPr>
                <w:ins w:id="437" w:author="AutoBVT" w:date="2018-06-12T13:57:00Z"/>
                <w:rFonts w:cstheme="minorHAnsi"/>
                <w:i/>
                <w:iCs/>
                <w:color w:val="000000" w:themeColor="text1"/>
                <w:kern w:val="0"/>
                <w:sz w:val="20"/>
                <w:szCs w:val="20"/>
              </w:rPr>
            </w:pPr>
            <w:ins w:id="438" w:author="AutoBVT" w:date="2018-06-12T13:57:00Z">
              <w:r>
                <w:rPr>
                  <w:rFonts w:cstheme="minorHAnsi" w:hint="eastAsia"/>
                  <w:i/>
                  <w:iCs/>
                  <w:color w:val="000000" w:themeColor="text1"/>
                  <w:kern w:val="0"/>
                  <w:sz w:val="20"/>
                  <w:szCs w:val="20"/>
                </w:rPr>
                <w:t>1</w:t>
              </w:r>
              <w:r w:rsidRPr="001C30DD">
                <w:rPr>
                  <w:rFonts w:cstheme="minorHAnsi"/>
                  <w:i/>
                  <w:iCs/>
                  <w:color w:val="000000" w:themeColor="text1"/>
                  <w:kern w:val="0"/>
                  <w:sz w:val="20"/>
                  <w:szCs w:val="20"/>
                </w:rPr>
                <w:t>Bytes</w:t>
              </w:r>
            </w:ins>
          </w:p>
        </w:tc>
      </w:tr>
    </w:tbl>
    <w:p w:rsidR="00E60CD9" w:rsidRPr="00E8472F" w:rsidRDefault="00E60CD9" w:rsidP="00E60CD9">
      <w:pPr>
        <w:rPr>
          <w:ins w:id="439" w:author="AutoBVT" w:date="2018-06-12T13:57:00Z"/>
          <w:rStyle w:val="fontstyle01"/>
          <w:rFonts w:cstheme="minorHAnsi"/>
        </w:rPr>
      </w:pPr>
    </w:p>
    <w:p w:rsidR="00E60CD9" w:rsidRDefault="00E60CD9" w:rsidP="00E60CD9">
      <w:pPr>
        <w:rPr>
          <w:ins w:id="440" w:author="AutoBVT" w:date="2018-06-12T13:57:00Z"/>
          <w:rStyle w:val="fontstyle01"/>
          <w:rFonts w:cstheme="minorHAnsi"/>
        </w:rPr>
      </w:pPr>
    </w:p>
    <w:p w:rsidR="00E60CD9" w:rsidRDefault="00E60CD9" w:rsidP="00E60CD9">
      <w:pPr>
        <w:rPr>
          <w:ins w:id="441" w:author="AutoBVT" w:date="2018-06-12T13:57:00Z"/>
          <w:rStyle w:val="fontstyle01"/>
          <w:rFonts w:cstheme="minorHAnsi"/>
        </w:rPr>
      </w:pPr>
    </w:p>
    <w:p w:rsidR="00E60CD9" w:rsidRDefault="00E60CD9" w:rsidP="00E60CD9">
      <w:pPr>
        <w:pStyle w:val="Default"/>
        <w:ind w:left="1200" w:hangingChars="600" w:hanging="1200"/>
        <w:jc w:val="both"/>
        <w:rPr>
          <w:ins w:id="442" w:author="AutoBVT" w:date="2018-06-12T13:57:00Z"/>
          <w:sz w:val="20"/>
          <w:szCs w:val="20"/>
        </w:rPr>
      </w:pPr>
      <w:r>
        <w:rPr>
          <w:rFonts w:cstheme="minorHAnsi" w:hint="eastAsia"/>
          <w:i/>
          <w:iCs/>
          <w:color w:val="000000" w:themeColor="text1"/>
          <w:sz w:val="20"/>
          <w:szCs w:val="20"/>
        </w:rPr>
        <w:t>D</w:t>
      </w:r>
      <w:ins w:id="443" w:author="AutoBVT" w:date="2018-06-12T13:57:00Z">
        <w:r>
          <w:rPr>
            <w:rFonts w:cstheme="minorHAnsi" w:hint="eastAsia"/>
            <w:i/>
            <w:iCs/>
            <w:color w:val="000000" w:themeColor="text1"/>
            <w:sz w:val="20"/>
            <w:szCs w:val="20"/>
          </w:rPr>
          <w:t>st</w:t>
        </w:r>
        <w:r w:rsidRPr="0024268F">
          <w:rPr>
            <w:rFonts w:cstheme="minorHAnsi" w:hint="eastAsia"/>
            <w:i/>
            <w:iCs/>
            <w:color w:val="000000" w:themeColor="text1"/>
            <w:sz w:val="20"/>
            <w:szCs w:val="20"/>
          </w:rPr>
          <w:t>Addr</w:t>
        </w:r>
        <w:r>
          <w:rPr>
            <w:rFonts w:hint="eastAsia"/>
            <w:i/>
            <w:sz w:val="20"/>
            <w:szCs w:val="20"/>
          </w:rPr>
          <w:t xml:space="preserve">:   </w:t>
        </w:r>
      </w:ins>
      <w:r>
        <w:rPr>
          <w:rFonts w:hint="eastAsia"/>
          <w:i/>
          <w:sz w:val="20"/>
          <w:szCs w:val="20"/>
        </w:rPr>
        <w:t xml:space="preserve">  </w:t>
      </w:r>
      <w:ins w:id="444" w:author="AutoBVT" w:date="2018-06-12T13:57:00Z">
        <w:r>
          <w:rPr>
            <w:rFonts w:hint="eastAsia"/>
            <w:sz w:val="20"/>
            <w:szCs w:val="20"/>
          </w:rPr>
          <w:t xml:space="preserve">the address </w:t>
        </w:r>
      </w:ins>
      <w:r>
        <w:rPr>
          <w:rFonts w:hint="eastAsia"/>
          <w:sz w:val="20"/>
          <w:szCs w:val="20"/>
        </w:rPr>
        <w:t xml:space="preserve">of </w:t>
      </w:r>
      <w:ins w:id="445" w:author="AutoBVT" w:date="2018-06-12T13:57:00Z">
        <w:r>
          <w:rPr>
            <w:rFonts w:hint="eastAsia"/>
            <w:sz w:val="20"/>
            <w:szCs w:val="20"/>
          </w:rPr>
          <w:t xml:space="preserve">this command will be send to, </w:t>
        </w:r>
        <w:r w:rsidRPr="005635D6">
          <w:rPr>
            <w:sz w:val="20"/>
            <w:szCs w:val="20"/>
          </w:rPr>
          <w:t>shall be unicast or broadcast to all devices for which macRxOnWhenIdle = TRUE.</w:t>
        </w:r>
      </w:ins>
    </w:p>
    <w:p w:rsidR="00E60CD9" w:rsidRDefault="00E60CD9" w:rsidP="00E60CD9">
      <w:pPr>
        <w:pStyle w:val="Default"/>
        <w:jc w:val="both"/>
        <w:rPr>
          <w:ins w:id="446" w:author="AutoBVT" w:date="2018-06-12T13:57:00Z"/>
          <w:sz w:val="20"/>
          <w:szCs w:val="20"/>
        </w:rPr>
      </w:pPr>
      <w:ins w:id="447" w:author="AutoBVT" w:date="2018-06-12T13:57:00Z">
        <w:r w:rsidRPr="00E065BB">
          <w:rPr>
            <w:rFonts w:cstheme="minorHAnsi"/>
            <w:i/>
            <w:iCs/>
            <w:color w:val="000000" w:themeColor="text1"/>
            <w:sz w:val="20"/>
            <w:szCs w:val="20"/>
          </w:rPr>
          <w:t>IEEE</w:t>
        </w:r>
        <w:r w:rsidRPr="00E065BB">
          <w:rPr>
            <w:rFonts w:cstheme="minorHAnsi" w:hint="eastAsia"/>
            <w:i/>
            <w:iCs/>
            <w:color w:val="000000" w:themeColor="text1"/>
            <w:sz w:val="20"/>
            <w:szCs w:val="20"/>
          </w:rPr>
          <w:t xml:space="preserve"> </w:t>
        </w:r>
        <w:r w:rsidRPr="00E065BB">
          <w:rPr>
            <w:rFonts w:cstheme="minorHAnsi"/>
            <w:i/>
            <w:iCs/>
            <w:color w:val="000000" w:themeColor="text1"/>
            <w:sz w:val="20"/>
            <w:szCs w:val="20"/>
          </w:rPr>
          <w:t>Address</w:t>
        </w:r>
        <w:r>
          <w:rPr>
            <w:sz w:val="20"/>
            <w:szCs w:val="20"/>
          </w:rPr>
          <w:t xml:space="preserve"> </w:t>
        </w:r>
        <w:r>
          <w:rPr>
            <w:rFonts w:hint="eastAsia"/>
            <w:sz w:val="20"/>
            <w:szCs w:val="20"/>
          </w:rPr>
          <w:t xml:space="preserve">: </w:t>
        </w:r>
        <w:r>
          <w:rPr>
            <w:sz w:val="20"/>
            <w:szCs w:val="20"/>
          </w:rPr>
          <w:t xml:space="preserve">The IEEE address to be matched by the Remote Device </w:t>
        </w:r>
      </w:ins>
    </w:p>
    <w:p w:rsidR="00E60CD9" w:rsidRDefault="00E60CD9" w:rsidP="00E60CD9">
      <w:pPr>
        <w:pStyle w:val="Default"/>
        <w:jc w:val="both"/>
        <w:rPr>
          <w:ins w:id="448" w:author="AutoBVT" w:date="2018-06-12T13:57:00Z"/>
          <w:sz w:val="20"/>
          <w:szCs w:val="20"/>
        </w:rPr>
      </w:pPr>
      <w:ins w:id="449" w:author="AutoBVT" w:date="2018-06-12T13:57:00Z">
        <w:del w:id="450" w:author="telink" w:date="2018-06-26T09:24:00Z">
          <w:r w:rsidDel="00CE05B3">
            <w:rPr>
              <w:rFonts w:hint="eastAsia"/>
              <w:sz w:val="20"/>
              <w:szCs w:val="20"/>
            </w:rPr>
            <w:delText xml:space="preserve"> </w:delText>
          </w:r>
        </w:del>
        <w:r w:rsidRPr="0000384E">
          <w:rPr>
            <w:rFonts w:cstheme="minorHAnsi"/>
            <w:i/>
            <w:iCs/>
            <w:color w:val="000000" w:themeColor="text1"/>
            <w:sz w:val="20"/>
            <w:szCs w:val="20"/>
          </w:rPr>
          <w:t>RequestType</w:t>
        </w:r>
        <w:r>
          <w:rPr>
            <w:sz w:val="20"/>
            <w:szCs w:val="20"/>
          </w:rPr>
          <w:t xml:space="preserve"> </w:t>
        </w:r>
        <w:r>
          <w:rPr>
            <w:rFonts w:hint="eastAsia"/>
            <w:sz w:val="20"/>
            <w:szCs w:val="20"/>
          </w:rPr>
          <w:t xml:space="preserve">: </w:t>
        </w:r>
        <w:del w:id="451" w:author="telink" w:date="2018-06-26T09:24:00Z">
          <w:r w:rsidDel="00CE05B3">
            <w:rPr>
              <w:rFonts w:hint="eastAsia"/>
              <w:sz w:val="20"/>
              <w:szCs w:val="20"/>
            </w:rPr>
            <w:delText xml:space="preserve"> </w:delText>
          </w:r>
        </w:del>
        <w:r>
          <w:rPr>
            <w:sz w:val="20"/>
            <w:szCs w:val="20"/>
          </w:rPr>
          <w:t xml:space="preserve">Request type for this command: </w:t>
        </w:r>
      </w:ins>
    </w:p>
    <w:p w:rsidR="00E60CD9" w:rsidRDefault="00E60CD9" w:rsidP="00E60CD9">
      <w:pPr>
        <w:pStyle w:val="Default"/>
        <w:jc w:val="both"/>
        <w:rPr>
          <w:ins w:id="452" w:author="AutoBVT" w:date="2018-06-12T13:57:00Z"/>
          <w:sz w:val="20"/>
          <w:szCs w:val="20"/>
        </w:rPr>
      </w:pPr>
      <w:ins w:id="453" w:author="AutoBVT" w:date="2018-06-12T13:57:00Z">
        <w:r>
          <w:rPr>
            <w:rFonts w:hint="eastAsia"/>
            <w:sz w:val="20"/>
            <w:szCs w:val="20"/>
          </w:rPr>
          <w:tab/>
        </w:r>
        <w:r>
          <w:rPr>
            <w:rFonts w:hint="eastAsia"/>
            <w:sz w:val="20"/>
            <w:szCs w:val="20"/>
          </w:rPr>
          <w:tab/>
        </w:r>
        <w:r>
          <w:rPr>
            <w:rFonts w:hint="eastAsia"/>
            <w:sz w:val="20"/>
            <w:szCs w:val="20"/>
          </w:rPr>
          <w:tab/>
        </w:r>
        <w:r>
          <w:rPr>
            <w:rFonts w:hint="eastAsia"/>
            <w:sz w:val="20"/>
            <w:szCs w:val="20"/>
          </w:rPr>
          <w:tab/>
        </w:r>
        <w:r>
          <w:rPr>
            <w:sz w:val="20"/>
            <w:szCs w:val="20"/>
          </w:rPr>
          <w:t xml:space="preserve">0x00 – Single device response </w:t>
        </w:r>
      </w:ins>
    </w:p>
    <w:p w:rsidR="00E60CD9" w:rsidRDefault="00E60CD9" w:rsidP="00E60CD9">
      <w:pPr>
        <w:pStyle w:val="Default"/>
        <w:jc w:val="both"/>
        <w:rPr>
          <w:ins w:id="454" w:author="AutoBVT" w:date="2018-06-12T13:57:00Z"/>
          <w:sz w:val="20"/>
          <w:szCs w:val="20"/>
        </w:rPr>
      </w:pPr>
      <w:ins w:id="455" w:author="AutoBVT" w:date="2018-06-12T13:57:00Z">
        <w:r>
          <w:rPr>
            <w:rFonts w:hint="eastAsia"/>
            <w:sz w:val="20"/>
            <w:szCs w:val="20"/>
          </w:rPr>
          <w:tab/>
        </w:r>
        <w:r>
          <w:rPr>
            <w:rFonts w:hint="eastAsia"/>
            <w:sz w:val="20"/>
            <w:szCs w:val="20"/>
          </w:rPr>
          <w:tab/>
        </w:r>
        <w:r>
          <w:rPr>
            <w:rFonts w:hint="eastAsia"/>
            <w:sz w:val="20"/>
            <w:szCs w:val="20"/>
          </w:rPr>
          <w:tab/>
        </w:r>
        <w:r>
          <w:rPr>
            <w:rFonts w:hint="eastAsia"/>
            <w:sz w:val="20"/>
            <w:szCs w:val="20"/>
          </w:rPr>
          <w:tab/>
        </w:r>
        <w:r>
          <w:rPr>
            <w:sz w:val="20"/>
            <w:szCs w:val="20"/>
          </w:rPr>
          <w:t xml:space="preserve">0x01 – Extended response </w:t>
        </w:r>
      </w:ins>
    </w:p>
    <w:p w:rsidR="00E60CD9" w:rsidRDefault="00E60CD9" w:rsidP="00E60CD9">
      <w:pPr>
        <w:pStyle w:val="Default"/>
        <w:jc w:val="both"/>
        <w:rPr>
          <w:ins w:id="456" w:author="AutoBVT" w:date="2018-06-12T13:57:00Z"/>
          <w:sz w:val="20"/>
          <w:szCs w:val="20"/>
        </w:rPr>
      </w:pPr>
      <w:ins w:id="457" w:author="AutoBVT" w:date="2018-06-12T13:57:00Z">
        <w:r>
          <w:rPr>
            <w:rFonts w:hint="eastAsia"/>
            <w:sz w:val="20"/>
            <w:szCs w:val="20"/>
          </w:rPr>
          <w:tab/>
        </w:r>
        <w:r>
          <w:rPr>
            <w:rFonts w:hint="eastAsia"/>
            <w:sz w:val="20"/>
            <w:szCs w:val="20"/>
          </w:rPr>
          <w:tab/>
        </w:r>
        <w:r>
          <w:rPr>
            <w:rFonts w:hint="eastAsia"/>
            <w:sz w:val="20"/>
            <w:szCs w:val="20"/>
          </w:rPr>
          <w:tab/>
        </w:r>
        <w:r>
          <w:rPr>
            <w:rFonts w:hint="eastAsia"/>
            <w:sz w:val="20"/>
            <w:szCs w:val="20"/>
          </w:rPr>
          <w:tab/>
        </w:r>
        <w:r>
          <w:rPr>
            <w:sz w:val="20"/>
            <w:szCs w:val="20"/>
          </w:rPr>
          <w:t xml:space="preserve">0x02-0xFF – reserved </w:t>
        </w:r>
      </w:ins>
    </w:p>
    <w:p w:rsidR="00E60CD9" w:rsidRDefault="00E60CD9" w:rsidP="00E60CD9">
      <w:pPr>
        <w:pStyle w:val="Default"/>
        <w:jc w:val="both"/>
        <w:rPr>
          <w:ins w:id="458" w:author="AutoBVT" w:date="2018-06-12T13:57:00Z"/>
          <w:sz w:val="20"/>
          <w:szCs w:val="20"/>
        </w:rPr>
      </w:pPr>
      <w:ins w:id="459" w:author="AutoBVT" w:date="2018-06-12T13:57:00Z">
        <w:r w:rsidRPr="00CF403F">
          <w:rPr>
            <w:rFonts w:cstheme="minorHAnsi"/>
            <w:i/>
            <w:iCs/>
            <w:color w:val="000000" w:themeColor="text1"/>
            <w:sz w:val="20"/>
            <w:szCs w:val="20"/>
          </w:rPr>
          <w:t>StartIndex</w:t>
        </w:r>
        <w:r w:rsidRPr="00CF403F">
          <w:rPr>
            <w:rFonts w:cstheme="minorHAnsi" w:hint="eastAsia"/>
            <w:i/>
            <w:iCs/>
            <w:color w:val="000000" w:themeColor="text1"/>
            <w:sz w:val="20"/>
            <w:szCs w:val="20"/>
          </w:rPr>
          <w:t xml:space="preserve">: </w:t>
        </w:r>
        <w:r>
          <w:rPr>
            <w:rFonts w:cstheme="minorHAnsi" w:hint="eastAsia"/>
            <w:i/>
            <w:iCs/>
            <w:color w:val="000000" w:themeColor="text1"/>
            <w:sz w:val="20"/>
            <w:szCs w:val="20"/>
          </w:rPr>
          <w:t xml:space="preserve">   </w:t>
        </w:r>
        <w:r>
          <w:rPr>
            <w:sz w:val="20"/>
            <w:szCs w:val="20"/>
          </w:rPr>
          <w:t xml:space="preserve">If the Request type for this command is </w:t>
        </w:r>
        <w:del w:id="460" w:author="telink" w:date="2018-06-25T19:23:00Z">
          <w:r w:rsidDel="00E90620">
            <w:rPr>
              <w:sz w:val="20"/>
              <w:szCs w:val="20"/>
            </w:rPr>
            <w:delText>E</w:delText>
          </w:r>
        </w:del>
      </w:ins>
      <w:ins w:id="461" w:author="telink" w:date="2018-06-25T19:23:00Z">
        <w:r>
          <w:rPr>
            <w:sz w:val="20"/>
            <w:szCs w:val="20"/>
          </w:rPr>
          <w:t>e</w:t>
        </w:r>
      </w:ins>
      <w:ins w:id="462" w:author="AutoBVT" w:date="2018-06-12T13:57:00Z">
        <w:r>
          <w:rPr>
            <w:sz w:val="20"/>
            <w:szCs w:val="20"/>
          </w:rPr>
          <w:t xml:space="preserve">xtended response, the StartIndex provides the </w:t>
        </w:r>
        <w:del w:id="463" w:author="telink" w:date="2018-06-25T19:23:00Z">
          <w:r w:rsidDel="00E90620">
            <w:rPr>
              <w:rFonts w:hint="eastAsia"/>
              <w:sz w:val="20"/>
              <w:szCs w:val="20"/>
            </w:rPr>
            <w:tab/>
          </w:r>
          <w:r w:rsidDel="00E90620">
            <w:rPr>
              <w:rFonts w:hint="eastAsia"/>
              <w:sz w:val="20"/>
              <w:szCs w:val="20"/>
            </w:rPr>
            <w:tab/>
          </w:r>
          <w:r w:rsidDel="00E90620">
            <w:rPr>
              <w:rFonts w:hint="eastAsia"/>
              <w:sz w:val="20"/>
              <w:szCs w:val="20"/>
            </w:rPr>
            <w:tab/>
          </w:r>
        </w:del>
        <w:r>
          <w:rPr>
            <w:sz w:val="20"/>
            <w:szCs w:val="20"/>
          </w:rPr>
          <w:t>starting index for the requested elements of the associated devices list</w:t>
        </w:r>
      </w:ins>
      <w:ins w:id="464" w:author="telink" w:date="2018-06-25T19:23:00Z">
        <w:r>
          <w:rPr>
            <w:sz w:val="20"/>
            <w:szCs w:val="20"/>
          </w:rPr>
          <w:t>.</w:t>
        </w:r>
      </w:ins>
      <w:ins w:id="465" w:author="AutoBVT" w:date="2018-06-12T13:57:00Z">
        <w:r>
          <w:rPr>
            <w:sz w:val="20"/>
            <w:szCs w:val="20"/>
          </w:rPr>
          <w:t xml:space="preserve"> </w:t>
        </w:r>
      </w:ins>
    </w:p>
    <w:p w:rsidR="00E60CD9" w:rsidRDefault="00E60CD9" w:rsidP="00E60CD9">
      <w:pPr>
        <w:autoSpaceDE w:val="0"/>
        <w:autoSpaceDN w:val="0"/>
        <w:adjustRightInd w:val="0"/>
        <w:jc w:val="left"/>
        <w:rPr>
          <w:ins w:id="466" w:author="AutoBVT" w:date="2018-06-12T13:57:00Z"/>
          <w:b/>
        </w:rPr>
      </w:pPr>
      <w:ins w:id="467"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sidRPr="00577543">
          <w:rPr>
            <w:b/>
          </w:rPr>
          <w:t xml:space="preserve">55 00 </w:t>
        </w:r>
        <w:r>
          <w:rPr>
            <w:rFonts w:hint="eastAsia"/>
            <w:b/>
          </w:rPr>
          <w:t>10</w:t>
        </w:r>
        <w:r w:rsidRPr="00577543">
          <w:rPr>
            <w:b/>
          </w:rPr>
          <w:t xml:space="preserve"> 00 </w:t>
        </w:r>
        <w:r>
          <w:rPr>
            <w:rFonts w:hint="eastAsia"/>
            <w:b/>
          </w:rPr>
          <w:t>0c</w:t>
        </w:r>
        <w:r w:rsidRPr="00577543">
          <w:rPr>
            <w:b/>
          </w:rPr>
          <w:t xml:space="preserve"> 00 </w:t>
        </w:r>
      </w:ins>
      <w:r>
        <w:rPr>
          <w:rFonts w:cstheme="minorHAnsi" w:hint="eastAsia"/>
          <w:iCs/>
          <w:color w:val="000000" w:themeColor="text1"/>
          <w:kern w:val="0"/>
          <w:sz w:val="20"/>
          <w:szCs w:val="20"/>
        </w:rPr>
        <w:t>D</w:t>
      </w:r>
      <w:ins w:id="468" w:author="AutoBVT" w:date="2018-06-12T13:57:00Z">
        <w:r>
          <w:rPr>
            <w:rFonts w:cstheme="minorHAnsi" w:hint="eastAsia"/>
            <w:iCs/>
            <w:color w:val="000000" w:themeColor="text1"/>
            <w:kern w:val="0"/>
            <w:sz w:val="20"/>
            <w:szCs w:val="20"/>
          </w:rPr>
          <w:t>stAddr [1-0]</w:t>
        </w:r>
        <w:r w:rsidRPr="00431BA6">
          <w:rPr>
            <w:rFonts w:hint="eastAsia"/>
          </w:rPr>
          <w:t xml:space="preserve"> </w:t>
        </w:r>
      </w:ins>
      <w:r>
        <w:rPr>
          <w:rFonts w:hint="eastAsia"/>
        </w:rPr>
        <w:t>IEEE</w:t>
      </w:r>
      <w:ins w:id="469" w:author="AutoBVT" w:date="2018-06-12T13:57:00Z">
        <w:r w:rsidRPr="00431BA6">
          <w:rPr>
            <w:rFonts w:hint="eastAsia"/>
          </w:rPr>
          <w:t>Addr</w:t>
        </w:r>
      </w:ins>
      <w:r>
        <w:rPr>
          <w:rFonts w:hint="eastAsia"/>
        </w:rPr>
        <w:t>ess</w:t>
      </w:r>
      <w:ins w:id="470" w:author="AutoBVT" w:date="2018-06-12T13:57:00Z">
        <w:r w:rsidRPr="00431BA6">
          <w:rPr>
            <w:rFonts w:hint="eastAsia"/>
          </w:rPr>
          <w:t>[</w:t>
        </w:r>
        <w:r>
          <w:rPr>
            <w:rFonts w:hint="eastAsia"/>
          </w:rPr>
          <w:t>7-0</w:t>
        </w:r>
        <w:r w:rsidRPr="00431BA6">
          <w:rPr>
            <w:rFonts w:hint="eastAsia"/>
          </w:rPr>
          <w:t xml:space="preserve">] </w:t>
        </w:r>
        <w:r w:rsidRPr="00431BA6">
          <w:rPr>
            <w:rFonts w:cstheme="minorHAnsi" w:hint="eastAsia"/>
            <w:iCs/>
            <w:color w:val="000000" w:themeColor="text1"/>
            <w:kern w:val="0"/>
            <w:sz w:val="20"/>
            <w:szCs w:val="20"/>
          </w:rPr>
          <w:t xml:space="preserve">requestType </w:t>
        </w:r>
        <w:r w:rsidRPr="00431BA6">
          <w:rPr>
            <w:rFonts w:cstheme="minorHAnsi"/>
            <w:iCs/>
            <w:color w:val="000000" w:themeColor="text1"/>
            <w:kern w:val="0"/>
            <w:sz w:val="20"/>
            <w:szCs w:val="20"/>
          </w:rPr>
          <w:t>StartIndex</w:t>
        </w:r>
        <w:r w:rsidRPr="00577543">
          <w:rPr>
            <w:rFonts w:cstheme="minorHAnsi" w:hint="eastAsia"/>
            <w:b/>
            <w:iCs/>
            <w:color w:val="000000" w:themeColor="text1"/>
            <w:kern w:val="0"/>
            <w:sz w:val="20"/>
            <w:szCs w:val="20"/>
          </w:rPr>
          <w:t xml:space="preserve"> </w:t>
        </w:r>
        <w:r>
          <w:rPr>
            <w:rFonts w:hint="eastAsia"/>
            <w:b/>
          </w:rPr>
          <w:t>AA</w:t>
        </w:r>
      </w:ins>
    </w:p>
    <w:p w:rsidR="00E60CD9" w:rsidRPr="00157BEB" w:rsidRDefault="00E60CD9" w:rsidP="00E60CD9">
      <w:pPr>
        <w:autoSpaceDE w:val="0"/>
        <w:autoSpaceDN w:val="0"/>
        <w:adjustRightInd w:val="0"/>
        <w:jc w:val="left"/>
        <w:rPr>
          <w:ins w:id="471" w:author="AutoBVT" w:date="2018-06-12T13:57:00Z"/>
          <w:b/>
        </w:rPr>
      </w:pPr>
    </w:p>
    <w:p w:rsidR="00E60CD9" w:rsidRPr="001C30DD" w:rsidRDefault="00E60CD9" w:rsidP="00E60CD9">
      <w:pPr>
        <w:rPr>
          <w:ins w:id="472" w:author="AutoBVT" w:date="2018-06-12T13:57:00Z"/>
          <w:rFonts w:cstheme="minorHAnsi"/>
          <w:i/>
          <w:iCs/>
          <w:color w:val="0000C0"/>
          <w:sz w:val="20"/>
          <w:szCs w:val="20"/>
          <w:highlight w:val="lightGray"/>
        </w:rPr>
      </w:pPr>
      <w:ins w:id="473" w:author="AutoBVT" w:date="2018-06-12T13:57:00Z">
        <w:r>
          <w:rPr>
            <w:rStyle w:val="fontstyle01"/>
            <w:rFonts w:cstheme="minorHAnsi" w:hint="eastAsia"/>
            <w:b/>
            <w:i/>
          </w:rPr>
          <w:t>2.2.2.2</w:t>
        </w:r>
        <w:r>
          <w:rPr>
            <w:rStyle w:val="fontstyle01"/>
            <w:rFonts w:cstheme="minorHAnsi" w:hint="eastAsia"/>
            <w:b/>
            <w:i/>
          </w:rPr>
          <w:tab/>
        </w:r>
        <w:r w:rsidRPr="008240DC">
          <w:rPr>
            <w:rStyle w:val="fontstyle01"/>
            <w:rFonts w:cstheme="minorHAnsi"/>
            <w:b/>
            <w:i/>
          </w:rPr>
          <w:t>ZBHCI_CMD_DISCOVERY_</w:t>
        </w:r>
        <w:r>
          <w:rPr>
            <w:rStyle w:val="fontstyle01"/>
            <w:rFonts w:cstheme="minorHAnsi" w:hint="eastAsia"/>
            <w:b/>
            <w:i/>
          </w:rPr>
          <w:t>IEEE</w:t>
        </w:r>
        <w:r w:rsidRPr="008240DC">
          <w:rPr>
            <w:rStyle w:val="fontstyle01"/>
            <w:rFonts w:cstheme="minorHAnsi"/>
            <w:b/>
            <w:i/>
          </w:rPr>
          <w:t>_ADDR_RE</w:t>
        </w:r>
        <w:r>
          <w:rPr>
            <w:rStyle w:val="fontstyle01"/>
            <w:rFonts w:cstheme="minorHAnsi" w:hint="eastAsia"/>
            <w:b/>
            <w:i/>
          </w:rPr>
          <w:t>Q</w:t>
        </w:r>
      </w:ins>
    </w:p>
    <w:tbl>
      <w:tblPr>
        <w:tblStyle w:val="ab"/>
        <w:tblpPr w:leftFromText="180" w:rightFromText="180" w:vertAnchor="text" w:horzAnchor="page" w:tblpX="2884" w:tblpY="88"/>
        <w:tblW w:w="0" w:type="auto"/>
        <w:tblLook w:val="04A0" w:firstRow="1" w:lastRow="0" w:firstColumn="1" w:lastColumn="0" w:noHBand="0" w:noVBand="1"/>
      </w:tblPr>
      <w:tblGrid>
        <w:gridCol w:w="1526"/>
        <w:gridCol w:w="1984"/>
        <w:gridCol w:w="1418"/>
        <w:gridCol w:w="1417"/>
      </w:tblGrid>
      <w:tr w:rsidR="00E60CD9" w:rsidRPr="001C30DD" w:rsidTr="00165B4D">
        <w:trPr>
          <w:trHeight w:val="413"/>
          <w:ins w:id="474" w:author="AutoBVT" w:date="2018-06-12T13:57:00Z"/>
        </w:trPr>
        <w:tc>
          <w:tcPr>
            <w:tcW w:w="1526" w:type="dxa"/>
          </w:tcPr>
          <w:p w:rsidR="00E60CD9" w:rsidRDefault="00E60CD9" w:rsidP="00165B4D">
            <w:pPr>
              <w:pStyle w:val="Default"/>
              <w:jc w:val="both"/>
              <w:rPr>
                <w:ins w:id="475" w:author="AutoBVT" w:date="2018-06-12T13:57:00Z"/>
                <w:sz w:val="20"/>
                <w:szCs w:val="20"/>
              </w:rPr>
            </w:pPr>
            <w:r>
              <w:rPr>
                <w:rFonts w:cstheme="minorHAnsi" w:hint="eastAsia"/>
                <w:iCs/>
                <w:color w:val="000000" w:themeColor="text1"/>
                <w:sz w:val="20"/>
                <w:szCs w:val="20"/>
              </w:rPr>
              <w:t>D</w:t>
            </w:r>
            <w:ins w:id="476" w:author="AutoBVT" w:date="2018-06-12T13:57:00Z">
              <w:r>
                <w:rPr>
                  <w:rFonts w:cstheme="minorHAnsi" w:hint="eastAsia"/>
                  <w:iCs/>
                  <w:color w:val="000000" w:themeColor="text1"/>
                  <w:sz w:val="20"/>
                  <w:szCs w:val="20"/>
                </w:rPr>
                <w:t>stAddr</w:t>
              </w:r>
            </w:ins>
          </w:p>
        </w:tc>
        <w:tc>
          <w:tcPr>
            <w:tcW w:w="1984" w:type="dxa"/>
          </w:tcPr>
          <w:p w:rsidR="00E60CD9" w:rsidRPr="001C30DD" w:rsidRDefault="00E60CD9" w:rsidP="00165B4D">
            <w:pPr>
              <w:pStyle w:val="Default"/>
              <w:jc w:val="both"/>
              <w:rPr>
                <w:ins w:id="477" w:author="AutoBVT" w:date="2018-06-12T13:57:00Z"/>
                <w:rFonts w:cstheme="minorHAnsi"/>
                <w:iCs/>
                <w:color w:val="000000" w:themeColor="text1"/>
                <w:sz w:val="20"/>
                <w:szCs w:val="20"/>
              </w:rPr>
            </w:pPr>
            <w:ins w:id="478" w:author="AutoBVT" w:date="2018-06-12T13:57:00Z">
              <w:r>
                <w:rPr>
                  <w:sz w:val="20"/>
                  <w:szCs w:val="20"/>
                </w:rPr>
                <w:t xml:space="preserve">NWKAddrOfInterest </w:t>
              </w:r>
            </w:ins>
          </w:p>
        </w:tc>
        <w:tc>
          <w:tcPr>
            <w:tcW w:w="1418" w:type="dxa"/>
          </w:tcPr>
          <w:p w:rsidR="00E60CD9" w:rsidRPr="001C30DD" w:rsidRDefault="00E60CD9" w:rsidP="00165B4D">
            <w:pPr>
              <w:rPr>
                <w:ins w:id="479" w:author="AutoBVT" w:date="2018-06-12T13:57:00Z"/>
                <w:rFonts w:cstheme="minorHAnsi"/>
                <w:iCs/>
                <w:color w:val="000000" w:themeColor="text1"/>
                <w:kern w:val="0"/>
                <w:sz w:val="20"/>
                <w:szCs w:val="20"/>
              </w:rPr>
            </w:pPr>
            <w:ins w:id="480" w:author="AutoBVT" w:date="2018-06-12T13:57:00Z">
              <w:r>
                <w:rPr>
                  <w:rFonts w:cstheme="minorHAnsi"/>
                  <w:iCs/>
                  <w:color w:val="000000" w:themeColor="text1"/>
                  <w:kern w:val="0"/>
                  <w:sz w:val="20"/>
                  <w:szCs w:val="20"/>
                </w:rPr>
                <w:t>Reques</w:t>
              </w:r>
              <w:r w:rsidRPr="00DC4BE9">
                <w:rPr>
                  <w:rFonts w:cstheme="minorHAnsi"/>
                  <w:iCs/>
                  <w:color w:val="000000" w:themeColor="text1"/>
                  <w:kern w:val="0"/>
                  <w:sz w:val="20"/>
                  <w:szCs w:val="20"/>
                </w:rPr>
                <w:t>Type</w:t>
              </w:r>
            </w:ins>
          </w:p>
        </w:tc>
        <w:tc>
          <w:tcPr>
            <w:tcW w:w="1417" w:type="dxa"/>
          </w:tcPr>
          <w:p w:rsidR="00E60CD9" w:rsidRPr="001C30DD" w:rsidRDefault="00E60CD9" w:rsidP="00165B4D">
            <w:pPr>
              <w:rPr>
                <w:ins w:id="481" w:author="AutoBVT" w:date="2018-06-12T13:57:00Z"/>
                <w:rFonts w:cstheme="minorHAnsi"/>
                <w:iCs/>
                <w:color w:val="000000" w:themeColor="text1"/>
                <w:kern w:val="0"/>
                <w:sz w:val="20"/>
                <w:szCs w:val="20"/>
              </w:rPr>
            </w:pPr>
            <w:ins w:id="482" w:author="AutoBVT" w:date="2018-06-12T13:57:00Z">
              <w:r w:rsidRPr="00DC4BE9">
                <w:rPr>
                  <w:rFonts w:cstheme="minorHAnsi"/>
                  <w:iCs/>
                  <w:color w:val="000000" w:themeColor="text1"/>
                  <w:kern w:val="0"/>
                  <w:sz w:val="20"/>
                  <w:szCs w:val="20"/>
                </w:rPr>
                <w:t>StartIndex</w:t>
              </w:r>
            </w:ins>
          </w:p>
        </w:tc>
      </w:tr>
      <w:tr w:rsidR="00E60CD9" w:rsidRPr="001C30DD" w:rsidTr="00165B4D">
        <w:trPr>
          <w:trHeight w:val="351"/>
          <w:ins w:id="483" w:author="AutoBVT" w:date="2018-06-12T13:57:00Z"/>
        </w:trPr>
        <w:tc>
          <w:tcPr>
            <w:tcW w:w="1526" w:type="dxa"/>
          </w:tcPr>
          <w:p w:rsidR="00E60CD9" w:rsidRPr="001C30DD" w:rsidRDefault="00E60CD9" w:rsidP="00165B4D">
            <w:pPr>
              <w:rPr>
                <w:ins w:id="484" w:author="AutoBVT" w:date="2018-06-12T13:57:00Z"/>
                <w:rFonts w:cstheme="minorHAnsi"/>
                <w:i/>
                <w:iCs/>
                <w:color w:val="000000" w:themeColor="text1"/>
                <w:kern w:val="0"/>
                <w:sz w:val="20"/>
                <w:szCs w:val="20"/>
              </w:rPr>
            </w:pPr>
            <w:ins w:id="485" w:author="AutoBVT" w:date="2018-06-12T13:57:00Z">
              <w:r>
                <w:rPr>
                  <w:rFonts w:cstheme="minorHAnsi" w:hint="eastAsia"/>
                  <w:i/>
                  <w:iCs/>
                  <w:color w:val="000000" w:themeColor="text1"/>
                  <w:kern w:val="0"/>
                  <w:sz w:val="20"/>
                  <w:szCs w:val="20"/>
                </w:rPr>
                <w:t>2Bytes</w:t>
              </w:r>
            </w:ins>
          </w:p>
        </w:tc>
        <w:tc>
          <w:tcPr>
            <w:tcW w:w="1984" w:type="dxa"/>
          </w:tcPr>
          <w:p w:rsidR="00E60CD9" w:rsidRPr="001C30DD" w:rsidRDefault="00E60CD9" w:rsidP="00165B4D">
            <w:pPr>
              <w:rPr>
                <w:ins w:id="486" w:author="AutoBVT" w:date="2018-06-12T13:57:00Z"/>
                <w:rFonts w:cstheme="minorHAnsi"/>
                <w:i/>
                <w:iCs/>
                <w:color w:val="000000" w:themeColor="text1"/>
                <w:kern w:val="0"/>
                <w:sz w:val="20"/>
                <w:szCs w:val="20"/>
              </w:rPr>
            </w:pPr>
            <w:ins w:id="487" w:author="AutoBVT" w:date="2018-06-12T13:57:00Z">
              <w:r w:rsidRPr="001C30DD">
                <w:rPr>
                  <w:rFonts w:cstheme="minorHAnsi"/>
                  <w:i/>
                  <w:iCs/>
                  <w:color w:val="000000" w:themeColor="text1"/>
                  <w:kern w:val="0"/>
                  <w:sz w:val="20"/>
                  <w:szCs w:val="20"/>
                </w:rPr>
                <w:t xml:space="preserve">     </w:t>
              </w:r>
              <w:r>
                <w:rPr>
                  <w:rFonts w:cstheme="minorHAnsi" w:hint="eastAsia"/>
                  <w:i/>
                  <w:iCs/>
                  <w:color w:val="000000" w:themeColor="text1"/>
                  <w:kern w:val="0"/>
                  <w:sz w:val="20"/>
                  <w:szCs w:val="20"/>
                </w:rPr>
                <w:t>2</w:t>
              </w:r>
              <w:r w:rsidRPr="001C30DD">
                <w:rPr>
                  <w:rFonts w:cstheme="minorHAnsi"/>
                  <w:i/>
                  <w:iCs/>
                  <w:color w:val="000000" w:themeColor="text1"/>
                  <w:kern w:val="0"/>
                  <w:sz w:val="20"/>
                  <w:szCs w:val="20"/>
                </w:rPr>
                <w:t>Bytes</w:t>
              </w:r>
            </w:ins>
          </w:p>
        </w:tc>
        <w:tc>
          <w:tcPr>
            <w:tcW w:w="1418" w:type="dxa"/>
          </w:tcPr>
          <w:p w:rsidR="00E60CD9" w:rsidRPr="001C30DD" w:rsidRDefault="00E60CD9" w:rsidP="00165B4D">
            <w:pPr>
              <w:rPr>
                <w:ins w:id="488" w:author="AutoBVT" w:date="2018-06-12T13:57:00Z"/>
                <w:rFonts w:cstheme="minorHAnsi"/>
                <w:i/>
                <w:iCs/>
                <w:color w:val="000000" w:themeColor="text1"/>
                <w:kern w:val="0"/>
                <w:sz w:val="20"/>
                <w:szCs w:val="20"/>
              </w:rPr>
            </w:pPr>
            <w:ins w:id="489" w:author="AutoBVT" w:date="2018-06-12T13:57:00Z">
              <w:r w:rsidRPr="001C30DD">
                <w:rPr>
                  <w:rFonts w:cstheme="minorHAnsi"/>
                  <w:i/>
                  <w:iCs/>
                  <w:color w:val="000000" w:themeColor="text1"/>
                  <w:kern w:val="0"/>
                  <w:sz w:val="20"/>
                  <w:szCs w:val="20"/>
                </w:rPr>
                <w:t xml:space="preserve"> </w:t>
              </w:r>
              <w:r>
                <w:rPr>
                  <w:rFonts w:cstheme="minorHAnsi" w:hint="eastAsia"/>
                  <w:i/>
                  <w:iCs/>
                  <w:color w:val="000000" w:themeColor="text1"/>
                  <w:kern w:val="0"/>
                  <w:sz w:val="20"/>
                  <w:szCs w:val="20"/>
                </w:rPr>
                <w:t>1Byte</w:t>
              </w:r>
            </w:ins>
          </w:p>
        </w:tc>
        <w:tc>
          <w:tcPr>
            <w:tcW w:w="1417" w:type="dxa"/>
          </w:tcPr>
          <w:p w:rsidR="00E60CD9" w:rsidRPr="001C30DD" w:rsidRDefault="00E60CD9" w:rsidP="00165B4D">
            <w:pPr>
              <w:rPr>
                <w:ins w:id="490" w:author="AutoBVT" w:date="2018-06-12T13:57:00Z"/>
                <w:rFonts w:cstheme="minorHAnsi"/>
                <w:i/>
                <w:iCs/>
                <w:color w:val="000000" w:themeColor="text1"/>
                <w:kern w:val="0"/>
                <w:sz w:val="20"/>
                <w:szCs w:val="20"/>
              </w:rPr>
            </w:pPr>
            <w:ins w:id="491" w:author="AutoBVT" w:date="2018-06-12T13:57:00Z">
              <w:r>
                <w:rPr>
                  <w:rFonts w:cstheme="minorHAnsi" w:hint="eastAsia"/>
                  <w:i/>
                  <w:iCs/>
                  <w:color w:val="000000" w:themeColor="text1"/>
                  <w:kern w:val="0"/>
                  <w:sz w:val="20"/>
                  <w:szCs w:val="20"/>
                </w:rPr>
                <w:t>1</w:t>
              </w:r>
              <w:r w:rsidRPr="001C30DD">
                <w:rPr>
                  <w:rFonts w:cstheme="minorHAnsi"/>
                  <w:i/>
                  <w:iCs/>
                  <w:color w:val="000000" w:themeColor="text1"/>
                  <w:kern w:val="0"/>
                  <w:sz w:val="20"/>
                  <w:szCs w:val="20"/>
                </w:rPr>
                <w:t>Bytes</w:t>
              </w:r>
            </w:ins>
          </w:p>
        </w:tc>
      </w:tr>
    </w:tbl>
    <w:p w:rsidR="00E60CD9" w:rsidRPr="00E8472F" w:rsidRDefault="00E60CD9" w:rsidP="00E60CD9">
      <w:pPr>
        <w:rPr>
          <w:ins w:id="492" w:author="AutoBVT" w:date="2018-06-12T13:57:00Z"/>
          <w:rStyle w:val="fontstyle01"/>
          <w:rFonts w:cstheme="minorHAnsi"/>
        </w:rPr>
      </w:pPr>
    </w:p>
    <w:p w:rsidR="00E60CD9" w:rsidRDefault="00E60CD9" w:rsidP="00E60CD9">
      <w:pPr>
        <w:rPr>
          <w:ins w:id="493" w:author="AutoBVT" w:date="2018-06-12T13:57:00Z"/>
          <w:rStyle w:val="fontstyle01"/>
          <w:rFonts w:cstheme="minorHAnsi"/>
        </w:rPr>
      </w:pPr>
    </w:p>
    <w:p w:rsidR="00E60CD9" w:rsidRDefault="00E60CD9" w:rsidP="00E60CD9">
      <w:pPr>
        <w:rPr>
          <w:ins w:id="494" w:author="AutoBVT" w:date="2018-06-12T13:57:00Z"/>
          <w:rStyle w:val="fontstyle01"/>
          <w:rFonts w:cstheme="minorHAnsi"/>
        </w:rPr>
      </w:pPr>
    </w:p>
    <w:p w:rsidR="00E60CD9" w:rsidRDefault="00E60CD9" w:rsidP="00E60CD9">
      <w:pPr>
        <w:pStyle w:val="Default"/>
        <w:jc w:val="both"/>
        <w:rPr>
          <w:ins w:id="495" w:author="AutoBVT" w:date="2018-06-12T13:57:00Z"/>
          <w:sz w:val="20"/>
          <w:szCs w:val="20"/>
        </w:rPr>
      </w:pPr>
      <w:r>
        <w:rPr>
          <w:rFonts w:cstheme="minorHAnsi" w:hint="eastAsia"/>
          <w:iCs/>
          <w:color w:val="000000" w:themeColor="text1"/>
          <w:sz w:val="20"/>
          <w:szCs w:val="20"/>
        </w:rPr>
        <w:t>D</w:t>
      </w:r>
      <w:ins w:id="496" w:author="AutoBVT" w:date="2018-06-12T13:57:00Z">
        <w:r>
          <w:rPr>
            <w:rFonts w:cstheme="minorHAnsi" w:hint="eastAsia"/>
            <w:iCs/>
            <w:color w:val="000000" w:themeColor="text1"/>
            <w:sz w:val="20"/>
            <w:szCs w:val="20"/>
          </w:rPr>
          <w:t>stAddr</w:t>
        </w:r>
        <w:r>
          <w:rPr>
            <w:rFonts w:hint="eastAsia"/>
            <w:i/>
            <w:sz w:val="20"/>
            <w:szCs w:val="20"/>
          </w:rPr>
          <w:t xml:space="preserve">:   </w:t>
        </w:r>
        <w:r>
          <w:rPr>
            <w:rFonts w:hint="eastAsia"/>
            <w:sz w:val="20"/>
            <w:szCs w:val="20"/>
          </w:rPr>
          <w:t xml:space="preserve">the address </w:t>
        </w:r>
      </w:ins>
      <w:r>
        <w:rPr>
          <w:rFonts w:hint="eastAsia"/>
          <w:sz w:val="20"/>
          <w:szCs w:val="20"/>
        </w:rPr>
        <w:t xml:space="preserve">of </w:t>
      </w:r>
      <w:ins w:id="497" w:author="AutoBVT" w:date="2018-06-12T13:57:00Z">
        <w:r>
          <w:rPr>
            <w:rFonts w:hint="eastAsia"/>
            <w:sz w:val="20"/>
            <w:szCs w:val="20"/>
          </w:rPr>
          <w:t>this command will be send to.</w:t>
        </w:r>
      </w:ins>
    </w:p>
    <w:p w:rsidR="00E60CD9" w:rsidRDefault="00E60CD9" w:rsidP="00E60CD9">
      <w:pPr>
        <w:pStyle w:val="Default"/>
        <w:jc w:val="both"/>
        <w:rPr>
          <w:ins w:id="498" w:author="AutoBVT" w:date="2018-06-12T13:57:00Z"/>
          <w:sz w:val="20"/>
          <w:szCs w:val="20"/>
        </w:rPr>
      </w:pPr>
      <w:ins w:id="499" w:author="AutoBVT" w:date="2018-06-12T13:57:00Z">
        <w:del w:id="500" w:author="telink" w:date="2018-06-26T09:24:00Z">
          <w:r w:rsidRPr="00E065BB" w:rsidDel="00CE05B3">
            <w:rPr>
              <w:rFonts w:hint="eastAsia"/>
              <w:i/>
              <w:sz w:val="20"/>
              <w:szCs w:val="20"/>
            </w:rPr>
            <w:delText xml:space="preserve"> </w:delText>
          </w:r>
        </w:del>
        <w:r w:rsidRPr="00602A2E">
          <w:rPr>
            <w:i/>
            <w:sz w:val="20"/>
            <w:szCs w:val="20"/>
          </w:rPr>
          <w:t>NWKAddrOfInterest</w:t>
        </w:r>
        <w:r>
          <w:rPr>
            <w:sz w:val="20"/>
            <w:szCs w:val="20"/>
          </w:rPr>
          <w:t xml:space="preserve"> </w:t>
        </w:r>
        <w:r>
          <w:rPr>
            <w:rFonts w:hint="eastAsia"/>
            <w:sz w:val="20"/>
            <w:szCs w:val="20"/>
          </w:rPr>
          <w:t xml:space="preserve">: </w:t>
        </w:r>
        <w:r>
          <w:rPr>
            <w:sz w:val="20"/>
            <w:szCs w:val="20"/>
          </w:rPr>
          <w:t xml:space="preserve">NWK address that is used for IEEE address mapping.  </w:t>
        </w:r>
      </w:ins>
    </w:p>
    <w:p w:rsidR="00E60CD9" w:rsidRDefault="00E60CD9" w:rsidP="00E60CD9">
      <w:pPr>
        <w:pStyle w:val="Default"/>
        <w:jc w:val="both"/>
        <w:rPr>
          <w:ins w:id="501" w:author="AutoBVT" w:date="2018-06-12T13:57:00Z"/>
          <w:sz w:val="20"/>
          <w:szCs w:val="20"/>
        </w:rPr>
      </w:pPr>
      <w:ins w:id="502" w:author="AutoBVT" w:date="2018-06-12T13:57:00Z">
        <w:r>
          <w:rPr>
            <w:rFonts w:hint="eastAsia"/>
            <w:sz w:val="20"/>
            <w:szCs w:val="20"/>
          </w:rPr>
          <w:t xml:space="preserve"> </w:t>
        </w:r>
        <w:r w:rsidRPr="0000384E">
          <w:rPr>
            <w:rFonts w:cstheme="minorHAnsi"/>
            <w:i/>
            <w:iCs/>
            <w:color w:val="000000" w:themeColor="text1"/>
            <w:sz w:val="20"/>
            <w:szCs w:val="20"/>
          </w:rPr>
          <w:t>RequestType</w:t>
        </w:r>
        <w:r>
          <w:rPr>
            <w:sz w:val="20"/>
            <w:szCs w:val="20"/>
          </w:rPr>
          <w:t xml:space="preserve"> </w:t>
        </w:r>
        <w:r>
          <w:rPr>
            <w:rFonts w:hint="eastAsia"/>
            <w:sz w:val="20"/>
            <w:szCs w:val="20"/>
          </w:rPr>
          <w:t xml:space="preserve">:  </w:t>
        </w:r>
        <w:r>
          <w:rPr>
            <w:sz w:val="20"/>
            <w:szCs w:val="20"/>
          </w:rPr>
          <w:t xml:space="preserve">Request type for this command: </w:t>
        </w:r>
      </w:ins>
    </w:p>
    <w:p w:rsidR="00E60CD9" w:rsidRDefault="00E60CD9" w:rsidP="00E60CD9">
      <w:pPr>
        <w:pStyle w:val="Default"/>
        <w:jc w:val="both"/>
        <w:rPr>
          <w:ins w:id="503" w:author="AutoBVT" w:date="2018-06-12T13:57:00Z"/>
          <w:sz w:val="20"/>
          <w:szCs w:val="20"/>
        </w:rPr>
      </w:pPr>
      <w:ins w:id="504" w:author="AutoBVT" w:date="2018-06-12T13:57:00Z">
        <w:r>
          <w:rPr>
            <w:rFonts w:hint="eastAsia"/>
            <w:sz w:val="20"/>
            <w:szCs w:val="20"/>
          </w:rPr>
          <w:tab/>
        </w:r>
        <w:r>
          <w:rPr>
            <w:rFonts w:hint="eastAsia"/>
            <w:sz w:val="20"/>
            <w:szCs w:val="20"/>
          </w:rPr>
          <w:tab/>
        </w:r>
        <w:r>
          <w:rPr>
            <w:rFonts w:hint="eastAsia"/>
            <w:sz w:val="20"/>
            <w:szCs w:val="20"/>
          </w:rPr>
          <w:tab/>
        </w:r>
        <w:r>
          <w:rPr>
            <w:rFonts w:hint="eastAsia"/>
            <w:sz w:val="20"/>
            <w:szCs w:val="20"/>
          </w:rPr>
          <w:tab/>
        </w:r>
        <w:r>
          <w:rPr>
            <w:sz w:val="20"/>
            <w:szCs w:val="20"/>
          </w:rPr>
          <w:t xml:space="preserve">0x00 – Single device response </w:t>
        </w:r>
      </w:ins>
    </w:p>
    <w:p w:rsidR="00E60CD9" w:rsidRDefault="00E60CD9" w:rsidP="00E60CD9">
      <w:pPr>
        <w:pStyle w:val="Default"/>
        <w:jc w:val="both"/>
        <w:rPr>
          <w:ins w:id="505" w:author="AutoBVT" w:date="2018-06-12T13:57:00Z"/>
          <w:sz w:val="20"/>
          <w:szCs w:val="20"/>
        </w:rPr>
      </w:pPr>
      <w:ins w:id="506" w:author="AutoBVT" w:date="2018-06-12T13:57:00Z">
        <w:r>
          <w:rPr>
            <w:rFonts w:hint="eastAsia"/>
            <w:sz w:val="20"/>
            <w:szCs w:val="20"/>
          </w:rPr>
          <w:tab/>
        </w:r>
        <w:r>
          <w:rPr>
            <w:rFonts w:hint="eastAsia"/>
            <w:sz w:val="20"/>
            <w:szCs w:val="20"/>
          </w:rPr>
          <w:tab/>
        </w:r>
        <w:r>
          <w:rPr>
            <w:rFonts w:hint="eastAsia"/>
            <w:sz w:val="20"/>
            <w:szCs w:val="20"/>
          </w:rPr>
          <w:tab/>
        </w:r>
        <w:r>
          <w:rPr>
            <w:rFonts w:hint="eastAsia"/>
            <w:sz w:val="20"/>
            <w:szCs w:val="20"/>
          </w:rPr>
          <w:tab/>
        </w:r>
        <w:r>
          <w:rPr>
            <w:sz w:val="20"/>
            <w:szCs w:val="20"/>
          </w:rPr>
          <w:t xml:space="preserve">0x01 – Extended response </w:t>
        </w:r>
      </w:ins>
    </w:p>
    <w:p w:rsidR="00E60CD9" w:rsidRDefault="00E60CD9" w:rsidP="00E60CD9">
      <w:pPr>
        <w:pStyle w:val="Default"/>
        <w:jc w:val="both"/>
        <w:rPr>
          <w:ins w:id="507" w:author="AutoBVT" w:date="2018-06-12T13:57:00Z"/>
          <w:sz w:val="20"/>
          <w:szCs w:val="20"/>
        </w:rPr>
      </w:pPr>
      <w:ins w:id="508" w:author="AutoBVT" w:date="2018-06-12T13:57:00Z">
        <w:r>
          <w:rPr>
            <w:rFonts w:hint="eastAsia"/>
            <w:sz w:val="20"/>
            <w:szCs w:val="20"/>
          </w:rPr>
          <w:tab/>
        </w:r>
        <w:r>
          <w:rPr>
            <w:rFonts w:hint="eastAsia"/>
            <w:sz w:val="20"/>
            <w:szCs w:val="20"/>
          </w:rPr>
          <w:tab/>
        </w:r>
        <w:r>
          <w:rPr>
            <w:rFonts w:hint="eastAsia"/>
            <w:sz w:val="20"/>
            <w:szCs w:val="20"/>
          </w:rPr>
          <w:tab/>
        </w:r>
        <w:r>
          <w:rPr>
            <w:rFonts w:hint="eastAsia"/>
            <w:sz w:val="20"/>
            <w:szCs w:val="20"/>
          </w:rPr>
          <w:tab/>
        </w:r>
        <w:r>
          <w:rPr>
            <w:sz w:val="20"/>
            <w:szCs w:val="20"/>
          </w:rPr>
          <w:t xml:space="preserve">0x02-0xFF – reserved </w:t>
        </w:r>
      </w:ins>
    </w:p>
    <w:p w:rsidR="00E60CD9" w:rsidRDefault="00E60CD9" w:rsidP="00E60CD9">
      <w:pPr>
        <w:pStyle w:val="Default"/>
        <w:jc w:val="both"/>
        <w:rPr>
          <w:ins w:id="509" w:author="AutoBVT" w:date="2018-06-12T13:57:00Z"/>
          <w:sz w:val="20"/>
          <w:szCs w:val="20"/>
        </w:rPr>
      </w:pPr>
      <w:ins w:id="510" w:author="AutoBVT" w:date="2018-06-12T13:57:00Z">
        <w:r w:rsidRPr="00CF403F">
          <w:rPr>
            <w:rFonts w:cstheme="minorHAnsi"/>
            <w:i/>
            <w:iCs/>
            <w:color w:val="000000" w:themeColor="text1"/>
            <w:sz w:val="20"/>
            <w:szCs w:val="20"/>
          </w:rPr>
          <w:t>StartIndex</w:t>
        </w:r>
        <w:r w:rsidRPr="00CF403F">
          <w:rPr>
            <w:rFonts w:cstheme="minorHAnsi" w:hint="eastAsia"/>
            <w:i/>
            <w:iCs/>
            <w:color w:val="000000" w:themeColor="text1"/>
            <w:sz w:val="20"/>
            <w:szCs w:val="20"/>
          </w:rPr>
          <w:t xml:space="preserve">: </w:t>
        </w:r>
        <w:r>
          <w:rPr>
            <w:rFonts w:cstheme="minorHAnsi" w:hint="eastAsia"/>
            <w:i/>
            <w:iCs/>
            <w:color w:val="000000" w:themeColor="text1"/>
            <w:sz w:val="20"/>
            <w:szCs w:val="20"/>
          </w:rPr>
          <w:t xml:space="preserve">   </w:t>
        </w:r>
        <w:r>
          <w:rPr>
            <w:sz w:val="20"/>
            <w:szCs w:val="20"/>
          </w:rPr>
          <w:t xml:space="preserve">If the Request type for this command is </w:t>
        </w:r>
        <w:del w:id="511" w:author="telink" w:date="2018-06-25T19:24:00Z">
          <w:r w:rsidDel="00E90620">
            <w:rPr>
              <w:sz w:val="20"/>
              <w:szCs w:val="20"/>
            </w:rPr>
            <w:delText>E</w:delText>
          </w:r>
        </w:del>
      </w:ins>
      <w:ins w:id="512" w:author="telink" w:date="2018-06-25T19:24:00Z">
        <w:r>
          <w:rPr>
            <w:sz w:val="20"/>
            <w:szCs w:val="20"/>
          </w:rPr>
          <w:t>e</w:t>
        </w:r>
      </w:ins>
      <w:ins w:id="513" w:author="AutoBVT" w:date="2018-06-12T13:57:00Z">
        <w:r>
          <w:rPr>
            <w:sz w:val="20"/>
            <w:szCs w:val="20"/>
          </w:rPr>
          <w:t xml:space="preserve">xtended response, the StartIndex provides the </w:t>
        </w:r>
        <w:r>
          <w:rPr>
            <w:rFonts w:hint="eastAsia"/>
            <w:sz w:val="20"/>
            <w:szCs w:val="20"/>
          </w:rPr>
          <w:tab/>
        </w:r>
        <w:r>
          <w:rPr>
            <w:rFonts w:hint="eastAsia"/>
            <w:sz w:val="20"/>
            <w:szCs w:val="20"/>
          </w:rPr>
          <w:tab/>
        </w:r>
        <w:r>
          <w:rPr>
            <w:rFonts w:hint="eastAsia"/>
            <w:sz w:val="20"/>
            <w:szCs w:val="20"/>
          </w:rPr>
          <w:tab/>
        </w:r>
        <w:r>
          <w:rPr>
            <w:sz w:val="20"/>
            <w:szCs w:val="20"/>
          </w:rPr>
          <w:t xml:space="preserve">starting index for the requested elements of the associated devices list </w:t>
        </w:r>
      </w:ins>
    </w:p>
    <w:p w:rsidR="00E60CD9" w:rsidRPr="00577543" w:rsidRDefault="00E60CD9" w:rsidP="00E60CD9">
      <w:pPr>
        <w:autoSpaceDE w:val="0"/>
        <w:autoSpaceDN w:val="0"/>
        <w:adjustRightInd w:val="0"/>
        <w:jc w:val="left"/>
        <w:rPr>
          <w:ins w:id="514" w:author="AutoBVT" w:date="2018-06-12T13:57:00Z"/>
          <w:rFonts w:cstheme="minorHAnsi"/>
          <w:b/>
          <w:iCs/>
          <w:color w:val="000000" w:themeColor="text1"/>
          <w:kern w:val="0"/>
          <w:sz w:val="20"/>
          <w:szCs w:val="20"/>
        </w:rPr>
      </w:pPr>
      <w:ins w:id="515"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sidRPr="00577543">
          <w:rPr>
            <w:b/>
          </w:rPr>
          <w:t xml:space="preserve">55 00 </w:t>
        </w:r>
        <w:r>
          <w:rPr>
            <w:rFonts w:hint="eastAsia"/>
            <w:b/>
          </w:rPr>
          <w:t>11</w:t>
        </w:r>
        <w:r w:rsidRPr="00577543">
          <w:rPr>
            <w:b/>
          </w:rPr>
          <w:t xml:space="preserve"> 00 </w:t>
        </w:r>
        <w:r>
          <w:rPr>
            <w:rFonts w:hint="eastAsia"/>
            <w:b/>
          </w:rPr>
          <w:t>06</w:t>
        </w:r>
        <w:r w:rsidRPr="00577543">
          <w:rPr>
            <w:b/>
          </w:rPr>
          <w:t xml:space="preserve"> 00</w:t>
        </w:r>
        <w:r w:rsidRPr="001C6620">
          <w:rPr>
            <w:b/>
          </w:rPr>
          <w:t xml:space="preserve"> </w:t>
        </w:r>
      </w:ins>
      <w:r>
        <w:rPr>
          <w:rFonts w:cstheme="minorHAnsi" w:hint="eastAsia"/>
          <w:iCs/>
          <w:color w:val="000000" w:themeColor="text1"/>
          <w:kern w:val="0"/>
          <w:sz w:val="20"/>
          <w:szCs w:val="20"/>
        </w:rPr>
        <w:t>D</w:t>
      </w:r>
      <w:ins w:id="516" w:author="AutoBVT" w:date="2018-06-12T13:57:00Z">
        <w:r>
          <w:rPr>
            <w:rFonts w:cstheme="minorHAnsi" w:hint="eastAsia"/>
            <w:iCs/>
            <w:color w:val="000000" w:themeColor="text1"/>
            <w:kern w:val="0"/>
            <w:sz w:val="20"/>
            <w:szCs w:val="20"/>
          </w:rPr>
          <w:t>stAddr[1-0]</w:t>
        </w:r>
        <w:r w:rsidRPr="005245C8">
          <w:rPr>
            <w:sz w:val="20"/>
            <w:szCs w:val="20"/>
          </w:rPr>
          <w:t xml:space="preserve"> NWKAddrOfInterest</w:t>
        </w:r>
        <w:r w:rsidRPr="005245C8">
          <w:rPr>
            <w:rFonts w:hint="eastAsia"/>
          </w:rPr>
          <w:t xml:space="preserve"> [</w:t>
        </w:r>
        <w:r>
          <w:rPr>
            <w:rFonts w:hint="eastAsia"/>
          </w:rPr>
          <w:t>1-0</w:t>
        </w:r>
        <w:r w:rsidRPr="005245C8">
          <w:rPr>
            <w:rFonts w:hint="eastAsia"/>
          </w:rPr>
          <w:t xml:space="preserve">] </w:t>
        </w:r>
        <w:r w:rsidRPr="005245C8">
          <w:rPr>
            <w:rFonts w:cstheme="minorHAnsi" w:hint="eastAsia"/>
            <w:iCs/>
            <w:color w:val="000000" w:themeColor="text1"/>
            <w:kern w:val="0"/>
            <w:sz w:val="20"/>
            <w:szCs w:val="20"/>
          </w:rPr>
          <w:t xml:space="preserve">requestType </w:t>
        </w:r>
        <w:r w:rsidRPr="005245C8">
          <w:rPr>
            <w:rFonts w:cstheme="minorHAnsi"/>
            <w:iCs/>
            <w:color w:val="000000" w:themeColor="text1"/>
            <w:kern w:val="0"/>
            <w:sz w:val="20"/>
            <w:szCs w:val="20"/>
          </w:rPr>
          <w:t>StartIndex</w:t>
        </w:r>
        <w:r w:rsidRPr="00577543">
          <w:rPr>
            <w:rFonts w:cstheme="minorHAnsi" w:hint="eastAsia"/>
            <w:b/>
            <w:iCs/>
            <w:color w:val="000000" w:themeColor="text1"/>
            <w:kern w:val="0"/>
            <w:sz w:val="20"/>
            <w:szCs w:val="20"/>
          </w:rPr>
          <w:t xml:space="preserve"> </w:t>
        </w:r>
        <w:r>
          <w:rPr>
            <w:rFonts w:hint="eastAsia"/>
            <w:b/>
          </w:rPr>
          <w:t>AA</w:t>
        </w:r>
      </w:ins>
    </w:p>
    <w:p w:rsidR="00E60CD9" w:rsidRPr="001A57E8" w:rsidRDefault="00E60CD9" w:rsidP="00E60CD9">
      <w:pPr>
        <w:autoSpaceDE w:val="0"/>
        <w:autoSpaceDN w:val="0"/>
        <w:adjustRightInd w:val="0"/>
        <w:jc w:val="left"/>
        <w:rPr>
          <w:ins w:id="517" w:author="AutoBVT" w:date="2018-06-12T13:57:00Z"/>
          <w:rFonts w:cstheme="minorHAnsi"/>
          <w:b/>
          <w:iCs/>
          <w:color w:val="000000" w:themeColor="text1"/>
          <w:kern w:val="0"/>
          <w:sz w:val="20"/>
          <w:szCs w:val="20"/>
        </w:rPr>
      </w:pPr>
    </w:p>
    <w:p w:rsidR="00E60CD9" w:rsidRPr="001C30DD" w:rsidRDefault="00E60CD9" w:rsidP="00E60CD9">
      <w:pPr>
        <w:rPr>
          <w:ins w:id="518" w:author="AutoBVT" w:date="2018-06-12T13:57:00Z"/>
          <w:rFonts w:cstheme="minorHAnsi"/>
          <w:i/>
          <w:iCs/>
          <w:color w:val="0000C0"/>
          <w:sz w:val="20"/>
          <w:szCs w:val="20"/>
          <w:highlight w:val="lightGray"/>
        </w:rPr>
      </w:pPr>
      <w:ins w:id="519" w:author="AutoBVT" w:date="2018-06-12T13:57:00Z">
        <w:r>
          <w:rPr>
            <w:rStyle w:val="fontstyle01"/>
            <w:rFonts w:cstheme="minorHAnsi" w:hint="eastAsia"/>
            <w:b/>
            <w:i/>
          </w:rPr>
          <w:t>2.2.2.3</w:t>
        </w:r>
        <w:r>
          <w:rPr>
            <w:rStyle w:val="fontstyle01"/>
            <w:rFonts w:cstheme="minorHAnsi" w:hint="eastAsia"/>
            <w:b/>
            <w:i/>
          </w:rPr>
          <w:tab/>
        </w:r>
        <w:r w:rsidRPr="00D94C18">
          <w:rPr>
            <w:rStyle w:val="fontstyle01"/>
            <w:rFonts w:cstheme="minorHAnsi"/>
            <w:b/>
            <w:i/>
          </w:rPr>
          <w:t>ZBHCI_CMD_DISCOVERY_NODE_DESC_RE</w:t>
        </w:r>
        <w:r>
          <w:rPr>
            <w:rStyle w:val="fontstyle01"/>
            <w:rFonts w:cstheme="minorHAnsi" w:hint="eastAsia"/>
            <w:b/>
            <w:i/>
          </w:rPr>
          <w:t>Q</w:t>
        </w:r>
      </w:ins>
    </w:p>
    <w:p w:rsidR="00E60CD9" w:rsidRPr="001C30DD" w:rsidRDefault="00E60CD9" w:rsidP="00E60CD9">
      <w:pPr>
        <w:rPr>
          <w:ins w:id="520" w:author="AutoBVT" w:date="2018-06-12T13:57:00Z"/>
          <w:rFonts w:cstheme="minorHAnsi"/>
          <w:iCs/>
          <w:color w:val="000000" w:themeColor="text1"/>
          <w:sz w:val="20"/>
          <w:szCs w:val="20"/>
        </w:rPr>
      </w:pPr>
      <w:ins w:id="521" w:author="AutoBVT" w:date="2018-06-12T13:57:00Z">
        <w:r w:rsidRPr="001C30DD">
          <w:rPr>
            <w:rFonts w:cstheme="minorHAnsi"/>
            <w:b/>
            <w:iCs/>
            <w:color w:val="000000" w:themeColor="text1"/>
            <w:sz w:val="20"/>
            <w:szCs w:val="20"/>
          </w:rPr>
          <w:lastRenderedPageBreak/>
          <w:tab/>
        </w:r>
        <w:r w:rsidRPr="001C30DD">
          <w:rPr>
            <w:rFonts w:cstheme="minorHAnsi"/>
            <w:iCs/>
            <w:color w:val="000000" w:themeColor="text1"/>
            <w:sz w:val="20"/>
            <w:szCs w:val="20"/>
          </w:rPr>
          <w:t xml:space="preserve">.to </w:t>
        </w:r>
        <w:r w:rsidRPr="001C30DD">
          <w:rPr>
            <w:rFonts w:cstheme="minorHAnsi"/>
            <w:sz w:val="20"/>
            <w:szCs w:val="20"/>
          </w:rPr>
          <w:t>obtain the node descriptor of the device</w:t>
        </w:r>
      </w:ins>
    </w:p>
    <w:tbl>
      <w:tblPr>
        <w:tblStyle w:val="ab"/>
        <w:tblpPr w:leftFromText="180" w:rightFromText="180" w:vertAnchor="text" w:horzAnchor="margin" w:tblpX="1242" w:tblpY="108"/>
        <w:tblW w:w="0" w:type="auto"/>
        <w:tblLook w:val="04A0" w:firstRow="1" w:lastRow="0" w:firstColumn="1" w:lastColumn="0" w:noHBand="0" w:noVBand="1"/>
      </w:tblPr>
      <w:tblGrid>
        <w:gridCol w:w="1242"/>
        <w:gridCol w:w="2268"/>
      </w:tblGrid>
      <w:tr w:rsidR="00E60CD9" w:rsidRPr="001C30DD" w:rsidTr="00165B4D">
        <w:trPr>
          <w:ins w:id="522" w:author="AutoBVT" w:date="2018-06-12T13:57:00Z"/>
        </w:trPr>
        <w:tc>
          <w:tcPr>
            <w:tcW w:w="1242" w:type="dxa"/>
          </w:tcPr>
          <w:p w:rsidR="00E60CD9" w:rsidRPr="001C30DD" w:rsidRDefault="00E60CD9" w:rsidP="00165B4D">
            <w:pPr>
              <w:pStyle w:val="Default"/>
              <w:jc w:val="both"/>
              <w:rPr>
                <w:rFonts w:asciiTheme="minorHAnsi" w:hAnsiTheme="minorHAnsi" w:cstheme="minorHAnsi"/>
                <w:sz w:val="20"/>
                <w:szCs w:val="20"/>
              </w:rPr>
            </w:pPr>
            <w:r>
              <w:rPr>
                <w:rFonts w:cstheme="minorHAnsi" w:hint="eastAsia"/>
                <w:iCs/>
                <w:color w:val="000000" w:themeColor="text1"/>
                <w:sz w:val="20"/>
                <w:szCs w:val="20"/>
              </w:rPr>
              <w:t>D</w:t>
            </w:r>
            <w:ins w:id="523" w:author="AutoBVT" w:date="2018-06-12T13:57:00Z">
              <w:r>
                <w:rPr>
                  <w:rFonts w:cstheme="minorHAnsi" w:hint="eastAsia"/>
                  <w:iCs/>
                  <w:color w:val="000000" w:themeColor="text1"/>
                  <w:sz w:val="20"/>
                  <w:szCs w:val="20"/>
                </w:rPr>
                <w:t>stAddr</w:t>
              </w:r>
            </w:ins>
          </w:p>
        </w:tc>
        <w:tc>
          <w:tcPr>
            <w:tcW w:w="2268" w:type="dxa"/>
          </w:tcPr>
          <w:p w:rsidR="00E60CD9" w:rsidRPr="001C30DD" w:rsidRDefault="00E60CD9" w:rsidP="00165B4D">
            <w:pPr>
              <w:pStyle w:val="Default"/>
              <w:jc w:val="both"/>
              <w:rPr>
                <w:ins w:id="524" w:author="AutoBVT" w:date="2018-06-12T13:57:00Z"/>
                <w:rFonts w:asciiTheme="minorHAnsi" w:hAnsiTheme="minorHAnsi" w:cstheme="minorHAnsi"/>
                <w:iCs/>
                <w:color w:val="000000" w:themeColor="text1"/>
                <w:sz w:val="20"/>
                <w:szCs w:val="20"/>
              </w:rPr>
            </w:pPr>
            <w:ins w:id="525" w:author="AutoBVT" w:date="2018-06-12T13:57:00Z">
              <w:r w:rsidRPr="001C30DD">
                <w:rPr>
                  <w:rFonts w:asciiTheme="minorHAnsi" w:hAnsiTheme="minorHAnsi" w:cstheme="minorHAnsi"/>
                  <w:sz w:val="20"/>
                  <w:szCs w:val="20"/>
                </w:rPr>
                <w:t xml:space="preserve">   NWKAddrOfInterest</w:t>
              </w:r>
            </w:ins>
          </w:p>
        </w:tc>
      </w:tr>
      <w:tr w:rsidR="00E60CD9" w:rsidRPr="001C30DD" w:rsidTr="00165B4D">
        <w:trPr>
          <w:trHeight w:val="359"/>
          <w:ins w:id="526" w:author="AutoBVT" w:date="2018-06-12T13:57:00Z"/>
        </w:trPr>
        <w:tc>
          <w:tcPr>
            <w:tcW w:w="1242" w:type="dxa"/>
          </w:tcPr>
          <w:p w:rsidR="00E60CD9" w:rsidRPr="001C30DD" w:rsidRDefault="00E60CD9" w:rsidP="00165B4D">
            <w:pPr>
              <w:rPr>
                <w:rFonts w:cstheme="minorHAnsi"/>
                <w:i/>
                <w:iCs/>
                <w:color w:val="000000" w:themeColor="text1"/>
                <w:kern w:val="0"/>
                <w:sz w:val="20"/>
                <w:szCs w:val="20"/>
              </w:rPr>
            </w:pPr>
            <w:r>
              <w:rPr>
                <w:rFonts w:cstheme="minorHAnsi" w:hint="eastAsia"/>
                <w:i/>
                <w:iCs/>
                <w:color w:val="000000" w:themeColor="text1"/>
                <w:kern w:val="0"/>
                <w:sz w:val="20"/>
                <w:szCs w:val="20"/>
              </w:rPr>
              <w:t>2Bytes</w:t>
            </w:r>
          </w:p>
        </w:tc>
        <w:tc>
          <w:tcPr>
            <w:tcW w:w="2268" w:type="dxa"/>
          </w:tcPr>
          <w:p w:rsidR="00E60CD9" w:rsidRPr="001C30DD" w:rsidRDefault="00E60CD9" w:rsidP="00165B4D">
            <w:pPr>
              <w:rPr>
                <w:ins w:id="527" w:author="AutoBVT" w:date="2018-06-12T13:57:00Z"/>
                <w:rFonts w:cstheme="minorHAnsi"/>
                <w:i/>
                <w:iCs/>
                <w:color w:val="000000" w:themeColor="text1"/>
                <w:kern w:val="0"/>
                <w:sz w:val="20"/>
                <w:szCs w:val="20"/>
              </w:rPr>
            </w:pPr>
            <w:ins w:id="528" w:author="AutoBVT" w:date="2018-06-12T13:57:00Z">
              <w:r w:rsidRPr="001C30DD">
                <w:rPr>
                  <w:rFonts w:cstheme="minorHAnsi"/>
                  <w:i/>
                  <w:iCs/>
                  <w:color w:val="000000" w:themeColor="text1"/>
                  <w:kern w:val="0"/>
                  <w:sz w:val="20"/>
                  <w:szCs w:val="20"/>
                </w:rPr>
                <w:t xml:space="preserve">        2Bytes</w:t>
              </w:r>
            </w:ins>
          </w:p>
        </w:tc>
      </w:tr>
    </w:tbl>
    <w:p w:rsidR="00E60CD9" w:rsidRPr="001C30DD" w:rsidRDefault="00E60CD9" w:rsidP="00E60CD9">
      <w:pPr>
        <w:rPr>
          <w:ins w:id="529" w:author="AutoBVT" w:date="2018-06-12T13:57:00Z"/>
          <w:rFonts w:cstheme="minorHAnsi"/>
        </w:rPr>
      </w:pPr>
    </w:p>
    <w:p w:rsidR="00E60CD9" w:rsidRPr="001C30DD" w:rsidRDefault="00E60CD9" w:rsidP="00E60CD9">
      <w:pPr>
        <w:rPr>
          <w:ins w:id="530" w:author="AutoBVT" w:date="2018-06-12T13:57:00Z"/>
          <w:rFonts w:cstheme="minorHAnsi"/>
        </w:rPr>
      </w:pPr>
    </w:p>
    <w:p w:rsidR="00E60CD9" w:rsidRPr="001C30DD" w:rsidRDefault="00E60CD9" w:rsidP="00E60CD9">
      <w:pPr>
        <w:rPr>
          <w:ins w:id="531" w:author="AutoBVT" w:date="2018-06-12T13:57:00Z"/>
          <w:rFonts w:cstheme="minorHAnsi"/>
        </w:rPr>
      </w:pPr>
    </w:p>
    <w:p w:rsidR="00E60CD9" w:rsidRDefault="00E60CD9" w:rsidP="00E60CD9">
      <w:pPr>
        <w:rPr>
          <w:rFonts w:cstheme="minorHAnsi"/>
          <w:i/>
          <w:sz w:val="20"/>
          <w:szCs w:val="20"/>
        </w:rPr>
      </w:pPr>
      <w:r>
        <w:rPr>
          <w:rFonts w:cstheme="minorHAnsi" w:hint="eastAsia"/>
          <w:iCs/>
          <w:color w:val="000000" w:themeColor="text1"/>
          <w:kern w:val="0"/>
          <w:sz w:val="20"/>
          <w:szCs w:val="20"/>
        </w:rPr>
        <w:t>D</w:t>
      </w:r>
      <w:ins w:id="532" w:author="AutoBVT" w:date="2018-06-12T13:57:00Z">
        <w:r>
          <w:rPr>
            <w:rFonts w:cstheme="minorHAnsi" w:hint="eastAsia"/>
            <w:iCs/>
            <w:color w:val="000000" w:themeColor="text1"/>
            <w:kern w:val="0"/>
            <w:sz w:val="20"/>
            <w:szCs w:val="20"/>
          </w:rPr>
          <w:t>stAddr</w:t>
        </w:r>
        <w:r>
          <w:rPr>
            <w:rFonts w:hint="eastAsia"/>
            <w:i/>
            <w:sz w:val="20"/>
            <w:szCs w:val="20"/>
          </w:rPr>
          <w:t xml:space="preserve">:   </w:t>
        </w:r>
        <w:r>
          <w:rPr>
            <w:rFonts w:hint="eastAsia"/>
            <w:sz w:val="20"/>
            <w:szCs w:val="20"/>
          </w:rPr>
          <w:t xml:space="preserve">the address </w:t>
        </w:r>
      </w:ins>
      <w:r>
        <w:rPr>
          <w:rFonts w:hint="eastAsia"/>
          <w:sz w:val="20"/>
          <w:szCs w:val="20"/>
        </w:rPr>
        <w:t xml:space="preserve">of </w:t>
      </w:r>
      <w:ins w:id="533" w:author="AutoBVT" w:date="2018-06-12T13:57:00Z">
        <w:r>
          <w:rPr>
            <w:rFonts w:hint="eastAsia"/>
            <w:sz w:val="20"/>
            <w:szCs w:val="20"/>
          </w:rPr>
          <w:t>this command will be send to</w:t>
        </w:r>
      </w:ins>
      <w:r>
        <w:rPr>
          <w:rFonts w:cstheme="minorHAnsi" w:hint="eastAsia"/>
          <w:i/>
          <w:sz w:val="20"/>
          <w:szCs w:val="20"/>
        </w:rPr>
        <w:t>.</w:t>
      </w:r>
    </w:p>
    <w:p w:rsidR="00E60CD9" w:rsidRDefault="00E60CD9" w:rsidP="00E60CD9">
      <w:pPr>
        <w:rPr>
          <w:ins w:id="534" w:author="AutoBVT" w:date="2018-06-12T13:57:00Z"/>
          <w:rFonts w:cstheme="minorHAnsi"/>
          <w:iCs/>
          <w:color w:val="000000" w:themeColor="text1"/>
          <w:kern w:val="0"/>
          <w:sz w:val="20"/>
          <w:szCs w:val="20"/>
        </w:rPr>
      </w:pPr>
      <w:ins w:id="535" w:author="AutoBVT" w:date="2018-06-12T13:57:00Z">
        <w:r w:rsidRPr="00494A17">
          <w:rPr>
            <w:rFonts w:cstheme="minorHAnsi"/>
            <w:i/>
            <w:sz w:val="20"/>
            <w:szCs w:val="20"/>
          </w:rPr>
          <w:t>NWKAddrOfInterest</w:t>
        </w:r>
        <w:r w:rsidRPr="001C30DD">
          <w:rPr>
            <w:rFonts w:cstheme="minorHAnsi"/>
            <w:iCs/>
            <w:color w:val="000000" w:themeColor="text1"/>
            <w:kern w:val="0"/>
            <w:sz w:val="20"/>
            <w:szCs w:val="20"/>
          </w:rPr>
          <w:t>: the 16-bits address of the target</w:t>
        </w:r>
      </w:ins>
    </w:p>
    <w:p w:rsidR="00E60CD9" w:rsidRDefault="00E60CD9" w:rsidP="00E60CD9">
      <w:pPr>
        <w:autoSpaceDE w:val="0"/>
        <w:autoSpaceDN w:val="0"/>
        <w:adjustRightInd w:val="0"/>
        <w:jc w:val="left"/>
        <w:rPr>
          <w:ins w:id="536" w:author="AutoBVT" w:date="2018-06-12T13:57:00Z"/>
          <w:b/>
        </w:rPr>
      </w:pPr>
      <w:ins w:id="537"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sidRPr="00577543">
          <w:rPr>
            <w:b/>
          </w:rPr>
          <w:t xml:space="preserve">55 00 </w:t>
        </w:r>
        <w:r>
          <w:rPr>
            <w:rFonts w:hint="eastAsia"/>
            <w:b/>
          </w:rPr>
          <w:t>12</w:t>
        </w:r>
        <w:r w:rsidRPr="00577543">
          <w:rPr>
            <w:b/>
          </w:rPr>
          <w:t xml:space="preserve"> 00 </w:t>
        </w:r>
        <w:r>
          <w:rPr>
            <w:rFonts w:hint="eastAsia"/>
            <w:b/>
          </w:rPr>
          <w:t>0</w:t>
        </w:r>
      </w:ins>
      <w:r>
        <w:rPr>
          <w:rFonts w:hint="eastAsia"/>
          <w:b/>
        </w:rPr>
        <w:t>4</w:t>
      </w:r>
      <w:ins w:id="538" w:author="AutoBVT" w:date="2018-06-12T13:57:00Z">
        <w:r w:rsidRPr="00577543">
          <w:rPr>
            <w:b/>
          </w:rPr>
          <w:t xml:space="preserve"> 00 </w:t>
        </w:r>
      </w:ins>
      <w:r>
        <w:rPr>
          <w:rFonts w:cstheme="minorHAnsi" w:hint="eastAsia"/>
          <w:iCs/>
          <w:color w:val="000000" w:themeColor="text1"/>
          <w:kern w:val="0"/>
          <w:sz w:val="20"/>
          <w:szCs w:val="20"/>
        </w:rPr>
        <w:t>D</w:t>
      </w:r>
      <w:ins w:id="539" w:author="AutoBVT" w:date="2018-06-12T13:57:00Z">
        <w:r>
          <w:rPr>
            <w:rFonts w:cstheme="minorHAnsi" w:hint="eastAsia"/>
            <w:iCs/>
            <w:color w:val="000000" w:themeColor="text1"/>
            <w:kern w:val="0"/>
            <w:sz w:val="20"/>
            <w:szCs w:val="20"/>
          </w:rPr>
          <w:t>stAddr[1-0]</w:t>
        </w:r>
      </w:ins>
      <w:r>
        <w:rPr>
          <w:rFonts w:cstheme="minorHAnsi" w:hint="eastAsia"/>
          <w:iCs/>
          <w:color w:val="000000" w:themeColor="text1"/>
          <w:kern w:val="0"/>
          <w:sz w:val="20"/>
          <w:szCs w:val="20"/>
        </w:rPr>
        <w:t xml:space="preserve"> </w:t>
      </w:r>
      <w:ins w:id="540" w:author="AutoBVT" w:date="2018-06-12T13:57:00Z">
        <w:r>
          <w:rPr>
            <w:sz w:val="20"/>
            <w:szCs w:val="20"/>
          </w:rPr>
          <w:t>NWKAddrOfIntere</w:t>
        </w:r>
        <w:r w:rsidRPr="001E57E8">
          <w:rPr>
            <w:sz w:val="20"/>
            <w:szCs w:val="20"/>
          </w:rPr>
          <w:t>st</w:t>
        </w:r>
        <w:r w:rsidRPr="001E57E8">
          <w:rPr>
            <w:rFonts w:hint="eastAsia"/>
          </w:rPr>
          <w:t xml:space="preserve">[1-0] </w:t>
        </w:r>
        <w:r>
          <w:rPr>
            <w:rFonts w:hint="eastAsia"/>
            <w:b/>
          </w:rPr>
          <w:t>AA</w:t>
        </w:r>
      </w:ins>
    </w:p>
    <w:p w:rsidR="00E60CD9" w:rsidRDefault="00E60CD9" w:rsidP="00E60CD9">
      <w:pPr>
        <w:autoSpaceDE w:val="0"/>
        <w:autoSpaceDN w:val="0"/>
        <w:adjustRightInd w:val="0"/>
        <w:jc w:val="left"/>
        <w:rPr>
          <w:ins w:id="541" w:author="AutoBVT" w:date="2018-06-12T13:57:00Z"/>
          <w:b/>
        </w:rPr>
      </w:pPr>
    </w:p>
    <w:p w:rsidR="00E60CD9" w:rsidRPr="00494A17" w:rsidRDefault="00E60CD9" w:rsidP="00E60CD9">
      <w:pPr>
        <w:rPr>
          <w:ins w:id="542" w:author="AutoBVT" w:date="2018-06-12T13:57:00Z"/>
          <w:rFonts w:cstheme="minorHAnsi"/>
          <w:i/>
          <w:sz w:val="20"/>
          <w:szCs w:val="20"/>
        </w:rPr>
      </w:pPr>
      <w:ins w:id="543" w:author="AutoBVT" w:date="2018-06-12T13:57:00Z">
        <w:r>
          <w:rPr>
            <w:rStyle w:val="fontstyle01"/>
            <w:rFonts w:cstheme="minorHAnsi" w:hint="eastAsia"/>
            <w:b/>
            <w:i/>
          </w:rPr>
          <w:t>2.2.2.4</w:t>
        </w:r>
        <w:r>
          <w:rPr>
            <w:rStyle w:val="fontstyle01"/>
            <w:rFonts w:cstheme="minorHAnsi" w:hint="eastAsia"/>
            <w:b/>
            <w:i/>
          </w:rPr>
          <w:tab/>
        </w:r>
        <w:r w:rsidRPr="00D94C18">
          <w:rPr>
            <w:rStyle w:val="fontstyle01"/>
            <w:rFonts w:cstheme="minorHAnsi"/>
            <w:b/>
            <w:i/>
          </w:rPr>
          <w:t>ZBHCI_CMD_DISCOVERY_</w:t>
        </w:r>
        <w:r>
          <w:rPr>
            <w:rStyle w:val="fontstyle01"/>
            <w:rFonts w:cstheme="minorHAnsi" w:hint="eastAsia"/>
            <w:b/>
            <w:i/>
          </w:rPr>
          <w:t>SIMPLE</w:t>
        </w:r>
        <w:r w:rsidRPr="00D94C18">
          <w:rPr>
            <w:rStyle w:val="fontstyle01"/>
            <w:rFonts w:cstheme="minorHAnsi"/>
            <w:b/>
            <w:i/>
          </w:rPr>
          <w:t>_DESC_RE</w:t>
        </w:r>
        <w:r>
          <w:rPr>
            <w:rStyle w:val="fontstyle01"/>
            <w:rFonts w:cstheme="minorHAnsi" w:hint="eastAsia"/>
            <w:b/>
            <w:i/>
          </w:rPr>
          <w:t>Q</w:t>
        </w:r>
        <w:r w:rsidRPr="001C30DD">
          <w:rPr>
            <w:rFonts w:cstheme="minorHAnsi"/>
            <w:b/>
            <w:iCs/>
            <w:color w:val="000000" w:themeColor="text1"/>
            <w:sz w:val="20"/>
            <w:szCs w:val="20"/>
          </w:rPr>
          <w:tab/>
        </w:r>
      </w:ins>
    </w:p>
    <w:tbl>
      <w:tblPr>
        <w:tblStyle w:val="ab"/>
        <w:tblpPr w:leftFromText="180" w:rightFromText="180" w:vertAnchor="text" w:horzAnchor="margin" w:tblpX="1242" w:tblpY="108"/>
        <w:tblW w:w="0" w:type="auto"/>
        <w:tblLook w:val="04A0" w:firstRow="1" w:lastRow="0" w:firstColumn="1" w:lastColumn="0" w:noHBand="0" w:noVBand="1"/>
      </w:tblPr>
      <w:tblGrid>
        <w:gridCol w:w="2376"/>
        <w:gridCol w:w="2376"/>
        <w:gridCol w:w="1418"/>
      </w:tblGrid>
      <w:tr w:rsidR="00E60CD9" w:rsidRPr="001C30DD" w:rsidTr="00165B4D">
        <w:trPr>
          <w:ins w:id="544" w:author="AutoBVT" w:date="2018-06-12T13:57:00Z"/>
        </w:trPr>
        <w:tc>
          <w:tcPr>
            <w:tcW w:w="2376" w:type="dxa"/>
          </w:tcPr>
          <w:p w:rsidR="00E60CD9" w:rsidRPr="001C30DD" w:rsidRDefault="00E60CD9" w:rsidP="00165B4D">
            <w:pPr>
              <w:pStyle w:val="Default"/>
              <w:jc w:val="both"/>
              <w:rPr>
                <w:rFonts w:asciiTheme="minorHAnsi" w:hAnsiTheme="minorHAnsi" w:cstheme="minorHAnsi"/>
                <w:sz w:val="20"/>
                <w:szCs w:val="20"/>
              </w:rPr>
            </w:pPr>
            <w:r>
              <w:rPr>
                <w:rFonts w:cstheme="minorHAnsi" w:hint="eastAsia"/>
                <w:iCs/>
                <w:color w:val="000000" w:themeColor="text1"/>
                <w:sz w:val="20"/>
                <w:szCs w:val="20"/>
              </w:rPr>
              <w:t>D</w:t>
            </w:r>
            <w:ins w:id="545" w:author="AutoBVT" w:date="2018-06-12T13:57:00Z">
              <w:r>
                <w:rPr>
                  <w:rFonts w:cstheme="minorHAnsi" w:hint="eastAsia"/>
                  <w:iCs/>
                  <w:color w:val="000000" w:themeColor="text1"/>
                  <w:sz w:val="20"/>
                  <w:szCs w:val="20"/>
                </w:rPr>
                <w:t>stAddr</w:t>
              </w:r>
            </w:ins>
          </w:p>
        </w:tc>
        <w:tc>
          <w:tcPr>
            <w:tcW w:w="2376" w:type="dxa"/>
          </w:tcPr>
          <w:p w:rsidR="00E60CD9" w:rsidRPr="001C30DD" w:rsidRDefault="00E60CD9" w:rsidP="00165B4D">
            <w:pPr>
              <w:pStyle w:val="Default"/>
              <w:jc w:val="both"/>
              <w:rPr>
                <w:ins w:id="546" w:author="AutoBVT" w:date="2018-06-12T13:57:00Z"/>
                <w:rFonts w:asciiTheme="minorHAnsi" w:hAnsiTheme="minorHAnsi" w:cstheme="minorHAnsi"/>
                <w:sz w:val="20"/>
                <w:szCs w:val="20"/>
              </w:rPr>
            </w:pPr>
            <w:ins w:id="547" w:author="AutoBVT" w:date="2018-06-12T13:57:00Z">
              <w:r w:rsidRPr="001C30DD">
                <w:rPr>
                  <w:rFonts w:asciiTheme="minorHAnsi" w:hAnsiTheme="minorHAnsi" w:cstheme="minorHAnsi"/>
                  <w:sz w:val="20"/>
                  <w:szCs w:val="20"/>
                </w:rPr>
                <w:t xml:space="preserve">  NWKAddrOfInterest</w:t>
              </w:r>
            </w:ins>
          </w:p>
        </w:tc>
        <w:tc>
          <w:tcPr>
            <w:tcW w:w="1418" w:type="dxa"/>
          </w:tcPr>
          <w:p w:rsidR="00E60CD9" w:rsidRPr="001C30DD" w:rsidRDefault="00E60CD9" w:rsidP="00165B4D">
            <w:pPr>
              <w:pStyle w:val="Default"/>
              <w:jc w:val="both"/>
              <w:rPr>
                <w:ins w:id="548" w:author="AutoBVT" w:date="2018-06-12T13:57:00Z"/>
                <w:rFonts w:asciiTheme="minorHAnsi" w:hAnsiTheme="minorHAnsi" w:cstheme="minorHAnsi"/>
                <w:iCs/>
                <w:color w:val="000000" w:themeColor="text1"/>
                <w:sz w:val="20"/>
                <w:szCs w:val="20"/>
              </w:rPr>
            </w:pPr>
            <w:ins w:id="549" w:author="AutoBVT" w:date="2018-06-12T13:57:00Z">
              <w:r w:rsidRPr="001C30DD">
                <w:rPr>
                  <w:rFonts w:asciiTheme="minorHAnsi" w:hAnsiTheme="minorHAnsi" w:cstheme="minorHAnsi"/>
                  <w:sz w:val="20"/>
                  <w:szCs w:val="20"/>
                </w:rPr>
                <w:t xml:space="preserve"> EndPoint </w:t>
              </w:r>
            </w:ins>
          </w:p>
        </w:tc>
      </w:tr>
      <w:tr w:rsidR="00E60CD9" w:rsidRPr="001C30DD" w:rsidTr="00165B4D">
        <w:trPr>
          <w:trHeight w:val="359"/>
          <w:ins w:id="550" w:author="AutoBVT" w:date="2018-06-12T13:57:00Z"/>
        </w:trPr>
        <w:tc>
          <w:tcPr>
            <w:tcW w:w="2376" w:type="dxa"/>
          </w:tcPr>
          <w:p w:rsidR="00E60CD9" w:rsidRPr="001C30DD" w:rsidRDefault="00E60CD9" w:rsidP="00165B4D">
            <w:pPr>
              <w:rPr>
                <w:rFonts w:cstheme="minorHAnsi"/>
                <w:i/>
                <w:iCs/>
                <w:color w:val="000000" w:themeColor="text1"/>
                <w:kern w:val="0"/>
                <w:sz w:val="20"/>
                <w:szCs w:val="20"/>
              </w:rPr>
            </w:pPr>
            <w:r>
              <w:rPr>
                <w:rFonts w:cstheme="minorHAnsi" w:hint="eastAsia"/>
                <w:i/>
                <w:iCs/>
                <w:color w:val="000000" w:themeColor="text1"/>
                <w:kern w:val="0"/>
                <w:sz w:val="20"/>
                <w:szCs w:val="20"/>
              </w:rPr>
              <w:t>2Bytes</w:t>
            </w:r>
          </w:p>
        </w:tc>
        <w:tc>
          <w:tcPr>
            <w:tcW w:w="2376" w:type="dxa"/>
          </w:tcPr>
          <w:p w:rsidR="00E60CD9" w:rsidRPr="001C30DD" w:rsidRDefault="00E60CD9" w:rsidP="00165B4D">
            <w:pPr>
              <w:rPr>
                <w:ins w:id="551" w:author="AutoBVT" w:date="2018-06-12T13:57:00Z"/>
                <w:rFonts w:cstheme="minorHAnsi"/>
                <w:i/>
                <w:iCs/>
                <w:color w:val="000000" w:themeColor="text1"/>
                <w:kern w:val="0"/>
                <w:sz w:val="20"/>
                <w:szCs w:val="20"/>
              </w:rPr>
            </w:pPr>
            <w:ins w:id="552" w:author="AutoBVT" w:date="2018-06-12T13:57:00Z">
              <w:r w:rsidRPr="001C30DD">
                <w:rPr>
                  <w:rFonts w:cstheme="minorHAnsi"/>
                  <w:i/>
                  <w:iCs/>
                  <w:color w:val="000000" w:themeColor="text1"/>
                  <w:kern w:val="0"/>
                  <w:sz w:val="20"/>
                  <w:szCs w:val="20"/>
                </w:rPr>
                <w:t xml:space="preserve">    2Bytes</w:t>
              </w:r>
            </w:ins>
          </w:p>
        </w:tc>
        <w:tc>
          <w:tcPr>
            <w:tcW w:w="1418" w:type="dxa"/>
          </w:tcPr>
          <w:p w:rsidR="00E60CD9" w:rsidRPr="001C30DD" w:rsidRDefault="00E60CD9" w:rsidP="00165B4D">
            <w:pPr>
              <w:rPr>
                <w:ins w:id="553" w:author="AutoBVT" w:date="2018-06-12T13:57:00Z"/>
                <w:rFonts w:cstheme="minorHAnsi"/>
                <w:i/>
                <w:iCs/>
                <w:color w:val="000000" w:themeColor="text1"/>
                <w:kern w:val="0"/>
                <w:sz w:val="20"/>
                <w:szCs w:val="20"/>
              </w:rPr>
            </w:pPr>
            <w:ins w:id="554" w:author="AutoBVT" w:date="2018-06-12T13:57:00Z">
              <w:r w:rsidRPr="001C30DD">
                <w:rPr>
                  <w:rFonts w:cstheme="minorHAnsi"/>
                  <w:i/>
                  <w:iCs/>
                  <w:color w:val="000000" w:themeColor="text1"/>
                  <w:kern w:val="0"/>
                  <w:sz w:val="20"/>
                  <w:szCs w:val="20"/>
                </w:rPr>
                <w:t xml:space="preserve"> 1Bytes</w:t>
              </w:r>
            </w:ins>
          </w:p>
        </w:tc>
      </w:tr>
    </w:tbl>
    <w:p w:rsidR="00E60CD9" w:rsidRDefault="00E60CD9" w:rsidP="00E60CD9">
      <w:pPr>
        <w:rPr>
          <w:ins w:id="555" w:author="AutoBVT" w:date="2018-06-12T13:57:00Z"/>
          <w:rFonts w:cstheme="minorHAnsi"/>
          <w:i/>
          <w:sz w:val="20"/>
          <w:szCs w:val="20"/>
        </w:rPr>
      </w:pPr>
    </w:p>
    <w:p w:rsidR="00E60CD9" w:rsidRDefault="00E60CD9" w:rsidP="00E60CD9">
      <w:pPr>
        <w:rPr>
          <w:ins w:id="556" w:author="AutoBVT" w:date="2018-06-12T13:57:00Z"/>
          <w:rFonts w:cstheme="minorHAnsi"/>
          <w:i/>
          <w:sz w:val="20"/>
          <w:szCs w:val="20"/>
        </w:rPr>
      </w:pPr>
    </w:p>
    <w:p w:rsidR="00E60CD9" w:rsidRDefault="00E60CD9" w:rsidP="00E60CD9">
      <w:pPr>
        <w:rPr>
          <w:ins w:id="557" w:author="AutoBVT" w:date="2018-06-12T13:57:00Z"/>
          <w:rFonts w:cstheme="minorHAnsi"/>
          <w:i/>
          <w:sz w:val="20"/>
          <w:szCs w:val="20"/>
        </w:rPr>
      </w:pPr>
    </w:p>
    <w:p w:rsidR="00E60CD9" w:rsidRDefault="00E60CD9" w:rsidP="00E60CD9">
      <w:pPr>
        <w:rPr>
          <w:rFonts w:cstheme="minorHAnsi"/>
          <w:i/>
          <w:sz w:val="20"/>
          <w:szCs w:val="20"/>
        </w:rPr>
      </w:pPr>
      <w:r>
        <w:rPr>
          <w:rFonts w:cstheme="minorHAnsi" w:hint="eastAsia"/>
          <w:iCs/>
          <w:color w:val="000000" w:themeColor="text1"/>
          <w:kern w:val="0"/>
          <w:sz w:val="20"/>
          <w:szCs w:val="20"/>
        </w:rPr>
        <w:t>D</w:t>
      </w:r>
      <w:ins w:id="558" w:author="AutoBVT" w:date="2018-06-12T13:57:00Z">
        <w:r>
          <w:rPr>
            <w:rFonts w:cstheme="minorHAnsi" w:hint="eastAsia"/>
            <w:iCs/>
            <w:color w:val="000000" w:themeColor="text1"/>
            <w:kern w:val="0"/>
            <w:sz w:val="20"/>
            <w:szCs w:val="20"/>
          </w:rPr>
          <w:t>stAddr</w:t>
        </w:r>
        <w:r>
          <w:rPr>
            <w:rFonts w:hint="eastAsia"/>
            <w:i/>
            <w:sz w:val="20"/>
            <w:szCs w:val="20"/>
          </w:rPr>
          <w:t xml:space="preserve">:   </w:t>
        </w:r>
        <w:r>
          <w:rPr>
            <w:rFonts w:hint="eastAsia"/>
            <w:sz w:val="20"/>
            <w:szCs w:val="20"/>
          </w:rPr>
          <w:t xml:space="preserve">the address </w:t>
        </w:r>
      </w:ins>
      <w:r>
        <w:rPr>
          <w:rFonts w:hint="eastAsia"/>
          <w:sz w:val="20"/>
          <w:szCs w:val="20"/>
        </w:rPr>
        <w:t xml:space="preserve">of </w:t>
      </w:r>
      <w:ins w:id="559" w:author="AutoBVT" w:date="2018-06-12T13:57:00Z">
        <w:r>
          <w:rPr>
            <w:rFonts w:hint="eastAsia"/>
            <w:sz w:val="20"/>
            <w:szCs w:val="20"/>
          </w:rPr>
          <w:t>this command will be send to</w:t>
        </w:r>
      </w:ins>
      <w:r>
        <w:rPr>
          <w:rFonts w:cstheme="minorHAnsi" w:hint="eastAsia"/>
          <w:i/>
          <w:sz w:val="20"/>
          <w:szCs w:val="20"/>
        </w:rPr>
        <w:t>.</w:t>
      </w:r>
    </w:p>
    <w:p w:rsidR="00E60CD9" w:rsidRDefault="00E60CD9" w:rsidP="00E60CD9">
      <w:pPr>
        <w:pStyle w:val="Default"/>
        <w:jc w:val="both"/>
        <w:rPr>
          <w:ins w:id="560" w:author="AutoBVT" w:date="2018-06-12T13:57:00Z"/>
          <w:sz w:val="20"/>
          <w:szCs w:val="20"/>
        </w:rPr>
      </w:pPr>
      <w:ins w:id="561" w:author="AutoBVT" w:date="2018-06-12T13:57:00Z">
        <w:r w:rsidRPr="00494A17">
          <w:rPr>
            <w:rFonts w:cstheme="minorHAnsi"/>
            <w:i/>
            <w:sz w:val="20"/>
            <w:szCs w:val="20"/>
          </w:rPr>
          <w:t>NWKAddrOfInterest</w:t>
        </w:r>
        <w:r w:rsidRPr="001C30DD">
          <w:rPr>
            <w:rFonts w:cstheme="minorHAnsi"/>
            <w:iCs/>
            <w:color w:val="000000" w:themeColor="text1"/>
            <w:sz w:val="20"/>
            <w:szCs w:val="20"/>
          </w:rPr>
          <w:t xml:space="preserve">: </w:t>
        </w:r>
        <w:r>
          <w:rPr>
            <w:rFonts w:cstheme="minorHAnsi" w:hint="eastAsia"/>
            <w:iCs/>
            <w:color w:val="000000" w:themeColor="text1"/>
            <w:sz w:val="20"/>
            <w:szCs w:val="20"/>
          </w:rPr>
          <w:t xml:space="preserve"> </w:t>
        </w:r>
        <w:r>
          <w:rPr>
            <w:sz w:val="20"/>
            <w:szCs w:val="20"/>
          </w:rPr>
          <w:t xml:space="preserve">NWK address for the request </w:t>
        </w:r>
      </w:ins>
    </w:p>
    <w:p w:rsidR="00E60CD9" w:rsidRDefault="00E60CD9" w:rsidP="00E60CD9">
      <w:pPr>
        <w:pStyle w:val="Default"/>
        <w:jc w:val="both"/>
        <w:rPr>
          <w:ins w:id="562" w:author="AutoBVT" w:date="2018-06-12T13:57:00Z"/>
          <w:rFonts w:asciiTheme="minorHAnsi" w:hAnsiTheme="minorHAnsi" w:cstheme="minorHAnsi"/>
          <w:sz w:val="20"/>
          <w:szCs w:val="20"/>
        </w:rPr>
      </w:pPr>
      <w:ins w:id="563" w:author="AutoBVT" w:date="2018-06-12T13:57:00Z">
        <w:r>
          <w:rPr>
            <w:rFonts w:asciiTheme="minorHAnsi" w:hAnsiTheme="minorHAnsi" w:cstheme="minorHAnsi" w:hint="eastAsia"/>
            <w:sz w:val="20"/>
            <w:szCs w:val="20"/>
          </w:rPr>
          <w:t>e</w:t>
        </w:r>
        <w:r w:rsidRPr="001C30DD">
          <w:rPr>
            <w:rFonts w:asciiTheme="minorHAnsi" w:hAnsiTheme="minorHAnsi" w:cstheme="minorHAnsi"/>
            <w:sz w:val="20"/>
            <w:szCs w:val="20"/>
          </w:rPr>
          <w:t>ndPoint</w:t>
        </w:r>
        <w:r>
          <w:rPr>
            <w:rFonts w:asciiTheme="minorHAnsi" w:hAnsiTheme="minorHAnsi" w:cstheme="minorHAnsi" w:hint="eastAsia"/>
            <w:sz w:val="20"/>
            <w:szCs w:val="20"/>
          </w:rPr>
          <w:t xml:space="preserve">:  </w:t>
        </w:r>
        <w:r w:rsidRPr="00487E9C">
          <w:rPr>
            <w:rFonts w:asciiTheme="minorHAnsi" w:hAnsiTheme="minorHAnsi" w:cstheme="minorHAnsi"/>
            <w:sz w:val="20"/>
            <w:szCs w:val="20"/>
          </w:rPr>
          <w:t>The endpoint on the destination</w:t>
        </w:r>
      </w:ins>
    </w:p>
    <w:p w:rsidR="00E60CD9" w:rsidRDefault="00E60CD9" w:rsidP="00E60CD9">
      <w:pPr>
        <w:autoSpaceDE w:val="0"/>
        <w:autoSpaceDN w:val="0"/>
        <w:adjustRightInd w:val="0"/>
        <w:jc w:val="left"/>
        <w:rPr>
          <w:ins w:id="564" w:author="AutoBVT" w:date="2018-06-12T13:57:00Z"/>
          <w:b/>
        </w:rPr>
      </w:pPr>
      <w:ins w:id="565"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sidRPr="00577543">
          <w:rPr>
            <w:b/>
          </w:rPr>
          <w:t xml:space="preserve">55 00 </w:t>
        </w:r>
        <w:r>
          <w:rPr>
            <w:rFonts w:hint="eastAsia"/>
            <w:b/>
          </w:rPr>
          <w:t>13</w:t>
        </w:r>
        <w:r w:rsidRPr="00577543">
          <w:rPr>
            <w:b/>
          </w:rPr>
          <w:t xml:space="preserve"> 00 </w:t>
        </w:r>
        <w:r>
          <w:rPr>
            <w:rFonts w:hint="eastAsia"/>
            <w:b/>
          </w:rPr>
          <w:t>0</w:t>
        </w:r>
      </w:ins>
      <w:r>
        <w:rPr>
          <w:rFonts w:hint="eastAsia"/>
          <w:b/>
        </w:rPr>
        <w:t>5</w:t>
      </w:r>
      <w:ins w:id="566" w:author="AutoBVT" w:date="2018-06-12T13:57:00Z">
        <w:r w:rsidRPr="00577543">
          <w:rPr>
            <w:b/>
          </w:rPr>
          <w:t xml:space="preserve"> </w:t>
        </w:r>
        <w:r w:rsidRPr="0064184B">
          <w:rPr>
            <w:b/>
          </w:rPr>
          <w:t xml:space="preserve">00 </w:t>
        </w:r>
      </w:ins>
      <w:r>
        <w:rPr>
          <w:rFonts w:cstheme="minorHAnsi" w:hint="eastAsia"/>
          <w:iCs/>
          <w:color w:val="000000" w:themeColor="text1"/>
          <w:kern w:val="0"/>
          <w:sz w:val="20"/>
          <w:szCs w:val="20"/>
        </w:rPr>
        <w:t>D</w:t>
      </w:r>
      <w:ins w:id="567" w:author="AutoBVT" w:date="2018-06-12T13:57:00Z">
        <w:r>
          <w:rPr>
            <w:rFonts w:cstheme="minorHAnsi" w:hint="eastAsia"/>
            <w:iCs/>
            <w:color w:val="000000" w:themeColor="text1"/>
            <w:kern w:val="0"/>
            <w:sz w:val="20"/>
            <w:szCs w:val="20"/>
          </w:rPr>
          <w:t>stAddr[1-0]</w:t>
        </w:r>
      </w:ins>
      <w:r>
        <w:rPr>
          <w:rFonts w:cstheme="minorHAnsi" w:hint="eastAsia"/>
          <w:iCs/>
          <w:color w:val="000000" w:themeColor="text1"/>
          <w:kern w:val="0"/>
          <w:sz w:val="20"/>
          <w:szCs w:val="20"/>
        </w:rPr>
        <w:t xml:space="preserve"> </w:t>
      </w:r>
      <w:ins w:id="568" w:author="AutoBVT" w:date="2018-06-12T13:57:00Z">
        <w:r w:rsidRPr="00454FE9">
          <w:rPr>
            <w:sz w:val="20"/>
            <w:szCs w:val="20"/>
          </w:rPr>
          <w:t>NWKAddrOfInterest</w:t>
        </w:r>
        <w:r>
          <w:rPr>
            <w:rFonts w:hint="eastAsia"/>
          </w:rPr>
          <w:t xml:space="preserve"> [1-0</w:t>
        </w:r>
        <w:r w:rsidRPr="00454FE9">
          <w:rPr>
            <w:rFonts w:hint="eastAsia"/>
          </w:rPr>
          <w:t xml:space="preserve">] </w:t>
        </w:r>
        <w:r w:rsidRPr="00454FE9">
          <w:rPr>
            <w:rFonts w:cstheme="minorHAnsi"/>
            <w:sz w:val="20"/>
            <w:szCs w:val="20"/>
          </w:rPr>
          <w:t>EndPoint</w:t>
        </w:r>
        <w:r w:rsidRPr="0064184B">
          <w:rPr>
            <w:rFonts w:hint="eastAsia"/>
            <w:b/>
          </w:rPr>
          <w:t xml:space="preserve"> A</w:t>
        </w:r>
        <w:r>
          <w:rPr>
            <w:rFonts w:hint="eastAsia"/>
            <w:b/>
          </w:rPr>
          <w:t>A</w:t>
        </w:r>
      </w:ins>
    </w:p>
    <w:p w:rsidR="00E60CD9" w:rsidRDefault="00E60CD9" w:rsidP="00E60CD9">
      <w:pPr>
        <w:pStyle w:val="Default"/>
        <w:jc w:val="both"/>
        <w:rPr>
          <w:ins w:id="569" w:author="AutoBVT" w:date="2018-06-12T13:57:00Z"/>
          <w:sz w:val="20"/>
          <w:szCs w:val="20"/>
        </w:rPr>
      </w:pPr>
    </w:p>
    <w:p w:rsidR="00E60CD9" w:rsidRDefault="00E60CD9" w:rsidP="00E60CD9">
      <w:pPr>
        <w:pStyle w:val="Default"/>
        <w:jc w:val="both"/>
        <w:rPr>
          <w:ins w:id="570" w:author="AutoBVT" w:date="2018-06-12T13:57:00Z"/>
          <w:sz w:val="20"/>
          <w:szCs w:val="20"/>
        </w:rPr>
      </w:pPr>
    </w:p>
    <w:p w:rsidR="00E60CD9" w:rsidRPr="003E0226" w:rsidRDefault="00E60CD9" w:rsidP="00E60CD9">
      <w:pPr>
        <w:rPr>
          <w:ins w:id="571" w:author="AutoBVT" w:date="2018-06-12T13:57:00Z"/>
          <w:sz w:val="20"/>
          <w:szCs w:val="20"/>
        </w:rPr>
      </w:pPr>
      <w:ins w:id="572" w:author="AutoBVT" w:date="2018-06-12T13:57:00Z">
        <w:r>
          <w:rPr>
            <w:rStyle w:val="fontstyle01"/>
            <w:rFonts w:cstheme="minorHAnsi" w:hint="eastAsia"/>
            <w:b/>
            <w:i/>
          </w:rPr>
          <w:t>2.2.2.5</w:t>
        </w:r>
        <w:r>
          <w:rPr>
            <w:rStyle w:val="fontstyle01"/>
            <w:rFonts w:cstheme="minorHAnsi" w:hint="eastAsia"/>
            <w:b/>
            <w:i/>
          </w:rPr>
          <w:tab/>
        </w:r>
        <w:r w:rsidRPr="00D94C18">
          <w:rPr>
            <w:rStyle w:val="fontstyle01"/>
            <w:rFonts w:cstheme="minorHAnsi"/>
            <w:b/>
            <w:i/>
          </w:rPr>
          <w:t>ZBHCI_CMD_DISCOVERY_</w:t>
        </w:r>
        <w:r>
          <w:rPr>
            <w:rStyle w:val="fontstyle01"/>
            <w:rFonts w:cstheme="minorHAnsi" w:hint="eastAsia"/>
            <w:b/>
            <w:i/>
          </w:rPr>
          <w:t>MATCH</w:t>
        </w:r>
        <w:r w:rsidRPr="00D94C18">
          <w:rPr>
            <w:rStyle w:val="fontstyle01"/>
            <w:rFonts w:cstheme="minorHAnsi"/>
            <w:b/>
            <w:i/>
          </w:rPr>
          <w:t>_DESC_RE</w:t>
        </w:r>
        <w:r>
          <w:rPr>
            <w:rStyle w:val="fontstyle01"/>
            <w:rFonts w:cstheme="minorHAnsi" w:hint="eastAsia"/>
            <w:b/>
            <w:i/>
          </w:rPr>
          <w:t>Q</w:t>
        </w:r>
        <w:r w:rsidRPr="001C30DD">
          <w:rPr>
            <w:rFonts w:cstheme="minorHAnsi"/>
            <w:b/>
            <w:iCs/>
            <w:color w:val="000000" w:themeColor="text1"/>
            <w:sz w:val="20"/>
            <w:szCs w:val="20"/>
          </w:rPr>
          <w:tab/>
        </w:r>
      </w:ins>
    </w:p>
    <w:tbl>
      <w:tblPr>
        <w:tblStyle w:val="ab"/>
        <w:tblpPr w:leftFromText="180" w:rightFromText="180" w:vertAnchor="text" w:horzAnchor="margin" w:tblpX="641" w:tblpY="108"/>
        <w:tblW w:w="8522" w:type="dxa"/>
        <w:tblLook w:val="04A0" w:firstRow="1" w:lastRow="0" w:firstColumn="1" w:lastColumn="0" w:noHBand="0" w:noVBand="1"/>
      </w:tblPr>
      <w:tblGrid>
        <w:gridCol w:w="1193"/>
        <w:gridCol w:w="1953"/>
        <w:gridCol w:w="1010"/>
        <w:gridCol w:w="1475"/>
        <w:gridCol w:w="1565"/>
        <w:gridCol w:w="1326"/>
      </w:tblGrid>
      <w:tr w:rsidR="00E60CD9" w:rsidRPr="001C30DD" w:rsidTr="00165B4D">
        <w:trPr>
          <w:ins w:id="573" w:author="AutoBVT" w:date="2018-06-12T13:57:00Z"/>
        </w:trPr>
        <w:tc>
          <w:tcPr>
            <w:tcW w:w="1193" w:type="dxa"/>
          </w:tcPr>
          <w:p w:rsidR="00E60CD9" w:rsidRPr="001C30DD" w:rsidRDefault="00E60CD9" w:rsidP="00165B4D">
            <w:pPr>
              <w:pStyle w:val="Default"/>
              <w:jc w:val="both"/>
              <w:rPr>
                <w:rFonts w:asciiTheme="minorHAnsi" w:hAnsiTheme="minorHAnsi" w:cstheme="minorHAnsi"/>
                <w:sz w:val="20"/>
                <w:szCs w:val="20"/>
              </w:rPr>
            </w:pPr>
            <w:r>
              <w:rPr>
                <w:rFonts w:cstheme="minorHAnsi" w:hint="eastAsia"/>
                <w:iCs/>
                <w:color w:val="000000" w:themeColor="text1"/>
                <w:sz w:val="20"/>
                <w:szCs w:val="20"/>
              </w:rPr>
              <w:t>D</w:t>
            </w:r>
            <w:ins w:id="574" w:author="AutoBVT" w:date="2018-06-12T13:57:00Z">
              <w:r>
                <w:rPr>
                  <w:rFonts w:cstheme="minorHAnsi" w:hint="eastAsia"/>
                  <w:iCs/>
                  <w:color w:val="000000" w:themeColor="text1"/>
                  <w:sz w:val="20"/>
                  <w:szCs w:val="20"/>
                </w:rPr>
                <w:t>stAddr</w:t>
              </w:r>
            </w:ins>
          </w:p>
        </w:tc>
        <w:tc>
          <w:tcPr>
            <w:tcW w:w="1953" w:type="dxa"/>
          </w:tcPr>
          <w:p w:rsidR="00E60CD9" w:rsidRPr="001C30DD" w:rsidRDefault="00E60CD9" w:rsidP="00165B4D">
            <w:pPr>
              <w:pStyle w:val="Default"/>
              <w:jc w:val="both"/>
              <w:rPr>
                <w:ins w:id="575" w:author="AutoBVT" w:date="2018-06-12T13:57:00Z"/>
                <w:rFonts w:asciiTheme="minorHAnsi" w:hAnsiTheme="minorHAnsi" w:cstheme="minorHAnsi"/>
                <w:sz w:val="20"/>
                <w:szCs w:val="20"/>
              </w:rPr>
            </w:pPr>
            <w:ins w:id="576" w:author="AutoBVT" w:date="2018-06-12T13:57:00Z">
              <w:r w:rsidRPr="001C30DD">
                <w:rPr>
                  <w:rFonts w:asciiTheme="minorHAnsi" w:hAnsiTheme="minorHAnsi" w:cstheme="minorHAnsi"/>
                  <w:sz w:val="20"/>
                  <w:szCs w:val="20"/>
                </w:rPr>
                <w:t>NWKAddrOfInterest</w:t>
              </w:r>
            </w:ins>
          </w:p>
        </w:tc>
        <w:tc>
          <w:tcPr>
            <w:tcW w:w="1010" w:type="dxa"/>
          </w:tcPr>
          <w:p w:rsidR="00E60CD9" w:rsidRPr="001C30DD" w:rsidRDefault="00E60CD9" w:rsidP="00165B4D">
            <w:pPr>
              <w:pStyle w:val="Default"/>
              <w:jc w:val="both"/>
              <w:rPr>
                <w:ins w:id="577" w:author="AutoBVT" w:date="2018-06-12T13:57:00Z"/>
                <w:rFonts w:asciiTheme="minorHAnsi" w:hAnsiTheme="minorHAnsi" w:cstheme="minorHAnsi"/>
                <w:sz w:val="20"/>
                <w:szCs w:val="20"/>
              </w:rPr>
            </w:pPr>
            <w:ins w:id="578" w:author="AutoBVT" w:date="2018-06-12T13:57:00Z">
              <w:r w:rsidRPr="001C30DD">
                <w:rPr>
                  <w:rFonts w:asciiTheme="minorHAnsi" w:hAnsiTheme="minorHAnsi" w:cstheme="minorHAnsi"/>
                  <w:sz w:val="20"/>
                  <w:szCs w:val="20"/>
                </w:rPr>
                <w:t xml:space="preserve">ProfileID </w:t>
              </w:r>
            </w:ins>
          </w:p>
        </w:tc>
        <w:tc>
          <w:tcPr>
            <w:tcW w:w="1475" w:type="dxa"/>
          </w:tcPr>
          <w:p w:rsidR="00E60CD9" w:rsidRPr="001C30DD" w:rsidRDefault="00E60CD9" w:rsidP="00165B4D">
            <w:pPr>
              <w:pStyle w:val="Default"/>
              <w:jc w:val="both"/>
              <w:rPr>
                <w:ins w:id="579" w:author="AutoBVT" w:date="2018-06-12T13:57:00Z"/>
                <w:rFonts w:asciiTheme="minorHAnsi" w:hAnsiTheme="minorHAnsi" w:cstheme="minorHAnsi"/>
                <w:sz w:val="20"/>
                <w:szCs w:val="20"/>
              </w:rPr>
            </w:pPr>
            <w:ins w:id="580" w:author="AutoBVT" w:date="2018-06-12T13:57:00Z">
              <w:r w:rsidRPr="001C30DD">
                <w:rPr>
                  <w:rFonts w:asciiTheme="minorHAnsi" w:hAnsiTheme="minorHAnsi" w:cstheme="minorHAnsi"/>
                  <w:sz w:val="20"/>
                  <w:szCs w:val="20"/>
                </w:rPr>
                <w:t xml:space="preserve">NumInClusters </w:t>
              </w:r>
            </w:ins>
          </w:p>
        </w:tc>
        <w:tc>
          <w:tcPr>
            <w:tcW w:w="1565" w:type="dxa"/>
          </w:tcPr>
          <w:p w:rsidR="00E60CD9" w:rsidRPr="001C30DD" w:rsidRDefault="00E60CD9" w:rsidP="00165B4D">
            <w:pPr>
              <w:pStyle w:val="Default"/>
              <w:jc w:val="both"/>
              <w:rPr>
                <w:ins w:id="581" w:author="AutoBVT" w:date="2018-06-12T13:57:00Z"/>
                <w:rFonts w:asciiTheme="minorHAnsi" w:hAnsiTheme="minorHAnsi" w:cstheme="minorHAnsi"/>
                <w:sz w:val="20"/>
                <w:szCs w:val="20"/>
              </w:rPr>
            </w:pPr>
            <w:ins w:id="582" w:author="AutoBVT" w:date="2018-06-12T13:57:00Z">
              <w:r w:rsidRPr="001C30DD">
                <w:rPr>
                  <w:rFonts w:asciiTheme="minorHAnsi" w:hAnsiTheme="minorHAnsi" w:cstheme="minorHAnsi"/>
                  <w:sz w:val="20"/>
                  <w:szCs w:val="20"/>
                </w:rPr>
                <w:t xml:space="preserve">NumOutClusters </w:t>
              </w:r>
            </w:ins>
          </w:p>
        </w:tc>
        <w:tc>
          <w:tcPr>
            <w:tcW w:w="1326" w:type="dxa"/>
          </w:tcPr>
          <w:p w:rsidR="00E60CD9" w:rsidRPr="001C30DD" w:rsidRDefault="00E60CD9" w:rsidP="00165B4D">
            <w:pPr>
              <w:pStyle w:val="Default"/>
              <w:jc w:val="both"/>
              <w:rPr>
                <w:ins w:id="583" w:author="AutoBVT" w:date="2018-06-12T13:57:00Z"/>
                <w:rFonts w:asciiTheme="minorHAnsi" w:hAnsiTheme="minorHAnsi" w:cstheme="minorHAnsi"/>
                <w:sz w:val="20"/>
                <w:szCs w:val="20"/>
              </w:rPr>
            </w:pPr>
            <w:ins w:id="584" w:author="AutoBVT" w:date="2018-06-12T13:57:00Z">
              <w:r w:rsidRPr="001C30DD">
                <w:rPr>
                  <w:rFonts w:asciiTheme="minorHAnsi" w:hAnsiTheme="minorHAnsi" w:cstheme="minorHAnsi"/>
                  <w:sz w:val="20"/>
                  <w:szCs w:val="20"/>
                </w:rPr>
                <w:t>ClusterList</w:t>
              </w:r>
            </w:ins>
          </w:p>
        </w:tc>
      </w:tr>
      <w:tr w:rsidR="00E60CD9" w:rsidRPr="001C30DD" w:rsidTr="00165B4D">
        <w:trPr>
          <w:trHeight w:val="359"/>
          <w:ins w:id="585" w:author="AutoBVT" w:date="2018-06-12T13:57:00Z"/>
        </w:trPr>
        <w:tc>
          <w:tcPr>
            <w:tcW w:w="1193" w:type="dxa"/>
          </w:tcPr>
          <w:p w:rsidR="00E60CD9" w:rsidRPr="001C30DD" w:rsidRDefault="00E60CD9" w:rsidP="00165B4D">
            <w:pPr>
              <w:rPr>
                <w:rFonts w:cstheme="minorHAnsi"/>
                <w:i/>
                <w:iCs/>
                <w:color w:val="000000" w:themeColor="text1"/>
                <w:kern w:val="0"/>
                <w:sz w:val="20"/>
                <w:szCs w:val="20"/>
              </w:rPr>
            </w:pPr>
            <w:ins w:id="586" w:author="AutoBVT" w:date="2018-06-12T13:57:00Z">
              <w:r w:rsidRPr="001C30DD">
                <w:rPr>
                  <w:rFonts w:cstheme="minorHAnsi"/>
                  <w:i/>
                  <w:iCs/>
                  <w:color w:val="000000" w:themeColor="text1"/>
                  <w:kern w:val="0"/>
                  <w:sz w:val="20"/>
                  <w:szCs w:val="20"/>
                </w:rPr>
                <w:t>2Bytes</w:t>
              </w:r>
            </w:ins>
          </w:p>
        </w:tc>
        <w:tc>
          <w:tcPr>
            <w:tcW w:w="1953" w:type="dxa"/>
          </w:tcPr>
          <w:p w:rsidR="00E60CD9" w:rsidRPr="001C30DD" w:rsidRDefault="00E60CD9" w:rsidP="00165B4D">
            <w:pPr>
              <w:rPr>
                <w:ins w:id="587" w:author="AutoBVT" w:date="2018-06-12T13:57:00Z"/>
                <w:rFonts w:cstheme="minorHAnsi"/>
                <w:i/>
                <w:iCs/>
                <w:color w:val="000000" w:themeColor="text1"/>
                <w:kern w:val="0"/>
                <w:sz w:val="20"/>
                <w:szCs w:val="20"/>
              </w:rPr>
            </w:pPr>
            <w:ins w:id="588" w:author="AutoBVT" w:date="2018-06-12T13:57:00Z">
              <w:r w:rsidRPr="001C30DD">
                <w:rPr>
                  <w:rFonts w:cstheme="minorHAnsi"/>
                  <w:i/>
                  <w:iCs/>
                  <w:color w:val="000000" w:themeColor="text1"/>
                  <w:kern w:val="0"/>
                  <w:sz w:val="20"/>
                  <w:szCs w:val="20"/>
                </w:rPr>
                <w:t>2Bytes</w:t>
              </w:r>
            </w:ins>
          </w:p>
        </w:tc>
        <w:tc>
          <w:tcPr>
            <w:tcW w:w="1010" w:type="dxa"/>
          </w:tcPr>
          <w:p w:rsidR="00E60CD9" w:rsidRPr="001C30DD" w:rsidRDefault="00E60CD9" w:rsidP="00165B4D">
            <w:pPr>
              <w:rPr>
                <w:ins w:id="589" w:author="AutoBVT" w:date="2018-06-12T13:57:00Z"/>
                <w:rFonts w:cstheme="minorHAnsi"/>
                <w:i/>
                <w:iCs/>
                <w:color w:val="000000" w:themeColor="text1"/>
                <w:kern w:val="0"/>
                <w:sz w:val="20"/>
                <w:szCs w:val="20"/>
              </w:rPr>
            </w:pPr>
            <w:ins w:id="590" w:author="AutoBVT" w:date="2018-06-12T13:57:00Z">
              <w:r w:rsidRPr="001C30DD">
                <w:rPr>
                  <w:rFonts w:cstheme="minorHAnsi"/>
                  <w:i/>
                  <w:iCs/>
                  <w:color w:val="000000" w:themeColor="text1"/>
                  <w:kern w:val="0"/>
                  <w:sz w:val="20"/>
                  <w:szCs w:val="20"/>
                </w:rPr>
                <w:t>2Bytes</w:t>
              </w:r>
            </w:ins>
          </w:p>
        </w:tc>
        <w:tc>
          <w:tcPr>
            <w:tcW w:w="1475" w:type="dxa"/>
          </w:tcPr>
          <w:p w:rsidR="00E60CD9" w:rsidRPr="001C30DD" w:rsidRDefault="00E60CD9" w:rsidP="00165B4D">
            <w:pPr>
              <w:rPr>
                <w:ins w:id="591" w:author="AutoBVT" w:date="2018-06-12T13:57:00Z"/>
                <w:rFonts w:cstheme="minorHAnsi"/>
                <w:i/>
                <w:iCs/>
                <w:color w:val="000000" w:themeColor="text1"/>
                <w:kern w:val="0"/>
                <w:sz w:val="20"/>
                <w:szCs w:val="20"/>
              </w:rPr>
            </w:pPr>
            <w:ins w:id="592" w:author="AutoBVT" w:date="2018-06-12T13:57:00Z">
              <w:r w:rsidRPr="001C30DD">
                <w:rPr>
                  <w:rFonts w:cstheme="minorHAnsi"/>
                  <w:i/>
                  <w:iCs/>
                  <w:color w:val="000000" w:themeColor="text1"/>
                  <w:kern w:val="0"/>
                  <w:sz w:val="20"/>
                  <w:szCs w:val="20"/>
                </w:rPr>
                <w:t>1</w:t>
              </w:r>
              <w:r>
                <w:rPr>
                  <w:rFonts w:cstheme="minorHAnsi" w:hint="eastAsia"/>
                  <w:i/>
                  <w:iCs/>
                  <w:color w:val="000000" w:themeColor="text1"/>
                  <w:kern w:val="0"/>
                  <w:sz w:val="20"/>
                  <w:szCs w:val="20"/>
                </w:rPr>
                <w:t>Byte</w:t>
              </w:r>
            </w:ins>
          </w:p>
        </w:tc>
        <w:tc>
          <w:tcPr>
            <w:tcW w:w="1565" w:type="dxa"/>
          </w:tcPr>
          <w:p w:rsidR="00E60CD9" w:rsidRPr="001C30DD" w:rsidRDefault="00E60CD9" w:rsidP="00165B4D">
            <w:pPr>
              <w:rPr>
                <w:ins w:id="593" w:author="AutoBVT" w:date="2018-06-12T13:57:00Z"/>
                <w:rFonts w:cstheme="minorHAnsi"/>
                <w:i/>
                <w:iCs/>
                <w:color w:val="000000" w:themeColor="text1"/>
                <w:kern w:val="0"/>
                <w:sz w:val="20"/>
                <w:szCs w:val="20"/>
              </w:rPr>
            </w:pPr>
            <w:ins w:id="594" w:author="AutoBVT" w:date="2018-06-12T13:57:00Z">
              <w:r>
                <w:rPr>
                  <w:rFonts w:cstheme="minorHAnsi" w:hint="eastAsia"/>
                  <w:i/>
                  <w:iCs/>
                  <w:color w:val="000000" w:themeColor="text1"/>
                  <w:kern w:val="0"/>
                  <w:sz w:val="20"/>
                  <w:szCs w:val="20"/>
                </w:rPr>
                <w:t>1</w:t>
              </w:r>
              <w:r w:rsidRPr="001C30DD">
                <w:rPr>
                  <w:rFonts w:cstheme="minorHAnsi"/>
                  <w:i/>
                  <w:iCs/>
                  <w:color w:val="000000" w:themeColor="text1"/>
                  <w:kern w:val="0"/>
                  <w:sz w:val="20"/>
                  <w:szCs w:val="20"/>
                </w:rPr>
                <w:t>Bytes</w:t>
              </w:r>
            </w:ins>
          </w:p>
        </w:tc>
        <w:tc>
          <w:tcPr>
            <w:tcW w:w="1326" w:type="dxa"/>
          </w:tcPr>
          <w:p w:rsidR="00E60CD9" w:rsidRPr="001C30DD" w:rsidRDefault="00E60CD9" w:rsidP="00165B4D">
            <w:pPr>
              <w:rPr>
                <w:ins w:id="595" w:author="AutoBVT" w:date="2018-06-12T13:57:00Z"/>
                <w:rFonts w:cstheme="minorHAnsi"/>
                <w:i/>
                <w:iCs/>
                <w:color w:val="000000" w:themeColor="text1"/>
                <w:kern w:val="0"/>
                <w:sz w:val="20"/>
                <w:szCs w:val="20"/>
              </w:rPr>
            </w:pPr>
            <w:ins w:id="596" w:author="AutoBVT" w:date="2018-06-12T13:57:00Z">
              <w:r>
                <w:rPr>
                  <w:rFonts w:cstheme="minorHAnsi" w:hint="eastAsia"/>
                  <w:i/>
                  <w:iCs/>
                  <w:color w:val="000000" w:themeColor="text1"/>
                  <w:kern w:val="0"/>
                  <w:sz w:val="20"/>
                  <w:szCs w:val="20"/>
                </w:rPr>
                <w:t>nByte</w:t>
              </w:r>
            </w:ins>
          </w:p>
        </w:tc>
      </w:tr>
    </w:tbl>
    <w:p w:rsidR="00E60CD9" w:rsidRDefault="00E60CD9" w:rsidP="00E60CD9">
      <w:pPr>
        <w:rPr>
          <w:rFonts w:cstheme="minorHAnsi"/>
          <w:i/>
          <w:sz w:val="20"/>
          <w:szCs w:val="20"/>
        </w:rPr>
      </w:pPr>
      <w:r>
        <w:rPr>
          <w:rFonts w:cstheme="minorHAnsi" w:hint="eastAsia"/>
          <w:iCs/>
          <w:color w:val="000000" w:themeColor="text1"/>
          <w:kern w:val="0"/>
          <w:sz w:val="20"/>
          <w:szCs w:val="20"/>
        </w:rPr>
        <w:t>D</w:t>
      </w:r>
      <w:ins w:id="597" w:author="AutoBVT" w:date="2018-06-12T13:57:00Z">
        <w:r>
          <w:rPr>
            <w:rFonts w:cstheme="minorHAnsi" w:hint="eastAsia"/>
            <w:iCs/>
            <w:color w:val="000000" w:themeColor="text1"/>
            <w:kern w:val="0"/>
            <w:sz w:val="20"/>
            <w:szCs w:val="20"/>
          </w:rPr>
          <w:t>stAddr</w:t>
        </w:r>
        <w:r>
          <w:rPr>
            <w:rFonts w:hint="eastAsia"/>
            <w:i/>
            <w:sz w:val="20"/>
            <w:szCs w:val="20"/>
          </w:rPr>
          <w:t xml:space="preserve">:   </w:t>
        </w:r>
        <w:r>
          <w:rPr>
            <w:rFonts w:hint="eastAsia"/>
            <w:sz w:val="20"/>
            <w:szCs w:val="20"/>
          </w:rPr>
          <w:t xml:space="preserve">the address </w:t>
        </w:r>
      </w:ins>
      <w:r>
        <w:rPr>
          <w:rFonts w:hint="eastAsia"/>
          <w:sz w:val="20"/>
          <w:szCs w:val="20"/>
        </w:rPr>
        <w:t xml:space="preserve">of </w:t>
      </w:r>
      <w:ins w:id="598" w:author="AutoBVT" w:date="2018-06-12T13:57:00Z">
        <w:r>
          <w:rPr>
            <w:rFonts w:hint="eastAsia"/>
            <w:sz w:val="20"/>
            <w:szCs w:val="20"/>
          </w:rPr>
          <w:t>this command will be send to</w:t>
        </w:r>
      </w:ins>
      <w:r>
        <w:rPr>
          <w:rFonts w:cstheme="minorHAnsi" w:hint="eastAsia"/>
          <w:i/>
          <w:sz w:val="20"/>
          <w:szCs w:val="20"/>
        </w:rPr>
        <w:t>.</w:t>
      </w:r>
    </w:p>
    <w:p w:rsidR="00E60CD9" w:rsidRDefault="00E60CD9" w:rsidP="00E60CD9">
      <w:pPr>
        <w:pStyle w:val="Default"/>
        <w:rPr>
          <w:ins w:id="599" w:author="AutoBVT" w:date="2018-06-12T13:57:00Z"/>
          <w:sz w:val="20"/>
          <w:szCs w:val="20"/>
        </w:rPr>
      </w:pPr>
      <w:ins w:id="600" w:author="AutoBVT" w:date="2018-06-12T13:57:00Z">
        <w:r w:rsidRPr="009F0582">
          <w:rPr>
            <w:rFonts w:asciiTheme="minorHAnsi" w:hAnsiTheme="minorHAnsi" w:cstheme="minorHAnsi"/>
            <w:i/>
            <w:sz w:val="20"/>
            <w:szCs w:val="20"/>
          </w:rPr>
          <w:t>NWKAddrOfInterest</w:t>
        </w:r>
        <w:r>
          <w:rPr>
            <w:sz w:val="20"/>
            <w:szCs w:val="20"/>
          </w:rPr>
          <w:t xml:space="preserve"> </w:t>
        </w:r>
        <w:r>
          <w:rPr>
            <w:rFonts w:hint="eastAsia"/>
            <w:sz w:val="20"/>
            <w:szCs w:val="20"/>
          </w:rPr>
          <w:t xml:space="preserve">: </w:t>
        </w:r>
        <w:r>
          <w:rPr>
            <w:sz w:val="20"/>
            <w:szCs w:val="20"/>
          </w:rPr>
          <w:t xml:space="preserve">NWK address for the request. </w:t>
        </w:r>
      </w:ins>
    </w:p>
    <w:p w:rsidR="00E60CD9" w:rsidRPr="0081667D" w:rsidRDefault="00E60CD9" w:rsidP="00E60CD9">
      <w:pPr>
        <w:pStyle w:val="Default"/>
        <w:rPr>
          <w:ins w:id="601" w:author="AutoBVT" w:date="2018-06-12T13:57:00Z"/>
          <w:rFonts w:cstheme="minorHAnsi"/>
          <w:b/>
          <w:iCs/>
          <w:color w:val="000000" w:themeColor="text1"/>
          <w:sz w:val="20"/>
          <w:szCs w:val="20"/>
        </w:rPr>
      </w:pPr>
      <w:ins w:id="602" w:author="AutoBVT" w:date="2018-06-12T13:57:00Z">
        <w:r w:rsidRPr="0081667D">
          <w:rPr>
            <w:rFonts w:asciiTheme="minorHAnsi" w:hAnsiTheme="minorHAnsi" w:cstheme="minorHAnsi"/>
            <w:i/>
            <w:sz w:val="20"/>
            <w:szCs w:val="20"/>
          </w:rPr>
          <w:t>ProfileID</w:t>
        </w:r>
        <w:r w:rsidRPr="0081667D">
          <w:rPr>
            <w:rFonts w:cstheme="minorHAnsi" w:hint="eastAsia"/>
            <w:i/>
            <w:sz w:val="20"/>
            <w:szCs w:val="20"/>
          </w:rPr>
          <w:t>:</w:t>
        </w:r>
        <w:r>
          <w:rPr>
            <w:rFonts w:cstheme="minorHAnsi" w:hint="eastAsia"/>
            <w:sz w:val="20"/>
            <w:szCs w:val="20"/>
          </w:rPr>
          <w:t xml:space="preserve">   </w:t>
        </w:r>
        <w:r>
          <w:rPr>
            <w:sz w:val="20"/>
            <w:szCs w:val="20"/>
          </w:rPr>
          <w:t xml:space="preserve">Profile ID to be matched at the destination. </w:t>
        </w:r>
      </w:ins>
    </w:p>
    <w:p w:rsidR="00E60CD9" w:rsidRPr="00D37D7C" w:rsidRDefault="00E60CD9" w:rsidP="00E60CD9">
      <w:pPr>
        <w:pStyle w:val="Default"/>
        <w:rPr>
          <w:ins w:id="603" w:author="AutoBVT" w:date="2018-06-12T13:57:00Z"/>
          <w:rFonts w:cstheme="minorHAnsi"/>
          <w:b/>
          <w:i/>
          <w:iCs/>
          <w:color w:val="000000" w:themeColor="text1"/>
          <w:sz w:val="20"/>
          <w:szCs w:val="20"/>
        </w:rPr>
      </w:pPr>
      <w:ins w:id="604" w:author="AutoBVT" w:date="2018-06-12T13:57:00Z">
        <w:r w:rsidRPr="0081667D">
          <w:rPr>
            <w:rFonts w:asciiTheme="minorHAnsi" w:hAnsiTheme="minorHAnsi" w:cstheme="minorHAnsi"/>
            <w:i/>
            <w:sz w:val="20"/>
            <w:szCs w:val="20"/>
          </w:rPr>
          <w:t>NumInClusters</w:t>
        </w:r>
        <w:r>
          <w:rPr>
            <w:rFonts w:cstheme="minorHAnsi" w:hint="eastAsia"/>
            <w:i/>
            <w:sz w:val="20"/>
            <w:szCs w:val="20"/>
          </w:rPr>
          <w:t xml:space="preserve">:  </w:t>
        </w:r>
        <w:r>
          <w:rPr>
            <w:sz w:val="20"/>
            <w:szCs w:val="20"/>
          </w:rPr>
          <w:t xml:space="preserve">The number of Input Clusters provided for matching within the InClusterList. </w:t>
        </w:r>
      </w:ins>
    </w:p>
    <w:p w:rsidR="00E60CD9" w:rsidRPr="00616DBD" w:rsidRDefault="00E60CD9" w:rsidP="00E60CD9">
      <w:pPr>
        <w:pStyle w:val="Default"/>
        <w:rPr>
          <w:ins w:id="605" w:author="AutoBVT" w:date="2018-06-12T13:57:00Z"/>
          <w:rFonts w:cstheme="minorHAnsi"/>
          <w:b/>
          <w:i/>
          <w:iCs/>
          <w:color w:val="000000" w:themeColor="text1"/>
          <w:sz w:val="20"/>
          <w:szCs w:val="20"/>
        </w:rPr>
      </w:pPr>
      <w:ins w:id="606" w:author="AutoBVT" w:date="2018-06-12T13:57:00Z">
        <w:r w:rsidRPr="0081667D">
          <w:rPr>
            <w:rFonts w:asciiTheme="minorHAnsi" w:hAnsiTheme="minorHAnsi" w:cstheme="minorHAnsi"/>
            <w:i/>
            <w:sz w:val="20"/>
            <w:szCs w:val="20"/>
          </w:rPr>
          <w:t>NumOutClusters</w:t>
        </w:r>
        <w:r>
          <w:rPr>
            <w:rFonts w:cstheme="minorHAnsi" w:hint="eastAsia"/>
            <w:i/>
            <w:sz w:val="20"/>
            <w:szCs w:val="20"/>
          </w:rPr>
          <w:t xml:space="preserve">: </w:t>
        </w:r>
        <w:r>
          <w:rPr>
            <w:sz w:val="20"/>
            <w:szCs w:val="20"/>
          </w:rPr>
          <w:t xml:space="preserve">The number of Output Clusters provided for matching within OutClusterList. </w:t>
        </w:r>
      </w:ins>
    </w:p>
    <w:p w:rsidR="00E60CD9" w:rsidRDefault="00E60CD9" w:rsidP="00E60CD9">
      <w:pPr>
        <w:pStyle w:val="Default"/>
        <w:jc w:val="both"/>
        <w:rPr>
          <w:ins w:id="607" w:author="AutoBVT" w:date="2018-06-12T13:57:00Z"/>
          <w:sz w:val="20"/>
          <w:szCs w:val="20"/>
        </w:rPr>
      </w:pPr>
      <w:ins w:id="608" w:author="AutoBVT" w:date="2018-06-12T13:57:00Z">
        <w:r w:rsidRPr="0081667D">
          <w:rPr>
            <w:rFonts w:asciiTheme="minorHAnsi" w:hAnsiTheme="minorHAnsi" w:cstheme="minorHAnsi"/>
            <w:i/>
            <w:sz w:val="20"/>
            <w:szCs w:val="20"/>
          </w:rPr>
          <w:t>ClusterList</w:t>
        </w:r>
        <w:r w:rsidRPr="0081667D">
          <w:rPr>
            <w:rFonts w:cstheme="minorHAnsi" w:hint="eastAsia"/>
            <w:i/>
            <w:sz w:val="20"/>
            <w:szCs w:val="20"/>
          </w:rPr>
          <w:t>:</w:t>
        </w:r>
        <w:r>
          <w:rPr>
            <w:rFonts w:cstheme="minorHAnsi" w:hint="eastAsia"/>
            <w:i/>
            <w:sz w:val="20"/>
            <w:szCs w:val="20"/>
          </w:rPr>
          <w:t xml:space="preserve">   In</w:t>
        </w:r>
        <w:r w:rsidRPr="0081667D">
          <w:rPr>
            <w:rFonts w:asciiTheme="minorHAnsi" w:hAnsiTheme="minorHAnsi" w:cstheme="minorHAnsi"/>
            <w:i/>
            <w:sz w:val="20"/>
            <w:szCs w:val="20"/>
          </w:rPr>
          <w:t>ClusterList</w:t>
        </w:r>
        <w:r>
          <w:rPr>
            <w:sz w:val="20"/>
            <w:szCs w:val="20"/>
          </w:rPr>
          <w:t xml:space="preserve"> </w:t>
        </w:r>
        <w:r>
          <w:rPr>
            <w:rFonts w:hint="eastAsia"/>
            <w:sz w:val="20"/>
            <w:szCs w:val="20"/>
          </w:rPr>
          <w:t>+</w:t>
        </w:r>
        <w:r w:rsidRPr="000915D9">
          <w:rPr>
            <w:rFonts w:asciiTheme="minorHAnsi" w:hAnsiTheme="minorHAnsi" w:cstheme="minorHAnsi"/>
            <w:i/>
            <w:sz w:val="20"/>
            <w:szCs w:val="20"/>
          </w:rPr>
          <w:t xml:space="preserve"> </w:t>
        </w:r>
        <w:r w:rsidRPr="0081667D">
          <w:rPr>
            <w:rFonts w:asciiTheme="minorHAnsi" w:hAnsiTheme="minorHAnsi" w:cstheme="minorHAnsi"/>
            <w:i/>
            <w:sz w:val="20"/>
            <w:szCs w:val="20"/>
          </w:rPr>
          <w:t>OutClusterList</w:t>
        </w:r>
        <w:r>
          <w:rPr>
            <w:rFonts w:hint="eastAsia"/>
            <w:sz w:val="20"/>
            <w:szCs w:val="20"/>
          </w:rPr>
          <w:t xml:space="preserve"> </w:t>
        </w:r>
      </w:ins>
    </w:p>
    <w:p w:rsidR="00E60CD9" w:rsidRDefault="00E60CD9" w:rsidP="00E60CD9">
      <w:pPr>
        <w:pStyle w:val="Default"/>
        <w:jc w:val="both"/>
        <w:rPr>
          <w:ins w:id="609" w:author="AutoBVT" w:date="2018-06-12T13:57:00Z"/>
          <w:sz w:val="20"/>
          <w:szCs w:val="20"/>
        </w:rPr>
      </w:pPr>
      <w:ins w:id="610" w:author="AutoBVT" w:date="2018-06-12T13:57:00Z">
        <w:r>
          <w:rPr>
            <w:rFonts w:hint="eastAsia"/>
            <w:sz w:val="20"/>
            <w:szCs w:val="20"/>
          </w:rPr>
          <w:tab/>
        </w:r>
        <w:r>
          <w:rPr>
            <w:rFonts w:hint="eastAsia"/>
            <w:sz w:val="20"/>
            <w:szCs w:val="20"/>
          </w:rPr>
          <w:tab/>
        </w:r>
        <w:r>
          <w:rPr>
            <w:rFonts w:hint="eastAsia"/>
            <w:sz w:val="20"/>
            <w:szCs w:val="20"/>
          </w:rPr>
          <w:tab/>
        </w:r>
        <w:r>
          <w:rPr>
            <w:sz w:val="20"/>
            <w:szCs w:val="20"/>
          </w:rPr>
          <w:t xml:space="preserve">List of Input ClusterIDs to be used for matching; the InClusterList is the desired list </w:t>
        </w:r>
        <w:r>
          <w:rPr>
            <w:rFonts w:hint="eastAsia"/>
            <w:sz w:val="20"/>
            <w:szCs w:val="20"/>
          </w:rPr>
          <w:t xml:space="preserve">    </w:t>
        </w:r>
      </w:ins>
    </w:p>
    <w:p w:rsidR="00E60CD9" w:rsidRDefault="00E60CD9" w:rsidP="00E60CD9">
      <w:pPr>
        <w:pStyle w:val="Default"/>
        <w:rPr>
          <w:ins w:id="611" w:author="AutoBVT" w:date="2018-06-12T13:57:00Z"/>
          <w:sz w:val="20"/>
          <w:szCs w:val="20"/>
        </w:rPr>
      </w:pPr>
      <w:ins w:id="612" w:author="AutoBVT" w:date="2018-06-12T13:57:00Z">
        <w:r>
          <w:rPr>
            <w:rFonts w:hint="eastAsia"/>
            <w:sz w:val="20"/>
            <w:szCs w:val="20"/>
          </w:rPr>
          <w:tab/>
        </w:r>
        <w:r>
          <w:rPr>
            <w:rFonts w:hint="eastAsia"/>
            <w:sz w:val="20"/>
            <w:szCs w:val="20"/>
          </w:rPr>
          <w:tab/>
        </w:r>
        <w:r>
          <w:rPr>
            <w:rFonts w:hint="eastAsia"/>
            <w:sz w:val="20"/>
            <w:szCs w:val="20"/>
          </w:rPr>
          <w:tab/>
          <w:t xml:space="preserve">  </w:t>
        </w:r>
        <w:r>
          <w:rPr>
            <w:sz w:val="20"/>
            <w:szCs w:val="20"/>
          </w:rPr>
          <w:t>to</w:t>
        </w:r>
        <w:r>
          <w:rPr>
            <w:rFonts w:hint="eastAsia"/>
            <w:sz w:val="20"/>
            <w:szCs w:val="20"/>
          </w:rPr>
          <w:t xml:space="preserve"> </w:t>
        </w:r>
        <w:r>
          <w:rPr>
            <w:sz w:val="20"/>
            <w:szCs w:val="20"/>
          </w:rPr>
          <w:t xml:space="preserve">be matched by the Remote Device (the elements of the In-ClusterList are the </w:t>
        </w:r>
        <w:r>
          <w:rPr>
            <w:rFonts w:hint="eastAsia"/>
            <w:sz w:val="20"/>
            <w:szCs w:val="20"/>
          </w:rPr>
          <w:t xml:space="preserve">  </w:t>
        </w:r>
      </w:ins>
    </w:p>
    <w:p w:rsidR="00E60CD9" w:rsidRPr="00E60002" w:rsidRDefault="00E60CD9" w:rsidP="00E60CD9">
      <w:pPr>
        <w:pStyle w:val="Default"/>
        <w:rPr>
          <w:ins w:id="613" w:author="AutoBVT" w:date="2018-06-12T13:57:00Z"/>
          <w:rFonts w:cstheme="minorHAnsi"/>
          <w:b/>
          <w:i/>
          <w:iCs/>
          <w:color w:val="000000" w:themeColor="text1"/>
          <w:sz w:val="20"/>
          <w:szCs w:val="20"/>
        </w:rPr>
      </w:pPr>
      <w:ins w:id="614" w:author="AutoBVT" w:date="2018-06-12T13:57:00Z">
        <w:r>
          <w:rPr>
            <w:rFonts w:hint="eastAsia"/>
            <w:sz w:val="20"/>
            <w:szCs w:val="20"/>
          </w:rPr>
          <w:t xml:space="preserve">               </w:t>
        </w:r>
        <w:r>
          <w:rPr>
            <w:sz w:val="20"/>
            <w:szCs w:val="20"/>
          </w:rPr>
          <w:t xml:space="preserve">supported output clusters of the Local Device). </w:t>
        </w:r>
      </w:ins>
    </w:p>
    <w:p w:rsidR="00E60CD9" w:rsidRDefault="00E60CD9" w:rsidP="00E60CD9">
      <w:pPr>
        <w:pStyle w:val="Default"/>
        <w:jc w:val="both"/>
        <w:rPr>
          <w:ins w:id="615" w:author="AutoBVT" w:date="2018-06-12T13:57:00Z"/>
          <w:sz w:val="20"/>
          <w:szCs w:val="20"/>
        </w:rPr>
      </w:pPr>
      <w:ins w:id="616" w:author="AutoBVT" w:date="2018-06-12T13:57:00Z">
        <w:r>
          <w:rPr>
            <w:rFonts w:cstheme="minorHAnsi" w:hint="eastAsia"/>
            <w:i/>
            <w:sz w:val="20"/>
            <w:szCs w:val="20"/>
          </w:rPr>
          <w:t xml:space="preserve"> </w:t>
        </w:r>
        <w:r>
          <w:rPr>
            <w:rFonts w:cstheme="minorHAnsi" w:hint="eastAsia"/>
            <w:i/>
            <w:sz w:val="20"/>
            <w:szCs w:val="20"/>
          </w:rPr>
          <w:tab/>
        </w:r>
        <w:r>
          <w:rPr>
            <w:rFonts w:cstheme="minorHAnsi" w:hint="eastAsia"/>
            <w:i/>
            <w:sz w:val="20"/>
            <w:szCs w:val="20"/>
          </w:rPr>
          <w:tab/>
        </w:r>
        <w:r>
          <w:rPr>
            <w:rFonts w:cstheme="minorHAnsi" w:hint="eastAsia"/>
            <w:i/>
            <w:sz w:val="20"/>
            <w:szCs w:val="20"/>
          </w:rPr>
          <w:tab/>
          <w:t xml:space="preserve"> </w:t>
        </w:r>
        <w:r>
          <w:rPr>
            <w:sz w:val="20"/>
            <w:szCs w:val="20"/>
          </w:rPr>
          <w:t>List of Output ClusterIDs to be used for match-ing; the OutClusterList is the desired</w:t>
        </w:r>
      </w:ins>
    </w:p>
    <w:p w:rsidR="00E60CD9" w:rsidRDefault="00E60CD9" w:rsidP="00E60CD9">
      <w:pPr>
        <w:pStyle w:val="Default"/>
        <w:jc w:val="both"/>
        <w:rPr>
          <w:ins w:id="617" w:author="AutoBVT" w:date="2018-06-12T13:57:00Z"/>
          <w:sz w:val="20"/>
          <w:szCs w:val="20"/>
        </w:rPr>
      </w:pPr>
      <w:ins w:id="618" w:author="AutoBVT" w:date="2018-06-12T13:57:00Z">
        <w:r>
          <w:rPr>
            <w:sz w:val="20"/>
            <w:szCs w:val="20"/>
          </w:rPr>
          <w:t xml:space="preserve"> </w:t>
        </w:r>
        <w:r>
          <w:rPr>
            <w:rFonts w:hint="eastAsia"/>
            <w:sz w:val="20"/>
            <w:szCs w:val="20"/>
          </w:rPr>
          <w:t xml:space="preserve">             </w:t>
        </w:r>
        <w:r>
          <w:rPr>
            <w:sz w:val="20"/>
            <w:szCs w:val="20"/>
          </w:rPr>
          <w:t xml:space="preserve">list to be matched by the Remote Device (the elements of the OutClusterList are the </w:t>
        </w:r>
      </w:ins>
    </w:p>
    <w:p w:rsidR="00E60CD9" w:rsidRPr="001374A1" w:rsidRDefault="00E60CD9" w:rsidP="00E60CD9">
      <w:pPr>
        <w:pStyle w:val="Default"/>
        <w:jc w:val="both"/>
        <w:rPr>
          <w:ins w:id="619" w:author="AutoBVT" w:date="2018-06-12T13:57:00Z"/>
          <w:sz w:val="20"/>
          <w:szCs w:val="20"/>
        </w:rPr>
      </w:pPr>
      <w:ins w:id="620" w:author="AutoBVT" w:date="2018-06-12T13:57:00Z">
        <w:r>
          <w:rPr>
            <w:rFonts w:hint="eastAsia"/>
            <w:sz w:val="20"/>
            <w:szCs w:val="20"/>
          </w:rPr>
          <w:tab/>
        </w:r>
        <w:r>
          <w:rPr>
            <w:rFonts w:hint="eastAsia"/>
            <w:sz w:val="20"/>
            <w:szCs w:val="20"/>
          </w:rPr>
          <w:tab/>
        </w:r>
        <w:r>
          <w:rPr>
            <w:rFonts w:hint="eastAsia"/>
            <w:sz w:val="20"/>
            <w:szCs w:val="20"/>
          </w:rPr>
          <w:tab/>
          <w:t xml:space="preserve">  </w:t>
        </w:r>
        <w:r>
          <w:rPr>
            <w:sz w:val="20"/>
            <w:szCs w:val="20"/>
          </w:rPr>
          <w:t xml:space="preserve">supported input clus-ters of the Local Device). </w:t>
        </w:r>
        <w:r>
          <w:rPr>
            <w:rFonts w:hint="eastAsia"/>
            <w:sz w:val="20"/>
            <w:szCs w:val="20"/>
          </w:rPr>
          <w:tab/>
        </w:r>
        <w:r>
          <w:rPr>
            <w:sz w:val="20"/>
            <w:szCs w:val="20"/>
          </w:rPr>
          <w:t xml:space="preserve"> </w:t>
        </w:r>
      </w:ins>
    </w:p>
    <w:p w:rsidR="00E60CD9" w:rsidRPr="00167786" w:rsidRDefault="00E60CD9" w:rsidP="00E60CD9">
      <w:pPr>
        <w:autoSpaceDE w:val="0"/>
        <w:autoSpaceDN w:val="0"/>
        <w:adjustRightInd w:val="0"/>
        <w:jc w:val="left"/>
        <w:rPr>
          <w:ins w:id="621" w:author="AutoBVT" w:date="2018-06-12T13:57:00Z"/>
          <w:rFonts w:cstheme="minorHAnsi"/>
          <w:b/>
          <w:i/>
          <w:sz w:val="20"/>
          <w:szCs w:val="20"/>
        </w:rPr>
      </w:pPr>
      <w:ins w:id="622" w:author="AutoBVT" w:date="2018-06-12T13:57:00Z">
        <w:r w:rsidRPr="00167786">
          <w:rPr>
            <w:rFonts w:cstheme="minorHAnsi" w:hint="eastAsia"/>
            <w:b/>
            <w:i/>
            <w:iCs/>
            <w:color w:val="000000" w:themeColor="text1"/>
            <w:kern w:val="0"/>
            <w:sz w:val="20"/>
            <w:szCs w:val="20"/>
          </w:rPr>
          <w:t>packet format</w:t>
        </w:r>
        <w:r w:rsidRPr="00167786">
          <w:rPr>
            <w:rFonts w:cstheme="minorHAnsi" w:hint="eastAsia"/>
            <w:b/>
            <w:iCs/>
            <w:color w:val="000000" w:themeColor="text1"/>
            <w:kern w:val="0"/>
            <w:sz w:val="20"/>
            <w:szCs w:val="20"/>
          </w:rPr>
          <w:t xml:space="preserve">: </w:t>
        </w:r>
        <w:r w:rsidRPr="00167786">
          <w:rPr>
            <w:b/>
          </w:rPr>
          <w:t xml:space="preserve">55 00 </w:t>
        </w:r>
        <w:r w:rsidRPr="00167786">
          <w:rPr>
            <w:rFonts w:hint="eastAsia"/>
            <w:b/>
          </w:rPr>
          <w:t>14</w:t>
        </w:r>
        <w:r w:rsidRPr="00167786">
          <w:rPr>
            <w:b/>
          </w:rPr>
          <w:t xml:space="preserve"> </w:t>
        </w:r>
        <w:r w:rsidRPr="00167786">
          <w:rPr>
            <w:rFonts w:hint="eastAsia"/>
            <w:b/>
          </w:rPr>
          <w:t>lenH</w:t>
        </w:r>
        <w:r w:rsidRPr="00167786">
          <w:rPr>
            <w:b/>
          </w:rPr>
          <w:t xml:space="preserve"> </w:t>
        </w:r>
        <w:r w:rsidRPr="00167786">
          <w:rPr>
            <w:rFonts w:hint="eastAsia"/>
            <w:b/>
          </w:rPr>
          <w:t>lenL</w:t>
        </w:r>
        <w:r w:rsidRPr="00167786">
          <w:rPr>
            <w:b/>
          </w:rPr>
          <w:t xml:space="preserve"> </w:t>
        </w:r>
        <w:r w:rsidRPr="00167786">
          <w:rPr>
            <w:rFonts w:hint="eastAsia"/>
            <w:b/>
          </w:rPr>
          <w:t xml:space="preserve">00 </w:t>
        </w:r>
      </w:ins>
      <w:r>
        <w:rPr>
          <w:rFonts w:cstheme="minorHAnsi" w:hint="eastAsia"/>
          <w:iCs/>
          <w:color w:val="000000" w:themeColor="text1"/>
          <w:kern w:val="0"/>
          <w:sz w:val="20"/>
          <w:szCs w:val="20"/>
        </w:rPr>
        <w:t>D</w:t>
      </w:r>
      <w:ins w:id="623" w:author="AutoBVT" w:date="2018-06-12T13:57:00Z">
        <w:r>
          <w:rPr>
            <w:rFonts w:cstheme="minorHAnsi" w:hint="eastAsia"/>
            <w:iCs/>
            <w:color w:val="000000" w:themeColor="text1"/>
            <w:kern w:val="0"/>
            <w:sz w:val="20"/>
            <w:szCs w:val="20"/>
          </w:rPr>
          <w:t>stAddr[1-0]</w:t>
        </w:r>
      </w:ins>
      <w:r>
        <w:rPr>
          <w:rFonts w:cstheme="minorHAnsi" w:hint="eastAsia"/>
          <w:iCs/>
          <w:color w:val="000000" w:themeColor="text1"/>
          <w:kern w:val="0"/>
          <w:sz w:val="20"/>
          <w:szCs w:val="20"/>
        </w:rPr>
        <w:t xml:space="preserve"> </w:t>
      </w:r>
      <w:ins w:id="624" w:author="AutoBVT" w:date="2018-06-12T13:57:00Z">
        <w:r w:rsidRPr="00A306D4">
          <w:rPr>
            <w:sz w:val="20"/>
            <w:szCs w:val="20"/>
          </w:rPr>
          <w:t>NWKAddrOfInterest</w:t>
        </w:r>
        <w:r w:rsidRPr="00A306D4">
          <w:rPr>
            <w:rFonts w:hint="eastAsia"/>
          </w:rPr>
          <w:t xml:space="preserve"> [0-1] </w:t>
        </w:r>
        <w:r w:rsidRPr="00A306D4">
          <w:rPr>
            <w:rFonts w:cstheme="minorHAnsi"/>
            <w:i/>
            <w:sz w:val="20"/>
            <w:szCs w:val="20"/>
          </w:rPr>
          <w:t>ProfileID</w:t>
        </w:r>
        <w:r w:rsidRPr="00A306D4">
          <w:rPr>
            <w:rFonts w:cstheme="minorHAnsi" w:hint="eastAsia"/>
            <w:i/>
            <w:sz w:val="20"/>
            <w:szCs w:val="20"/>
          </w:rPr>
          <w:t xml:space="preserve"> </w:t>
        </w:r>
        <w:r w:rsidRPr="00A306D4">
          <w:rPr>
            <w:rFonts w:cstheme="minorHAnsi"/>
            <w:i/>
            <w:sz w:val="20"/>
            <w:szCs w:val="20"/>
          </w:rPr>
          <w:t>NumInClusters</w:t>
        </w:r>
        <w:r w:rsidRPr="00A306D4">
          <w:rPr>
            <w:rFonts w:cstheme="minorHAnsi" w:hint="eastAsia"/>
            <w:i/>
            <w:sz w:val="20"/>
            <w:szCs w:val="20"/>
          </w:rPr>
          <w:t xml:space="preserve"> N</w:t>
        </w:r>
        <w:r w:rsidRPr="00A306D4">
          <w:rPr>
            <w:rFonts w:cstheme="minorHAnsi"/>
            <w:i/>
            <w:sz w:val="20"/>
            <w:szCs w:val="20"/>
          </w:rPr>
          <w:t>umOutClusters</w:t>
        </w:r>
        <w:r w:rsidRPr="00A306D4">
          <w:rPr>
            <w:rFonts w:cstheme="minorHAnsi" w:hint="eastAsia"/>
            <w:i/>
            <w:sz w:val="20"/>
            <w:szCs w:val="20"/>
          </w:rPr>
          <w:t xml:space="preserve"> </w:t>
        </w:r>
        <w:r w:rsidRPr="00A306D4">
          <w:rPr>
            <w:rFonts w:cstheme="minorHAnsi"/>
            <w:i/>
            <w:sz w:val="20"/>
            <w:szCs w:val="20"/>
          </w:rPr>
          <w:t>InClusterLis</w:t>
        </w:r>
        <w:r>
          <w:rPr>
            <w:rFonts w:cstheme="minorHAnsi" w:hint="eastAsia"/>
            <w:i/>
            <w:sz w:val="20"/>
            <w:szCs w:val="20"/>
          </w:rPr>
          <w:t xml:space="preserve">t </w:t>
        </w:r>
        <w:r w:rsidRPr="00A306D4">
          <w:rPr>
            <w:rFonts w:cstheme="minorHAnsi" w:hint="eastAsia"/>
            <w:i/>
            <w:sz w:val="20"/>
            <w:szCs w:val="20"/>
          </w:rPr>
          <w:t>OutClusterList</w:t>
        </w:r>
        <w:r w:rsidRPr="00167786">
          <w:rPr>
            <w:rFonts w:cstheme="minorHAnsi" w:hint="eastAsia"/>
            <w:b/>
            <w:i/>
            <w:sz w:val="20"/>
            <w:szCs w:val="20"/>
          </w:rPr>
          <w:t xml:space="preserve"> AA</w:t>
        </w:r>
      </w:ins>
    </w:p>
    <w:p w:rsidR="00E60CD9" w:rsidRDefault="00E60CD9" w:rsidP="00E60CD9">
      <w:pPr>
        <w:autoSpaceDE w:val="0"/>
        <w:autoSpaceDN w:val="0"/>
        <w:adjustRightInd w:val="0"/>
        <w:jc w:val="left"/>
        <w:rPr>
          <w:ins w:id="625" w:author="AutoBVT" w:date="2018-06-12T13:57:00Z"/>
          <w:rFonts w:cstheme="minorHAnsi"/>
          <w:i/>
          <w:sz w:val="20"/>
          <w:szCs w:val="20"/>
        </w:rPr>
      </w:pPr>
      <w:ins w:id="626" w:author="AutoBVT" w:date="2018-06-12T13:57:00Z">
        <w:r w:rsidRPr="00167786">
          <w:rPr>
            <w:rFonts w:cstheme="minorHAnsi" w:hint="eastAsia"/>
            <w:b/>
            <w:i/>
            <w:sz w:val="20"/>
            <w:szCs w:val="20"/>
          </w:rPr>
          <w:t xml:space="preserve">            </w:t>
        </w:r>
        <w:r>
          <w:rPr>
            <w:rFonts w:cstheme="minorHAnsi" w:hint="eastAsia"/>
            <w:i/>
            <w:sz w:val="20"/>
            <w:szCs w:val="20"/>
          </w:rPr>
          <w:t xml:space="preserve"> </w:t>
        </w:r>
      </w:ins>
    </w:p>
    <w:p w:rsidR="00E60CD9" w:rsidRDefault="00E60CD9" w:rsidP="00E60CD9">
      <w:pPr>
        <w:autoSpaceDE w:val="0"/>
        <w:autoSpaceDN w:val="0"/>
        <w:adjustRightInd w:val="0"/>
        <w:jc w:val="left"/>
        <w:rPr>
          <w:ins w:id="627" w:author="AutoBVT" w:date="2018-06-12T13:57:00Z"/>
          <w:rFonts w:cstheme="minorHAnsi"/>
          <w:i/>
          <w:sz w:val="20"/>
          <w:szCs w:val="20"/>
        </w:rPr>
      </w:pPr>
    </w:p>
    <w:p w:rsidR="00E60CD9" w:rsidRPr="003E0226" w:rsidRDefault="00E60CD9" w:rsidP="00E60CD9">
      <w:pPr>
        <w:autoSpaceDE w:val="0"/>
        <w:autoSpaceDN w:val="0"/>
        <w:adjustRightInd w:val="0"/>
        <w:jc w:val="left"/>
        <w:rPr>
          <w:ins w:id="628" w:author="AutoBVT" w:date="2018-06-12T13:57:00Z"/>
          <w:sz w:val="20"/>
          <w:szCs w:val="20"/>
        </w:rPr>
      </w:pPr>
      <w:ins w:id="629" w:author="AutoBVT" w:date="2018-06-12T13:57:00Z">
        <w:r>
          <w:rPr>
            <w:rFonts w:cstheme="minorHAnsi" w:hint="eastAsia"/>
            <w:i/>
            <w:sz w:val="20"/>
            <w:szCs w:val="20"/>
          </w:rPr>
          <w:t xml:space="preserve"> </w:t>
        </w:r>
        <w:r>
          <w:rPr>
            <w:rStyle w:val="fontstyle01"/>
            <w:rFonts w:cstheme="minorHAnsi" w:hint="eastAsia"/>
            <w:b/>
            <w:i/>
          </w:rPr>
          <w:t>2.2.2.6</w:t>
        </w:r>
        <w:r>
          <w:rPr>
            <w:rStyle w:val="fontstyle01"/>
            <w:rFonts w:cstheme="minorHAnsi" w:hint="eastAsia"/>
            <w:b/>
            <w:i/>
          </w:rPr>
          <w:tab/>
        </w:r>
        <w:r w:rsidRPr="001E2A3F">
          <w:rPr>
            <w:rStyle w:val="fontstyle01"/>
            <w:rFonts w:cstheme="minorHAnsi"/>
            <w:b/>
            <w:i/>
          </w:rPr>
          <w:t>ZBHCI_CMD_DISCOVERY_</w:t>
        </w:r>
        <w:r w:rsidRPr="001E2A3F">
          <w:rPr>
            <w:rFonts w:cstheme="minorHAnsi"/>
            <w:b/>
            <w:i/>
            <w:iCs/>
            <w:color w:val="000000" w:themeColor="text1"/>
            <w:sz w:val="20"/>
            <w:szCs w:val="20"/>
          </w:rPr>
          <w:t xml:space="preserve"> ACTIVE_ENDPOINT</w:t>
        </w:r>
        <w:r w:rsidRPr="001E2A3F">
          <w:rPr>
            <w:rStyle w:val="fontstyle01"/>
            <w:rFonts w:cstheme="minorHAnsi"/>
            <w:b/>
            <w:i/>
          </w:rPr>
          <w:t xml:space="preserve"> _RE</w:t>
        </w:r>
        <w:r w:rsidRPr="001E2A3F">
          <w:rPr>
            <w:rStyle w:val="fontstyle01"/>
            <w:rFonts w:cstheme="minorHAnsi" w:hint="eastAsia"/>
            <w:b/>
            <w:i/>
          </w:rPr>
          <w:t>Q</w:t>
        </w:r>
        <w:r w:rsidRPr="001C30DD">
          <w:rPr>
            <w:rFonts w:cstheme="minorHAnsi"/>
            <w:b/>
            <w:iCs/>
            <w:color w:val="000000" w:themeColor="text1"/>
            <w:sz w:val="20"/>
            <w:szCs w:val="20"/>
          </w:rPr>
          <w:tab/>
        </w:r>
      </w:ins>
    </w:p>
    <w:tbl>
      <w:tblPr>
        <w:tblStyle w:val="ab"/>
        <w:tblpPr w:leftFromText="180" w:rightFromText="180" w:vertAnchor="text" w:horzAnchor="margin" w:tblpX="1242" w:tblpY="108"/>
        <w:tblW w:w="0" w:type="auto"/>
        <w:tblLook w:val="04A0" w:firstRow="1" w:lastRow="0" w:firstColumn="1" w:lastColumn="0" w:noHBand="0" w:noVBand="1"/>
      </w:tblPr>
      <w:tblGrid>
        <w:gridCol w:w="2376"/>
        <w:gridCol w:w="2376"/>
      </w:tblGrid>
      <w:tr w:rsidR="00E60CD9" w:rsidRPr="001C30DD" w:rsidTr="00165B4D">
        <w:trPr>
          <w:ins w:id="630" w:author="AutoBVT" w:date="2018-06-12T13:57:00Z"/>
        </w:trPr>
        <w:tc>
          <w:tcPr>
            <w:tcW w:w="2376" w:type="dxa"/>
          </w:tcPr>
          <w:p w:rsidR="00E60CD9" w:rsidRPr="001C30DD" w:rsidRDefault="00E60CD9" w:rsidP="00165B4D">
            <w:pPr>
              <w:pStyle w:val="Default"/>
              <w:jc w:val="both"/>
              <w:rPr>
                <w:rFonts w:asciiTheme="minorHAnsi" w:hAnsiTheme="minorHAnsi" w:cstheme="minorHAnsi"/>
                <w:sz w:val="20"/>
                <w:szCs w:val="20"/>
              </w:rPr>
            </w:pPr>
            <w:r>
              <w:rPr>
                <w:rFonts w:cstheme="minorHAnsi" w:hint="eastAsia"/>
                <w:iCs/>
                <w:color w:val="000000" w:themeColor="text1"/>
                <w:sz w:val="20"/>
                <w:szCs w:val="20"/>
              </w:rPr>
              <w:t>D</w:t>
            </w:r>
            <w:ins w:id="631" w:author="AutoBVT" w:date="2018-06-12T13:57:00Z">
              <w:r>
                <w:rPr>
                  <w:rFonts w:cstheme="minorHAnsi" w:hint="eastAsia"/>
                  <w:iCs/>
                  <w:color w:val="000000" w:themeColor="text1"/>
                  <w:sz w:val="20"/>
                  <w:szCs w:val="20"/>
                </w:rPr>
                <w:t>stAddr</w:t>
              </w:r>
            </w:ins>
          </w:p>
        </w:tc>
        <w:tc>
          <w:tcPr>
            <w:tcW w:w="2376" w:type="dxa"/>
          </w:tcPr>
          <w:p w:rsidR="00E60CD9" w:rsidRPr="001C30DD" w:rsidRDefault="00E60CD9" w:rsidP="00165B4D">
            <w:pPr>
              <w:pStyle w:val="Default"/>
              <w:jc w:val="both"/>
              <w:rPr>
                <w:ins w:id="632" w:author="AutoBVT" w:date="2018-06-12T13:57:00Z"/>
                <w:rFonts w:asciiTheme="minorHAnsi" w:hAnsiTheme="minorHAnsi" w:cstheme="minorHAnsi"/>
                <w:sz w:val="20"/>
                <w:szCs w:val="20"/>
              </w:rPr>
            </w:pPr>
            <w:ins w:id="633" w:author="AutoBVT" w:date="2018-06-12T13:57:00Z">
              <w:r w:rsidRPr="001C30DD">
                <w:rPr>
                  <w:rFonts w:asciiTheme="minorHAnsi" w:hAnsiTheme="minorHAnsi" w:cstheme="minorHAnsi"/>
                  <w:sz w:val="20"/>
                  <w:szCs w:val="20"/>
                </w:rPr>
                <w:t xml:space="preserve">  NWKAddrOfInterest</w:t>
              </w:r>
            </w:ins>
          </w:p>
        </w:tc>
      </w:tr>
      <w:tr w:rsidR="00E60CD9" w:rsidRPr="001C30DD" w:rsidTr="00165B4D">
        <w:trPr>
          <w:trHeight w:val="359"/>
          <w:ins w:id="634" w:author="AutoBVT" w:date="2018-06-12T13:57:00Z"/>
        </w:trPr>
        <w:tc>
          <w:tcPr>
            <w:tcW w:w="2376" w:type="dxa"/>
          </w:tcPr>
          <w:p w:rsidR="00E60CD9" w:rsidRPr="001C30DD" w:rsidRDefault="00E60CD9" w:rsidP="00165B4D">
            <w:pPr>
              <w:rPr>
                <w:rFonts w:cstheme="minorHAnsi"/>
                <w:i/>
                <w:iCs/>
                <w:color w:val="000000" w:themeColor="text1"/>
                <w:kern w:val="0"/>
                <w:sz w:val="20"/>
                <w:szCs w:val="20"/>
              </w:rPr>
            </w:pPr>
            <w:ins w:id="635" w:author="AutoBVT" w:date="2018-06-12T13:57:00Z">
              <w:r w:rsidRPr="001C30DD">
                <w:rPr>
                  <w:rFonts w:cstheme="minorHAnsi"/>
                  <w:i/>
                  <w:iCs/>
                  <w:color w:val="000000" w:themeColor="text1"/>
                  <w:kern w:val="0"/>
                  <w:sz w:val="20"/>
                  <w:szCs w:val="20"/>
                </w:rPr>
                <w:t>2Bytes</w:t>
              </w:r>
            </w:ins>
          </w:p>
        </w:tc>
        <w:tc>
          <w:tcPr>
            <w:tcW w:w="2376" w:type="dxa"/>
          </w:tcPr>
          <w:p w:rsidR="00E60CD9" w:rsidRPr="001C30DD" w:rsidRDefault="00E60CD9" w:rsidP="00165B4D">
            <w:pPr>
              <w:rPr>
                <w:ins w:id="636" w:author="AutoBVT" w:date="2018-06-12T13:57:00Z"/>
                <w:rFonts w:cstheme="minorHAnsi"/>
                <w:i/>
                <w:iCs/>
                <w:color w:val="000000" w:themeColor="text1"/>
                <w:kern w:val="0"/>
                <w:sz w:val="20"/>
                <w:szCs w:val="20"/>
              </w:rPr>
            </w:pPr>
            <w:ins w:id="637" w:author="AutoBVT" w:date="2018-06-12T13:57:00Z">
              <w:r w:rsidRPr="001C30DD">
                <w:rPr>
                  <w:rFonts w:cstheme="minorHAnsi"/>
                  <w:i/>
                  <w:iCs/>
                  <w:color w:val="000000" w:themeColor="text1"/>
                  <w:kern w:val="0"/>
                  <w:sz w:val="20"/>
                  <w:szCs w:val="20"/>
                </w:rPr>
                <w:t xml:space="preserve">    2Bytes</w:t>
              </w:r>
            </w:ins>
          </w:p>
        </w:tc>
      </w:tr>
    </w:tbl>
    <w:p w:rsidR="00E60CD9" w:rsidRPr="001C30DD" w:rsidRDefault="00E60CD9" w:rsidP="00E60CD9">
      <w:pPr>
        <w:rPr>
          <w:ins w:id="638" w:author="AutoBVT" w:date="2018-06-12T13:57:00Z"/>
          <w:rFonts w:cstheme="minorHAnsi"/>
        </w:rPr>
      </w:pPr>
    </w:p>
    <w:p w:rsidR="00E60CD9" w:rsidRDefault="00E60CD9" w:rsidP="00E60CD9">
      <w:pPr>
        <w:autoSpaceDE w:val="0"/>
        <w:autoSpaceDN w:val="0"/>
        <w:adjustRightInd w:val="0"/>
        <w:jc w:val="left"/>
        <w:rPr>
          <w:ins w:id="639" w:author="AutoBVT" w:date="2018-06-12T13:57:00Z"/>
          <w:b/>
        </w:rPr>
      </w:pPr>
    </w:p>
    <w:p w:rsidR="00E60CD9" w:rsidRDefault="00E60CD9" w:rsidP="00E60CD9">
      <w:pPr>
        <w:autoSpaceDE w:val="0"/>
        <w:autoSpaceDN w:val="0"/>
        <w:adjustRightInd w:val="0"/>
        <w:jc w:val="left"/>
        <w:rPr>
          <w:ins w:id="640" w:author="AutoBVT" w:date="2018-06-12T13:57:00Z"/>
          <w:rFonts w:cstheme="minorHAnsi"/>
          <w:i/>
          <w:sz w:val="20"/>
          <w:szCs w:val="20"/>
        </w:rPr>
      </w:pPr>
      <w:ins w:id="641" w:author="AutoBVT" w:date="2018-06-12T13:57:00Z">
        <w:r>
          <w:rPr>
            <w:rFonts w:cstheme="minorHAnsi" w:hint="eastAsia"/>
            <w:i/>
            <w:sz w:val="20"/>
            <w:szCs w:val="20"/>
          </w:rPr>
          <w:t xml:space="preserve">                              </w:t>
        </w:r>
      </w:ins>
    </w:p>
    <w:p w:rsidR="00E60CD9" w:rsidRDefault="00E60CD9" w:rsidP="00E60CD9">
      <w:pPr>
        <w:rPr>
          <w:rFonts w:cstheme="minorHAnsi"/>
          <w:i/>
          <w:sz w:val="20"/>
          <w:szCs w:val="20"/>
        </w:rPr>
      </w:pPr>
      <w:r>
        <w:rPr>
          <w:rFonts w:cstheme="minorHAnsi" w:hint="eastAsia"/>
          <w:iCs/>
          <w:color w:val="000000" w:themeColor="text1"/>
          <w:kern w:val="0"/>
          <w:sz w:val="20"/>
          <w:szCs w:val="20"/>
        </w:rPr>
        <w:t>D</w:t>
      </w:r>
      <w:ins w:id="642" w:author="AutoBVT" w:date="2018-06-12T13:57:00Z">
        <w:r>
          <w:rPr>
            <w:rFonts w:cstheme="minorHAnsi" w:hint="eastAsia"/>
            <w:iCs/>
            <w:color w:val="000000" w:themeColor="text1"/>
            <w:kern w:val="0"/>
            <w:sz w:val="20"/>
            <w:szCs w:val="20"/>
          </w:rPr>
          <w:t>stAddr</w:t>
        </w:r>
        <w:r>
          <w:rPr>
            <w:rFonts w:hint="eastAsia"/>
            <w:i/>
            <w:sz w:val="20"/>
            <w:szCs w:val="20"/>
          </w:rPr>
          <w:t xml:space="preserve">:   </w:t>
        </w:r>
        <w:r>
          <w:rPr>
            <w:rFonts w:hint="eastAsia"/>
            <w:sz w:val="20"/>
            <w:szCs w:val="20"/>
          </w:rPr>
          <w:t xml:space="preserve">the address </w:t>
        </w:r>
      </w:ins>
      <w:r>
        <w:rPr>
          <w:rFonts w:hint="eastAsia"/>
          <w:sz w:val="20"/>
          <w:szCs w:val="20"/>
        </w:rPr>
        <w:t xml:space="preserve">of </w:t>
      </w:r>
      <w:ins w:id="643" w:author="AutoBVT" w:date="2018-06-12T13:57:00Z">
        <w:r>
          <w:rPr>
            <w:rFonts w:hint="eastAsia"/>
            <w:sz w:val="20"/>
            <w:szCs w:val="20"/>
          </w:rPr>
          <w:t>this command will be send to</w:t>
        </w:r>
      </w:ins>
      <w:r>
        <w:rPr>
          <w:rFonts w:cstheme="minorHAnsi" w:hint="eastAsia"/>
          <w:i/>
          <w:sz w:val="20"/>
          <w:szCs w:val="20"/>
        </w:rPr>
        <w:t>.</w:t>
      </w:r>
    </w:p>
    <w:p w:rsidR="00E60CD9" w:rsidRDefault="00E60CD9" w:rsidP="00E60CD9">
      <w:pPr>
        <w:autoSpaceDE w:val="0"/>
        <w:autoSpaceDN w:val="0"/>
        <w:adjustRightInd w:val="0"/>
        <w:jc w:val="left"/>
        <w:rPr>
          <w:ins w:id="644" w:author="AutoBVT" w:date="2018-06-12T13:57:00Z"/>
          <w:rFonts w:cstheme="minorHAnsi"/>
          <w:i/>
          <w:sz w:val="20"/>
          <w:szCs w:val="20"/>
        </w:rPr>
      </w:pPr>
      <w:ins w:id="645" w:author="AutoBVT" w:date="2018-06-12T13:57:00Z">
        <w:r w:rsidRPr="009F0582">
          <w:rPr>
            <w:rFonts w:cstheme="minorHAnsi"/>
            <w:i/>
            <w:sz w:val="20"/>
            <w:szCs w:val="20"/>
          </w:rPr>
          <w:t>NWKAddrOfInterest</w:t>
        </w:r>
        <w:r>
          <w:rPr>
            <w:sz w:val="20"/>
            <w:szCs w:val="20"/>
          </w:rPr>
          <w:t xml:space="preserve"> </w:t>
        </w:r>
        <w:r>
          <w:rPr>
            <w:rFonts w:hint="eastAsia"/>
            <w:sz w:val="20"/>
            <w:szCs w:val="20"/>
          </w:rPr>
          <w:t xml:space="preserve">: </w:t>
        </w:r>
        <w:r>
          <w:rPr>
            <w:sz w:val="20"/>
            <w:szCs w:val="20"/>
          </w:rPr>
          <w:t>NWK address for the request.</w:t>
        </w:r>
      </w:ins>
    </w:p>
    <w:p w:rsidR="00E60CD9" w:rsidRDefault="00E60CD9" w:rsidP="00E60CD9">
      <w:pPr>
        <w:autoSpaceDE w:val="0"/>
        <w:autoSpaceDN w:val="0"/>
        <w:adjustRightInd w:val="0"/>
        <w:jc w:val="left"/>
        <w:rPr>
          <w:ins w:id="646" w:author="AutoBVT" w:date="2018-06-12T13:57:00Z"/>
          <w:rFonts w:cstheme="minorHAnsi"/>
          <w:i/>
          <w:sz w:val="20"/>
          <w:szCs w:val="20"/>
        </w:rPr>
      </w:pPr>
      <w:ins w:id="647" w:author="AutoBVT" w:date="2018-06-12T13:57:00Z">
        <w:r>
          <w:rPr>
            <w:rFonts w:cstheme="minorHAnsi" w:hint="eastAsia"/>
            <w:i/>
            <w:sz w:val="20"/>
            <w:szCs w:val="20"/>
          </w:rPr>
          <w:t xml:space="preserve"> </w:t>
        </w:r>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sidRPr="00577543">
          <w:rPr>
            <w:b/>
          </w:rPr>
          <w:t xml:space="preserve">55 00 </w:t>
        </w:r>
        <w:r>
          <w:rPr>
            <w:rFonts w:hint="eastAsia"/>
            <w:b/>
          </w:rPr>
          <w:t>15</w:t>
        </w:r>
        <w:r w:rsidRPr="00577543">
          <w:rPr>
            <w:b/>
          </w:rPr>
          <w:t xml:space="preserve"> </w:t>
        </w:r>
        <w:r>
          <w:rPr>
            <w:rFonts w:hint="eastAsia"/>
            <w:b/>
          </w:rPr>
          <w:t>00 0</w:t>
        </w:r>
      </w:ins>
      <w:r>
        <w:rPr>
          <w:rFonts w:hint="eastAsia"/>
          <w:b/>
        </w:rPr>
        <w:t>4</w:t>
      </w:r>
      <w:ins w:id="648" w:author="AutoBVT" w:date="2018-06-12T13:57:00Z">
        <w:r>
          <w:rPr>
            <w:rFonts w:hint="eastAsia"/>
            <w:b/>
          </w:rPr>
          <w:t xml:space="preserve"> 00</w:t>
        </w:r>
        <w:r w:rsidRPr="00577543">
          <w:rPr>
            <w:b/>
          </w:rPr>
          <w:t xml:space="preserve"> </w:t>
        </w:r>
      </w:ins>
      <w:r>
        <w:rPr>
          <w:rFonts w:cstheme="minorHAnsi" w:hint="eastAsia"/>
          <w:iCs/>
          <w:color w:val="000000" w:themeColor="text1"/>
          <w:kern w:val="0"/>
          <w:sz w:val="20"/>
          <w:szCs w:val="20"/>
        </w:rPr>
        <w:t>D</w:t>
      </w:r>
      <w:ins w:id="649" w:author="AutoBVT" w:date="2018-06-12T13:57:00Z">
        <w:r>
          <w:rPr>
            <w:rFonts w:cstheme="minorHAnsi" w:hint="eastAsia"/>
            <w:iCs/>
            <w:color w:val="000000" w:themeColor="text1"/>
            <w:kern w:val="0"/>
            <w:sz w:val="20"/>
            <w:szCs w:val="20"/>
          </w:rPr>
          <w:t>stAddr[1-0]</w:t>
        </w:r>
      </w:ins>
      <w:r>
        <w:rPr>
          <w:rFonts w:cstheme="minorHAnsi" w:hint="eastAsia"/>
          <w:iCs/>
          <w:color w:val="000000" w:themeColor="text1"/>
          <w:kern w:val="0"/>
          <w:sz w:val="20"/>
          <w:szCs w:val="20"/>
        </w:rPr>
        <w:t xml:space="preserve"> </w:t>
      </w:r>
      <w:ins w:id="650" w:author="AutoBVT" w:date="2018-06-12T13:57:00Z">
        <w:r>
          <w:rPr>
            <w:sz w:val="20"/>
            <w:szCs w:val="20"/>
          </w:rPr>
          <w:t>NWKAddrOfInterest</w:t>
        </w:r>
        <w:r>
          <w:rPr>
            <w:rFonts w:hint="eastAsia"/>
            <w:sz w:val="20"/>
            <w:szCs w:val="20"/>
          </w:rPr>
          <w:t>[1-0]</w:t>
        </w:r>
        <w:r>
          <w:rPr>
            <w:rFonts w:hint="eastAsia"/>
            <w:b/>
          </w:rPr>
          <w:t xml:space="preserve"> </w:t>
        </w:r>
        <w:r>
          <w:rPr>
            <w:rFonts w:cstheme="minorHAnsi" w:hint="eastAsia"/>
            <w:i/>
            <w:sz w:val="20"/>
            <w:szCs w:val="20"/>
          </w:rPr>
          <w:t>AA</w:t>
        </w:r>
      </w:ins>
    </w:p>
    <w:p w:rsidR="00E60CD9" w:rsidRDefault="00E60CD9" w:rsidP="00E60CD9">
      <w:pPr>
        <w:autoSpaceDE w:val="0"/>
        <w:autoSpaceDN w:val="0"/>
        <w:adjustRightInd w:val="0"/>
        <w:jc w:val="left"/>
        <w:rPr>
          <w:b/>
        </w:rPr>
      </w:pPr>
    </w:p>
    <w:p w:rsidR="00E60CD9" w:rsidRDefault="00E60CD9" w:rsidP="00E60CD9">
      <w:pPr>
        <w:autoSpaceDE w:val="0"/>
        <w:autoSpaceDN w:val="0"/>
        <w:adjustRightInd w:val="0"/>
        <w:jc w:val="left"/>
        <w:rPr>
          <w:rFonts w:cstheme="minorHAnsi"/>
          <w:b/>
          <w:iCs/>
          <w:color w:val="000000" w:themeColor="text1"/>
          <w:sz w:val="20"/>
          <w:szCs w:val="20"/>
        </w:rPr>
      </w:pPr>
      <w:ins w:id="651" w:author="AutoBVT" w:date="2018-06-12T13:57:00Z">
        <w:r>
          <w:rPr>
            <w:rStyle w:val="fontstyle01"/>
            <w:rFonts w:cstheme="minorHAnsi" w:hint="eastAsia"/>
            <w:b/>
            <w:i/>
          </w:rPr>
          <w:t>2.2.2.7</w:t>
        </w:r>
      </w:ins>
      <w:r>
        <w:rPr>
          <w:rStyle w:val="fontstyle01"/>
          <w:rFonts w:cstheme="minorHAnsi" w:hint="eastAsia"/>
          <w:b/>
          <w:i/>
        </w:rPr>
        <w:tab/>
      </w:r>
      <w:ins w:id="652" w:author="AutoBVT" w:date="2018-06-12T13:57:00Z">
        <w:r w:rsidRPr="001E2A3F">
          <w:rPr>
            <w:rStyle w:val="fontstyle01"/>
            <w:rFonts w:cstheme="minorHAnsi"/>
            <w:b/>
            <w:i/>
          </w:rPr>
          <w:t>ZBHCI_CMD_DISCOVERY_</w:t>
        </w:r>
        <w:r w:rsidRPr="001E2A3F">
          <w:rPr>
            <w:rFonts w:cstheme="minorHAnsi"/>
            <w:b/>
            <w:i/>
            <w:iCs/>
            <w:color w:val="000000" w:themeColor="text1"/>
            <w:sz w:val="20"/>
            <w:szCs w:val="20"/>
          </w:rPr>
          <w:t xml:space="preserve"> </w:t>
        </w:r>
      </w:ins>
      <w:r>
        <w:rPr>
          <w:rFonts w:cstheme="minorHAnsi" w:hint="eastAsia"/>
          <w:b/>
          <w:i/>
          <w:iCs/>
          <w:color w:val="000000" w:themeColor="text1"/>
          <w:sz w:val="20"/>
          <w:szCs w:val="20"/>
        </w:rPr>
        <w:t>LEAVE</w:t>
      </w:r>
      <w:ins w:id="653" w:author="AutoBVT" w:date="2018-06-12T13:57:00Z">
        <w:r w:rsidRPr="001E2A3F">
          <w:rPr>
            <w:rStyle w:val="fontstyle01"/>
            <w:rFonts w:cstheme="minorHAnsi"/>
            <w:b/>
            <w:i/>
          </w:rPr>
          <w:t xml:space="preserve"> _RE</w:t>
        </w:r>
        <w:r w:rsidRPr="001E2A3F">
          <w:rPr>
            <w:rStyle w:val="fontstyle01"/>
            <w:rFonts w:cstheme="minorHAnsi" w:hint="eastAsia"/>
            <w:b/>
            <w:i/>
          </w:rPr>
          <w:t>Q</w:t>
        </w:r>
      </w:ins>
    </w:p>
    <w:tbl>
      <w:tblPr>
        <w:tblStyle w:val="ab"/>
        <w:tblW w:w="0" w:type="auto"/>
        <w:tblLook w:val="04A0" w:firstRow="1" w:lastRow="0" w:firstColumn="1" w:lastColumn="0" w:noHBand="0" w:noVBand="1"/>
      </w:tblPr>
      <w:tblGrid>
        <w:gridCol w:w="2773"/>
        <w:gridCol w:w="2743"/>
        <w:gridCol w:w="2780"/>
      </w:tblGrid>
      <w:tr w:rsidR="00E60CD9" w:rsidTr="00165B4D">
        <w:tc>
          <w:tcPr>
            <w:tcW w:w="2840" w:type="dxa"/>
          </w:tcPr>
          <w:p w:rsidR="00E60CD9" w:rsidRDefault="00E60CD9" w:rsidP="00165B4D">
            <w:pPr>
              <w:autoSpaceDE w:val="0"/>
              <w:autoSpaceDN w:val="0"/>
              <w:adjustRightInd w:val="0"/>
              <w:jc w:val="center"/>
              <w:rPr>
                <w:b/>
              </w:rPr>
            </w:pPr>
            <w:r>
              <w:rPr>
                <w:rFonts w:hint="eastAsia"/>
                <w:sz w:val="20"/>
                <w:szCs w:val="20"/>
              </w:rPr>
              <w:t>Device</w:t>
            </w:r>
            <w:ins w:id="654" w:author="telink" w:date="2018-06-26T09:45:00Z">
              <w:r>
                <w:rPr>
                  <w:sz w:val="20"/>
                  <w:szCs w:val="20"/>
                </w:rPr>
                <w:t>Address</w:t>
              </w:r>
            </w:ins>
          </w:p>
        </w:tc>
        <w:tc>
          <w:tcPr>
            <w:tcW w:w="2841" w:type="dxa"/>
          </w:tcPr>
          <w:p w:rsidR="00E60CD9" w:rsidRDefault="00E60CD9" w:rsidP="00165B4D">
            <w:pPr>
              <w:autoSpaceDE w:val="0"/>
              <w:autoSpaceDN w:val="0"/>
              <w:adjustRightInd w:val="0"/>
              <w:jc w:val="center"/>
              <w:rPr>
                <w:b/>
              </w:rPr>
            </w:pPr>
            <w:r>
              <w:rPr>
                <w:rFonts w:hint="eastAsia"/>
                <w:sz w:val="20"/>
                <w:szCs w:val="20"/>
              </w:rPr>
              <w:t>Rejoin</w:t>
            </w:r>
          </w:p>
        </w:tc>
        <w:tc>
          <w:tcPr>
            <w:tcW w:w="2841" w:type="dxa"/>
          </w:tcPr>
          <w:p w:rsidR="00E60CD9" w:rsidRDefault="00E60CD9" w:rsidP="00165B4D">
            <w:pPr>
              <w:autoSpaceDE w:val="0"/>
              <w:autoSpaceDN w:val="0"/>
              <w:adjustRightInd w:val="0"/>
              <w:jc w:val="center"/>
              <w:rPr>
                <w:b/>
              </w:rPr>
            </w:pPr>
            <w:r>
              <w:rPr>
                <w:rFonts w:hint="eastAsia"/>
                <w:sz w:val="20"/>
                <w:szCs w:val="20"/>
              </w:rPr>
              <w:t>RemoveChildren</w:t>
            </w:r>
          </w:p>
        </w:tc>
      </w:tr>
      <w:tr w:rsidR="00E60CD9" w:rsidTr="00165B4D">
        <w:tc>
          <w:tcPr>
            <w:tcW w:w="2840" w:type="dxa"/>
          </w:tcPr>
          <w:p w:rsidR="00E60CD9" w:rsidRDefault="00E60CD9" w:rsidP="00165B4D">
            <w:pPr>
              <w:autoSpaceDE w:val="0"/>
              <w:autoSpaceDN w:val="0"/>
              <w:adjustRightInd w:val="0"/>
              <w:jc w:val="center"/>
              <w:rPr>
                <w:b/>
              </w:rPr>
            </w:pPr>
            <w:ins w:id="655" w:author="telink" w:date="2018-06-26T09:45:00Z">
              <w:r w:rsidRPr="001C30DD">
                <w:rPr>
                  <w:rFonts w:cstheme="minorHAnsi"/>
                  <w:i/>
                  <w:iCs/>
                  <w:color w:val="000000" w:themeColor="text1"/>
                  <w:kern w:val="0"/>
                  <w:sz w:val="20"/>
                  <w:szCs w:val="20"/>
                </w:rPr>
                <w:t>8Bytes</w:t>
              </w:r>
            </w:ins>
          </w:p>
        </w:tc>
        <w:tc>
          <w:tcPr>
            <w:tcW w:w="2841" w:type="dxa"/>
          </w:tcPr>
          <w:p w:rsidR="00E60CD9" w:rsidRDefault="00E60CD9" w:rsidP="00165B4D">
            <w:pPr>
              <w:autoSpaceDE w:val="0"/>
              <w:autoSpaceDN w:val="0"/>
              <w:adjustRightInd w:val="0"/>
              <w:jc w:val="center"/>
              <w:rPr>
                <w:b/>
              </w:rPr>
            </w:pPr>
            <w:r>
              <w:rPr>
                <w:rFonts w:cstheme="minorHAnsi" w:hint="eastAsia"/>
                <w:i/>
                <w:iCs/>
                <w:color w:val="000000" w:themeColor="text1"/>
                <w:kern w:val="0"/>
                <w:sz w:val="20"/>
                <w:szCs w:val="20"/>
              </w:rPr>
              <w:t>1</w:t>
            </w:r>
            <w:ins w:id="656" w:author="telink" w:date="2018-06-26T09:45:00Z">
              <w:r w:rsidRPr="001C30DD">
                <w:rPr>
                  <w:rFonts w:cstheme="minorHAnsi"/>
                  <w:i/>
                  <w:iCs/>
                  <w:color w:val="000000" w:themeColor="text1"/>
                  <w:kern w:val="0"/>
                  <w:sz w:val="20"/>
                  <w:szCs w:val="20"/>
                </w:rPr>
                <w:t>Bytes</w:t>
              </w:r>
            </w:ins>
          </w:p>
        </w:tc>
        <w:tc>
          <w:tcPr>
            <w:tcW w:w="2841" w:type="dxa"/>
          </w:tcPr>
          <w:p w:rsidR="00E60CD9" w:rsidRDefault="00E60CD9" w:rsidP="00165B4D">
            <w:pPr>
              <w:autoSpaceDE w:val="0"/>
              <w:autoSpaceDN w:val="0"/>
              <w:adjustRightInd w:val="0"/>
              <w:jc w:val="center"/>
              <w:rPr>
                <w:b/>
              </w:rPr>
            </w:pPr>
            <w:r>
              <w:rPr>
                <w:rFonts w:cstheme="minorHAnsi" w:hint="eastAsia"/>
                <w:i/>
                <w:iCs/>
                <w:color w:val="000000" w:themeColor="text1"/>
                <w:kern w:val="0"/>
                <w:sz w:val="20"/>
                <w:szCs w:val="20"/>
              </w:rPr>
              <w:t>1</w:t>
            </w:r>
            <w:ins w:id="657" w:author="telink" w:date="2018-06-26T09:45:00Z">
              <w:r w:rsidRPr="001C30DD">
                <w:rPr>
                  <w:rFonts w:cstheme="minorHAnsi"/>
                  <w:i/>
                  <w:iCs/>
                  <w:color w:val="000000" w:themeColor="text1"/>
                  <w:kern w:val="0"/>
                  <w:sz w:val="20"/>
                  <w:szCs w:val="20"/>
                </w:rPr>
                <w:t>Bytes</w:t>
              </w:r>
            </w:ins>
          </w:p>
        </w:tc>
      </w:tr>
    </w:tbl>
    <w:p w:rsidR="00E60CD9" w:rsidRDefault="00E60CD9" w:rsidP="00E60CD9">
      <w:pPr>
        <w:autoSpaceDE w:val="0"/>
        <w:autoSpaceDN w:val="0"/>
        <w:adjustRightInd w:val="0"/>
        <w:jc w:val="left"/>
        <w:rPr>
          <w:i/>
          <w:sz w:val="20"/>
          <w:szCs w:val="20"/>
        </w:rPr>
      </w:pPr>
      <w:ins w:id="658" w:author="telink" w:date="2018-06-26T09:46:00Z">
        <w:r w:rsidRPr="00093C66">
          <w:rPr>
            <w:i/>
            <w:sz w:val="20"/>
            <w:szCs w:val="20"/>
          </w:rPr>
          <w:t>SrcAddress</w:t>
        </w:r>
      </w:ins>
      <w:r>
        <w:rPr>
          <w:rFonts w:hint="eastAsia"/>
          <w:i/>
          <w:sz w:val="20"/>
          <w:szCs w:val="20"/>
        </w:rPr>
        <w:t>:</w:t>
      </w:r>
      <w:r>
        <w:rPr>
          <w:rFonts w:hint="eastAsia"/>
          <w:i/>
          <w:sz w:val="20"/>
          <w:szCs w:val="20"/>
        </w:rPr>
        <w:tab/>
      </w:r>
      <w:ins w:id="659" w:author="telink" w:date="2018-06-26T09:46:00Z">
        <w:r>
          <w:rPr>
            <w:sz w:val="20"/>
            <w:szCs w:val="20"/>
          </w:rPr>
          <w:t xml:space="preserve">The IEEE address </w:t>
        </w:r>
      </w:ins>
      <w:r>
        <w:rPr>
          <w:rFonts w:hint="eastAsia"/>
          <w:sz w:val="20"/>
          <w:szCs w:val="20"/>
        </w:rPr>
        <w:t>of the entry to be removed or NULL if the device removes itself</w:t>
      </w:r>
      <w:ins w:id="660" w:author="telink" w:date="2018-06-26T09:46:00Z">
        <w:r>
          <w:rPr>
            <w:sz w:val="20"/>
            <w:szCs w:val="20"/>
          </w:rPr>
          <w:t>.</w:t>
        </w:r>
      </w:ins>
    </w:p>
    <w:p w:rsidR="00E60CD9" w:rsidRDefault="00E60CD9" w:rsidP="00E60CD9">
      <w:pPr>
        <w:autoSpaceDE w:val="0"/>
        <w:autoSpaceDN w:val="0"/>
        <w:adjustRightInd w:val="0"/>
        <w:ind w:left="1260" w:hanging="1260"/>
        <w:jc w:val="left"/>
        <w:rPr>
          <w:i/>
          <w:sz w:val="20"/>
          <w:szCs w:val="20"/>
        </w:rPr>
      </w:pPr>
      <w:r>
        <w:rPr>
          <w:rFonts w:hint="eastAsia"/>
          <w:i/>
          <w:sz w:val="20"/>
          <w:szCs w:val="20"/>
        </w:rPr>
        <w:t>Rejoin:</w:t>
      </w:r>
      <w:r w:rsidRPr="003B1964">
        <w:rPr>
          <w:sz w:val="20"/>
          <w:szCs w:val="20"/>
        </w:rPr>
        <w:t xml:space="preserve"> </w:t>
      </w:r>
      <w:r>
        <w:rPr>
          <w:rFonts w:hint="eastAsia"/>
          <w:sz w:val="20"/>
          <w:szCs w:val="20"/>
        </w:rPr>
        <w:tab/>
        <w:t xml:space="preserve">TRUE if the device being asked to leave from the current parent is requested to rejoin the network. Otherwise, the </w:t>
      </w:r>
      <w:r>
        <w:rPr>
          <w:sz w:val="20"/>
          <w:szCs w:val="20"/>
        </w:rPr>
        <w:t>parameter</w:t>
      </w:r>
      <w:r>
        <w:rPr>
          <w:rFonts w:hint="eastAsia"/>
          <w:sz w:val="20"/>
          <w:szCs w:val="20"/>
        </w:rPr>
        <w:t xml:space="preserve"> has a value of FALSE.</w:t>
      </w:r>
    </w:p>
    <w:p w:rsidR="00E60CD9" w:rsidRDefault="00E60CD9" w:rsidP="00E60CD9">
      <w:pPr>
        <w:autoSpaceDE w:val="0"/>
        <w:autoSpaceDN w:val="0"/>
        <w:adjustRightInd w:val="0"/>
        <w:ind w:left="1600" w:hangingChars="800" w:hanging="1600"/>
        <w:jc w:val="left"/>
        <w:rPr>
          <w:b/>
        </w:rPr>
      </w:pPr>
      <w:r>
        <w:rPr>
          <w:rFonts w:hint="eastAsia"/>
          <w:i/>
          <w:sz w:val="20"/>
          <w:szCs w:val="20"/>
        </w:rPr>
        <w:t xml:space="preserve">RemoveChildren:  </w:t>
      </w:r>
      <w:r>
        <w:rPr>
          <w:rFonts w:hint="eastAsia"/>
          <w:sz w:val="20"/>
          <w:szCs w:val="20"/>
        </w:rPr>
        <w:t xml:space="preserve">TRUE if the device being asked to leave the network is also being asked to remove its child device, if any. </w:t>
      </w:r>
      <w:r>
        <w:rPr>
          <w:sz w:val="20"/>
          <w:szCs w:val="20"/>
        </w:rPr>
        <w:t>O</w:t>
      </w:r>
      <w:r>
        <w:rPr>
          <w:rFonts w:hint="eastAsia"/>
          <w:sz w:val="20"/>
          <w:szCs w:val="20"/>
        </w:rPr>
        <w:t>therwise, it has a value of FALSE.</w:t>
      </w:r>
    </w:p>
    <w:p w:rsidR="00E60CD9" w:rsidRPr="002C67FE" w:rsidRDefault="00E60CD9" w:rsidP="00E60CD9">
      <w:pPr>
        <w:rPr>
          <w:ins w:id="661" w:author="telink" w:date="2018-06-26T09:48:00Z"/>
          <w:sz w:val="20"/>
          <w:szCs w:val="20"/>
        </w:rPr>
      </w:pPr>
      <w:ins w:id="662" w:author="telink" w:date="2018-06-26T09:48:00Z">
        <w:r w:rsidRPr="00292B9E">
          <w:rPr>
            <w:rFonts w:cstheme="minorHAnsi" w:hint="eastAsia"/>
            <w:b/>
            <w:iCs/>
            <w:color w:val="000000" w:themeColor="text1"/>
            <w:kern w:val="0"/>
            <w:sz w:val="20"/>
            <w:szCs w:val="20"/>
          </w:rPr>
          <w:t xml:space="preserve">packet format for </w:t>
        </w:r>
      </w:ins>
      <w:r>
        <w:rPr>
          <w:rFonts w:cstheme="minorHAnsi" w:hint="eastAsia"/>
          <w:b/>
          <w:iCs/>
          <w:color w:val="000000" w:themeColor="text1"/>
          <w:kern w:val="0"/>
          <w:sz w:val="20"/>
          <w:szCs w:val="20"/>
        </w:rPr>
        <w:t>Leave</w:t>
      </w:r>
      <w:ins w:id="663" w:author="telink" w:date="2018-06-26T09:48:00Z">
        <w:r w:rsidRPr="00292B9E">
          <w:rPr>
            <w:rFonts w:cstheme="minorHAnsi" w:hint="eastAsia"/>
            <w:b/>
            <w:iCs/>
            <w:color w:val="000000" w:themeColor="text1"/>
            <w:kern w:val="0"/>
            <w:sz w:val="20"/>
            <w:szCs w:val="20"/>
          </w:rPr>
          <w:t>:</w:t>
        </w:r>
        <w:r w:rsidRPr="004F4252">
          <w:rPr>
            <w:b/>
          </w:rPr>
          <w:t xml:space="preserve"> </w:t>
        </w:r>
        <w:r w:rsidRPr="00292B9E">
          <w:rPr>
            <w:b/>
          </w:rPr>
          <w:t xml:space="preserve">55 00 </w:t>
        </w:r>
        <w:r w:rsidRPr="00292B9E">
          <w:rPr>
            <w:rFonts w:hint="eastAsia"/>
            <w:b/>
          </w:rPr>
          <w:t>20</w:t>
        </w:r>
        <w:r w:rsidRPr="00292B9E">
          <w:rPr>
            <w:b/>
          </w:rPr>
          <w:t xml:space="preserve"> </w:t>
        </w:r>
        <w:r w:rsidRPr="00292B9E">
          <w:rPr>
            <w:rFonts w:hint="eastAsia"/>
            <w:b/>
          </w:rPr>
          <w:t>lenH lenL</w:t>
        </w:r>
        <w:r w:rsidRPr="00292B9E">
          <w:rPr>
            <w:b/>
          </w:rPr>
          <w:t xml:space="preserve"> </w:t>
        </w:r>
        <w:r w:rsidRPr="00292B9E">
          <w:rPr>
            <w:rFonts w:hint="eastAsia"/>
            <w:b/>
          </w:rPr>
          <w:t xml:space="preserve">00 </w:t>
        </w:r>
      </w:ins>
      <w:r>
        <w:rPr>
          <w:rFonts w:hint="eastAsia"/>
          <w:sz w:val="20"/>
          <w:szCs w:val="20"/>
        </w:rPr>
        <w:t>Device</w:t>
      </w:r>
      <w:ins w:id="664" w:author="telink" w:date="2018-06-26T09:48:00Z">
        <w:r w:rsidRPr="00292B9E">
          <w:rPr>
            <w:sz w:val="20"/>
            <w:szCs w:val="20"/>
          </w:rPr>
          <w:t>Address</w:t>
        </w:r>
        <w:r>
          <w:rPr>
            <w:rFonts w:hint="eastAsia"/>
            <w:sz w:val="20"/>
            <w:szCs w:val="20"/>
          </w:rPr>
          <w:t>[7-0</w:t>
        </w:r>
        <w:r w:rsidRPr="00292B9E">
          <w:rPr>
            <w:rFonts w:hint="eastAsia"/>
            <w:sz w:val="20"/>
            <w:szCs w:val="20"/>
          </w:rPr>
          <w:t>]</w:t>
        </w:r>
        <w:r w:rsidRPr="00292B9E">
          <w:rPr>
            <w:rFonts w:hint="eastAsia"/>
          </w:rPr>
          <w:t xml:space="preserve"> </w:t>
        </w:r>
      </w:ins>
      <w:r>
        <w:rPr>
          <w:rFonts w:hint="eastAsia"/>
          <w:sz w:val="20"/>
          <w:szCs w:val="20"/>
        </w:rPr>
        <w:t>Rejoin</w:t>
      </w:r>
      <w:ins w:id="665" w:author="telink" w:date="2018-06-26T09:48:00Z">
        <w:r w:rsidRPr="00292B9E">
          <w:rPr>
            <w:rFonts w:cstheme="minorHAnsi" w:hint="eastAsia"/>
            <w:sz w:val="20"/>
            <w:szCs w:val="20"/>
          </w:rPr>
          <w:t xml:space="preserve"> </w:t>
        </w:r>
      </w:ins>
      <w:r>
        <w:rPr>
          <w:rFonts w:hint="eastAsia"/>
          <w:sz w:val="20"/>
          <w:szCs w:val="20"/>
        </w:rPr>
        <w:t xml:space="preserve">RemoveChildren </w:t>
      </w:r>
      <w:ins w:id="666" w:author="telink" w:date="2018-06-26T09:48:00Z">
        <w:r w:rsidRPr="00292B9E">
          <w:rPr>
            <w:rFonts w:cstheme="minorHAnsi" w:hint="eastAsia"/>
            <w:b/>
            <w:sz w:val="20"/>
            <w:szCs w:val="20"/>
          </w:rPr>
          <w:t>AA</w:t>
        </w:r>
      </w:ins>
    </w:p>
    <w:p w:rsidR="00E60CD9" w:rsidRDefault="00E60CD9" w:rsidP="00E60CD9">
      <w:pPr>
        <w:autoSpaceDE w:val="0"/>
        <w:autoSpaceDN w:val="0"/>
        <w:adjustRightInd w:val="0"/>
        <w:jc w:val="left"/>
        <w:rPr>
          <w:ins w:id="667" w:author="AutoBVT" w:date="2018-06-12T13:57:00Z"/>
          <w:b/>
        </w:rPr>
      </w:pPr>
    </w:p>
    <w:p w:rsidR="00E60CD9" w:rsidRDefault="00E60CD9" w:rsidP="00E60CD9">
      <w:pPr>
        <w:rPr>
          <w:ins w:id="668" w:author="telink" w:date="2018-06-26T09:43:00Z"/>
          <w:rFonts w:cstheme="minorHAnsi"/>
          <w:b/>
          <w:iCs/>
          <w:color w:val="000000" w:themeColor="text1"/>
          <w:sz w:val="20"/>
          <w:szCs w:val="20"/>
        </w:rPr>
      </w:pPr>
      <w:ins w:id="669" w:author="AutoBVT" w:date="2018-06-12T13:57:00Z">
        <w:r>
          <w:rPr>
            <w:rStyle w:val="fontstyle01"/>
            <w:rFonts w:cstheme="minorHAnsi" w:hint="eastAsia"/>
            <w:b/>
            <w:i/>
          </w:rPr>
          <w:t>2.2.2.</w:t>
        </w:r>
      </w:ins>
      <w:r>
        <w:rPr>
          <w:rStyle w:val="fontstyle01"/>
          <w:rFonts w:cstheme="minorHAnsi" w:hint="eastAsia"/>
          <w:b/>
          <w:i/>
        </w:rPr>
        <w:t>8</w:t>
      </w:r>
      <w:ins w:id="670" w:author="AutoBVT" w:date="2018-06-12T13:57:00Z">
        <w:r>
          <w:rPr>
            <w:rStyle w:val="fontstyle01"/>
            <w:rFonts w:cstheme="minorHAnsi" w:hint="eastAsia"/>
            <w:b/>
            <w:i/>
          </w:rPr>
          <w:tab/>
        </w:r>
        <w:r w:rsidRPr="001E2A3F">
          <w:rPr>
            <w:rStyle w:val="fontstyle01"/>
            <w:rFonts w:cstheme="minorHAnsi"/>
            <w:b/>
            <w:i/>
          </w:rPr>
          <w:t>ZBHCI_CMD_</w:t>
        </w:r>
        <w:r>
          <w:rPr>
            <w:rStyle w:val="fontstyle01"/>
            <w:rFonts w:cstheme="minorHAnsi" w:hint="eastAsia"/>
            <w:b/>
            <w:i/>
          </w:rPr>
          <w:t>BIND</w:t>
        </w:r>
        <w:r w:rsidRPr="001E2A3F">
          <w:rPr>
            <w:rStyle w:val="fontstyle01"/>
            <w:rFonts w:cstheme="minorHAnsi"/>
            <w:b/>
            <w:i/>
          </w:rPr>
          <w:t xml:space="preserve"> _RE</w:t>
        </w:r>
        <w:r w:rsidRPr="001E2A3F">
          <w:rPr>
            <w:rStyle w:val="fontstyle01"/>
            <w:rFonts w:cstheme="minorHAnsi" w:hint="eastAsia"/>
            <w:b/>
            <w:i/>
          </w:rPr>
          <w:t>Q</w:t>
        </w:r>
        <w:r>
          <w:rPr>
            <w:rStyle w:val="fontstyle01"/>
            <w:rFonts w:cstheme="minorHAnsi" w:hint="eastAsia"/>
            <w:b/>
            <w:i/>
          </w:rPr>
          <w:t>/</w:t>
        </w:r>
        <w:r w:rsidRPr="007C4FE7">
          <w:rPr>
            <w:rStyle w:val="fontstyle01"/>
            <w:rFonts w:cstheme="minorHAnsi"/>
            <w:b/>
            <w:i/>
          </w:rPr>
          <w:t xml:space="preserve"> </w:t>
        </w:r>
        <w:r w:rsidRPr="001E2A3F">
          <w:rPr>
            <w:rStyle w:val="fontstyle01"/>
            <w:rFonts w:cstheme="minorHAnsi"/>
            <w:b/>
            <w:i/>
          </w:rPr>
          <w:t>ZBHCI_CMD_</w:t>
        </w:r>
        <w:r>
          <w:rPr>
            <w:rStyle w:val="fontstyle01"/>
            <w:rFonts w:cstheme="minorHAnsi" w:hint="eastAsia"/>
            <w:b/>
            <w:i/>
          </w:rPr>
          <w:t>UNBIND</w:t>
        </w:r>
        <w:r w:rsidRPr="001E2A3F">
          <w:rPr>
            <w:rStyle w:val="fontstyle01"/>
            <w:rFonts w:cstheme="minorHAnsi"/>
            <w:b/>
            <w:i/>
          </w:rPr>
          <w:t xml:space="preserve"> _RE</w:t>
        </w:r>
        <w:r w:rsidRPr="001E2A3F">
          <w:rPr>
            <w:rStyle w:val="fontstyle01"/>
            <w:rFonts w:cstheme="minorHAnsi" w:hint="eastAsia"/>
            <w:b/>
            <w:i/>
          </w:rPr>
          <w:t>Q</w:t>
        </w:r>
        <w:r w:rsidRPr="001C30DD">
          <w:rPr>
            <w:rFonts w:cstheme="minorHAnsi"/>
            <w:b/>
            <w:iCs/>
            <w:color w:val="000000" w:themeColor="text1"/>
            <w:sz w:val="20"/>
            <w:szCs w:val="20"/>
          </w:rPr>
          <w:tab/>
        </w:r>
      </w:ins>
    </w:p>
    <w:tbl>
      <w:tblPr>
        <w:tblStyle w:val="ab"/>
        <w:tblW w:w="8892" w:type="dxa"/>
        <w:tblLook w:val="04A0" w:firstRow="1" w:lastRow="0" w:firstColumn="1" w:lastColumn="0" w:noHBand="0" w:noVBand="1"/>
        <w:tblPrChange w:id="671" w:author="telink" w:date="2018-06-26T09:45:00Z">
          <w:tblPr>
            <w:tblStyle w:val="ab"/>
            <w:tblW w:w="10251" w:type="dxa"/>
            <w:tblLook w:val="04A0" w:firstRow="1" w:lastRow="0" w:firstColumn="1" w:lastColumn="0" w:noHBand="0" w:noVBand="1"/>
          </w:tblPr>
        </w:tblPrChange>
      </w:tblPr>
      <w:tblGrid>
        <w:gridCol w:w="1403"/>
        <w:gridCol w:w="1391"/>
        <w:gridCol w:w="1396"/>
        <w:gridCol w:w="1892"/>
        <w:gridCol w:w="1415"/>
        <w:gridCol w:w="1395"/>
        <w:tblGridChange w:id="672">
          <w:tblGrid>
            <w:gridCol w:w="1403"/>
            <w:gridCol w:w="1391"/>
            <w:gridCol w:w="1396"/>
            <w:gridCol w:w="1892"/>
            <w:gridCol w:w="1415"/>
            <w:gridCol w:w="1395"/>
          </w:tblGrid>
        </w:tblGridChange>
      </w:tblGrid>
      <w:tr w:rsidR="00E60CD9" w:rsidTr="00165B4D">
        <w:trPr>
          <w:ins w:id="673" w:author="telink" w:date="2018-06-26T09:45:00Z"/>
        </w:trPr>
        <w:tc>
          <w:tcPr>
            <w:tcW w:w="1403" w:type="dxa"/>
            <w:tcPrChange w:id="674" w:author="telink" w:date="2018-06-26T09:45:00Z">
              <w:tcPr>
                <w:tcW w:w="1403" w:type="dxa"/>
              </w:tcPr>
            </w:tcPrChange>
          </w:tcPr>
          <w:p w:rsidR="00E60CD9" w:rsidRDefault="00E60CD9" w:rsidP="00165B4D">
            <w:pPr>
              <w:rPr>
                <w:ins w:id="675" w:author="telink" w:date="2018-06-26T09:45:00Z"/>
                <w:rFonts w:cstheme="minorHAnsi"/>
                <w:b/>
                <w:iCs/>
                <w:color w:val="000000" w:themeColor="text1"/>
                <w:sz w:val="20"/>
                <w:szCs w:val="20"/>
              </w:rPr>
            </w:pPr>
            <w:ins w:id="676" w:author="telink" w:date="2018-06-26T09:45:00Z">
              <w:r>
                <w:rPr>
                  <w:sz w:val="20"/>
                  <w:szCs w:val="20"/>
                </w:rPr>
                <w:t xml:space="preserve">SrcAddress </w:t>
              </w:r>
            </w:ins>
          </w:p>
        </w:tc>
        <w:tc>
          <w:tcPr>
            <w:tcW w:w="1391" w:type="dxa"/>
            <w:tcPrChange w:id="677" w:author="telink" w:date="2018-06-26T09:45:00Z">
              <w:tcPr>
                <w:tcW w:w="1391" w:type="dxa"/>
              </w:tcPr>
            </w:tcPrChange>
          </w:tcPr>
          <w:p w:rsidR="00E60CD9" w:rsidRDefault="00E60CD9" w:rsidP="00165B4D">
            <w:pPr>
              <w:rPr>
                <w:ins w:id="678" w:author="telink" w:date="2018-06-26T09:45:00Z"/>
                <w:rFonts w:cstheme="minorHAnsi"/>
                <w:b/>
                <w:iCs/>
                <w:color w:val="000000" w:themeColor="text1"/>
                <w:sz w:val="20"/>
                <w:szCs w:val="20"/>
              </w:rPr>
            </w:pPr>
            <w:ins w:id="679" w:author="telink" w:date="2018-06-26T09:45:00Z">
              <w:r>
                <w:rPr>
                  <w:sz w:val="20"/>
                  <w:szCs w:val="20"/>
                </w:rPr>
                <w:t xml:space="preserve">SrcEndp </w:t>
              </w:r>
            </w:ins>
          </w:p>
        </w:tc>
        <w:tc>
          <w:tcPr>
            <w:tcW w:w="1396" w:type="dxa"/>
            <w:tcPrChange w:id="680" w:author="telink" w:date="2018-06-26T09:45:00Z">
              <w:tcPr>
                <w:tcW w:w="1396" w:type="dxa"/>
              </w:tcPr>
            </w:tcPrChange>
          </w:tcPr>
          <w:p w:rsidR="00E60CD9" w:rsidRDefault="00E60CD9" w:rsidP="00165B4D">
            <w:pPr>
              <w:rPr>
                <w:ins w:id="681" w:author="telink" w:date="2018-06-26T09:45:00Z"/>
                <w:rFonts w:cstheme="minorHAnsi"/>
                <w:b/>
                <w:iCs/>
                <w:color w:val="000000" w:themeColor="text1"/>
                <w:sz w:val="20"/>
                <w:szCs w:val="20"/>
              </w:rPr>
            </w:pPr>
            <w:ins w:id="682" w:author="telink" w:date="2018-06-26T09:45:00Z">
              <w:r>
                <w:rPr>
                  <w:sz w:val="20"/>
                  <w:szCs w:val="20"/>
                </w:rPr>
                <w:t xml:space="preserve">ClusterID </w:t>
              </w:r>
            </w:ins>
          </w:p>
        </w:tc>
        <w:tc>
          <w:tcPr>
            <w:tcW w:w="1892" w:type="dxa"/>
            <w:tcPrChange w:id="683" w:author="telink" w:date="2018-06-26T09:45:00Z">
              <w:tcPr>
                <w:tcW w:w="1892" w:type="dxa"/>
              </w:tcPr>
            </w:tcPrChange>
          </w:tcPr>
          <w:p w:rsidR="00E60CD9" w:rsidRDefault="00E60CD9" w:rsidP="00165B4D">
            <w:pPr>
              <w:rPr>
                <w:ins w:id="684" w:author="telink" w:date="2018-06-26T09:45:00Z"/>
                <w:rFonts w:cstheme="minorHAnsi"/>
                <w:b/>
                <w:iCs/>
                <w:color w:val="000000" w:themeColor="text1"/>
                <w:sz w:val="20"/>
                <w:szCs w:val="20"/>
              </w:rPr>
            </w:pPr>
            <w:ins w:id="685" w:author="telink" w:date="2018-06-26T09:45:00Z">
              <w:r w:rsidRPr="00383715">
                <w:t>DstAddress</w:t>
              </w:r>
              <w:r>
                <w:rPr>
                  <w:rFonts w:hint="eastAsia"/>
                </w:rPr>
                <w:t>Mode</w:t>
              </w:r>
            </w:ins>
          </w:p>
        </w:tc>
        <w:tc>
          <w:tcPr>
            <w:tcW w:w="1415" w:type="dxa"/>
            <w:tcPrChange w:id="686" w:author="telink" w:date="2018-06-26T09:45:00Z">
              <w:tcPr>
                <w:tcW w:w="1415" w:type="dxa"/>
              </w:tcPr>
            </w:tcPrChange>
          </w:tcPr>
          <w:p w:rsidR="00E60CD9" w:rsidRDefault="00E60CD9" w:rsidP="00165B4D">
            <w:pPr>
              <w:rPr>
                <w:ins w:id="687" w:author="telink" w:date="2018-06-26T09:45:00Z"/>
                <w:rFonts w:cstheme="minorHAnsi"/>
                <w:b/>
                <w:iCs/>
                <w:color w:val="000000" w:themeColor="text1"/>
                <w:sz w:val="20"/>
                <w:szCs w:val="20"/>
              </w:rPr>
            </w:pPr>
            <w:ins w:id="688" w:author="telink" w:date="2018-06-26T09:45:00Z">
              <w:r w:rsidRPr="00383715">
                <w:t>DstAddress</w:t>
              </w:r>
            </w:ins>
          </w:p>
        </w:tc>
        <w:tc>
          <w:tcPr>
            <w:tcW w:w="1395" w:type="dxa"/>
            <w:tcPrChange w:id="689" w:author="telink" w:date="2018-06-26T09:45:00Z">
              <w:tcPr>
                <w:tcW w:w="1395" w:type="dxa"/>
              </w:tcPr>
            </w:tcPrChange>
          </w:tcPr>
          <w:p w:rsidR="00E60CD9" w:rsidRDefault="00E60CD9" w:rsidP="00165B4D">
            <w:pPr>
              <w:rPr>
                <w:ins w:id="690" w:author="telink" w:date="2018-06-26T09:45:00Z"/>
                <w:rFonts w:cstheme="minorHAnsi"/>
                <w:b/>
                <w:iCs/>
                <w:color w:val="000000" w:themeColor="text1"/>
                <w:sz w:val="20"/>
                <w:szCs w:val="20"/>
              </w:rPr>
            </w:pPr>
            <w:ins w:id="691" w:author="telink" w:date="2018-06-26T09:45:00Z">
              <w:r>
                <w:rPr>
                  <w:sz w:val="20"/>
                  <w:szCs w:val="20"/>
                </w:rPr>
                <w:t xml:space="preserve">DstEndp </w:t>
              </w:r>
            </w:ins>
          </w:p>
        </w:tc>
      </w:tr>
      <w:tr w:rsidR="00E60CD9" w:rsidTr="00165B4D">
        <w:trPr>
          <w:ins w:id="692" w:author="telink" w:date="2018-06-26T09:45:00Z"/>
        </w:trPr>
        <w:tc>
          <w:tcPr>
            <w:tcW w:w="1403" w:type="dxa"/>
            <w:tcPrChange w:id="693" w:author="telink" w:date="2018-06-26T09:45:00Z">
              <w:tcPr>
                <w:tcW w:w="1403" w:type="dxa"/>
              </w:tcPr>
            </w:tcPrChange>
          </w:tcPr>
          <w:p w:rsidR="00E60CD9" w:rsidRDefault="00E60CD9" w:rsidP="00165B4D">
            <w:pPr>
              <w:rPr>
                <w:ins w:id="694" w:author="telink" w:date="2018-06-26T09:45:00Z"/>
                <w:rFonts w:cstheme="minorHAnsi"/>
                <w:b/>
                <w:iCs/>
                <w:color w:val="000000" w:themeColor="text1"/>
                <w:sz w:val="20"/>
                <w:szCs w:val="20"/>
              </w:rPr>
            </w:pPr>
            <w:ins w:id="695" w:author="telink" w:date="2018-06-26T09:45:00Z">
              <w:r w:rsidRPr="001C30DD">
                <w:rPr>
                  <w:rFonts w:cstheme="minorHAnsi"/>
                  <w:i/>
                  <w:iCs/>
                  <w:color w:val="000000" w:themeColor="text1"/>
                  <w:kern w:val="0"/>
                  <w:sz w:val="20"/>
                  <w:szCs w:val="20"/>
                </w:rPr>
                <w:t xml:space="preserve">   8Bytes</w:t>
              </w:r>
            </w:ins>
          </w:p>
        </w:tc>
        <w:tc>
          <w:tcPr>
            <w:tcW w:w="1391" w:type="dxa"/>
            <w:tcPrChange w:id="696" w:author="telink" w:date="2018-06-26T09:45:00Z">
              <w:tcPr>
                <w:tcW w:w="1391" w:type="dxa"/>
              </w:tcPr>
            </w:tcPrChange>
          </w:tcPr>
          <w:p w:rsidR="00E60CD9" w:rsidRDefault="00E60CD9" w:rsidP="00165B4D">
            <w:pPr>
              <w:rPr>
                <w:ins w:id="697" w:author="telink" w:date="2018-06-26T09:45:00Z"/>
                <w:rFonts w:cstheme="minorHAnsi"/>
                <w:b/>
                <w:iCs/>
                <w:color w:val="000000" w:themeColor="text1"/>
                <w:sz w:val="20"/>
                <w:szCs w:val="20"/>
              </w:rPr>
            </w:pPr>
            <w:ins w:id="698" w:author="telink" w:date="2018-06-26T09:45:00Z">
              <w:r w:rsidRPr="001C30DD">
                <w:rPr>
                  <w:rFonts w:cstheme="minorHAnsi"/>
                  <w:i/>
                  <w:iCs/>
                  <w:color w:val="000000" w:themeColor="text1"/>
                  <w:kern w:val="0"/>
                  <w:sz w:val="20"/>
                  <w:szCs w:val="20"/>
                </w:rPr>
                <w:t xml:space="preserve"> 1Byte</w:t>
              </w:r>
            </w:ins>
          </w:p>
        </w:tc>
        <w:tc>
          <w:tcPr>
            <w:tcW w:w="1396" w:type="dxa"/>
            <w:tcPrChange w:id="699" w:author="telink" w:date="2018-06-26T09:45:00Z">
              <w:tcPr>
                <w:tcW w:w="1396" w:type="dxa"/>
              </w:tcPr>
            </w:tcPrChange>
          </w:tcPr>
          <w:p w:rsidR="00E60CD9" w:rsidRDefault="00E60CD9" w:rsidP="00165B4D">
            <w:pPr>
              <w:rPr>
                <w:ins w:id="700" w:author="telink" w:date="2018-06-26T09:45:00Z"/>
                <w:rFonts w:cstheme="minorHAnsi"/>
                <w:b/>
                <w:iCs/>
                <w:color w:val="000000" w:themeColor="text1"/>
                <w:sz w:val="20"/>
                <w:szCs w:val="20"/>
              </w:rPr>
            </w:pPr>
            <w:ins w:id="701" w:author="telink" w:date="2018-06-26T09:45:00Z">
              <w:r w:rsidRPr="001C30DD">
                <w:rPr>
                  <w:rFonts w:cstheme="minorHAnsi"/>
                  <w:i/>
                  <w:iCs/>
                  <w:color w:val="000000" w:themeColor="text1"/>
                  <w:kern w:val="0"/>
                  <w:sz w:val="20"/>
                  <w:szCs w:val="20"/>
                </w:rPr>
                <w:t>2Bytes</w:t>
              </w:r>
            </w:ins>
          </w:p>
        </w:tc>
        <w:tc>
          <w:tcPr>
            <w:tcW w:w="1892" w:type="dxa"/>
            <w:tcPrChange w:id="702" w:author="telink" w:date="2018-06-26T09:45:00Z">
              <w:tcPr>
                <w:tcW w:w="1892" w:type="dxa"/>
              </w:tcPr>
            </w:tcPrChange>
          </w:tcPr>
          <w:p w:rsidR="00E60CD9" w:rsidRDefault="00E60CD9" w:rsidP="00165B4D">
            <w:pPr>
              <w:rPr>
                <w:ins w:id="703" w:author="telink" w:date="2018-06-26T09:45:00Z"/>
                <w:rFonts w:cstheme="minorHAnsi"/>
                <w:b/>
                <w:iCs/>
                <w:color w:val="000000" w:themeColor="text1"/>
                <w:sz w:val="20"/>
                <w:szCs w:val="20"/>
              </w:rPr>
            </w:pPr>
            <w:ins w:id="704" w:author="telink" w:date="2018-06-26T09:45:00Z">
              <w:r w:rsidRPr="001C30DD">
                <w:rPr>
                  <w:rFonts w:cstheme="minorHAnsi"/>
                  <w:i/>
                  <w:iCs/>
                  <w:color w:val="000000" w:themeColor="text1"/>
                  <w:kern w:val="0"/>
                  <w:sz w:val="20"/>
                  <w:szCs w:val="20"/>
                </w:rPr>
                <w:t>1Byte</w:t>
              </w:r>
            </w:ins>
          </w:p>
        </w:tc>
        <w:tc>
          <w:tcPr>
            <w:tcW w:w="1415" w:type="dxa"/>
            <w:tcPrChange w:id="705" w:author="telink" w:date="2018-06-26T09:45:00Z">
              <w:tcPr>
                <w:tcW w:w="1415" w:type="dxa"/>
              </w:tcPr>
            </w:tcPrChange>
          </w:tcPr>
          <w:p w:rsidR="00E60CD9" w:rsidRDefault="00E60CD9" w:rsidP="00165B4D">
            <w:pPr>
              <w:rPr>
                <w:ins w:id="706" w:author="telink" w:date="2018-06-26T09:45:00Z"/>
                <w:rFonts w:cstheme="minorHAnsi"/>
                <w:b/>
                <w:iCs/>
                <w:color w:val="000000" w:themeColor="text1"/>
                <w:sz w:val="20"/>
                <w:szCs w:val="20"/>
              </w:rPr>
            </w:pPr>
            <w:ins w:id="707" w:author="telink" w:date="2018-06-26T09:45:00Z">
              <w:r>
                <w:rPr>
                  <w:rFonts w:cstheme="minorHAnsi" w:hint="eastAsia"/>
                  <w:i/>
                  <w:iCs/>
                  <w:color w:val="000000" w:themeColor="text1"/>
                  <w:sz w:val="20"/>
                  <w:szCs w:val="20"/>
                </w:rPr>
                <w:t>2/8 Bytes</w:t>
              </w:r>
            </w:ins>
          </w:p>
        </w:tc>
        <w:tc>
          <w:tcPr>
            <w:tcW w:w="1395" w:type="dxa"/>
            <w:tcPrChange w:id="708" w:author="telink" w:date="2018-06-26T09:45:00Z">
              <w:tcPr>
                <w:tcW w:w="1395" w:type="dxa"/>
              </w:tcPr>
            </w:tcPrChange>
          </w:tcPr>
          <w:p w:rsidR="00E60CD9" w:rsidRDefault="00E60CD9" w:rsidP="00165B4D">
            <w:pPr>
              <w:rPr>
                <w:ins w:id="709" w:author="telink" w:date="2018-06-26T09:45:00Z"/>
                <w:rFonts w:cstheme="minorHAnsi"/>
                <w:b/>
                <w:iCs/>
                <w:color w:val="000000" w:themeColor="text1"/>
                <w:sz w:val="20"/>
                <w:szCs w:val="20"/>
              </w:rPr>
            </w:pPr>
            <w:ins w:id="710" w:author="telink" w:date="2018-06-26T09:45:00Z">
              <w:r>
                <w:rPr>
                  <w:rFonts w:cstheme="minorHAnsi" w:hint="eastAsia"/>
                  <w:i/>
                  <w:iCs/>
                  <w:color w:val="000000" w:themeColor="text1"/>
                  <w:kern w:val="0"/>
                  <w:sz w:val="20"/>
                  <w:szCs w:val="20"/>
                </w:rPr>
                <w:t>0/1</w:t>
              </w:r>
              <w:r w:rsidRPr="001C30DD">
                <w:rPr>
                  <w:rFonts w:cstheme="minorHAnsi"/>
                  <w:i/>
                  <w:iCs/>
                  <w:color w:val="000000" w:themeColor="text1"/>
                  <w:kern w:val="0"/>
                  <w:sz w:val="20"/>
                  <w:szCs w:val="20"/>
                </w:rPr>
                <w:t>Bytes</w:t>
              </w:r>
            </w:ins>
          </w:p>
        </w:tc>
      </w:tr>
    </w:tbl>
    <w:p w:rsidR="00E60CD9" w:rsidRDefault="00E60CD9" w:rsidP="00E60CD9">
      <w:pPr>
        <w:rPr>
          <w:ins w:id="711" w:author="telink" w:date="2018-06-26T09:46:00Z"/>
          <w:sz w:val="20"/>
          <w:szCs w:val="20"/>
        </w:rPr>
      </w:pPr>
      <w:ins w:id="712" w:author="telink" w:date="2018-06-26T09:46:00Z">
        <w:r w:rsidRPr="00093C66">
          <w:rPr>
            <w:i/>
            <w:sz w:val="20"/>
            <w:szCs w:val="20"/>
          </w:rPr>
          <w:t>SrcAddress</w:t>
        </w:r>
        <w:r w:rsidRPr="00093C66">
          <w:rPr>
            <w:rFonts w:hint="eastAsia"/>
            <w:i/>
            <w:sz w:val="20"/>
            <w:szCs w:val="20"/>
          </w:rPr>
          <w:t>:</w:t>
        </w:r>
        <w:r w:rsidRPr="001C30DD">
          <w:rPr>
            <w:rFonts w:eastAsiaTheme="majorEastAsia" w:cstheme="minorHAnsi"/>
          </w:rPr>
          <w:t xml:space="preserve">   </w:t>
        </w:r>
        <w:r>
          <w:rPr>
            <w:sz w:val="20"/>
            <w:szCs w:val="20"/>
          </w:rPr>
          <w:t>The IEEE address for the source.</w:t>
        </w:r>
      </w:ins>
    </w:p>
    <w:p w:rsidR="00E60CD9" w:rsidRPr="00292B9E" w:rsidRDefault="00E60CD9" w:rsidP="00E60CD9">
      <w:pPr>
        <w:pStyle w:val="Default"/>
        <w:rPr>
          <w:ins w:id="713" w:author="telink" w:date="2018-06-26T09:46:00Z"/>
          <w:sz w:val="20"/>
          <w:szCs w:val="20"/>
        </w:rPr>
      </w:pPr>
      <w:ins w:id="714" w:author="telink" w:date="2018-06-26T09:46:00Z">
        <w:r w:rsidRPr="00120F62">
          <w:rPr>
            <w:i/>
            <w:sz w:val="20"/>
            <w:szCs w:val="20"/>
          </w:rPr>
          <w:t>SrcEndp</w:t>
        </w:r>
        <w:r w:rsidRPr="00120F62">
          <w:rPr>
            <w:rFonts w:hint="eastAsia"/>
            <w:i/>
            <w:sz w:val="20"/>
            <w:szCs w:val="20"/>
          </w:rPr>
          <w:t xml:space="preserve">: </w:t>
        </w:r>
        <w:r w:rsidRPr="00292B9E">
          <w:rPr>
            <w:rFonts w:hint="eastAsia"/>
            <w:sz w:val="20"/>
            <w:szCs w:val="20"/>
          </w:rPr>
          <w:t xml:space="preserve">     </w:t>
        </w:r>
        <w:r w:rsidRPr="00292B9E">
          <w:rPr>
            <w:sz w:val="20"/>
            <w:szCs w:val="20"/>
          </w:rPr>
          <w:t>The source endpoint for the binding entry</w:t>
        </w:r>
        <w:r w:rsidRPr="00292B9E">
          <w:rPr>
            <w:rFonts w:hint="eastAsia"/>
            <w:sz w:val="20"/>
            <w:szCs w:val="20"/>
          </w:rPr>
          <w:t xml:space="preserve">  </w:t>
        </w:r>
      </w:ins>
    </w:p>
    <w:p w:rsidR="00E60CD9" w:rsidRPr="00292B9E" w:rsidRDefault="00E60CD9" w:rsidP="00E60CD9">
      <w:pPr>
        <w:pStyle w:val="Default"/>
        <w:rPr>
          <w:ins w:id="715" w:author="telink" w:date="2018-06-26T09:46:00Z"/>
          <w:sz w:val="20"/>
          <w:szCs w:val="20"/>
        </w:rPr>
      </w:pPr>
      <w:ins w:id="716" w:author="telink" w:date="2018-06-26T09:46:00Z">
        <w:r w:rsidRPr="00120F62">
          <w:rPr>
            <w:i/>
            <w:sz w:val="20"/>
            <w:szCs w:val="20"/>
          </w:rPr>
          <w:t>ClusterID</w:t>
        </w:r>
        <w:r w:rsidRPr="00120F62">
          <w:rPr>
            <w:rFonts w:eastAsiaTheme="majorEastAsia" w:cstheme="minorHAnsi"/>
            <w:i/>
          </w:rPr>
          <w:t>:</w:t>
        </w:r>
        <w:r w:rsidRPr="00292B9E">
          <w:rPr>
            <w:rFonts w:eastAsiaTheme="majorEastAsia" w:cstheme="minorHAnsi"/>
          </w:rPr>
          <w:t xml:space="preserve"> </w:t>
        </w:r>
        <w:r>
          <w:rPr>
            <w:rFonts w:eastAsiaTheme="majorEastAsia" w:cstheme="minorHAnsi" w:hint="eastAsia"/>
          </w:rPr>
          <w:t xml:space="preserve">   </w:t>
        </w:r>
        <w:r w:rsidRPr="00292B9E">
          <w:rPr>
            <w:sz w:val="20"/>
            <w:szCs w:val="20"/>
          </w:rPr>
          <w:t>The identifier of the cluster on the source device that is bound to the destination.</w:t>
        </w:r>
        <w:r w:rsidRPr="00292B9E">
          <w:rPr>
            <w:rFonts w:hint="eastAsia"/>
            <w:sz w:val="20"/>
            <w:szCs w:val="20"/>
          </w:rPr>
          <w:t xml:space="preserve"> </w:t>
        </w:r>
        <w:r>
          <w:rPr>
            <w:rFonts w:hint="eastAsia"/>
            <w:sz w:val="20"/>
            <w:szCs w:val="20"/>
          </w:rPr>
          <w:t xml:space="preserve">               </w:t>
        </w:r>
      </w:ins>
    </w:p>
    <w:p w:rsidR="00E60CD9" w:rsidRPr="00292B9E" w:rsidRDefault="00E60CD9" w:rsidP="00E60CD9">
      <w:pPr>
        <w:pStyle w:val="Default"/>
        <w:rPr>
          <w:ins w:id="717" w:author="telink" w:date="2018-06-26T09:46:00Z"/>
          <w:sz w:val="20"/>
          <w:szCs w:val="20"/>
        </w:rPr>
      </w:pPr>
      <w:ins w:id="718" w:author="telink" w:date="2018-06-26T09:46:00Z">
        <w:r w:rsidRPr="00120F62">
          <w:rPr>
            <w:i/>
            <w:sz w:val="20"/>
            <w:szCs w:val="20"/>
          </w:rPr>
          <w:t>DstAddress</w:t>
        </w:r>
        <w:r w:rsidRPr="00120F62">
          <w:rPr>
            <w:rFonts w:hint="eastAsia"/>
            <w:i/>
            <w:sz w:val="20"/>
            <w:szCs w:val="20"/>
          </w:rPr>
          <w:t>Mode:</w:t>
        </w:r>
        <w:r w:rsidRPr="00292B9E">
          <w:rPr>
            <w:rFonts w:hint="eastAsia"/>
            <w:sz w:val="20"/>
            <w:szCs w:val="20"/>
          </w:rPr>
          <w:t xml:space="preserve"> </w:t>
        </w:r>
        <w:r w:rsidRPr="00292B9E">
          <w:rPr>
            <w:sz w:val="20"/>
            <w:szCs w:val="20"/>
          </w:rPr>
          <w:t xml:space="preserve">The addressing mode for the destination address used in this </w:t>
        </w:r>
      </w:ins>
    </w:p>
    <w:p w:rsidR="00E60CD9" w:rsidRPr="00292B9E" w:rsidRDefault="00E60CD9" w:rsidP="00E60CD9">
      <w:pPr>
        <w:pStyle w:val="Default"/>
        <w:rPr>
          <w:ins w:id="719" w:author="telink" w:date="2018-06-26T09:46:00Z"/>
          <w:sz w:val="20"/>
          <w:szCs w:val="20"/>
        </w:rPr>
      </w:pPr>
      <w:ins w:id="720" w:author="telink" w:date="2018-06-26T09:46:00Z">
        <w:r w:rsidRPr="00292B9E">
          <w:rPr>
            <w:rFonts w:hint="eastAsia"/>
            <w:sz w:val="20"/>
            <w:szCs w:val="20"/>
          </w:rPr>
          <w:t xml:space="preserve">               </w:t>
        </w:r>
        <w:r w:rsidRPr="00292B9E">
          <w:rPr>
            <w:sz w:val="20"/>
            <w:szCs w:val="20"/>
          </w:rPr>
          <w:t>C</w:t>
        </w:r>
        <w:r w:rsidRPr="00292B9E">
          <w:rPr>
            <w:rFonts w:hint="eastAsia"/>
            <w:sz w:val="20"/>
            <w:szCs w:val="20"/>
          </w:rPr>
          <w:t>ommand.</w:t>
        </w:r>
      </w:ins>
    </w:p>
    <w:p w:rsidR="00E60CD9" w:rsidRPr="00292B9E" w:rsidRDefault="00E60CD9" w:rsidP="00E60CD9">
      <w:pPr>
        <w:pStyle w:val="Default"/>
        <w:rPr>
          <w:ins w:id="721" w:author="telink" w:date="2018-06-26T09:46:00Z"/>
          <w:sz w:val="20"/>
          <w:szCs w:val="20"/>
        </w:rPr>
      </w:pPr>
      <w:ins w:id="722" w:author="telink" w:date="2018-06-26T09:46:00Z">
        <w:r w:rsidRPr="00292B9E">
          <w:rPr>
            <w:rFonts w:hint="eastAsia"/>
            <w:sz w:val="20"/>
            <w:szCs w:val="20"/>
          </w:rPr>
          <w:t xml:space="preserve">            </w:t>
        </w:r>
        <w:r>
          <w:rPr>
            <w:sz w:val="20"/>
            <w:szCs w:val="20"/>
          </w:rPr>
          <w:t xml:space="preserve">  </w:t>
        </w:r>
        <w:r w:rsidRPr="00292B9E">
          <w:rPr>
            <w:rFonts w:hint="eastAsia"/>
            <w:sz w:val="20"/>
            <w:szCs w:val="20"/>
          </w:rPr>
          <w:t xml:space="preserve"> </w:t>
        </w:r>
        <w:r w:rsidRPr="00292B9E">
          <w:rPr>
            <w:sz w:val="20"/>
            <w:szCs w:val="20"/>
          </w:rPr>
          <w:t>0x00 = reserved</w:t>
        </w:r>
      </w:ins>
    </w:p>
    <w:p w:rsidR="00E60CD9" w:rsidRPr="00292B9E" w:rsidRDefault="00E60CD9" w:rsidP="00E60CD9">
      <w:pPr>
        <w:pStyle w:val="Default"/>
        <w:rPr>
          <w:ins w:id="723" w:author="telink" w:date="2018-06-26T09:46:00Z"/>
          <w:sz w:val="20"/>
          <w:szCs w:val="20"/>
        </w:rPr>
      </w:pPr>
      <w:ins w:id="724" w:author="telink" w:date="2018-06-26T09:46:00Z">
        <w:r w:rsidRPr="00292B9E">
          <w:rPr>
            <w:rFonts w:hint="eastAsia"/>
            <w:sz w:val="20"/>
            <w:szCs w:val="20"/>
          </w:rPr>
          <w:t xml:space="preserve">               0</w:t>
        </w:r>
        <w:r w:rsidRPr="00292B9E">
          <w:rPr>
            <w:sz w:val="20"/>
            <w:szCs w:val="20"/>
          </w:rPr>
          <w:t>x01 = 16-bit group address for DstAddress and DstEndp not present</w:t>
        </w:r>
      </w:ins>
    </w:p>
    <w:p w:rsidR="00E60CD9" w:rsidRPr="00292B9E" w:rsidRDefault="00E60CD9" w:rsidP="00E60CD9">
      <w:pPr>
        <w:pStyle w:val="Default"/>
        <w:rPr>
          <w:ins w:id="725" w:author="telink" w:date="2018-06-26T09:46:00Z"/>
          <w:sz w:val="20"/>
          <w:szCs w:val="20"/>
        </w:rPr>
      </w:pPr>
      <w:ins w:id="726" w:author="telink" w:date="2018-06-26T09:46:00Z">
        <w:r w:rsidRPr="00292B9E">
          <w:rPr>
            <w:rFonts w:hint="eastAsia"/>
            <w:sz w:val="20"/>
            <w:szCs w:val="20"/>
          </w:rPr>
          <w:t xml:space="preserve">               </w:t>
        </w:r>
        <w:r w:rsidRPr="00292B9E">
          <w:rPr>
            <w:sz w:val="20"/>
            <w:szCs w:val="20"/>
          </w:rPr>
          <w:t>0x02 = reserved</w:t>
        </w:r>
      </w:ins>
    </w:p>
    <w:p w:rsidR="00E60CD9" w:rsidRPr="00292B9E" w:rsidRDefault="00E60CD9" w:rsidP="00E60CD9">
      <w:pPr>
        <w:pStyle w:val="Default"/>
        <w:rPr>
          <w:ins w:id="727" w:author="telink" w:date="2018-06-26T09:46:00Z"/>
          <w:sz w:val="20"/>
          <w:szCs w:val="20"/>
        </w:rPr>
      </w:pPr>
      <w:ins w:id="728" w:author="telink" w:date="2018-06-26T09:46:00Z">
        <w:r w:rsidRPr="00292B9E">
          <w:rPr>
            <w:rFonts w:hint="eastAsia"/>
            <w:sz w:val="20"/>
            <w:szCs w:val="20"/>
          </w:rPr>
          <w:t xml:space="preserve">               </w:t>
        </w:r>
        <w:r w:rsidRPr="00292B9E">
          <w:rPr>
            <w:sz w:val="20"/>
            <w:szCs w:val="20"/>
          </w:rPr>
          <w:t>0x03 = 64-bit extended address for DstAddress and DstEndp present</w:t>
        </w:r>
      </w:ins>
    </w:p>
    <w:p w:rsidR="00E60CD9" w:rsidRPr="00292B9E" w:rsidRDefault="00E60CD9" w:rsidP="00E60CD9">
      <w:pPr>
        <w:pStyle w:val="Default"/>
        <w:rPr>
          <w:ins w:id="729" w:author="telink" w:date="2018-06-26T09:46:00Z"/>
          <w:sz w:val="20"/>
          <w:szCs w:val="20"/>
        </w:rPr>
      </w:pPr>
      <w:ins w:id="730" w:author="telink" w:date="2018-06-26T09:46:00Z">
        <w:r w:rsidRPr="00292B9E">
          <w:rPr>
            <w:rFonts w:hint="eastAsia"/>
            <w:sz w:val="20"/>
            <w:szCs w:val="20"/>
          </w:rPr>
          <w:t xml:space="preserve">               </w:t>
        </w:r>
        <w:r w:rsidRPr="00292B9E">
          <w:rPr>
            <w:sz w:val="20"/>
            <w:szCs w:val="20"/>
          </w:rPr>
          <w:t>0x04 – 0xff = reserved</w:t>
        </w:r>
      </w:ins>
    </w:p>
    <w:p w:rsidR="00E60CD9" w:rsidRPr="00292B9E" w:rsidRDefault="00E60CD9" w:rsidP="00E60CD9">
      <w:pPr>
        <w:pStyle w:val="Default"/>
        <w:rPr>
          <w:ins w:id="731" w:author="telink" w:date="2018-06-26T09:46:00Z"/>
          <w:sz w:val="20"/>
          <w:szCs w:val="20"/>
        </w:rPr>
      </w:pPr>
      <w:ins w:id="732" w:author="telink" w:date="2018-06-26T09:46:00Z">
        <w:r w:rsidRPr="00AE1A4C">
          <w:rPr>
            <w:i/>
            <w:sz w:val="20"/>
            <w:szCs w:val="20"/>
          </w:rPr>
          <w:t xml:space="preserve">DstAddress </w:t>
        </w:r>
        <w:r w:rsidRPr="00AE1A4C">
          <w:rPr>
            <w:rFonts w:hint="eastAsia"/>
            <w:i/>
            <w:sz w:val="20"/>
            <w:szCs w:val="20"/>
          </w:rPr>
          <w:t xml:space="preserve">: </w:t>
        </w:r>
        <w:r w:rsidRPr="00292B9E">
          <w:rPr>
            <w:rFonts w:hint="eastAsia"/>
            <w:sz w:val="20"/>
            <w:szCs w:val="20"/>
          </w:rPr>
          <w:t xml:space="preserve">  </w:t>
        </w:r>
        <w:r w:rsidRPr="00292B9E">
          <w:rPr>
            <w:sz w:val="20"/>
            <w:szCs w:val="20"/>
          </w:rPr>
          <w:t>The destination address for the binding entry.</w:t>
        </w:r>
        <w:r w:rsidRPr="00292B9E">
          <w:rPr>
            <w:rFonts w:hint="eastAsia"/>
            <w:sz w:val="20"/>
            <w:szCs w:val="20"/>
          </w:rPr>
          <w:t xml:space="preserve">  </w:t>
        </w:r>
      </w:ins>
    </w:p>
    <w:p w:rsidR="00E60CD9" w:rsidRPr="00292B9E" w:rsidRDefault="00E60CD9" w:rsidP="00E60CD9">
      <w:pPr>
        <w:pStyle w:val="Default"/>
        <w:rPr>
          <w:ins w:id="733" w:author="telink" w:date="2018-06-26T09:46:00Z"/>
          <w:sz w:val="20"/>
          <w:szCs w:val="20"/>
        </w:rPr>
      </w:pPr>
      <w:ins w:id="734" w:author="telink" w:date="2018-06-26T09:46:00Z">
        <w:r w:rsidRPr="00AE1A4C">
          <w:rPr>
            <w:i/>
            <w:sz w:val="20"/>
            <w:szCs w:val="20"/>
          </w:rPr>
          <w:t>DstEndp</w:t>
        </w:r>
        <w:r w:rsidRPr="00AE1A4C">
          <w:rPr>
            <w:rFonts w:hint="eastAsia"/>
            <w:i/>
            <w:sz w:val="20"/>
            <w:szCs w:val="20"/>
          </w:rPr>
          <w:t xml:space="preserve"> : </w:t>
        </w:r>
        <w:r w:rsidRPr="00292B9E">
          <w:rPr>
            <w:rFonts w:hint="eastAsia"/>
            <w:sz w:val="20"/>
            <w:szCs w:val="20"/>
          </w:rPr>
          <w:t xml:space="preserve">      </w:t>
        </w:r>
        <w:r w:rsidRPr="00292B9E">
          <w:rPr>
            <w:sz w:val="20"/>
            <w:szCs w:val="20"/>
          </w:rPr>
          <w:t xml:space="preserve">shall be present only if the DstAddrMode field has a value of 0x03 and, if present, </w:t>
        </w:r>
      </w:ins>
    </w:p>
    <w:p w:rsidR="00E60CD9" w:rsidRPr="00292B9E" w:rsidRDefault="00E60CD9" w:rsidP="00E60CD9">
      <w:pPr>
        <w:pStyle w:val="Default"/>
        <w:rPr>
          <w:ins w:id="735" w:author="telink" w:date="2018-06-26T09:46:00Z"/>
          <w:sz w:val="20"/>
          <w:szCs w:val="20"/>
        </w:rPr>
      </w:pPr>
      <w:ins w:id="736" w:author="telink" w:date="2018-06-26T09:46:00Z">
        <w:r w:rsidRPr="00292B9E">
          <w:rPr>
            <w:rFonts w:hint="eastAsia"/>
            <w:sz w:val="20"/>
            <w:szCs w:val="20"/>
          </w:rPr>
          <w:t xml:space="preserve">               </w:t>
        </w:r>
        <w:r w:rsidRPr="00292B9E">
          <w:rPr>
            <w:sz w:val="20"/>
            <w:szCs w:val="20"/>
          </w:rPr>
          <w:t>shall be the destination endpoint for the binding entry</w:t>
        </w:r>
      </w:ins>
    </w:p>
    <w:p w:rsidR="00E60CD9" w:rsidRDefault="00E60CD9" w:rsidP="00E60CD9">
      <w:pPr>
        <w:rPr>
          <w:ins w:id="737" w:author="telink" w:date="2018-06-26T09:48:00Z"/>
          <w:sz w:val="20"/>
          <w:szCs w:val="20"/>
        </w:rPr>
      </w:pPr>
      <w:ins w:id="738" w:author="telink" w:date="2018-06-26T09:48:00Z">
        <w:r w:rsidRPr="00292B9E">
          <w:rPr>
            <w:rFonts w:cstheme="minorHAnsi" w:hint="eastAsia"/>
            <w:b/>
            <w:iCs/>
            <w:color w:val="000000" w:themeColor="text1"/>
            <w:kern w:val="0"/>
            <w:sz w:val="20"/>
            <w:szCs w:val="20"/>
          </w:rPr>
          <w:t>packet format for Bind:</w:t>
        </w:r>
        <w:r w:rsidRPr="004F4252">
          <w:rPr>
            <w:b/>
          </w:rPr>
          <w:t xml:space="preserve"> </w:t>
        </w:r>
        <w:r w:rsidRPr="00292B9E">
          <w:rPr>
            <w:b/>
          </w:rPr>
          <w:t xml:space="preserve">55 00 </w:t>
        </w:r>
        <w:r w:rsidRPr="00292B9E">
          <w:rPr>
            <w:rFonts w:hint="eastAsia"/>
            <w:b/>
          </w:rPr>
          <w:t>20</w:t>
        </w:r>
        <w:r w:rsidRPr="00292B9E">
          <w:rPr>
            <w:b/>
          </w:rPr>
          <w:t xml:space="preserve"> </w:t>
        </w:r>
        <w:r w:rsidRPr="00292B9E">
          <w:rPr>
            <w:rFonts w:hint="eastAsia"/>
            <w:b/>
          </w:rPr>
          <w:t>lenH lenL</w:t>
        </w:r>
        <w:r w:rsidRPr="00292B9E">
          <w:rPr>
            <w:b/>
          </w:rPr>
          <w:t xml:space="preserve"> </w:t>
        </w:r>
        <w:r w:rsidRPr="00292B9E">
          <w:rPr>
            <w:rFonts w:hint="eastAsia"/>
            <w:b/>
          </w:rPr>
          <w:t xml:space="preserve">00 </w:t>
        </w:r>
        <w:r w:rsidRPr="00292B9E">
          <w:rPr>
            <w:sz w:val="20"/>
            <w:szCs w:val="20"/>
          </w:rPr>
          <w:t>SrcAddress</w:t>
        </w:r>
        <w:r>
          <w:rPr>
            <w:rFonts w:hint="eastAsia"/>
            <w:sz w:val="20"/>
            <w:szCs w:val="20"/>
          </w:rPr>
          <w:t>[7-0</w:t>
        </w:r>
        <w:r w:rsidRPr="00292B9E">
          <w:rPr>
            <w:rFonts w:hint="eastAsia"/>
            <w:sz w:val="20"/>
            <w:szCs w:val="20"/>
          </w:rPr>
          <w:t>]</w:t>
        </w:r>
        <w:r w:rsidRPr="00292B9E">
          <w:rPr>
            <w:rFonts w:hint="eastAsia"/>
          </w:rPr>
          <w:t xml:space="preserve"> </w:t>
        </w:r>
        <w:r w:rsidRPr="00292B9E">
          <w:rPr>
            <w:sz w:val="20"/>
            <w:szCs w:val="20"/>
          </w:rPr>
          <w:t>SrcEndp</w:t>
        </w:r>
        <w:r w:rsidRPr="00292B9E">
          <w:rPr>
            <w:rFonts w:cstheme="minorHAnsi" w:hint="eastAsia"/>
            <w:sz w:val="20"/>
            <w:szCs w:val="20"/>
          </w:rPr>
          <w:t xml:space="preserve"> </w:t>
        </w:r>
        <w:r w:rsidRPr="00292B9E">
          <w:rPr>
            <w:sz w:val="20"/>
            <w:szCs w:val="20"/>
          </w:rPr>
          <w:t>ClusterID</w:t>
        </w:r>
      </w:ins>
    </w:p>
    <w:p w:rsidR="00E60CD9" w:rsidRDefault="00E60CD9" w:rsidP="00E60CD9">
      <w:pPr>
        <w:rPr>
          <w:ins w:id="739" w:author="telink" w:date="2018-06-26T09:48:00Z"/>
          <w:rFonts w:cstheme="minorHAnsi"/>
          <w:b/>
          <w:sz w:val="20"/>
          <w:szCs w:val="20"/>
        </w:rPr>
      </w:pPr>
      <w:ins w:id="740" w:author="telink" w:date="2018-06-26T09:48:00Z">
        <w:r>
          <w:rPr>
            <w:sz w:val="20"/>
            <w:szCs w:val="20"/>
          </w:rPr>
          <w:tab/>
        </w:r>
        <w:r>
          <w:rPr>
            <w:sz w:val="20"/>
            <w:szCs w:val="20"/>
          </w:rPr>
          <w:tab/>
        </w:r>
        <w:r>
          <w:rPr>
            <w:sz w:val="20"/>
            <w:szCs w:val="20"/>
          </w:rPr>
          <w:tab/>
        </w:r>
        <w:r>
          <w:rPr>
            <w:sz w:val="20"/>
            <w:szCs w:val="20"/>
          </w:rPr>
          <w:tab/>
        </w:r>
        <w:r>
          <w:rPr>
            <w:sz w:val="20"/>
            <w:szCs w:val="20"/>
          </w:rPr>
          <w:tab/>
        </w:r>
        <w:r w:rsidRPr="00292B9E">
          <w:t>DstAddress</w:t>
        </w:r>
        <w:r w:rsidRPr="00292B9E">
          <w:rPr>
            <w:rFonts w:hint="eastAsia"/>
          </w:rPr>
          <w:t>Mode</w:t>
        </w:r>
        <w:r w:rsidRPr="00292B9E">
          <w:rPr>
            <w:rFonts w:hint="eastAsia"/>
            <w:sz w:val="20"/>
            <w:szCs w:val="20"/>
          </w:rPr>
          <w:t xml:space="preserve"> </w:t>
        </w:r>
        <w:r w:rsidRPr="00292B9E">
          <w:rPr>
            <w:rFonts w:hint="eastAsia"/>
          </w:rPr>
          <w:t xml:space="preserve"> </w:t>
        </w:r>
        <w:r w:rsidRPr="00292B9E">
          <w:t>DstAddress</w:t>
        </w:r>
        <w:r>
          <w:rPr>
            <w:rFonts w:hint="eastAsia"/>
          </w:rPr>
          <w:t>[7/1-0]</w:t>
        </w:r>
        <w:r w:rsidRPr="00292B9E">
          <w:rPr>
            <w:rFonts w:cstheme="minorHAnsi" w:hint="eastAsia"/>
            <w:sz w:val="20"/>
            <w:szCs w:val="20"/>
          </w:rPr>
          <w:t xml:space="preserve"> </w:t>
        </w:r>
        <w:r w:rsidRPr="00292B9E">
          <w:rPr>
            <w:sz w:val="20"/>
            <w:szCs w:val="20"/>
          </w:rPr>
          <w:t>DstEndp</w:t>
        </w:r>
        <w:r w:rsidRPr="00292B9E">
          <w:rPr>
            <w:rFonts w:cstheme="minorHAnsi" w:hint="eastAsia"/>
            <w:b/>
            <w:sz w:val="20"/>
            <w:szCs w:val="20"/>
          </w:rPr>
          <w:t xml:space="preserve"> AA</w:t>
        </w:r>
      </w:ins>
    </w:p>
    <w:p w:rsidR="00E60CD9" w:rsidRDefault="00E60CD9" w:rsidP="00E60CD9">
      <w:pPr>
        <w:rPr>
          <w:ins w:id="741" w:author="telink" w:date="2018-06-26T09:49:00Z"/>
          <w:sz w:val="20"/>
          <w:szCs w:val="20"/>
        </w:rPr>
      </w:pPr>
      <w:ins w:id="742" w:author="telink" w:date="2018-06-26T09:48:00Z">
        <w:r w:rsidRPr="00292B9E">
          <w:rPr>
            <w:rFonts w:cstheme="minorHAnsi" w:hint="eastAsia"/>
            <w:b/>
            <w:iCs/>
            <w:color w:val="000000" w:themeColor="text1"/>
            <w:kern w:val="0"/>
            <w:sz w:val="20"/>
            <w:szCs w:val="20"/>
          </w:rPr>
          <w:t>packet format for unBind:</w:t>
        </w:r>
        <w:r w:rsidRPr="00292B9E">
          <w:rPr>
            <w:b/>
          </w:rPr>
          <w:t xml:space="preserve"> 55 00 </w:t>
        </w:r>
        <w:r w:rsidRPr="00292B9E">
          <w:rPr>
            <w:rFonts w:hint="eastAsia"/>
            <w:b/>
          </w:rPr>
          <w:t>21</w:t>
        </w:r>
        <w:r w:rsidRPr="00292B9E">
          <w:rPr>
            <w:b/>
          </w:rPr>
          <w:t xml:space="preserve"> </w:t>
        </w:r>
        <w:r w:rsidRPr="00292B9E">
          <w:rPr>
            <w:rFonts w:hint="eastAsia"/>
            <w:b/>
          </w:rPr>
          <w:t>lenH lenL</w:t>
        </w:r>
        <w:r w:rsidRPr="00292B9E">
          <w:rPr>
            <w:b/>
          </w:rPr>
          <w:t xml:space="preserve"> </w:t>
        </w:r>
        <w:r w:rsidRPr="00292B9E">
          <w:rPr>
            <w:rFonts w:hint="eastAsia"/>
            <w:b/>
          </w:rPr>
          <w:t xml:space="preserve">00 </w:t>
        </w:r>
        <w:r w:rsidRPr="00292B9E">
          <w:rPr>
            <w:sz w:val="20"/>
            <w:szCs w:val="20"/>
          </w:rPr>
          <w:t>SrcAddress</w:t>
        </w:r>
        <w:r w:rsidRPr="00292B9E">
          <w:rPr>
            <w:rFonts w:hint="eastAsia"/>
            <w:sz w:val="20"/>
            <w:szCs w:val="20"/>
          </w:rPr>
          <w:t>[0-7]</w:t>
        </w:r>
        <w:r w:rsidRPr="00292B9E">
          <w:rPr>
            <w:rFonts w:hint="eastAsia"/>
          </w:rPr>
          <w:t xml:space="preserve"> </w:t>
        </w:r>
        <w:r w:rsidRPr="00292B9E">
          <w:rPr>
            <w:sz w:val="20"/>
            <w:szCs w:val="20"/>
          </w:rPr>
          <w:t>SrcEndp</w:t>
        </w:r>
        <w:r>
          <w:rPr>
            <w:sz w:val="20"/>
            <w:szCs w:val="20"/>
          </w:rPr>
          <w:t xml:space="preserve"> </w:t>
        </w:r>
        <w:r w:rsidRPr="00292B9E">
          <w:rPr>
            <w:sz w:val="20"/>
            <w:szCs w:val="20"/>
          </w:rPr>
          <w:t>ClusterID</w:t>
        </w:r>
      </w:ins>
    </w:p>
    <w:p w:rsidR="00E60CD9" w:rsidRDefault="00E60CD9" w:rsidP="00E60CD9">
      <w:pPr>
        <w:rPr>
          <w:ins w:id="743" w:author="telink" w:date="2018-06-26T09:47:00Z"/>
          <w:rFonts w:cstheme="minorHAnsi"/>
          <w:b/>
          <w:iCs/>
          <w:color w:val="000000" w:themeColor="text1"/>
          <w:sz w:val="20"/>
          <w:szCs w:val="20"/>
        </w:rPr>
      </w:pPr>
      <w:ins w:id="744" w:author="telink" w:date="2018-06-26T09:49:00Z">
        <w:r>
          <w:rPr>
            <w:sz w:val="20"/>
            <w:szCs w:val="20"/>
          </w:rPr>
          <w:tab/>
        </w:r>
        <w:r>
          <w:rPr>
            <w:sz w:val="20"/>
            <w:szCs w:val="20"/>
          </w:rPr>
          <w:tab/>
        </w:r>
        <w:r>
          <w:rPr>
            <w:sz w:val="20"/>
            <w:szCs w:val="20"/>
          </w:rPr>
          <w:tab/>
        </w:r>
        <w:r>
          <w:rPr>
            <w:sz w:val="20"/>
            <w:szCs w:val="20"/>
          </w:rPr>
          <w:tab/>
        </w:r>
        <w:r>
          <w:rPr>
            <w:sz w:val="20"/>
            <w:szCs w:val="20"/>
          </w:rPr>
          <w:tab/>
        </w:r>
        <w:r w:rsidRPr="00292B9E">
          <w:t>DstAddress</w:t>
        </w:r>
        <w:r w:rsidRPr="00292B9E">
          <w:rPr>
            <w:rFonts w:hint="eastAsia"/>
          </w:rPr>
          <w:t>Mode</w:t>
        </w:r>
        <w:r w:rsidRPr="00292B9E">
          <w:rPr>
            <w:rFonts w:hint="eastAsia"/>
            <w:sz w:val="20"/>
            <w:szCs w:val="20"/>
          </w:rPr>
          <w:t xml:space="preserve"> </w:t>
        </w:r>
        <w:r w:rsidRPr="00292B9E">
          <w:rPr>
            <w:rFonts w:hint="eastAsia"/>
          </w:rPr>
          <w:t xml:space="preserve"> </w:t>
        </w:r>
        <w:r w:rsidRPr="00292B9E">
          <w:t>DstAddress</w:t>
        </w:r>
        <w:r w:rsidRPr="00292B9E">
          <w:rPr>
            <w:rFonts w:cstheme="minorHAnsi" w:hint="eastAsia"/>
            <w:sz w:val="20"/>
            <w:szCs w:val="20"/>
          </w:rPr>
          <w:t xml:space="preserve"> </w:t>
        </w:r>
        <w:r w:rsidRPr="00292B9E">
          <w:rPr>
            <w:sz w:val="20"/>
            <w:szCs w:val="20"/>
          </w:rPr>
          <w:t>DstEndp</w:t>
        </w:r>
        <w:r w:rsidRPr="00292B9E">
          <w:rPr>
            <w:rFonts w:cstheme="minorHAnsi" w:hint="eastAsia"/>
            <w:b/>
            <w:sz w:val="20"/>
            <w:szCs w:val="20"/>
          </w:rPr>
          <w:t xml:space="preserve"> AA</w:t>
        </w:r>
      </w:ins>
    </w:p>
    <w:p w:rsidR="00E60CD9" w:rsidRPr="004F4252" w:rsidRDefault="00E60CD9" w:rsidP="00E60CD9">
      <w:pPr>
        <w:rPr>
          <w:ins w:id="745" w:author="telink" w:date="2018-06-26T09:43:00Z"/>
          <w:rFonts w:cstheme="minorHAnsi"/>
          <w:b/>
          <w:iCs/>
          <w:color w:val="000000" w:themeColor="text1"/>
          <w:sz w:val="20"/>
          <w:szCs w:val="20"/>
        </w:rPr>
      </w:pPr>
    </w:p>
    <w:p w:rsidR="00E60CD9" w:rsidRPr="00CE3B64" w:rsidRDefault="00E60CD9" w:rsidP="00E60CD9">
      <w:pPr>
        <w:rPr>
          <w:ins w:id="746" w:author="telink" w:date="2018-06-26T09:51:00Z"/>
          <w:rFonts w:ascii="Courier" w:hAnsi="Courier" w:cstheme="minorHAnsi"/>
          <w:b/>
          <w:color w:val="000000"/>
          <w:sz w:val="20"/>
          <w:szCs w:val="20"/>
          <w:rPrChange w:id="747" w:author="telink" w:date="2018-06-26T09:51:00Z">
            <w:rPr>
              <w:ins w:id="748" w:author="telink" w:date="2018-06-26T09:51:00Z"/>
              <w:rFonts w:cstheme="minorHAnsi"/>
              <w:b/>
              <w:iCs/>
              <w:color w:val="000000" w:themeColor="text1"/>
              <w:sz w:val="20"/>
              <w:szCs w:val="20"/>
            </w:rPr>
          </w:rPrChange>
        </w:rPr>
      </w:pPr>
      <w:ins w:id="749" w:author="telink" w:date="2018-06-26T09:51:00Z">
        <w:r>
          <w:rPr>
            <w:rStyle w:val="fontstyle01"/>
            <w:rFonts w:cstheme="minorHAnsi" w:hint="eastAsia"/>
            <w:b/>
          </w:rPr>
          <w:t>2</w:t>
        </w:r>
        <w:r w:rsidRPr="00292B9E">
          <w:rPr>
            <w:rStyle w:val="fontstyle01"/>
            <w:rFonts w:cstheme="minorHAnsi" w:hint="eastAsia"/>
            <w:b/>
          </w:rPr>
          <w:t>.2.2.</w:t>
        </w:r>
      </w:ins>
      <w:r>
        <w:rPr>
          <w:rStyle w:val="fontstyle01"/>
          <w:rFonts w:cstheme="minorHAnsi" w:hint="eastAsia"/>
          <w:b/>
        </w:rPr>
        <w:t>9</w:t>
      </w:r>
      <w:ins w:id="750" w:author="telink" w:date="2018-06-26T09:51:00Z">
        <w:r w:rsidRPr="00292B9E">
          <w:rPr>
            <w:rStyle w:val="fontstyle01"/>
            <w:rFonts w:cstheme="minorHAnsi" w:hint="eastAsia"/>
            <w:b/>
          </w:rPr>
          <w:tab/>
        </w:r>
        <w:r w:rsidRPr="00292B9E">
          <w:rPr>
            <w:rStyle w:val="fontstyle01"/>
            <w:rFonts w:cstheme="minorHAnsi"/>
            <w:b/>
          </w:rPr>
          <w:t>ZBHCI_CMD_</w:t>
        </w:r>
        <w:r w:rsidRPr="00292B9E">
          <w:rPr>
            <w:rStyle w:val="fontstyle01"/>
            <w:rFonts w:cstheme="minorHAnsi" w:hint="eastAsia"/>
            <w:b/>
          </w:rPr>
          <w:t>MGMT_LQI_REQ</w:t>
        </w:r>
      </w:ins>
    </w:p>
    <w:tbl>
      <w:tblPr>
        <w:tblStyle w:val="ab"/>
        <w:tblpPr w:leftFromText="180" w:rightFromText="180" w:vertAnchor="text" w:horzAnchor="margin" w:tblpX="1242" w:tblpY="108"/>
        <w:tblW w:w="0" w:type="auto"/>
        <w:tblLayout w:type="fixed"/>
        <w:tblLook w:val="04A0" w:firstRow="1" w:lastRow="0" w:firstColumn="1" w:lastColumn="0" w:noHBand="0" w:noVBand="1"/>
      </w:tblPr>
      <w:tblGrid>
        <w:gridCol w:w="2376"/>
        <w:gridCol w:w="2376"/>
      </w:tblGrid>
      <w:tr w:rsidR="00E60CD9" w:rsidRPr="00292B9E" w:rsidTr="00165B4D">
        <w:trPr>
          <w:ins w:id="751" w:author="telink" w:date="2018-06-26T09:51:00Z"/>
        </w:trPr>
        <w:tc>
          <w:tcPr>
            <w:tcW w:w="2376" w:type="dxa"/>
          </w:tcPr>
          <w:p w:rsidR="00E60CD9" w:rsidRPr="00292B9E" w:rsidRDefault="00E60CD9" w:rsidP="00165B4D">
            <w:pPr>
              <w:pStyle w:val="Default"/>
              <w:jc w:val="both"/>
              <w:rPr>
                <w:ins w:id="752" w:author="telink" w:date="2018-06-26T09:51:00Z"/>
                <w:rFonts w:asciiTheme="minorHAnsi" w:hAnsiTheme="minorHAnsi" w:cstheme="minorHAnsi"/>
                <w:sz w:val="20"/>
                <w:szCs w:val="20"/>
              </w:rPr>
            </w:pPr>
            <w:ins w:id="753" w:author="telink" w:date="2018-06-26T09:51:00Z">
              <w:r>
                <w:rPr>
                  <w:rFonts w:asciiTheme="minorHAnsi" w:hAnsiTheme="minorHAnsi" w:cstheme="minorHAnsi" w:hint="eastAsia"/>
                  <w:sz w:val="20"/>
                  <w:szCs w:val="20"/>
                </w:rPr>
                <w:t>dstAddr</w:t>
              </w:r>
            </w:ins>
          </w:p>
        </w:tc>
        <w:tc>
          <w:tcPr>
            <w:tcW w:w="2376" w:type="dxa"/>
          </w:tcPr>
          <w:p w:rsidR="00E60CD9" w:rsidRPr="00292B9E" w:rsidRDefault="00E60CD9" w:rsidP="00165B4D">
            <w:pPr>
              <w:pStyle w:val="Default"/>
              <w:jc w:val="both"/>
              <w:rPr>
                <w:ins w:id="754" w:author="telink" w:date="2018-06-26T09:51:00Z"/>
                <w:rFonts w:asciiTheme="minorHAnsi" w:hAnsiTheme="minorHAnsi" w:cstheme="minorHAnsi"/>
                <w:sz w:val="20"/>
                <w:szCs w:val="20"/>
              </w:rPr>
            </w:pPr>
            <w:ins w:id="755" w:author="telink" w:date="2018-06-26T09:51:00Z">
              <w:r w:rsidRPr="00292B9E">
                <w:rPr>
                  <w:rFonts w:asciiTheme="minorHAnsi" w:hAnsiTheme="minorHAnsi" w:cstheme="minorHAnsi"/>
                  <w:sz w:val="20"/>
                  <w:szCs w:val="20"/>
                </w:rPr>
                <w:t xml:space="preserve">  StartIndex</w:t>
              </w:r>
            </w:ins>
          </w:p>
        </w:tc>
      </w:tr>
      <w:tr w:rsidR="00E60CD9" w:rsidRPr="00292B9E" w:rsidTr="00165B4D">
        <w:trPr>
          <w:trHeight w:val="359"/>
          <w:ins w:id="756" w:author="telink" w:date="2018-06-26T09:51:00Z"/>
        </w:trPr>
        <w:tc>
          <w:tcPr>
            <w:tcW w:w="2376" w:type="dxa"/>
          </w:tcPr>
          <w:p w:rsidR="00E60CD9" w:rsidRPr="00292B9E" w:rsidRDefault="00E60CD9" w:rsidP="00165B4D">
            <w:pPr>
              <w:rPr>
                <w:ins w:id="757" w:author="telink" w:date="2018-06-26T09:51:00Z"/>
                <w:rFonts w:cstheme="minorHAnsi"/>
                <w:iCs/>
                <w:color w:val="000000" w:themeColor="text1"/>
                <w:kern w:val="0"/>
                <w:sz w:val="20"/>
                <w:szCs w:val="20"/>
              </w:rPr>
            </w:pPr>
            <w:ins w:id="758" w:author="telink" w:date="2018-06-26T09:51:00Z">
              <w:r>
                <w:rPr>
                  <w:rFonts w:cstheme="minorHAnsi" w:hint="eastAsia"/>
                  <w:iCs/>
                  <w:color w:val="000000" w:themeColor="text1"/>
                  <w:kern w:val="0"/>
                  <w:sz w:val="20"/>
                  <w:szCs w:val="20"/>
                </w:rPr>
                <w:t>2Bytes</w:t>
              </w:r>
            </w:ins>
          </w:p>
        </w:tc>
        <w:tc>
          <w:tcPr>
            <w:tcW w:w="2376" w:type="dxa"/>
          </w:tcPr>
          <w:p w:rsidR="00E60CD9" w:rsidRPr="00292B9E" w:rsidRDefault="00E60CD9" w:rsidP="00165B4D">
            <w:pPr>
              <w:rPr>
                <w:ins w:id="759" w:author="telink" w:date="2018-06-26T09:51:00Z"/>
                <w:rFonts w:cstheme="minorHAnsi"/>
                <w:iCs/>
                <w:color w:val="000000" w:themeColor="text1"/>
                <w:kern w:val="0"/>
                <w:sz w:val="20"/>
                <w:szCs w:val="20"/>
              </w:rPr>
            </w:pPr>
            <w:ins w:id="760" w:author="telink" w:date="2018-06-26T09:51:00Z">
              <w:r w:rsidRPr="00292B9E">
                <w:rPr>
                  <w:rFonts w:cstheme="minorHAnsi"/>
                  <w:iCs/>
                  <w:color w:val="000000" w:themeColor="text1"/>
                  <w:kern w:val="0"/>
                  <w:sz w:val="20"/>
                  <w:szCs w:val="20"/>
                </w:rPr>
                <w:t xml:space="preserve">    </w:t>
              </w:r>
              <w:r w:rsidRPr="00292B9E">
                <w:rPr>
                  <w:rFonts w:cstheme="minorHAnsi" w:hint="eastAsia"/>
                  <w:iCs/>
                  <w:color w:val="000000" w:themeColor="text1"/>
                  <w:kern w:val="0"/>
                  <w:sz w:val="20"/>
                  <w:szCs w:val="20"/>
                </w:rPr>
                <w:t>1</w:t>
              </w:r>
              <w:r w:rsidRPr="00292B9E">
                <w:rPr>
                  <w:rFonts w:cstheme="minorHAnsi"/>
                  <w:iCs/>
                  <w:color w:val="000000" w:themeColor="text1"/>
                  <w:kern w:val="0"/>
                  <w:sz w:val="20"/>
                  <w:szCs w:val="20"/>
                </w:rPr>
                <w:t>Byte</w:t>
              </w:r>
            </w:ins>
          </w:p>
        </w:tc>
      </w:tr>
    </w:tbl>
    <w:p w:rsidR="00E60CD9" w:rsidRDefault="00E60CD9" w:rsidP="00E60CD9">
      <w:pPr>
        <w:rPr>
          <w:ins w:id="761" w:author="telink" w:date="2018-06-26T09:43:00Z"/>
          <w:rFonts w:cstheme="minorHAnsi"/>
          <w:b/>
          <w:iCs/>
          <w:color w:val="000000" w:themeColor="text1"/>
          <w:sz w:val="20"/>
          <w:szCs w:val="20"/>
        </w:rPr>
      </w:pPr>
    </w:p>
    <w:p w:rsidR="00E60CD9" w:rsidRDefault="00E60CD9" w:rsidP="00E60CD9">
      <w:pPr>
        <w:rPr>
          <w:ins w:id="762" w:author="telink" w:date="2018-06-26T09:43:00Z"/>
          <w:rFonts w:cstheme="minorHAnsi"/>
          <w:b/>
          <w:iCs/>
          <w:color w:val="000000" w:themeColor="text1"/>
          <w:sz w:val="20"/>
          <w:szCs w:val="20"/>
        </w:rPr>
      </w:pPr>
    </w:p>
    <w:p w:rsidR="00E60CD9" w:rsidRDefault="00E60CD9" w:rsidP="00E60CD9">
      <w:pPr>
        <w:rPr>
          <w:ins w:id="763" w:author="telink" w:date="2018-06-26T09:43:00Z"/>
          <w:rFonts w:cstheme="minorHAnsi"/>
          <w:b/>
          <w:iCs/>
          <w:color w:val="000000" w:themeColor="text1"/>
          <w:sz w:val="20"/>
          <w:szCs w:val="20"/>
        </w:rPr>
      </w:pPr>
    </w:p>
    <w:p w:rsidR="00E60CD9" w:rsidRDefault="00E60CD9" w:rsidP="00E60CD9">
      <w:pPr>
        <w:rPr>
          <w:ins w:id="764" w:author="telink" w:date="2018-06-26T09:43:00Z"/>
          <w:rFonts w:cstheme="minorHAnsi"/>
          <w:b/>
          <w:iCs/>
          <w:color w:val="000000" w:themeColor="text1"/>
          <w:sz w:val="20"/>
          <w:szCs w:val="20"/>
        </w:rPr>
      </w:pPr>
      <w:ins w:id="765" w:author="telink" w:date="2018-06-26T09:52:00Z">
        <w:r>
          <w:rPr>
            <w:rFonts w:cstheme="minorHAnsi" w:hint="eastAsia"/>
            <w:i/>
            <w:iCs/>
            <w:color w:val="000000" w:themeColor="text1"/>
            <w:sz w:val="20"/>
            <w:szCs w:val="20"/>
          </w:rPr>
          <w:t>dst</w:t>
        </w:r>
        <w:r w:rsidRPr="0024268F">
          <w:rPr>
            <w:rFonts w:cstheme="minorHAnsi" w:hint="eastAsia"/>
            <w:i/>
            <w:iCs/>
            <w:color w:val="000000" w:themeColor="text1"/>
            <w:sz w:val="20"/>
            <w:szCs w:val="20"/>
          </w:rPr>
          <w:t>Addr</w:t>
        </w:r>
        <w:r>
          <w:rPr>
            <w:rFonts w:hint="eastAsia"/>
            <w:i/>
            <w:sz w:val="20"/>
            <w:szCs w:val="20"/>
          </w:rPr>
          <w:t xml:space="preserve">:   </w:t>
        </w:r>
        <w:r>
          <w:rPr>
            <w:rFonts w:hint="eastAsia"/>
            <w:sz w:val="20"/>
            <w:szCs w:val="20"/>
          </w:rPr>
          <w:t xml:space="preserve">the address this command will be send to, </w:t>
        </w:r>
        <w:r w:rsidRPr="005635D6">
          <w:rPr>
            <w:sz w:val="20"/>
            <w:szCs w:val="20"/>
          </w:rPr>
          <w:t>shall be unicast</w:t>
        </w:r>
        <w:r>
          <w:rPr>
            <w:sz w:val="20"/>
            <w:szCs w:val="20"/>
          </w:rPr>
          <w:t>.</w:t>
        </w:r>
      </w:ins>
    </w:p>
    <w:p w:rsidR="00E60CD9" w:rsidRDefault="00E60CD9" w:rsidP="00E60CD9">
      <w:pPr>
        <w:rPr>
          <w:ins w:id="766" w:author="telink" w:date="2018-06-26T09:52:00Z"/>
          <w:sz w:val="20"/>
          <w:szCs w:val="20"/>
        </w:rPr>
      </w:pPr>
      <w:ins w:id="767" w:author="telink" w:date="2018-06-26T09:52:00Z">
        <w:r w:rsidRPr="00812747">
          <w:rPr>
            <w:rFonts w:cstheme="minorHAnsi"/>
            <w:i/>
            <w:sz w:val="20"/>
            <w:szCs w:val="20"/>
          </w:rPr>
          <w:t>StartIndex</w:t>
        </w:r>
        <w:r w:rsidRPr="00292B9E">
          <w:rPr>
            <w:rFonts w:cstheme="minorHAnsi" w:hint="eastAsia"/>
            <w:sz w:val="20"/>
            <w:szCs w:val="20"/>
          </w:rPr>
          <w:t xml:space="preserve">:  </w:t>
        </w:r>
        <w:r w:rsidRPr="00292B9E">
          <w:rPr>
            <w:sz w:val="20"/>
            <w:szCs w:val="20"/>
          </w:rPr>
          <w:t>Starting Index for the requested elements of the Neighbor Table</w:t>
        </w:r>
        <w:r>
          <w:rPr>
            <w:sz w:val="20"/>
            <w:szCs w:val="20"/>
          </w:rPr>
          <w:t>.</w:t>
        </w:r>
      </w:ins>
    </w:p>
    <w:p w:rsidR="00E60CD9" w:rsidRDefault="00E60CD9" w:rsidP="00E60CD9">
      <w:pPr>
        <w:rPr>
          <w:ins w:id="768" w:author="telink" w:date="2018-06-26T09:52:00Z"/>
          <w:sz w:val="20"/>
          <w:szCs w:val="20"/>
        </w:rPr>
      </w:pPr>
      <w:ins w:id="769" w:author="telink" w:date="2018-06-26T09:52:00Z">
        <w:r w:rsidRPr="00292B9E">
          <w:rPr>
            <w:rFonts w:cstheme="minorHAnsi" w:hint="eastAsia"/>
            <w:b/>
            <w:iCs/>
            <w:color w:val="000000" w:themeColor="text1"/>
            <w:kern w:val="0"/>
            <w:sz w:val="20"/>
            <w:szCs w:val="20"/>
          </w:rPr>
          <w:t xml:space="preserve">packet format:  </w:t>
        </w:r>
        <w:r w:rsidRPr="00292B9E">
          <w:rPr>
            <w:b/>
          </w:rPr>
          <w:t xml:space="preserve">55 00 </w:t>
        </w:r>
        <w:r w:rsidRPr="00292B9E">
          <w:rPr>
            <w:rFonts w:hint="eastAsia"/>
            <w:b/>
          </w:rPr>
          <w:t>30</w:t>
        </w:r>
        <w:r w:rsidRPr="00292B9E">
          <w:rPr>
            <w:b/>
          </w:rPr>
          <w:t xml:space="preserve"> </w:t>
        </w:r>
        <w:r w:rsidRPr="00292B9E">
          <w:rPr>
            <w:rFonts w:hint="eastAsia"/>
            <w:b/>
          </w:rPr>
          <w:t>00 0</w:t>
        </w:r>
        <w:r>
          <w:rPr>
            <w:rFonts w:hint="eastAsia"/>
            <w:b/>
          </w:rPr>
          <w:t>3</w:t>
        </w:r>
        <w:r w:rsidRPr="00292B9E">
          <w:rPr>
            <w:b/>
          </w:rPr>
          <w:t xml:space="preserve"> </w:t>
        </w:r>
        <w:r w:rsidRPr="00292B9E">
          <w:rPr>
            <w:rFonts w:hint="eastAsia"/>
            <w:b/>
          </w:rPr>
          <w:t xml:space="preserve">00 </w:t>
        </w:r>
        <w:r>
          <w:rPr>
            <w:rFonts w:cstheme="minorHAnsi" w:hint="eastAsia"/>
            <w:sz w:val="20"/>
            <w:szCs w:val="20"/>
          </w:rPr>
          <w:t>dstAddr[1-0]</w:t>
        </w:r>
        <w:r w:rsidRPr="00292B9E">
          <w:rPr>
            <w:rFonts w:cstheme="minorHAnsi"/>
            <w:sz w:val="20"/>
            <w:szCs w:val="20"/>
          </w:rPr>
          <w:t xml:space="preserve"> StartIndex</w:t>
        </w:r>
        <w:r w:rsidRPr="00292B9E">
          <w:rPr>
            <w:rFonts w:cstheme="minorHAnsi" w:hint="eastAsia"/>
            <w:b/>
            <w:sz w:val="20"/>
            <w:szCs w:val="20"/>
          </w:rPr>
          <w:t xml:space="preserve"> AA</w:t>
        </w:r>
      </w:ins>
    </w:p>
    <w:p w:rsidR="00E60CD9" w:rsidRDefault="00E60CD9" w:rsidP="00E60CD9">
      <w:pPr>
        <w:rPr>
          <w:ins w:id="770" w:author="telink" w:date="2018-06-26T09:52:00Z"/>
          <w:sz w:val="20"/>
          <w:szCs w:val="20"/>
        </w:rPr>
      </w:pPr>
    </w:p>
    <w:p w:rsidR="00E60CD9" w:rsidRPr="00CE3B64" w:rsidRDefault="00E60CD9" w:rsidP="00E60CD9">
      <w:pPr>
        <w:rPr>
          <w:ins w:id="771" w:author="telink" w:date="2018-06-26T09:53:00Z"/>
          <w:rFonts w:ascii="Courier" w:hAnsi="Courier" w:cstheme="minorHAnsi"/>
          <w:b/>
          <w:color w:val="000000"/>
          <w:sz w:val="20"/>
          <w:szCs w:val="20"/>
          <w:rPrChange w:id="772" w:author="telink" w:date="2018-06-26T09:53:00Z">
            <w:rPr>
              <w:ins w:id="773" w:author="telink" w:date="2018-06-26T09:53:00Z"/>
              <w:sz w:val="20"/>
              <w:szCs w:val="20"/>
            </w:rPr>
          </w:rPrChange>
        </w:rPr>
      </w:pPr>
      <w:ins w:id="774" w:author="telink" w:date="2018-06-26T09:53:00Z">
        <w:r>
          <w:rPr>
            <w:rStyle w:val="fontstyle01"/>
            <w:rFonts w:cstheme="minorHAnsi" w:hint="eastAsia"/>
            <w:b/>
          </w:rPr>
          <w:t>2</w:t>
        </w:r>
        <w:r w:rsidRPr="00292B9E">
          <w:rPr>
            <w:rStyle w:val="fontstyle01"/>
            <w:rFonts w:cstheme="minorHAnsi" w:hint="eastAsia"/>
            <w:b/>
          </w:rPr>
          <w:t>.2.2.</w:t>
        </w:r>
      </w:ins>
      <w:r>
        <w:rPr>
          <w:rStyle w:val="fontstyle01"/>
          <w:rFonts w:cstheme="minorHAnsi" w:hint="eastAsia"/>
          <w:b/>
        </w:rPr>
        <w:t>10</w:t>
      </w:r>
      <w:ins w:id="775" w:author="telink" w:date="2018-06-26T09:53:00Z">
        <w:r w:rsidRPr="00292B9E">
          <w:rPr>
            <w:rStyle w:val="fontstyle01"/>
            <w:rFonts w:cstheme="minorHAnsi" w:hint="eastAsia"/>
            <w:b/>
          </w:rPr>
          <w:tab/>
        </w:r>
        <w:r w:rsidRPr="00292B9E">
          <w:rPr>
            <w:rStyle w:val="fontstyle01"/>
            <w:rFonts w:cstheme="minorHAnsi"/>
            <w:b/>
          </w:rPr>
          <w:t>ZBHCI_CMD_</w:t>
        </w:r>
        <w:r w:rsidRPr="00292B9E">
          <w:rPr>
            <w:rStyle w:val="fontstyle01"/>
            <w:rFonts w:cstheme="minorHAnsi" w:hint="eastAsia"/>
            <w:b/>
          </w:rPr>
          <w:t>MGMT_BIND_REQ</w:t>
        </w:r>
      </w:ins>
    </w:p>
    <w:tbl>
      <w:tblPr>
        <w:tblStyle w:val="ab"/>
        <w:tblpPr w:leftFromText="180" w:rightFromText="180" w:vertAnchor="text" w:horzAnchor="margin" w:tblpX="1242" w:tblpY="108"/>
        <w:tblW w:w="0" w:type="auto"/>
        <w:tblLayout w:type="fixed"/>
        <w:tblLook w:val="04A0" w:firstRow="1" w:lastRow="0" w:firstColumn="1" w:lastColumn="0" w:noHBand="0" w:noVBand="1"/>
      </w:tblPr>
      <w:tblGrid>
        <w:gridCol w:w="2376"/>
        <w:gridCol w:w="2376"/>
      </w:tblGrid>
      <w:tr w:rsidR="00E60CD9" w:rsidRPr="00292B9E" w:rsidTr="00165B4D">
        <w:trPr>
          <w:ins w:id="776" w:author="telink" w:date="2018-06-26T09:53:00Z"/>
        </w:trPr>
        <w:tc>
          <w:tcPr>
            <w:tcW w:w="2376" w:type="dxa"/>
          </w:tcPr>
          <w:p w:rsidR="00E60CD9" w:rsidRPr="00292B9E" w:rsidRDefault="00E60CD9" w:rsidP="00165B4D">
            <w:pPr>
              <w:pStyle w:val="Default"/>
              <w:jc w:val="both"/>
              <w:rPr>
                <w:ins w:id="777" w:author="telink" w:date="2018-06-26T09:53:00Z"/>
                <w:rFonts w:asciiTheme="minorHAnsi" w:hAnsiTheme="minorHAnsi" w:cstheme="minorHAnsi"/>
                <w:sz w:val="20"/>
                <w:szCs w:val="20"/>
              </w:rPr>
            </w:pPr>
            <w:ins w:id="778" w:author="telink" w:date="2018-06-26T09:53:00Z">
              <w:r>
                <w:rPr>
                  <w:rFonts w:asciiTheme="minorHAnsi" w:hAnsiTheme="minorHAnsi" w:cstheme="minorHAnsi" w:hint="eastAsia"/>
                  <w:sz w:val="20"/>
                  <w:szCs w:val="20"/>
                </w:rPr>
                <w:t>dstAddr</w:t>
              </w:r>
            </w:ins>
          </w:p>
        </w:tc>
        <w:tc>
          <w:tcPr>
            <w:tcW w:w="2376" w:type="dxa"/>
          </w:tcPr>
          <w:p w:rsidR="00E60CD9" w:rsidRPr="00292B9E" w:rsidRDefault="00E60CD9" w:rsidP="00165B4D">
            <w:pPr>
              <w:pStyle w:val="Default"/>
              <w:jc w:val="both"/>
              <w:rPr>
                <w:ins w:id="779" w:author="telink" w:date="2018-06-26T09:53:00Z"/>
                <w:rFonts w:asciiTheme="minorHAnsi" w:hAnsiTheme="minorHAnsi" w:cstheme="minorHAnsi"/>
                <w:sz w:val="20"/>
                <w:szCs w:val="20"/>
              </w:rPr>
            </w:pPr>
            <w:ins w:id="780" w:author="telink" w:date="2018-06-26T09:53:00Z">
              <w:r w:rsidRPr="00292B9E">
                <w:rPr>
                  <w:rFonts w:asciiTheme="minorHAnsi" w:hAnsiTheme="minorHAnsi" w:cstheme="minorHAnsi"/>
                  <w:sz w:val="20"/>
                  <w:szCs w:val="20"/>
                </w:rPr>
                <w:t xml:space="preserve">  StartIndex</w:t>
              </w:r>
            </w:ins>
          </w:p>
        </w:tc>
      </w:tr>
      <w:tr w:rsidR="00E60CD9" w:rsidRPr="00292B9E" w:rsidTr="00165B4D">
        <w:trPr>
          <w:trHeight w:val="359"/>
          <w:ins w:id="781" w:author="telink" w:date="2018-06-26T09:53:00Z"/>
        </w:trPr>
        <w:tc>
          <w:tcPr>
            <w:tcW w:w="2376" w:type="dxa"/>
          </w:tcPr>
          <w:p w:rsidR="00E60CD9" w:rsidRPr="00292B9E" w:rsidRDefault="00E60CD9" w:rsidP="00165B4D">
            <w:pPr>
              <w:rPr>
                <w:ins w:id="782" w:author="telink" w:date="2018-06-26T09:53:00Z"/>
                <w:rFonts w:cstheme="minorHAnsi"/>
                <w:iCs/>
                <w:color w:val="000000" w:themeColor="text1"/>
                <w:kern w:val="0"/>
                <w:sz w:val="20"/>
                <w:szCs w:val="20"/>
              </w:rPr>
            </w:pPr>
            <w:ins w:id="783" w:author="telink" w:date="2018-06-26T09:53:00Z">
              <w:r>
                <w:rPr>
                  <w:rFonts w:cstheme="minorHAnsi" w:hint="eastAsia"/>
                  <w:iCs/>
                  <w:color w:val="000000" w:themeColor="text1"/>
                  <w:kern w:val="0"/>
                  <w:sz w:val="20"/>
                  <w:szCs w:val="20"/>
                </w:rPr>
                <w:t>2Bytes</w:t>
              </w:r>
            </w:ins>
          </w:p>
        </w:tc>
        <w:tc>
          <w:tcPr>
            <w:tcW w:w="2376" w:type="dxa"/>
          </w:tcPr>
          <w:p w:rsidR="00E60CD9" w:rsidRPr="00292B9E" w:rsidRDefault="00E60CD9" w:rsidP="00165B4D">
            <w:pPr>
              <w:rPr>
                <w:ins w:id="784" w:author="telink" w:date="2018-06-26T09:53:00Z"/>
                <w:rFonts w:cstheme="minorHAnsi"/>
                <w:iCs/>
                <w:color w:val="000000" w:themeColor="text1"/>
                <w:kern w:val="0"/>
                <w:sz w:val="20"/>
                <w:szCs w:val="20"/>
              </w:rPr>
            </w:pPr>
            <w:ins w:id="785" w:author="telink" w:date="2018-06-26T09:53:00Z">
              <w:r w:rsidRPr="00292B9E">
                <w:rPr>
                  <w:rFonts w:cstheme="minorHAnsi"/>
                  <w:iCs/>
                  <w:color w:val="000000" w:themeColor="text1"/>
                  <w:kern w:val="0"/>
                  <w:sz w:val="20"/>
                  <w:szCs w:val="20"/>
                </w:rPr>
                <w:t xml:space="preserve">    </w:t>
              </w:r>
              <w:r w:rsidRPr="00292B9E">
                <w:rPr>
                  <w:rFonts w:cstheme="minorHAnsi" w:hint="eastAsia"/>
                  <w:iCs/>
                  <w:color w:val="000000" w:themeColor="text1"/>
                  <w:kern w:val="0"/>
                  <w:sz w:val="20"/>
                  <w:szCs w:val="20"/>
                </w:rPr>
                <w:t>1</w:t>
              </w:r>
              <w:r w:rsidRPr="00292B9E">
                <w:rPr>
                  <w:rFonts w:cstheme="minorHAnsi"/>
                  <w:iCs/>
                  <w:color w:val="000000" w:themeColor="text1"/>
                  <w:kern w:val="0"/>
                  <w:sz w:val="20"/>
                  <w:szCs w:val="20"/>
                </w:rPr>
                <w:t>Byte</w:t>
              </w:r>
            </w:ins>
          </w:p>
        </w:tc>
      </w:tr>
    </w:tbl>
    <w:p w:rsidR="00E60CD9" w:rsidRDefault="00E60CD9" w:rsidP="00E60CD9">
      <w:pPr>
        <w:rPr>
          <w:ins w:id="786" w:author="telink" w:date="2018-06-26T09:52:00Z"/>
          <w:sz w:val="20"/>
          <w:szCs w:val="20"/>
        </w:rPr>
      </w:pPr>
    </w:p>
    <w:p w:rsidR="00E60CD9" w:rsidRDefault="00E60CD9" w:rsidP="00E60CD9">
      <w:pPr>
        <w:rPr>
          <w:ins w:id="787" w:author="telink" w:date="2018-06-26T09:52:00Z"/>
          <w:sz w:val="20"/>
          <w:szCs w:val="20"/>
        </w:rPr>
      </w:pPr>
    </w:p>
    <w:p w:rsidR="00E60CD9" w:rsidRDefault="00E60CD9" w:rsidP="00E60CD9">
      <w:pPr>
        <w:rPr>
          <w:ins w:id="788" w:author="telink" w:date="2018-06-26T09:53:00Z"/>
          <w:rFonts w:cstheme="minorHAnsi"/>
          <w:b/>
          <w:iCs/>
          <w:color w:val="000000" w:themeColor="text1"/>
          <w:sz w:val="20"/>
          <w:szCs w:val="20"/>
        </w:rPr>
      </w:pPr>
    </w:p>
    <w:p w:rsidR="00E60CD9" w:rsidRDefault="00E60CD9" w:rsidP="00E60CD9">
      <w:pPr>
        <w:rPr>
          <w:ins w:id="789" w:author="telink" w:date="2018-06-26T09:53:00Z"/>
          <w:sz w:val="20"/>
          <w:szCs w:val="20"/>
        </w:rPr>
      </w:pPr>
      <w:ins w:id="790" w:author="telink" w:date="2018-06-26T09:53:00Z">
        <w:r>
          <w:rPr>
            <w:rFonts w:cstheme="minorHAnsi" w:hint="eastAsia"/>
            <w:i/>
            <w:iCs/>
            <w:color w:val="000000" w:themeColor="text1"/>
            <w:sz w:val="20"/>
            <w:szCs w:val="20"/>
          </w:rPr>
          <w:lastRenderedPageBreak/>
          <w:t>dst</w:t>
        </w:r>
        <w:r w:rsidRPr="0024268F">
          <w:rPr>
            <w:rFonts w:cstheme="minorHAnsi" w:hint="eastAsia"/>
            <w:i/>
            <w:iCs/>
            <w:color w:val="000000" w:themeColor="text1"/>
            <w:kern w:val="0"/>
            <w:sz w:val="20"/>
            <w:szCs w:val="20"/>
          </w:rPr>
          <w:t>Addr</w:t>
        </w:r>
        <w:r>
          <w:rPr>
            <w:rFonts w:hint="eastAsia"/>
            <w:i/>
            <w:sz w:val="20"/>
            <w:szCs w:val="20"/>
          </w:rPr>
          <w:t xml:space="preserve">:   </w:t>
        </w:r>
        <w:r>
          <w:rPr>
            <w:rFonts w:hint="eastAsia"/>
            <w:sz w:val="20"/>
            <w:szCs w:val="20"/>
          </w:rPr>
          <w:t>the address this command will be send to</w:t>
        </w:r>
        <w:r>
          <w:rPr>
            <w:sz w:val="20"/>
            <w:szCs w:val="20"/>
          </w:rPr>
          <w:t>.</w:t>
        </w:r>
      </w:ins>
    </w:p>
    <w:p w:rsidR="00E60CD9" w:rsidRDefault="00E60CD9" w:rsidP="00E60CD9">
      <w:pPr>
        <w:rPr>
          <w:ins w:id="791" w:author="telink" w:date="2018-06-26T09:54:00Z"/>
          <w:sz w:val="20"/>
          <w:szCs w:val="20"/>
        </w:rPr>
      </w:pPr>
      <w:ins w:id="792" w:author="telink" w:date="2018-06-26T09:53:00Z">
        <w:r w:rsidRPr="00234198">
          <w:rPr>
            <w:rFonts w:cstheme="minorHAnsi"/>
            <w:i/>
            <w:sz w:val="20"/>
            <w:szCs w:val="20"/>
          </w:rPr>
          <w:t>StartIndex</w:t>
        </w:r>
        <w:r w:rsidRPr="00234198">
          <w:rPr>
            <w:rFonts w:cstheme="minorHAnsi" w:hint="eastAsia"/>
            <w:i/>
            <w:sz w:val="20"/>
            <w:szCs w:val="20"/>
          </w:rPr>
          <w:t>:</w:t>
        </w:r>
        <w:r w:rsidRPr="00292B9E">
          <w:rPr>
            <w:rFonts w:cstheme="minorHAnsi" w:hint="eastAsia"/>
            <w:sz w:val="20"/>
            <w:szCs w:val="20"/>
          </w:rPr>
          <w:t xml:space="preserve">  </w:t>
        </w:r>
        <w:r w:rsidRPr="00292B9E">
          <w:rPr>
            <w:sz w:val="20"/>
            <w:szCs w:val="20"/>
          </w:rPr>
          <w:t>Starting Index for the requested elements of the Neighbor Table</w:t>
        </w:r>
        <w:r>
          <w:rPr>
            <w:sz w:val="20"/>
            <w:szCs w:val="20"/>
          </w:rPr>
          <w:t>.</w:t>
        </w:r>
      </w:ins>
    </w:p>
    <w:p w:rsidR="00E60CD9" w:rsidRDefault="00E60CD9" w:rsidP="00E60CD9">
      <w:pPr>
        <w:rPr>
          <w:rFonts w:cstheme="minorHAnsi"/>
          <w:b/>
          <w:sz w:val="20"/>
          <w:szCs w:val="20"/>
        </w:rPr>
      </w:pPr>
      <w:ins w:id="793" w:author="telink" w:date="2018-06-26T09:54:00Z">
        <w:r w:rsidRPr="00292B9E">
          <w:rPr>
            <w:rFonts w:cstheme="minorHAnsi" w:hint="eastAsia"/>
            <w:b/>
            <w:iCs/>
            <w:color w:val="000000" w:themeColor="text1"/>
            <w:kern w:val="0"/>
            <w:sz w:val="20"/>
            <w:szCs w:val="20"/>
          </w:rPr>
          <w:t xml:space="preserve">packet format:  </w:t>
        </w:r>
        <w:r w:rsidRPr="00292B9E">
          <w:rPr>
            <w:b/>
          </w:rPr>
          <w:t xml:space="preserve">55 00 </w:t>
        </w:r>
        <w:r w:rsidRPr="00292B9E">
          <w:rPr>
            <w:rFonts w:hint="eastAsia"/>
            <w:b/>
          </w:rPr>
          <w:t>31</w:t>
        </w:r>
        <w:r w:rsidRPr="00292B9E">
          <w:rPr>
            <w:b/>
          </w:rPr>
          <w:t xml:space="preserve"> </w:t>
        </w:r>
        <w:r w:rsidRPr="00292B9E">
          <w:rPr>
            <w:rFonts w:hint="eastAsia"/>
            <w:b/>
          </w:rPr>
          <w:t>00 0</w:t>
        </w:r>
        <w:r>
          <w:rPr>
            <w:rFonts w:hint="eastAsia"/>
            <w:b/>
          </w:rPr>
          <w:t>3</w:t>
        </w:r>
        <w:r w:rsidRPr="00292B9E">
          <w:rPr>
            <w:b/>
          </w:rPr>
          <w:t xml:space="preserve"> </w:t>
        </w:r>
        <w:r w:rsidRPr="00292B9E">
          <w:rPr>
            <w:rFonts w:hint="eastAsia"/>
            <w:b/>
          </w:rPr>
          <w:t xml:space="preserve">00 </w:t>
        </w:r>
        <w:r>
          <w:rPr>
            <w:rFonts w:cstheme="minorHAnsi" w:hint="eastAsia"/>
            <w:sz w:val="20"/>
            <w:szCs w:val="20"/>
          </w:rPr>
          <w:t xml:space="preserve">dstAddr[1-0] </w:t>
        </w:r>
        <w:r w:rsidRPr="00292B9E">
          <w:rPr>
            <w:rFonts w:cstheme="minorHAnsi"/>
            <w:sz w:val="20"/>
            <w:szCs w:val="20"/>
          </w:rPr>
          <w:t>StartIndex</w:t>
        </w:r>
        <w:r w:rsidRPr="00292B9E">
          <w:rPr>
            <w:rFonts w:cstheme="minorHAnsi" w:hint="eastAsia"/>
            <w:b/>
            <w:sz w:val="20"/>
            <w:szCs w:val="20"/>
          </w:rPr>
          <w:t xml:space="preserve"> AA</w:t>
        </w:r>
      </w:ins>
    </w:p>
    <w:p w:rsidR="00E60CD9" w:rsidRDefault="00E60CD9" w:rsidP="00E60CD9">
      <w:pPr>
        <w:rPr>
          <w:ins w:id="794" w:author="telink" w:date="2018-06-26T09:54:00Z"/>
          <w:rFonts w:cstheme="minorHAnsi"/>
          <w:b/>
          <w:sz w:val="20"/>
          <w:szCs w:val="20"/>
        </w:rPr>
      </w:pPr>
    </w:p>
    <w:p w:rsidR="00E60CD9" w:rsidRPr="00CE3B64" w:rsidRDefault="00E60CD9" w:rsidP="00E60CD9">
      <w:pPr>
        <w:rPr>
          <w:ins w:id="795" w:author="telink" w:date="2018-06-26T09:56:00Z"/>
          <w:rFonts w:cstheme="minorHAnsi"/>
          <w:b/>
          <w:sz w:val="20"/>
          <w:szCs w:val="20"/>
          <w:rPrChange w:id="796" w:author="telink" w:date="2018-06-26T09:56:00Z">
            <w:rPr>
              <w:ins w:id="797" w:author="telink" w:date="2018-06-26T09:56:00Z"/>
              <w:rFonts w:cstheme="minorHAnsi"/>
              <w:b/>
              <w:iCs/>
              <w:color w:val="000000" w:themeColor="text1"/>
              <w:sz w:val="20"/>
              <w:szCs w:val="20"/>
            </w:rPr>
          </w:rPrChange>
        </w:rPr>
      </w:pPr>
      <w:ins w:id="798" w:author="telink" w:date="2018-06-26T09:56:00Z">
        <w:r>
          <w:rPr>
            <w:rStyle w:val="fontstyle01"/>
            <w:rFonts w:cstheme="minorHAnsi" w:hint="eastAsia"/>
            <w:b/>
          </w:rPr>
          <w:t>2</w:t>
        </w:r>
        <w:r w:rsidRPr="00292B9E">
          <w:rPr>
            <w:rStyle w:val="fontstyle01"/>
            <w:rFonts w:cstheme="minorHAnsi" w:hint="eastAsia"/>
            <w:b/>
          </w:rPr>
          <w:t>.2.2.</w:t>
        </w:r>
        <w:r>
          <w:rPr>
            <w:rStyle w:val="fontstyle01"/>
            <w:rFonts w:cstheme="minorHAnsi" w:hint="eastAsia"/>
            <w:b/>
          </w:rPr>
          <w:t>1</w:t>
        </w:r>
      </w:ins>
      <w:r>
        <w:rPr>
          <w:rStyle w:val="fontstyle01"/>
          <w:rFonts w:cstheme="minorHAnsi" w:hint="eastAsia"/>
          <w:b/>
        </w:rPr>
        <w:t>1</w:t>
      </w:r>
      <w:ins w:id="799" w:author="telink" w:date="2018-06-26T09:56:00Z">
        <w:r w:rsidRPr="00292B9E">
          <w:rPr>
            <w:rStyle w:val="fontstyle01"/>
            <w:rFonts w:cstheme="minorHAnsi" w:hint="eastAsia"/>
            <w:b/>
          </w:rPr>
          <w:tab/>
        </w:r>
        <w:r w:rsidRPr="00292B9E">
          <w:rPr>
            <w:rStyle w:val="fontstyle01"/>
            <w:rFonts w:cstheme="minorHAnsi"/>
            <w:b/>
          </w:rPr>
          <w:t>ZBHCI_CMD_</w:t>
        </w:r>
        <w:r w:rsidRPr="00292B9E">
          <w:rPr>
            <w:rStyle w:val="fontstyle01"/>
            <w:rFonts w:cstheme="minorHAnsi" w:hint="eastAsia"/>
            <w:b/>
          </w:rPr>
          <w:t>MGMT_LEAVE_REQ</w:t>
        </w:r>
      </w:ins>
    </w:p>
    <w:tbl>
      <w:tblPr>
        <w:tblStyle w:val="ab"/>
        <w:tblpPr w:leftFromText="180" w:rightFromText="180" w:vertAnchor="text" w:horzAnchor="margin" w:tblpY="108"/>
        <w:tblW w:w="7650" w:type="dxa"/>
        <w:tblLayout w:type="fixed"/>
        <w:tblLook w:val="04A0" w:firstRow="1" w:lastRow="0" w:firstColumn="1" w:lastColumn="0" w:noHBand="0" w:noVBand="1"/>
      </w:tblPr>
      <w:tblGrid>
        <w:gridCol w:w="1413"/>
        <w:gridCol w:w="1984"/>
        <w:gridCol w:w="1560"/>
        <w:gridCol w:w="2693"/>
      </w:tblGrid>
      <w:tr w:rsidR="00E60CD9" w:rsidRPr="00292B9E" w:rsidTr="00165B4D">
        <w:trPr>
          <w:trHeight w:val="300"/>
          <w:ins w:id="800" w:author="telink" w:date="2018-06-26T09:56:00Z"/>
        </w:trPr>
        <w:tc>
          <w:tcPr>
            <w:tcW w:w="1413" w:type="dxa"/>
          </w:tcPr>
          <w:p w:rsidR="00E60CD9" w:rsidRPr="00292B9E" w:rsidRDefault="00E60CD9" w:rsidP="00165B4D">
            <w:pPr>
              <w:pStyle w:val="Default"/>
              <w:jc w:val="both"/>
              <w:rPr>
                <w:ins w:id="801" w:author="telink" w:date="2018-06-26T09:56:00Z"/>
                <w:sz w:val="20"/>
                <w:szCs w:val="20"/>
              </w:rPr>
            </w:pPr>
            <w:ins w:id="802" w:author="telink" w:date="2018-06-26T09:56:00Z">
              <w:r>
                <w:rPr>
                  <w:rFonts w:asciiTheme="minorHAnsi" w:hAnsiTheme="minorHAnsi" w:cstheme="minorHAnsi" w:hint="eastAsia"/>
                  <w:sz w:val="20"/>
                  <w:szCs w:val="20"/>
                </w:rPr>
                <w:t>dstAddr</w:t>
              </w:r>
            </w:ins>
          </w:p>
        </w:tc>
        <w:tc>
          <w:tcPr>
            <w:tcW w:w="1984" w:type="dxa"/>
          </w:tcPr>
          <w:p w:rsidR="00E60CD9" w:rsidRPr="00292B9E" w:rsidRDefault="00E60CD9" w:rsidP="00165B4D">
            <w:pPr>
              <w:pStyle w:val="Default"/>
              <w:jc w:val="both"/>
              <w:rPr>
                <w:ins w:id="803" w:author="telink" w:date="2018-06-26T09:56:00Z"/>
                <w:rFonts w:cstheme="minorHAnsi"/>
                <w:iCs/>
                <w:color w:val="000000" w:themeColor="text1"/>
                <w:sz w:val="20"/>
                <w:szCs w:val="20"/>
              </w:rPr>
            </w:pPr>
            <w:ins w:id="804" w:author="telink" w:date="2018-06-26T09:56:00Z">
              <w:r w:rsidRPr="00292B9E">
                <w:rPr>
                  <w:sz w:val="20"/>
                  <w:szCs w:val="20"/>
                </w:rPr>
                <w:t>Device</w:t>
              </w:r>
              <w:r w:rsidRPr="00292B9E">
                <w:rPr>
                  <w:rFonts w:hint="eastAsia"/>
                  <w:sz w:val="20"/>
                  <w:szCs w:val="20"/>
                </w:rPr>
                <w:t>A</w:t>
              </w:r>
              <w:r w:rsidRPr="00292B9E">
                <w:rPr>
                  <w:sz w:val="20"/>
                  <w:szCs w:val="20"/>
                </w:rPr>
                <w:t>ddress</w:t>
              </w:r>
            </w:ins>
          </w:p>
        </w:tc>
        <w:tc>
          <w:tcPr>
            <w:tcW w:w="1560" w:type="dxa"/>
          </w:tcPr>
          <w:p w:rsidR="00E60CD9" w:rsidRPr="00292B9E" w:rsidRDefault="00E60CD9" w:rsidP="00165B4D">
            <w:pPr>
              <w:pStyle w:val="Default"/>
              <w:jc w:val="both"/>
              <w:rPr>
                <w:ins w:id="805" w:author="telink" w:date="2018-06-26T09:56:00Z"/>
                <w:sz w:val="20"/>
                <w:szCs w:val="20"/>
              </w:rPr>
            </w:pPr>
            <w:ins w:id="806" w:author="telink" w:date="2018-06-26T09:56:00Z">
              <w:r w:rsidRPr="00292B9E">
                <w:rPr>
                  <w:rFonts w:hint="eastAsia"/>
                  <w:sz w:val="20"/>
                  <w:szCs w:val="20"/>
                </w:rPr>
                <w:t>Rejoin</w:t>
              </w:r>
            </w:ins>
          </w:p>
        </w:tc>
        <w:tc>
          <w:tcPr>
            <w:tcW w:w="2693" w:type="dxa"/>
          </w:tcPr>
          <w:p w:rsidR="00E60CD9" w:rsidRPr="00292B9E" w:rsidRDefault="00E60CD9" w:rsidP="00165B4D">
            <w:pPr>
              <w:pStyle w:val="Default"/>
              <w:jc w:val="both"/>
              <w:rPr>
                <w:ins w:id="807" w:author="telink" w:date="2018-06-26T09:56:00Z"/>
                <w:rFonts w:cstheme="minorHAnsi"/>
                <w:iCs/>
                <w:color w:val="000000" w:themeColor="text1"/>
                <w:sz w:val="20"/>
                <w:szCs w:val="20"/>
              </w:rPr>
            </w:pPr>
            <w:ins w:id="808" w:author="telink" w:date="2018-06-26T09:56:00Z">
              <w:r w:rsidRPr="00292B9E">
                <w:rPr>
                  <w:rFonts w:hint="eastAsia"/>
                  <w:sz w:val="20"/>
                  <w:szCs w:val="20"/>
                </w:rPr>
                <w:t>RemoveChildren</w:t>
              </w:r>
            </w:ins>
          </w:p>
        </w:tc>
      </w:tr>
      <w:tr w:rsidR="00E60CD9" w:rsidRPr="00292B9E" w:rsidTr="00165B4D">
        <w:trPr>
          <w:trHeight w:val="347"/>
          <w:ins w:id="809" w:author="telink" w:date="2018-06-26T09:56:00Z"/>
        </w:trPr>
        <w:tc>
          <w:tcPr>
            <w:tcW w:w="1413" w:type="dxa"/>
          </w:tcPr>
          <w:p w:rsidR="00E60CD9" w:rsidRPr="00292B9E" w:rsidRDefault="00E60CD9" w:rsidP="00165B4D">
            <w:pPr>
              <w:rPr>
                <w:ins w:id="810" w:author="telink" w:date="2018-06-26T09:56:00Z"/>
                <w:rFonts w:cstheme="minorHAnsi"/>
                <w:iCs/>
                <w:color w:val="000000" w:themeColor="text1"/>
                <w:kern w:val="0"/>
                <w:sz w:val="20"/>
                <w:szCs w:val="20"/>
              </w:rPr>
            </w:pPr>
            <w:ins w:id="811" w:author="telink" w:date="2018-06-26T09:56:00Z">
              <w:r>
                <w:rPr>
                  <w:rFonts w:cstheme="minorHAnsi" w:hint="eastAsia"/>
                  <w:iCs/>
                  <w:color w:val="000000" w:themeColor="text1"/>
                  <w:kern w:val="0"/>
                  <w:sz w:val="20"/>
                  <w:szCs w:val="20"/>
                </w:rPr>
                <w:t>2Bytes</w:t>
              </w:r>
            </w:ins>
          </w:p>
        </w:tc>
        <w:tc>
          <w:tcPr>
            <w:tcW w:w="1984" w:type="dxa"/>
          </w:tcPr>
          <w:p w:rsidR="00E60CD9" w:rsidRPr="00292B9E" w:rsidRDefault="00E60CD9" w:rsidP="00165B4D">
            <w:pPr>
              <w:rPr>
                <w:ins w:id="812" w:author="telink" w:date="2018-06-26T09:56:00Z"/>
                <w:rFonts w:cstheme="minorHAnsi"/>
                <w:iCs/>
                <w:color w:val="000000" w:themeColor="text1"/>
                <w:kern w:val="0"/>
                <w:sz w:val="20"/>
                <w:szCs w:val="20"/>
              </w:rPr>
            </w:pPr>
            <w:ins w:id="813" w:author="telink" w:date="2018-06-26T09:56:00Z">
              <w:r w:rsidRPr="00292B9E">
                <w:rPr>
                  <w:rFonts w:cstheme="minorHAnsi"/>
                  <w:iCs/>
                  <w:color w:val="000000" w:themeColor="text1"/>
                  <w:kern w:val="0"/>
                  <w:sz w:val="20"/>
                  <w:szCs w:val="20"/>
                </w:rPr>
                <w:t xml:space="preserve">   8Bytes</w:t>
              </w:r>
            </w:ins>
          </w:p>
        </w:tc>
        <w:tc>
          <w:tcPr>
            <w:tcW w:w="1560" w:type="dxa"/>
          </w:tcPr>
          <w:p w:rsidR="00E60CD9" w:rsidRPr="00292B9E" w:rsidRDefault="00E60CD9" w:rsidP="00165B4D">
            <w:pPr>
              <w:rPr>
                <w:ins w:id="814" w:author="telink" w:date="2018-06-26T09:56:00Z"/>
                <w:rFonts w:cstheme="minorHAnsi"/>
                <w:iCs/>
                <w:color w:val="000000" w:themeColor="text1"/>
                <w:kern w:val="0"/>
                <w:sz w:val="20"/>
                <w:szCs w:val="20"/>
              </w:rPr>
            </w:pPr>
            <w:ins w:id="815" w:author="telink" w:date="2018-06-26T09:56:00Z">
              <w:r>
                <w:rPr>
                  <w:rFonts w:cstheme="minorHAnsi" w:hint="eastAsia"/>
                  <w:iCs/>
                  <w:color w:val="000000" w:themeColor="text1"/>
                  <w:kern w:val="0"/>
                  <w:sz w:val="20"/>
                  <w:szCs w:val="20"/>
                </w:rPr>
                <w:t>1Byte</w:t>
              </w:r>
            </w:ins>
          </w:p>
        </w:tc>
        <w:tc>
          <w:tcPr>
            <w:tcW w:w="2693" w:type="dxa"/>
          </w:tcPr>
          <w:p w:rsidR="00E60CD9" w:rsidRPr="00292B9E" w:rsidRDefault="00E60CD9" w:rsidP="00165B4D">
            <w:pPr>
              <w:rPr>
                <w:ins w:id="816" w:author="telink" w:date="2018-06-26T09:56:00Z"/>
                <w:rFonts w:cstheme="minorHAnsi"/>
                <w:iCs/>
                <w:color w:val="000000" w:themeColor="text1"/>
                <w:kern w:val="0"/>
                <w:sz w:val="20"/>
                <w:szCs w:val="20"/>
              </w:rPr>
            </w:pPr>
            <w:ins w:id="817" w:author="telink" w:date="2018-06-26T09:56:00Z">
              <w:r w:rsidRPr="00292B9E">
                <w:rPr>
                  <w:rFonts w:cstheme="minorHAnsi"/>
                  <w:iCs/>
                  <w:color w:val="000000" w:themeColor="text1"/>
                  <w:kern w:val="0"/>
                  <w:sz w:val="20"/>
                  <w:szCs w:val="20"/>
                </w:rPr>
                <w:t xml:space="preserve"> </w:t>
              </w:r>
              <w:r>
                <w:rPr>
                  <w:rFonts w:cstheme="minorHAnsi" w:hint="eastAsia"/>
                  <w:iCs/>
                  <w:color w:val="000000" w:themeColor="text1"/>
                  <w:kern w:val="0"/>
                  <w:sz w:val="20"/>
                  <w:szCs w:val="20"/>
                </w:rPr>
                <w:t>1Byte</w:t>
              </w:r>
            </w:ins>
          </w:p>
        </w:tc>
      </w:tr>
    </w:tbl>
    <w:p w:rsidR="00E60CD9" w:rsidRDefault="00E60CD9" w:rsidP="00E60CD9">
      <w:pPr>
        <w:rPr>
          <w:ins w:id="818" w:author="telink" w:date="2018-06-26T09:56:00Z"/>
          <w:rFonts w:cstheme="minorHAnsi"/>
          <w:b/>
          <w:iCs/>
          <w:color w:val="000000" w:themeColor="text1"/>
          <w:sz w:val="20"/>
          <w:szCs w:val="20"/>
        </w:rPr>
      </w:pPr>
    </w:p>
    <w:p w:rsidR="00E60CD9" w:rsidRDefault="00E60CD9" w:rsidP="00E60CD9">
      <w:pPr>
        <w:rPr>
          <w:ins w:id="819" w:author="telink" w:date="2018-06-26T09:56:00Z"/>
          <w:rFonts w:cstheme="minorHAnsi"/>
          <w:b/>
          <w:iCs/>
          <w:color w:val="000000" w:themeColor="text1"/>
          <w:sz w:val="20"/>
          <w:szCs w:val="20"/>
        </w:rPr>
      </w:pPr>
    </w:p>
    <w:p w:rsidR="00E60CD9" w:rsidRDefault="00E60CD9" w:rsidP="00E60CD9">
      <w:pPr>
        <w:rPr>
          <w:ins w:id="820" w:author="telink" w:date="2018-06-26T09:56:00Z"/>
          <w:rFonts w:cstheme="minorHAnsi"/>
          <w:b/>
          <w:iCs/>
          <w:color w:val="000000" w:themeColor="text1"/>
          <w:sz w:val="20"/>
          <w:szCs w:val="20"/>
        </w:rPr>
      </w:pPr>
    </w:p>
    <w:p w:rsidR="00E60CD9" w:rsidRDefault="00E60CD9" w:rsidP="00E60CD9">
      <w:pPr>
        <w:rPr>
          <w:ins w:id="821" w:author="telink" w:date="2018-06-26T09:57:00Z"/>
          <w:rFonts w:cstheme="minorHAnsi"/>
          <w:b/>
          <w:iCs/>
          <w:color w:val="000000" w:themeColor="text1"/>
          <w:sz w:val="20"/>
          <w:szCs w:val="20"/>
        </w:rPr>
      </w:pPr>
      <w:ins w:id="822" w:author="telink" w:date="2018-06-26T09:57:00Z">
        <w:r>
          <w:rPr>
            <w:rFonts w:cstheme="minorHAnsi" w:hint="eastAsia"/>
            <w:i/>
            <w:iCs/>
            <w:color w:val="000000" w:themeColor="text1"/>
            <w:sz w:val="20"/>
            <w:szCs w:val="20"/>
          </w:rPr>
          <w:t>dst</w:t>
        </w:r>
        <w:r w:rsidRPr="0024268F">
          <w:rPr>
            <w:rFonts w:cstheme="minorHAnsi" w:hint="eastAsia"/>
            <w:i/>
            <w:iCs/>
            <w:color w:val="000000" w:themeColor="text1"/>
            <w:kern w:val="0"/>
            <w:sz w:val="20"/>
            <w:szCs w:val="20"/>
          </w:rPr>
          <w:t>Addr</w:t>
        </w:r>
        <w:r>
          <w:rPr>
            <w:rFonts w:hint="eastAsia"/>
            <w:i/>
            <w:sz w:val="20"/>
            <w:szCs w:val="20"/>
          </w:rPr>
          <w:t xml:space="preserve">:  </w:t>
        </w:r>
        <w:r>
          <w:rPr>
            <w:i/>
            <w:sz w:val="20"/>
            <w:szCs w:val="20"/>
          </w:rPr>
          <w:tab/>
        </w:r>
        <w:r>
          <w:rPr>
            <w:rFonts w:hint="eastAsia"/>
            <w:i/>
            <w:sz w:val="20"/>
            <w:szCs w:val="20"/>
          </w:rPr>
          <w:t xml:space="preserve"> </w:t>
        </w:r>
        <w:r>
          <w:rPr>
            <w:rFonts w:hint="eastAsia"/>
            <w:sz w:val="20"/>
            <w:szCs w:val="20"/>
          </w:rPr>
          <w:t>the address this command will be send to</w:t>
        </w:r>
        <w:r>
          <w:rPr>
            <w:sz w:val="20"/>
            <w:szCs w:val="20"/>
          </w:rPr>
          <w:t>.</w:t>
        </w:r>
      </w:ins>
    </w:p>
    <w:p w:rsidR="00E60CD9" w:rsidRDefault="00E60CD9" w:rsidP="00E60CD9">
      <w:pPr>
        <w:rPr>
          <w:ins w:id="823" w:author="telink" w:date="2018-06-26T09:57:00Z"/>
          <w:sz w:val="20"/>
          <w:szCs w:val="20"/>
        </w:rPr>
      </w:pPr>
      <w:ins w:id="824" w:author="telink" w:date="2018-06-26T09:57:00Z">
        <w:r w:rsidRPr="00DC3DA5">
          <w:rPr>
            <w:i/>
            <w:sz w:val="20"/>
            <w:szCs w:val="20"/>
          </w:rPr>
          <w:t>Device Address</w:t>
        </w:r>
        <w:r w:rsidRPr="00292B9E">
          <w:rPr>
            <w:rFonts w:hint="eastAsia"/>
            <w:sz w:val="20"/>
            <w:szCs w:val="20"/>
          </w:rPr>
          <w:t xml:space="preserve">: </w:t>
        </w:r>
        <w:r>
          <w:rPr>
            <w:sz w:val="20"/>
            <w:szCs w:val="20"/>
          </w:rPr>
          <w:t xml:space="preserve"> IEEE</w:t>
        </w:r>
        <w:r w:rsidRPr="00292B9E">
          <w:rPr>
            <w:rFonts w:hint="eastAsia"/>
            <w:sz w:val="20"/>
            <w:szCs w:val="20"/>
          </w:rPr>
          <w:t xml:space="preserve"> address</w:t>
        </w:r>
        <w:r>
          <w:rPr>
            <w:sz w:val="20"/>
            <w:szCs w:val="20"/>
          </w:rPr>
          <w:t>.</w:t>
        </w:r>
      </w:ins>
    </w:p>
    <w:p w:rsidR="00E60CD9" w:rsidRDefault="00E60CD9" w:rsidP="00E60CD9">
      <w:pPr>
        <w:rPr>
          <w:ins w:id="825" w:author="telink" w:date="2018-06-26T09:59:00Z"/>
          <w:sz w:val="20"/>
          <w:szCs w:val="20"/>
        </w:rPr>
      </w:pPr>
      <w:ins w:id="826" w:author="telink" w:date="2018-06-26T09:58:00Z">
        <w:r w:rsidRPr="00DC3DA5">
          <w:rPr>
            <w:rFonts w:hint="eastAsia"/>
            <w:i/>
            <w:sz w:val="20"/>
            <w:szCs w:val="20"/>
          </w:rPr>
          <w:t>Rejoin</w:t>
        </w:r>
        <w:r w:rsidRPr="00292B9E">
          <w:rPr>
            <w:rFonts w:hint="eastAsia"/>
            <w:sz w:val="20"/>
            <w:szCs w:val="20"/>
          </w:rPr>
          <w:t>:  Rejoin=</w:t>
        </w:r>
        <w:r w:rsidRPr="00292B9E">
          <w:rPr>
            <w:sz w:val="20"/>
            <w:szCs w:val="20"/>
          </w:rPr>
          <w:t>1 if the device being asked to</w:t>
        </w:r>
        <w:r>
          <w:rPr>
            <w:sz w:val="20"/>
            <w:szCs w:val="20"/>
          </w:rPr>
          <w:t xml:space="preserve"> leave from the current parent and</w:t>
        </w:r>
      </w:ins>
      <w:ins w:id="827" w:author="telink" w:date="2018-06-26T09:59:00Z">
        <w:r>
          <w:rPr>
            <w:rFonts w:cstheme="minorHAnsi" w:hint="eastAsia"/>
            <w:b/>
            <w:iCs/>
            <w:color w:val="000000" w:themeColor="text1"/>
            <w:sz w:val="20"/>
            <w:szCs w:val="20"/>
          </w:rPr>
          <w:t xml:space="preserve"> </w:t>
        </w:r>
      </w:ins>
      <w:ins w:id="828" w:author="telink" w:date="2018-06-26T09:58:00Z">
        <w:r>
          <w:rPr>
            <w:sz w:val="20"/>
            <w:szCs w:val="20"/>
          </w:rPr>
          <w:t>requested</w:t>
        </w:r>
        <w:r w:rsidRPr="00292B9E">
          <w:rPr>
            <w:sz w:val="20"/>
            <w:szCs w:val="20"/>
          </w:rPr>
          <w:t xml:space="preserve"> to rejoin </w:t>
        </w:r>
      </w:ins>
    </w:p>
    <w:p w:rsidR="00E60CD9" w:rsidRDefault="00E60CD9" w:rsidP="00E60CD9">
      <w:pPr>
        <w:ind w:left="420" w:firstLine="420"/>
        <w:rPr>
          <w:ins w:id="829" w:author="telink" w:date="2018-06-26T09:57:00Z"/>
          <w:rFonts w:cstheme="minorHAnsi"/>
          <w:b/>
          <w:iCs/>
          <w:color w:val="000000" w:themeColor="text1"/>
          <w:sz w:val="20"/>
          <w:szCs w:val="20"/>
        </w:rPr>
        <w:pPrChange w:id="830" w:author="telink" w:date="2018-06-26T09:59:00Z">
          <w:pPr/>
        </w:pPrChange>
      </w:pPr>
      <w:ins w:id="831" w:author="telink" w:date="2018-06-26T09:58:00Z">
        <w:r w:rsidRPr="00292B9E">
          <w:rPr>
            <w:sz w:val="20"/>
            <w:szCs w:val="20"/>
          </w:rPr>
          <w:t>the network. Otherwise, it has a value of 0</w:t>
        </w:r>
      </w:ins>
    </w:p>
    <w:p w:rsidR="00E60CD9" w:rsidRDefault="00E60CD9" w:rsidP="00E60CD9">
      <w:pPr>
        <w:rPr>
          <w:ins w:id="832" w:author="telink" w:date="2018-06-26T09:57:00Z"/>
          <w:rFonts w:cstheme="minorHAnsi"/>
          <w:b/>
          <w:iCs/>
          <w:color w:val="000000" w:themeColor="text1"/>
          <w:sz w:val="20"/>
          <w:szCs w:val="20"/>
        </w:rPr>
      </w:pPr>
      <w:ins w:id="833" w:author="telink" w:date="2018-06-26T09:59:00Z">
        <w:r w:rsidRPr="00DC3DA5">
          <w:rPr>
            <w:rFonts w:hint="eastAsia"/>
            <w:i/>
            <w:sz w:val="20"/>
            <w:szCs w:val="20"/>
          </w:rPr>
          <w:t>RemoveChildren</w:t>
        </w:r>
        <w:r>
          <w:rPr>
            <w:rFonts w:hint="eastAsia"/>
            <w:i/>
            <w:sz w:val="20"/>
            <w:szCs w:val="20"/>
          </w:rPr>
          <w:t xml:space="preserve">:  </w:t>
        </w:r>
        <w:r w:rsidRPr="00292B9E">
          <w:rPr>
            <w:sz w:val="20"/>
            <w:szCs w:val="20"/>
          </w:rPr>
          <w:t>RemoveChildren</w:t>
        </w:r>
        <w:r w:rsidRPr="00292B9E">
          <w:rPr>
            <w:rFonts w:hint="eastAsia"/>
            <w:sz w:val="20"/>
            <w:szCs w:val="20"/>
          </w:rPr>
          <w:t xml:space="preserve"> =1</w:t>
        </w:r>
        <w:r w:rsidRPr="00292B9E">
          <w:rPr>
            <w:sz w:val="20"/>
            <w:szCs w:val="20"/>
          </w:rPr>
          <w:t xml:space="preserve"> if the device being asked to leave the network is als</w:t>
        </w:r>
        <w:r>
          <w:rPr>
            <w:sz w:val="20"/>
            <w:szCs w:val="20"/>
          </w:rPr>
          <w:t>o</w:t>
        </w:r>
      </w:ins>
    </w:p>
    <w:p w:rsidR="00E60CD9" w:rsidRDefault="00E60CD9" w:rsidP="00E60CD9">
      <w:pPr>
        <w:rPr>
          <w:ins w:id="834" w:author="telink" w:date="2018-06-26T09:57:00Z"/>
          <w:rFonts w:cstheme="minorHAnsi"/>
          <w:b/>
          <w:iCs/>
          <w:color w:val="000000" w:themeColor="text1"/>
          <w:sz w:val="20"/>
          <w:szCs w:val="20"/>
        </w:rPr>
      </w:pPr>
      <w:ins w:id="835" w:author="telink" w:date="2018-06-26T10:00:00Z">
        <w:r>
          <w:rPr>
            <w:rFonts w:cstheme="minorHAnsi"/>
            <w:b/>
            <w:iCs/>
            <w:color w:val="000000" w:themeColor="text1"/>
            <w:sz w:val="20"/>
            <w:szCs w:val="20"/>
          </w:rPr>
          <w:tab/>
        </w:r>
        <w:r>
          <w:rPr>
            <w:rFonts w:cstheme="minorHAnsi"/>
            <w:b/>
            <w:iCs/>
            <w:color w:val="000000" w:themeColor="text1"/>
            <w:sz w:val="20"/>
            <w:szCs w:val="20"/>
          </w:rPr>
          <w:tab/>
        </w:r>
        <w:r w:rsidRPr="00292B9E">
          <w:rPr>
            <w:sz w:val="20"/>
            <w:szCs w:val="20"/>
          </w:rPr>
          <w:t>being asked to remove</w:t>
        </w:r>
        <w:r w:rsidRPr="00292B9E">
          <w:rPr>
            <w:rFonts w:hint="eastAsia"/>
            <w:sz w:val="20"/>
            <w:szCs w:val="20"/>
          </w:rPr>
          <w:t xml:space="preserve">, </w:t>
        </w:r>
        <w:r w:rsidRPr="00292B9E">
          <w:rPr>
            <w:sz w:val="20"/>
            <w:szCs w:val="20"/>
          </w:rPr>
          <w:t>its child devices, if any. Otherwise, it has a value of</w:t>
        </w:r>
        <w:r>
          <w:rPr>
            <w:sz w:val="20"/>
            <w:szCs w:val="20"/>
          </w:rPr>
          <w:t xml:space="preserve"> 0.</w:t>
        </w:r>
      </w:ins>
    </w:p>
    <w:p w:rsidR="00E60CD9" w:rsidRDefault="00E60CD9" w:rsidP="00E60CD9">
      <w:pPr>
        <w:rPr>
          <w:ins w:id="836" w:author="telink" w:date="2018-06-26T10:00:00Z"/>
          <w:sz w:val="20"/>
          <w:szCs w:val="20"/>
        </w:rPr>
      </w:pPr>
      <w:ins w:id="837" w:author="telink" w:date="2018-06-26T10:00:00Z">
        <w:r w:rsidRPr="00292B9E">
          <w:rPr>
            <w:rFonts w:cstheme="minorHAnsi" w:hint="eastAsia"/>
            <w:b/>
            <w:iCs/>
            <w:color w:val="000000" w:themeColor="text1"/>
            <w:kern w:val="0"/>
            <w:sz w:val="20"/>
            <w:szCs w:val="20"/>
          </w:rPr>
          <w:t xml:space="preserve">packet format:  </w:t>
        </w:r>
        <w:r w:rsidRPr="00292B9E">
          <w:rPr>
            <w:b/>
          </w:rPr>
          <w:t xml:space="preserve">55 00 </w:t>
        </w:r>
        <w:r w:rsidRPr="00292B9E">
          <w:rPr>
            <w:rFonts w:hint="eastAsia"/>
            <w:b/>
          </w:rPr>
          <w:t>32</w:t>
        </w:r>
        <w:r w:rsidRPr="00292B9E">
          <w:rPr>
            <w:b/>
          </w:rPr>
          <w:t xml:space="preserve"> </w:t>
        </w:r>
        <w:r w:rsidRPr="00292B9E">
          <w:rPr>
            <w:rFonts w:hint="eastAsia"/>
            <w:b/>
          </w:rPr>
          <w:t>00 0</w:t>
        </w:r>
        <w:r>
          <w:rPr>
            <w:rFonts w:hint="eastAsia"/>
            <w:b/>
          </w:rPr>
          <w:t>c</w:t>
        </w:r>
        <w:r w:rsidRPr="00292B9E">
          <w:rPr>
            <w:b/>
          </w:rPr>
          <w:t xml:space="preserve"> </w:t>
        </w:r>
        <w:r w:rsidRPr="00292B9E">
          <w:rPr>
            <w:rFonts w:hint="eastAsia"/>
            <w:b/>
          </w:rPr>
          <w:t xml:space="preserve">00 </w:t>
        </w:r>
        <w:r>
          <w:rPr>
            <w:rFonts w:cstheme="minorHAnsi" w:hint="eastAsia"/>
            <w:sz w:val="20"/>
            <w:szCs w:val="20"/>
          </w:rPr>
          <w:t xml:space="preserve">dstAddr[1-0] </w:t>
        </w:r>
        <w:r w:rsidRPr="00292B9E">
          <w:rPr>
            <w:sz w:val="20"/>
            <w:szCs w:val="20"/>
          </w:rPr>
          <w:t>Devic</w:t>
        </w:r>
        <w:r w:rsidRPr="00292B9E">
          <w:rPr>
            <w:rFonts w:hint="eastAsia"/>
            <w:sz w:val="20"/>
            <w:szCs w:val="20"/>
          </w:rPr>
          <w:t>e</w:t>
        </w:r>
        <w:r w:rsidRPr="00292B9E">
          <w:rPr>
            <w:sz w:val="20"/>
            <w:szCs w:val="20"/>
          </w:rPr>
          <w:t>Address</w:t>
        </w:r>
        <w:r>
          <w:rPr>
            <w:rFonts w:hint="eastAsia"/>
            <w:sz w:val="20"/>
            <w:szCs w:val="20"/>
          </w:rPr>
          <w:t>[7-0</w:t>
        </w:r>
        <w:r w:rsidRPr="00292B9E">
          <w:rPr>
            <w:rFonts w:hint="eastAsia"/>
            <w:sz w:val="20"/>
            <w:szCs w:val="20"/>
          </w:rPr>
          <w:t>]</w:t>
        </w:r>
        <w:r w:rsidRPr="00292B9E">
          <w:rPr>
            <w:rFonts w:cstheme="minorHAnsi" w:hint="eastAsia"/>
            <w:b/>
            <w:sz w:val="20"/>
            <w:szCs w:val="20"/>
          </w:rPr>
          <w:t xml:space="preserve"> </w:t>
        </w:r>
        <w:r w:rsidRPr="00292B9E">
          <w:rPr>
            <w:rFonts w:hint="eastAsia"/>
            <w:sz w:val="20"/>
            <w:szCs w:val="20"/>
          </w:rPr>
          <w:t>Rejoin</w:t>
        </w:r>
        <w:r w:rsidRPr="00292B9E">
          <w:rPr>
            <w:rFonts w:cstheme="minorHAnsi" w:hint="eastAsia"/>
            <w:b/>
            <w:sz w:val="20"/>
            <w:szCs w:val="20"/>
          </w:rPr>
          <w:t xml:space="preserve"> </w:t>
        </w:r>
        <w:r w:rsidRPr="00292B9E">
          <w:rPr>
            <w:rFonts w:hint="eastAsia"/>
            <w:sz w:val="20"/>
            <w:szCs w:val="20"/>
          </w:rPr>
          <w:t>RemoveChildren</w:t>
        </w:r>
        <w:r>
          <w:rPr>
            <w:sz w:val="20"/>
            <w:szCs w:val="20"/>
          </w:rPr>
          <w:t xml:space="preserve"> AA.</w:t>
        </w:r>
      </w:ins>
    </w:p>
    <w:p w:rsidR="00E60CD9" w:rsidRDefault="00E60CD9" w:rsidP="00E60CD9">
      <w:pPr>
        <w:rPr>
          <w:ins w:id="838" w:author="telink" w:date="2018-06-26T10:00:00Z"/>
          <w:sz w:val="20"/>
          <w:szCs w:val="20"/>
        </w:rPr>
      </w:pPr>
    </w:p>
    <w:p w:rsidR="00E60CD9" w:rsidRDefault="00E60CD9" w:rsidP="00E60CD9">
      <w:pPr>
        <w:rPr>
          <w:ins w:id="839" w:author="telink" w:date="2018-06-26T10:00:00Z"/>
          <w:sz w:val="20"/>
          <w:szCs w:val="20"/>
        </w:rPr>
      </w:pPr>
      <w:ins w:id="840" w:author="telink" w:date="2018-06-26T10:00:00Z">
        <w:r>
          <w:rPr>
            <w:rStyle w:val="fontstyle01"/>
            <w:rFonts w:cstheme="minorHAnsi" w:hint="eastAsia"/>
            <w:b/>
          </w:rPr>
          <w:t>2</w:t>
        </w:r>
        <w:r w:rsidRPr="00292B9E">
          <w:rPr>
            <w:rStyle w:val="fontstyle01"/>
            <w:rFonts w:cstheme="minorHAnsi" w:hint="eastAsia"/>
            <w:b/>
          </w:rPr>
          <w:t>.2.2.1</w:t>
        </w:r>
      </w:ins>
      <w:r>
        <w:rPr>
          <w:rStyle w:val="fontstyle01"/>
          <w:rFonts w:cstheme="minorHAnsi" w:hint="eastAsia"/>
          <w:b/>
        </w:rPr>
        <w:t>2</w:t>
      </w:r>
      <w:ins w:id="841" w:author="telink" w:date="2018-06-26T10:00:00Z">
        <w:r w:rsidRPr="00292B9E">
          <w:rPr>
            <w:rStyle w:val="fontstyle01"/>
            <w:rFonts w:cstheme="minorHAnsi" w:hint="eastAsia"/>
            <w:b/>
          </w:rPr>
          <w:tab/>
        </w:r>
        <w:r w:rsidRPr="00292B9E">
          <w:rPr>
            <w:rStyle w:val="fontstyle01"/>
            <w:rFonts w:cstheme="minorHAnsi"/>
            <w:b/>
          </w:rPr>
          <w:t>ZBHCI_CMD_</w:t>
        </w:r>
        <w:r w:rsidRPr="00292B9E">
          <w:rPr>
            <w:rStyle w:val="fontstyle01"/>
            <w:rFonts w:cstheme="minorHAnsi" w:hint="eastAsia"/>
            <w:b/>
          </w:rPr>
          <w:t>MGMT_DIRECT_JOIN_REQ</w:t>
        </w:r>
      </w:ins>
    </w:p>
    <w:tbl>
      <w:tblPr>
        <w:tblStyle w:val="ab"/>
        <w:tblpPr w:leftFromText="180" w:rightFromText="180" w:vertAnchor="text" w:horzAnchor="margin" w:tblpXSpec="center" w:tblpY="75"/>
        <w:tblOverlap w:val="never"/>
        <w:tblW w:w="0" w:type="auto"/>
        <w:tblLayout w:type="fixed"/>
        <w:tblLook w:val="04A0" w:firstRow="1" w:lastRow="0" w:firstColumn="1" w:lastColumn="0" w:noHBand="0" w:noVBand="1"/>
      </w:tblPr>
      <w:tblGrid>
        <w:gridCol w:w="1980"/>
        <w:gridCol w:w="3827"/>
      </w:tblGrid>
      <w:tr w:rsidR="00E60CD9" w:rsidRPr="00292B9E" w:rsidTr="00165B4D">
        <w:trPr>
          <w:ins w:id="842" w:author="telink" w:date="2018-06-26T10:00:00Z"/>
        </w:trPr>
        <w:tc>
          <w:tcPr>
            <w:tcW w:w="1980" w:type="dxa"/>
          </w:tcPr>
          <w:p w:rsidR="00E60CD9" w:rsidRPr="00292B9E" w:rsidRDefault="00E60CD9" w:rsidP="00165B4D">
            <w:pPr>
              <w:pStyle w:val="Default"/>
              <w:jc w:val="both"/>
              <w:rPr>
                <w:ins w:id="843" w:author="telink" w:date="2018-06-26T10:00:00Z"/>
                <w:rFonts w:cstheme="minorHAnsi"/>
                <w:iCs/>
                <w:color w:val="000000" w:themeColor="text1"/>
                <w:sz w:val="20"/>
                <w:szCs w:val="20"/>
              </w:rPr>
            </w:pPr>
            <w:ins w:id="844" w:author="telink" w:date="2018-06-26T10:00:00Z">
              <w:r w:rsidRPr="00292B9E">
                <w:rPr>
                  <w:sz w:val="20"/>
                  <w:szCs w:val="20"/>
                </w:rPr>
                <w:t>Device</w:t>
              </w:r>
              <w:r w:rsidRPr="00292B9E">
                <w:rPr>
                  <w:rFonts w:hint="eastAsia"/>
                  <w:sz w:val="20"/>
                  <w:szCs w:val="20"/>
                </w:rPr>
                <w:t>A</w:t>
              </w:r>
              <w:r w:rsidRPr="00292B9E">
                <w:rPr>
                  <w:sz w:val="20"/>
                  <w:szCs w:val="20"/>
                </w:rPr>
                <w:t>ddress</w:t>
              </w:r>
            </w:ins>
          </w:p>
        </w:tc>
        <w:tc>
          <w:tcPr>
            <w:tcW w:w="3827" w:type="dxa"/>
          </w:tcPr>
          <w:p w:rsidR="00E60CD9" w:rsidRPr="00292B9E" w:rsidRDefault="00E60CD9" w:rsidP="00165B4D">
            <w:pPr>
              <w:pStyle w:val="Default"/>
              <w:jc w:val="both"/>
              <w:rPr>
                <w:ins w:id="845" w:author="telink" w:date="2018-06-26T10:00:00Z"/>
                <w:rFonts w:cstheme="minorHAnsi"/>
                <w:iCs/>
                <w:color w:val="000000" w:themeColor="text1"/>
                <w:sz w:val="20"/>
                <w:szCs w:val="20"/>
              </w:rPr>
            </w:pPr>
            <w:ins w:id="846" w:author="telink" w:date="2018-06-26T10:00:00Z">
              <w:r w:rsidRPr="00292B9E">
                <w:rPr>
                  <w:rFonts w:hint="eastAsia"/>
                  <w:sz w:val="20"/>
                  <w:szCs w:val="20"/>
                </w:rPr>
                <w:t xml:space="preserve">     </w:t>
              </w:r>
              <w:r w:rsidRPr="00292B9E">
                <w:rPr>
                  <w:sz w:val="20"/>
                  <w:szCs w:val="20"/>
                </w:rPr>
                <w:t xml:space="preserve">CapabilityInformation </w:t>
              </w:r>
            </w:ins>
          </w:p>
        </w:tc>
      </w:tr>
      <w:tr w:rsidR="00E60CD9" w:rsidRPr="00292B9E" w:rsidTr="00165B4D">
        <w:trPr>
          <w:trHeight w:val="359"/>
          <w:ins w:id="847" w:author="telink" w:date="2018-06-26T10:00:00Z"/>
        </w:trPr>
        <w:tc>
          <w:tcPr>
            <w:tcW w:w="1980" w:type="dxa"/>
          </w:tcPr>
          <w:p w:rsidR="00E60CD9" w:rsidRPr="00292B9E" w:rsidRDefault="00E60CD9" w:rsidP="00165B4D">
            <w:pPr>
              <w:rPr>
                <w:ins w:id="848" w:author="telink" w:date="2018-06-26T10:00:00Z"/>
                <w:rFonts w:cstheme="minorHAnsi"/>
                <w:iCs/>
                <w:color w:val="000000" w:themeColor="text1"/>
                <w:kern w:val="0"/>
                <w:sz w:val="20"/>
                <w:szCs w:val="20"/>
              </w:rPr>
            </w:pPr>
            <w:ins w:id="849" w:author="telink" w:date="2018-06-26T10:00:00Z">
              <w:r w:rsidRPr="00292B9E">
                <w:rPr>
                  <w:rFonts w:cstheme="minorHAnsi"/>
                  <w:iCs/>
                  <w:color w:val="000000" w:themeColor="text1"/>
                  <w:kern w:val="0"/>
                  <w:sz w:val="20"/>
                  <w:szCs w:val="20"/>
                </w:rPr>
                <w:t xml:space="preserve">   8Bytes</w:t>
              </w:r>
            </w:ins>
          </w:p>
        </w:tc>
        <w:tc>
          <w:tcPr>
            <w:tcW w:w="3827" w:type="dxa"/>
          </w:tcPr>
          <w:p w:rsidR="00E60CD9" w:rsidRPr="00292B9E" w:rsidRDefault="00E60CD9" w:rsidP="00165B4D">
            <w:pPr>
              <w:rPr>
                <w:ins w:id="850" w:author="telink" w:date="2018-06-26T10:00:00Z"/>
                <w:rFonts w:cstheme="minorHAnsi"/>
                <w:iCs/>
                <w:color w:val="000000" w:themeColor="text1"/>
                <w:kern w:val="0"/>
                <w:sz w:val="20"/>
                <w:szCs w:val="20"/>
              </w:rPr>
            </w:pPr>
            <w:ins w:id="851" w:author="telink" w:date="2018-06-26T10:00:00Z">
              <w:r w:rsidRPr="00292B9E">
                <w:rPr>
                  <w:rFonts w:cstheme="minorHAnsi" w:hint="eastAsia"/>
                  <w:iCs/>
                  <w:color w:val="000000" w:themeColor="text1"/>
                  <w:kern w:val="0"/>
                  <w:sz w:val="20"/>
                  <w:szCs w:val="20"/>
                </w:rPr>
                <w:t xml:space="preserve">          </w:t>
              </w:r>
              <w:r w:rsidRPr="00292B9E">
                <w:rPr>
                  <w:rFonts w:cstheme="minorHAnsi"/>
                  <w:iCs/>
                  <w:color w:val="000000" w:themeColor="text1"/>
                  <w:kern w:val="0"/>
                  <w:sz w:val="20"/>
                  <w:szCs w:val="20"/>
                </w:rPr>
                <w:t xml:space="preserve"> </w:t>
              </w:r>
              <w:r w:rsidRPr="00292B9E">
                <w:rPr>
                  <w:rFonts w:cstheme="minorHAnsi" w:hint="eastAsia"/>
                  <w:iCs/>
                  <w:color w:val="000000" w:themeColor="text1"/>
                  <w:kern w:val="0"/>
                  <w:sz w:val="20"/>
                  <w:szCs w:val="20"/>
                </w:rPr>
                <w:t>1</w:t>
              </w:r>
              <w:r w:rsidRPr="00292B9E">
                <w:rPr>
                  <w:rFonts w:cstheme="minorHAnsi"/>
                  <w:iCs/>
                  <w:color w:val="000000" w:themeColor="text1"/>
                  <w:kern w:val="0"/>
                  <w:sz w:val="20"/>
                  <w:szCs w:val="20"/>
                </w:rPr>
                <w:t>B</w:t>
              </w:r>
              <w:r w:rsidRPr="00292B9E">
                <w:rPr>
                  <w:rFonts w:cstheme="minorHAnsi" w:hint="eastAsia"/>
                  <w:iCs/>
                  <w:color w:val="000000" w:themeColor="text1"/>
                  <w:kern w:val="0"/>
                  <w:sz w:val="20"/>
                  <w:szCs w:val="20"/>
                </w:rPr>
                <w:t>yte</w:t>
              </w:r>
            </w:ins>
          </w:p>
        </w:tc>
      </w:tr>
    </w:tbl>
    <w:p w:rsidR="00E60CD9" w:rsidRDefault="00E60CD9" w:rsidP="00E60CD9">
      <w:pPr>
        <w:rPr>
          <w:ins w:id="852" w:author="telink" w:date="2018-06-26T10:00:00Z"/>
          <w:sz w:val="20"/>
          <w:szCs w:val="20"/>
        </w:rPr>
      </w:pPr>
    </w:p>
    <w:p w:rsidR="00E60CD9" w:rsidRDefault="00E60CD9" w:rsidP="00E60CD9">
      <w:pPr>
        <w:rPr>
          <w:ins w:id="853" w:author="telink" w:date="2018-06-26T10:00:00Z"/>
          <w:sz w:val="20"/>
          <w:szCs w:val="20"/>
        </w:rPr>
      </w:pPr>
    </w:p>
    <w:p w:rsidR="00E60CD9" w:rsidRDefault="00E60CD9" w:rsidP="00E60CD9">
      <w:pPr>
        <w:rPr>
          <w:ins w:id="854" w:author="telink" w:date="2018-06-26T09:57:00Z"/>
          <w:rFonts w:cstheme="minorHAnsi"/>
          <w:b/>
          <w:iCs/>
          <w:color w:val="000000" w:themeColor="text1"/>
          <w:sz w:val="20"/>
          <w:szCs w:val="20"/>
        </w:rPr>
      </w:pPr>
    </w:p>
    <w:p w:rsidR="00E60CD9" w:rsidRDefault="00E60CD9" w:rsidP="00E60CD9">
      <w:pPr>
        <w:rPr>
          <w:ins w:id="855" w:author="telink" w:date="2018-06-26T10:01:00Z"/>
          <w:sz w:val="20"/>
          <w:szCs w:val="20"/>
        </w:rPr>
      </w:pPr>
      <w:ins w:id="856" w:author="telink" w:date="2018-06-26T10:01:00Z">
        <w:r w:rsidRPr="00583618">
          <w:rPr>
            <w:i/>
            <w:sz w:val="20"/>
            <w:szCs w:val="20"/>
          </w:rPr>
          <w:t>Device</w:t>
        </w:r>
        <w:r w:rsidRPr="00583618">
          <w:rPr>
            <w:rFonts w:hint="eastAsia"/>
            <w:i/>
            <w:sz w:val="20"/>
            <w:szCs w:val="20"/>
          </w:rPr>
          <w:t>A</w:t>
        </w:r>
        <w:r w:rsidRPr="00583618">
          <w:rPr>
            <w:i/>
            <w:sz w:val="20"/>
            <w:szCs w:val="20"/>
          </w:rPr>
          <w:t>ddress</w:t>
        </w:r>
        <w:r w:rsidRPr="00583618">
          <w:rPr>
            <w:rFonts w:hint="eastAsia"/>
            <w:i/>
            <w:sz w:val="20"/>
            <w:szCs w:val="20"/>
          </w:rPr>
          <w:t xml:space="preserve">: </w:t>
        </w:r>
        <w:r w:rsidRPr="00292B9E">
          <w:rPr>
            <w:rFonts w:hint="eastAsia"/>
            <w:sz w:val="20"/>
            <w:szCs w:val="20"/>
          </w:rPr>
          <w:t xml:space="preserve"> ieee address</w:t>
        </w:r>
        <w:r>
          <w:rPr>
            <w:sz w:val="20"/>
            <w:szCs w:val="20"/>
          </w:rPr>
          <w:t>.</w:t>
        </w:r>
      </w:ins>
    </w:p>
    <w:p w:rsidR="00E60CD9" w:rsidRDefault="00E60CD9" w:rsidP="00E60CD9">
      <w:pPr>
        <w:rPr>
          <w:ins w:id="857" w:author="telink" w:date="2018-06-26T10:01:00Z"/>
          <w:sz w:val="20"/>
          <w:szCs w:val="20"/>
        </w:rPr>
      </w:pPr>
      <w:ins w:id="858" w:author="telink" w:date="2018-06-26T10:01:00Z">
        <w:r w:rsidRPr="00583618">
          <w:rPr>
            <w:i/>
            <w:sz w:val="20"/>
            <w:szCs w:val="20"/>
          </w:rPr>
          <w:t>Capability Information</w:t>
        </w:r>
        <w:r w:rsidRPr="00292B9E">
          <w:rPr>
            <w:rFonts w:hint="eastAsia"/>
            <w:sz w:val="20"/>
            <w:szCs w:val="20"/>
          </w:rPr>
          <w:t xml:space="preserve">: </w:t>
        </w:r>
        <w:r w:rsidRPr="00292B9E">
          <w:rPr>
            <w:sz w:val="20"/>
            <w:szCs w:val="20"/>
          </w:rPr>
          <w:t>The operating capabilities of the device being directly joined</w:t>
        </w:r>
        <w:r>
          <w:rPr>
            <w:sz w:val="20"/>
            <w:szCs w:val="20"/>
          </w:rPr>
          <w:t>.</w:t>
        </w:r>
      </w:ins>
    </w:p>
    <w:p w:rsidR="00E60CD9" w:rsidRDefault="00E60CD9" w:rsidP="00E60CD9">
      <w:pPr>
        <w:rPr>
          <w:ins w:id="859" w:author="telink" w:date="2018-06-26T10:01:00Z"/>
          <w:sz w:val="20"/>
          <w:szCs w:val="20"/>
        </w:rPr>
      </w:pPr>
      <w:ins w:id="860" w:author="telink" w:date="2018-06-26T10:01:00Z">
        <w:r w:rsidRPr="00292B9E">
          <w:rPr>
            <w:rFonts w:cstheme="minorHAnsi" w:hint="eastAsia"/>
            <w:b/>
            <w:iCs/>
            <w:color w:val="000000" w:themeColor="text1"/>
            <w:kern w:val="0"/>
            <w:sz w:val="20"/>
            <w:szCs w:val="20"/>
          </w:rPr>
          <w:t xml:space="preserve">packet format:  </w:t>
        </w:r>
        <w:r w:rsidRPr="00292B9E">
          <w:rPr>
            <w:b/>
          </w:rPr>
          <w:t xml:space="preserve">55 00 </w:t>
        </w:r>
        <w:r w:rsidRPr="00292B9E">
          <w:rPr>
            <w:rFonts w:hint="eastAsia"/>
            <w:b/>
          </w:rPr>
          <w:t>33</w:t>
        </w:r>
        <w:r w:rsidRPr="00292B9E">
          <w:rPr>
            <w:b/>
          </w:rPr>
          <w:t xml:space="preserve"> </w:t>
        </w:r>
        <w:r w:rsidRPr="00292B9E">
          <w:rPr>
            <w:rFonts w:hint="eastAsia"/>
            <w:b/>
          </w:rPr>
          <w:t>00 09</w:t>
        </w:r>
        <w:r w:rsidRPr="00292B9E">
          <w:rPr>
            <w:b/>
          </w:rPr>
          <w:t xml:space="preserve"> </w:t>
        </w:r>
        <w:r w:rsidRPr="00292B9E">
          <w:rPr>
            <w:rFonts w:hint="eastAsia"/>
            <w:b/>
          </w:rPr>
          <w:t xml:space="preserve">00 </w:t>
        </w:r>
        <w:r w:rsidRPr="00292B9E">
          <w:rPr>
            <w:sz w:val="20"/>
            <w:szCs w:val="20"/>
          </w:rPr>
          <w:t>Devic</w:t>
        </w:r>
        <w:r w:rsidRPr="00292B9E">
          <w:rPr>
            <w:rFonts w:hint="eastAsia"/>
            <w:sz w:val="20"/>
            <w:szCs w:val="20"/>
          </w:rPr>
          <w:t>e</w:t>
        </w:r>
        <w:r w:rsidRPr="00292B9E">
          <w:rPr>
            <w:sz w:val="20"/>
            <w:szCs w:val="20"/>
          </w:rPr>
          <w:t>Address</w:t>
        </w:r>
        <w:r w:rsidRPr="00292B9E">
          <w:rPr>
            <w:rFonts w:hint="eastAsia"/>
            <w:sz w:val="20"/>
            <w:szCs w:val="20"/>
          </w:rPr>
          <w:t>[0-7]</w:t>
        </w:r>
        <w:r w:rsidRPr="00292B9E">
          <w:rPr>
            <w:rFonts w:cstheme="minorHAnsi" w:hint="eastAsia"/>
            <w:sz w:val="20"/>
            <w:szCs w:val="20"/>
          </w:rPr>
          <w:t xml:space="preserve"> </w:t>
        </w:r>
        <w:r w:rsidRPr="00292B9E">
          <w:rPr>
            <w:sz w:val="20"/>
            <w:szCs w:val="20"/>
          </w:rPr>
          <w:t>CapabilityInformation</w:t>
        </w:r>
        <w:r w:rsidRPr="00292B9E">
          <w:rPr>
            <w:rFonts w:cstheme="minorHAnsi" w:hint="eastAsia"/>
            <w:sz w:val="20"/>
            <w:szCs w:val="20"/>
          </w:rPr>
          <w:t xml:space="preserve"> </w:t>
        </w:r>
        <w:r w:rsidRPr="00292B9E">
          <w:rPr>
            <w:rFonts w:cstheme="minorHAnsi" w:hint="eastAsia"/>
            <w:b/>
            <w:sz w:val="20"/>
            <w:szCs w:val="20"/>
          </w:rPr>
          <w:t>AA</w:t>
        </w:r>
        <w:r>
          <w:rPr>
            <w:rFonts w:cstheme="minorHAnsi"/>
            <w:b/>
            <w:sz w:val="20"/>
            <w:szCs w:val="20"/>
          </w:rPr>
          <w:t>.</w:t>
        </w:r>
      </w:ins>
    </w:p>
    <w:p w:rsidR="00E60CD9" w:rsidRPr="004915C9" w:rsidRDefault="00E60CD9" w:rsidP="00E60CD9">
      <w:pPr>
        <w:rPr>
          <w:ins w:id="861" w:author="telink" w:date="2018-06-26T10:01:00Z"/>
          <w:sz w:val="20"/>
          <w:szCs w:val="20"/>
        </w:rPr>
      </w:pPr>
    </w:p>
    <w:p w:rsidR="00E60CD9" w:rsidRDefault="00E60CD9" w:rsidP="00E60CD9">
      <w:pPr>
        <w:rPr>
          <w:ins w:id="862" w:author="telink" w:date="2018-06-26T10:01:00Z"/>
          <w:sz w:val="20"/>
          <w:szCs w:val="20"/>
        </w:rPr>
      </w:pPr>
      <w:ins w:id="863" w:author="telink" w:date="2018-06-26T10:01:00Z">
        <w:r>
          <w:rPr>
            <w:rStyle w:val="fontstyle01"/>
            <w:rFonts w:cstheme="minorHAnsi" w:hint="eastAsia"/>
            <w:b/>
          </w:rPr>
          <w:t>2</w:t>
        </w:r>
        <w:r w:rsidRPr="00292B9E">
          <w:rPr>
            <w:rStyle w:val="fontstyle01"/>
            <w:rFonts w:cstheme="minorHAnsi" w:hint="eastAsia"/>
            <w:b/>
          </w:rPr>
          <w:t>.2.2.1</w:t>
        </w:r>
      </w:ins>
      <w:r>
        <w:rPr>
          <w:rStyle w:val="fontstyle01"/>
          <w:rFonts w:cstheme="minorHAnsi" w:hint="eastAsia"/>
          <w:b/>
        </w:rPr>
        <w:t>3</w:t>
      </w:r>
      <w:ins w:id="864" w:author="telink" w:date="2018-06-26T10:01:00Z">
        <w:r w:rsidRPr="00292B9E">
          <w:rPr>
            <w:rStyle w:val="fontstyle01"/>
            <w:rFonts w:cstheme="minorHAnsi" w:hint="eastAsia"/>
            <w:b/>
          </w:rPr>
          <w:tab/>
        </w:r>
        <w:r w:rsidRPr="00292B9E">
          <w:rPr>
            <w:rStyle w:val="fontstyle01"/>
            <w:rFonts w:cstheme="minorHAnsi"/>
            <w:b/>
          </w:rPr>
          <w:t>ZBHCI_CMD_</w:t>
        </w:r>
        <w:r w:rsidRPr="00292B9E">
          <w:rPr>
            <w:rStyle w:val="fontstyle01"/>
            <w:rFonts w:cstheme="minorHAnsi" w:hint="eastAsia"/>
            <w:b/>
          </w:rPr>
          <w:t>MGMT_PERMIT_JOIN_REQ</w:t>
        </w:r>
      </w:ins>
    </w:p>
    <w:tbl>
      <w:tblPr>
        <w:tblStyle w:val="ab"/>
        <w:tblpPr w:leftFromText="180" w:rightFromText="180" w:vertAnchor="text" w:horzAnchor="margin" w:tblpXSpec="center" w:tblpY="75"/>
        <w:tblOverlap w:val="never"/>
        <w:tblW w:w="0" w:type="auto"/>
        <w:tblLayout w:type="fixed"/>
        <w:tblLook w:val="04A0" w:firstRow="1" w:lastRow="0" w:firstColumn="1" w:lastColumn="0" w:noHBand="0" w:noVBand="1"/>
      </w:tblPr>
      <w:tblGrid>
        <w:gridCol w:w="1980"/>
        <w:gridCol w:w="1980"/>
        <w:gridCol w:w="3827"/>
      </w:tblGrid>
      <w:tr w:rsidR="00E60CD9" w:rsidRPr="00292B9E" w:rsidTr="00165B4D">
        <w:trPr>
          <w:ins w:id="865" w:author="telink" w:date="2018-06-26T10:02:00Z"/>
        </w:trPr>
        <w:tc>
          <w:tcPr>
            <w:tcW w:w="1980" w:type="dxa"/>
          </w:tcPr>
          <w:p w:rsidR="00E60CD9" w:rsidRPr="00292B9E" w:rsidRDefault="00E60CD9" w:rsidP="00165B4D">
            <w:pPr>
              <w:pStyle w:val="Default"/>
              <w:jc w:val="both"/>
              <w:rPr>
                <w:ins w:id="866" w:author="telink" w:date="2018-06-26T10:02:00Z"/>
                <w:sz w:val="20"/>
                <w:szCs w:val="20"/>
              </w:rPr>
            </w:pPr>
            <w:ins w:id="867" w:author="telink" w:date="2018-06-26T10:02:00Z">
              <w:r>
                <w:rPr>
                  <w:rFonts w:asciiTheme="minorHAnsi" w:hAnsiTheme="minorHAnsi" w:cstheme="minorHAnsi" w:hint="eastAsia"/>
                  <w:sz w:val="20"/>
                  <w:szCs w:val="20"/>
                </w:rPr>
                <w:t>dstAddr</w:t>
              </w:r>
            </w:ins>
          </w:p>
        </w:tc>
        <w:tc>
          <w:tcPr>
            <w:tcW w:w="1980" w:type="dxa"/>
          </w:tcPr>
          <w:p w:rsidR="00E60CD9" w:rsidRPr="00292B9E" w:rsidRDefault="00E60CD9" w:rsidP="00165B4D">
            <w:pPr>
              <w:pStyle w:val="Default"/>
              <w:jc w:val="both"/>
              <w:rPr>
                <w:ins w:id="868" w:author="telink" w:date="2018-06-26T10:02:00Z"/>
                <w:rFonts w:cstheme="minorHAnsi"/>
                <w:iCs/>
                <w:color w:val="000000" w:themeColor="text1"/>
                <w:sz w:val="20"/>
                <w:szCs w:val="20"/>
              </w:rPr>
            </w:pPr>
            <w:ins w:id="869" w:author="telink" w:date="2018-06-26T10:02:00Z">
              <w:r w:rsidRPr="00292B9E">
                <w:rPr>
                  <w:sz w:val="20"/>
                  <w:szCs w:val="20"/>
                </w:rPr>
                <w:t xml:space="preserve">PermitDuration </w:t>
              </w:r>
            </w:ins>
          </w:p>
        </w:tc>
        <w:tc>
          <w:tcPr>
            <w:tcW w:w="3827" w:type="dxa"/>
          </w:tcPr>
          <w:p w:rsidR="00E60CD9" w:rsidRPr="00292B9E" w:rsidRDefault="00E60CD9" w:rsidP="00165B4D">
            <w:pPr>
              <w:pStyle w:val="Default"/>
              <w:jc w:val="both"/>
              <w:rPr>
                <w:ins w:id="870" w:author="telink" w:date="2018-06-26T10:02:00Z"/>
                <w:rFonts w:cstheme="minorHAnsi"/>
                <w:iCs/>
                <w:color w:val="000000" w:themeColor="text1"/>
                <w:sz w:val="20"/>
                <w:szCs w:val="20"/>
              </w:rPr>
            </w:pPr>
            <w:ins w:id="871" w:author="telink" w:date="2018-06-26T10:02:00Z">
              <w:r w:rsidRPr="00292B9E">
                <w:rPr>
                  <w:rFonts w:hint="eastAsia"/>
                  <w:sz w:val="20"/>
                  <w:szCs w:val="20"/>
                </w:rPr>
                <w:t xml:space="preserve">    </w:t>
              </w:r>
              <w:r w:rsidRPr="00292B9E">
                <w:rPr>
                  <w:sz w:val="20"/>
                  <w:szCs w:val="20"/>
                </w:rPr>
                <w:t xml:space="preserve">TC_Significance </w:t>
              </w:r>
            </w:ins>
          </w:p>
        </w:tc>
      </w:tr>
      <w:tr w:rsidR="00E60CD9" w:rsidRPr="00292B9E" w:rsidTr="00165B4D">
        <w:trPr>
          <w:trHeight w:val="359"/>
          <w:ins w:id="872" w:author="telink" w:date="2018-06-26T10:02:00Z"/>
        </w:trPr>
        <w:tc>
          <w:tcPr>
            <w:tcW w:w="1980" w:type="dxa"/>
          </w:tcPr>
          <w:p w:rsidR="00E60CD9" w:rsidRPr="00292B9E" w:rsidRDefault="00E60CD9" w:rsidP="00165B4D">
            <w:pPr>
              <w:rPr>
                <w:ins w:id="873" w:author="telink" w:date="2018-06-26T10:02:00Z"/>
                <w:rFonts w:cstheme="minorHAnsi"/>
                <w:iCs/>
                <w:color w:val="000000" w:themeColor="text1"/>
                <w:kern w:val="0"/>
                <w:sz w:val="20"/>
                <w:szCs w:val="20"/>
              </w:rPr>
            </w:pPr>
            <w:ins w:id="874" w:author="telink" w:date="2018-06-26T10:02:00Z">
              <w:r>
                <w:rPr>
                  <w:rFonts w:cstheme="minorHAnsi" w:hint="eastAsia"/>
                  <w:iCs/>
                  <w:color w:val="000000" w:themeColor="text1"/>
                  <w:kern w:val="0"/>
                  <w:sz w:val="20"/>
                  <w:szCs w:val="20"/>
                </w:rPr>
                <w:t>2Bytes</w:t>
              </w:r>
            </w:ins>
          </w:p>
        </w:tc>
        <w:tc>
          <w:tcPr>
            <w:tcW w:w="1980" w:type="dxa"/>
          </w:tcPr>
          <w:p w:rsidR="00E60CD9" w:rsidRPr="00292B9E" w:rsidRDefault="00E60CD9" w:rsidP="00165B4D">
            <w:pPr>
              <w:rPr>
                <w:ins w:id="875" w:author="telink" w:date="2018-06-26T10:02:00Z"/>
                <w:rFonts w:cstheme="minorHAnsi"/>
                <w:iCs/>
                <w:color w:val="000000" w:themeColor="text1"/>
                <w:kern w:val="0"/>
                <w:sz w:val="20"/>
                <w:szCs w:val="20"/>
              </w:rPr>
            </w:pPr>
            <w:ins w:id="876" w:author="telink" w:date="2018-06-26T10:02:00Z">
              <w:r w:rsidRPr="00292B9E">
                <w:rPr>
                  <w:rFonts w:cstheme="minorHAnsi"/>
                  <w:iCs/>
                  <w:color w:val="000000" w:themeColor="text1"/>
                  <w:kern w:val="0"/>
                  <w:sz w:val="20"/>
                  <w:szCs w:val="20"/>
                </w:rPr>
                <w:t xml:space="preserve">   </w:t>
              </w:r>
              <w:r w:rsidRPr="00292B9E">
                <w:rPr>
                  <w:rFonts w:cstheme="minorHAnsi" w:hint="eastAsia"/>
                  <w:iCs/>
                  <w:color w:val="000000" w:themeColor="text1"/>
                  <w:kern w:val="0"/>
                  <w:sz w:val="20"/>
                  <w:szCs w:val="20"/>
                </w:rPr>
                <w:t>1</w:t>
              </w:r>
              <w:r w:rsidRPr="00292B9E">
                <w:rPr>
                  <w:rFonts w:cstheme="minorHAnsi"/>
                  <w:iCs/>
                  <w:color w:val="000000" w:themeColor="text1"/>
                  <w:kern w:val="0"/>
                  <w:sz w:val="20"/>
                  <w:szCs w:val="20"/>
                </w:rPr>
                <w:t>Byte</w:t>
              </w:r>
            </w:ins>
          </w:p>
        </w:tc>
        <w:tc>
          <w:tcPr>
            <w:tcW w:w="3827" w:type="dxa"/>
          </w:tcPr>
          <w:p w:rsidR="00E60CD9" w:rsidRPr="00292B9E" w:rsidRDefault="00E60CD9" w:rsidP="00165B4D">
            <w:pPr>
              <w:rPr>
                <w:ins w:id="877" w:author="telink" w:date="2018-06-26T10:02:00Z"/>
                <w:rFonts w:cstheme="minorHAnsi"/>
                <w:iCs/>
                <w:color w:val="000000" w:themeColor="text1"/>
                <w:kern w:val="0"/>
                <w:sz w:val="20"/>
                <w:szCs w:val="20"/>
              </w:rPr>
            </w:pPr>
            <w:ins w:id="878" w:author="telink" w:date="2018-06-26T10:02:00Z">
              <w:r w:rsidRPr="00292B9E">
                <w:rPr>
                  <w:rFonts w:cstheme="minorHAnsi" w:hint="eastAsia"/>
                  <w:iCs/>
                  <w:color w:val="000000" w:themeColor="text1"/>
                  <w:kern w:val="0"/>
                  <w:sz w:val="20"/>
                  <w:szCs w:val="20"/>
                </w:rPr>
                <w:t xml:space="preserve">          </w:t>
              </w:r>
              <w:r w:rsidRPr="00292B9E">
                <w:rPr>
                  <w:rFonts w:cstheme="minorHAnsi"/>
                  <w:iCs/>
                  <w:color w:val="000000" w:themeColor="text1"/>
                  <w:kern w:val="0"/>
                  <w:sz w:val="20"/>
                  <w:szCs w:val="20"/>
                </w:rPr>
                <w:t xml:space="preserve"> </w:t>
              </w:r>
              <w:r w:rsidRPr="00292B9E">
                <w:rPr>
                  <w:rFonts w:cstheme="minorHAnsi" w:hint="eastAsia"/>
                  <w:iCs/>
                  <w:color w:val="000000" w:themeColor="text1"/>
                  <w:kern w:val="0"/>
                  <w:sz w:val="20"/>
                  <w:szCs w:val="20"/>
                </w:rPr>
                <w:t>1</w:t>
              </w:r>
              <w:r w:rsidRPr="00292B9E">
                <w:rPr>
                  <w:rFonts w:cstheme="minorHAnsi"/>
                  <w:iCs/>
                  <w:color w:val="000000" w:themeColor="text1"/>
                  <w:kern w:val="0"/>
                  <w:sz w:val="20"/>
                  <w:szCs w:val="20"/>
                </w:rPr>
                <w:t>B</w:t>
              </w:r>
              <w:r w:rsidRPr="00292B9E">
                <w:rPr>
                  <w:rFonts w:cstheme="minorHAnsi" w:hint="eastAsia"/>
                  <w:iCs/>
                  <w:color w:val="000000" w:themeColor="text1"/>
                  <w:kern w:val="0"/>
                  <w:sz w:val="20"/>
                  <w:szCs w:val="20"/>
                </w:rPr>
                <w:t>yte</w:t>
              </w:r>
            </w:ins>
          </w:p>
        </w:tc>
      </w:tr>
    </w:tbl>
    <w:p w:rsidR="00E60CD9" w:rsidRDefault="00E60CD9" w:rsidP="00E60CD9">
      <w:pPr>
        <w:rPr>
          <w:ins w:id="879" w:author="telink" w:date="2018-06-26T10:10:00Z"/>
          <w:sz w:val="20"/>
          <w:szCs w:val="20"/>
        </w:rPr>
      </w:pPr>
      <w:ins w:id="880" w:author="telink" w:date="2018-06-26T10:10:00Z">
        <w:r>
          <w:rPr>
            <w:rFonts w:cstheme="minorHAnsi" w:hint="eastAsia"/>
            <w:i/>
            <w:iCs/>
            <w:color w:val="000000" w:themeColor="text1"/>
            <w:sz w:val="20"/>
            <w:szCs w:val="20"/>
          </w:rPr>
          <w:t>dst</w:t>
        </w:r>
        <w:r w:rsidRPr="0024268F">
          <w:rPr>
            <w:rFonts w:cstheme="minorHAnsi" w:hint="eastAsia"/>
            <w:i/>
            <w:iCs/>
            <w:color w:val="000000" w:themeColor="text1"/>
            <w:kern w:val="0"/>
            <w:sz w:val="20"/>
            <w:szCs w:val="20"/>
          </w:rPr>
          <w:t>Addr</w:t>
        </w:r>
        <w:r>
          <w:rPr>
            <w:rFonts w:hint="eastAsia"/>
            <w:i/>
            <w:sz w:val="20"/>
            <w:szCs w:val="20"/>
          </w:rPr>
          <w:t xml:space="preserve">:   </w:t>
        </w:r>
        <w:r>
          <w:rPr>
            <w:rFonts w:hint="eastAsia"/>
            <w:sz w:val="20"/>
            <w:szCs w:val="20"/>
          </w:rPr>
          <w:t>the address this command will be send to</w:t>
        </w:r>
        <w:r>
          <w:rPr>
            <w:sz w:val="20"/>
            <w:szCs w:val="20"/>
          </w:rPr>
          <w:t>.</w:t>
        </w:r>
      </w:ins>
    </w:p>
    <w:p w:rsidR="00E60CD9" w:rsidRDefault="00E60CD9" w:rsidP="00E60CD9">
      <w:pPr>
        <w:rPr>
          <w:ins w:id="881" w:author="telink" w:date="2018-06-26T10:01:00Z"/>
          <w:sz w:val="20"/>
          <w:szCs w:val="20"/>
        </w:rPr>
      </w:pPr>
      <w:ins w:id="882" w:author="telink" w:date="2018-06-26T10:10:00Z">
        <w:r w:rsidRPr="00583618">
          <w:rPr>
            <w:i/>
            <w:sz w:val="20"/>
            <w:szCs w:val="20"/>
          </w:rPr>
          <w:t>PermitDuration</w:t>
        </w:r>
        <w:r w:rsidRPr="00583618">
          <w:rPr>
            <w:rFonts w:hint="eastAsia"/>
            <w:i/>
            <w:sz w:val="20"/>
            <w:szCs w:val="20"/>
          </w:rPr>
          <w:t xml:space="preserve">: </w:t>
        </w:r>
        <w:r w:rsidRPr="00292B9E">
          <w:rPr>
            <w:sz w:val="20"/>
            <w:szCs w:val="20"/>
          </w:rPr>
          <w:t>PermitDuration param-eter within NLME-PERMIT-JOINING.request</w:t>
        </w:r>
        <w:r>
          <w:rPr>
            <w:sz w:val="20"/>
            <w:szCs w:val="20"/>
          </w:rPr>
          <w:t>.</w:t>
        </w:r>
      </w:ins>
    </w:p>
    <w:p w:rsidR="00E60CD9" w:rsidRDefault="00E60CD9" w:rsidP="00E60CD9">
      <w:pPr>
        <w:rPr>
          <w:ins w:id="883" w:author="telink" w:date="2018-06-26T10:12:00Z"/>
          <w:sz w:val="20"/>
          <w:szCs w:val="20"/>
        </w:rPr>
      </w:pPr>
      <w:ins w:id="884" w:author="telink" w:date="2018-06-26T10:11:00Z">
        <w:r w:rsidRPr="00583618">
          <w:rPr>
            <w:i/>
            <w:sz w:val="20"/>
            <w:szCs w:val="20"/>
          </w:rPr>
          <w:t>TC_Significance</w:t>
        </w:r>
        <w:r w:rsidRPr="00583618">
          <w:rPr>
            <w:rFonts w:hint="eastAsia"/>
            <w:i/>
            <w:sz w:val="20"/>
            <w:szCs w:val="20"/>
          </w:rPr>
          <w:t>:</w:t>
        </w:r>
        <w:r w:rsidRPr="00292B9E">
          <w:rPr>
            <w:rFonts w:hint="eastAsia"/>
            <w:sz w:val="20"/>
            <w:szCs w:val="20"/>
          </w:rPr>
          <w:t xml:space="preserve">  </w:t>
        </w:r>
        <w:r w:rsidRPr="00292B9E">
          <w:rPr>
            <w:sz w:val="20"/>
            <w:szCs w:val="20"/>
          </w:rPr>
          <w:t xml:space="preserve">This field shall always have a value of 1, indicating a request to change the </w:t>
        </w:r>
      </w:ins>
    </w:p>
    <w:p w:rsidR="00E60CD9" w:rsidRDefault="00E60CD9" w:rsidP="00E60CD9">
      <w:pPr>
        <w:ind w:left="1260"/>
        <w:rPr>
          <w:ins w:id="885" w:author="telink" w:date="2018-06-26T10:11:00Z"/>
          <w:sz w:val="20"/>
          <w:szCs w:val="20"/>
        </w:rPr>
        <w:pPrChange w:id="886" w:author="telink" w:date="2018-06-26T10:12:00Z">
          <w:pPr/>
        </w:pPrChange>
      </w:pPr>
      <w:ins w:id="887" w:author="telink" w:date="2018-06-26T10:12:00Z">
        <w:r>
          <w:rPr>
            <w:sz w:val="20"/>
            <w:szCs w:val="20"/>
          </w:rPr>
          <w:t>T</w:t>
        </w:r>
      </w:ins>
      <w:ins w:id="888" w:author="telink" w:date="2018-06-26T10:11:00Z">
        <w:r w:rsidRPr="00292B9E">
          <w:rPr>
            <w:sz w:val="20"/>
            <w:szCs w:val="20"/>
          </w:rPr>
          <w:t>rus</w:t>
        </w:r>
        <w:r>
          <w:rPr>
            <w:sz w:val="20"/>
            <w:szCs w:val="20"/>
          </w:rPr>
          <w:t xml:space="preserve">t </w:t>
        </w:r>
        <w:r w:rsidRPr="00292B9E">
          <w:rPr>
            <w:sz w:val="20"/>
            <w:szCs w:val="20"/>
          </w:rPr>
          <w:t>Center policy</w:t>
        </w:r>
        <w:r>
          <w:rPr>
            <w:sz w:val="20"/>
            <w:szCs w:val="20"/>
          </w:rPr>
          <w:t>.</w:t>
        </w:r>
        <w:r w:rsidRPr="00E871E0">
          <w:rPr>
            <w:sz w:val="20"/>
            <w:szCs w:val="20"/>
          </w:rPr>
          <w:t xml:space="preserve"> </w:t>
        </w:r>
        <w:r w:rsidRPr="00292B9E">
          <w:rPr>
            <w:sz w:val="20"/>
            <w:szCs w:val="20"/>
          </w:rPr>
          <w:t>If a</w:t>
        </w:r>
        <w:r w:rsidRPr="00292B9E">
          <w:rPr>
            <w:rFonts w:hint="eastAsia"/>
            <w:sz w:val="20"/>
            <w:szCs w:val="20"/>
          </w:rPr>
          <w:t xml:space="preserve"> </w:t>
        </w:r>
        <w:r w:rsidRPr="00292B9E">
          <w:rPr>
            <w:sz w:val="20"/>
            <w:szCs w:val="20"/>
          </w:rPr>
          <w:t>frame is received with a value of 0, it shall be treated as having</w:t>
        </w:r>
        <w:r w:rsidRPr="00E871E0">
          <w:rPr>
            <w:sz w:val="20"/>
            <w:szCs w:val="20"/>
          </w:rPr>
          <w:t xml:space="preserve"> </w:t>
        </w:r>
        <w:r w:rsidRPr="00292B9E">
          <w:rPr>
            <w:sz w:val="20"/>
            <w:szCs w:val="20"/>
          </w:rPr>
          <w:t>a value of 1</w:t>
        </w:r>
        <w:r>
          <w:rPr>
            <w:sz w:val="20"/>
            <w:szCs w:val="20"/>
          </w:rPr>
          <w:t>.</w:t>
        </w:r>
      </w:ins>
    </w:p>
    <w:p w:rsidR="00E60CD9" w:rsidRDefault="00E60CD9" w:rsidP="00E60CD9">
      <w:pPr>
        <w:rPr>
          <w:ins w:id="889" w:author="telink" w:date="2018-06-26T10:12:00Z"/>
          <w:rFonts w:cstheme="minorHAnsi"/>
          <w:b/>
          <w:sz w:val="20"/>
          <w:szCs w:val="20"/>
        </w:rPr>
      </w:pPr>
      <w:ins w:id="890" w:author="telink" w:date="2018-06-26T10:12:00Z">
        <w:r w:rsidRPr="00292B9E">
          <w:rPr>
            <w:rFonts w:cstheme="minorHAnsi" w:hint="eastAsia"/>
            <w:b/>
            <w:iCs/>
            <w:color w:val="000000" w:themeColor="text1"/>
            <w:kern w:val="0"/>
            <w:sz w:val="20"/>
            <w:szCs w:val="20"/>
          </w:rPr>
          <w:t xml:space="preserve">packet format:  </w:t>
        </w:r>
        <w:r w:rsidRPr="00292B9E">
          <w:rPr>
            <w:b/>
          </w:rPr>
          <w:t xml:space="preserve">55 00 </w:t>
        </w:r>
        <w:r w:rsidRPr="00292B9E">
          <w:rPr>
            <w:rFonts w:hint="eastAsia"/>
            <w:b/>
          </w:rPr>
          <w:t>34</w:t>
        </w:r>
        <w:r w:rsidRPr="00292B9E">
          <w:rPr>
            <w:b/>
          </w:rPr>
          <w:t xml:space="preserve"> </w:t>
        </w:r>
        <w:r w:rsidRPr="00292B9E">
          <w:rPr>
            <w:rFonts w:hint="eastAsia"/>
            <w:b/>
          </w:rPr>
          <w:t>00 0</w:t>
        </w:r>
        <w:r>
          <w:rPr>
            <w:rFonts w:hint="eastAsia"/>
            <w:b/>
          </w:rPr>
          <w:t>4</w:t>
        </w:r>
        <w:r w:rsidRPr="00292B9E">
          <w:rPr>
            <w:b/>
          </w:rPr>
          <w:t xml:space="preserve"> </w:t>
        </w:r>
        <w:r w:rsidRPr="00292B9E">
          <w:rPr>
            <w:rFonts w:hint="eastAsia"/>
            <w:b/>
          </w:rPr>
          <w:t xml:space="preserve">00 </w:t>
        </w:r>
        <w:r>
          <w:rPr>
            <w:rFonts w:cstheme="minorHAnsi" w:hint="eastAsia"/>
            <w:sz w:val="20"/>
            <w:szCs w:val="20"/>
          </w:rPr>
          <w:t>dstAddr</w:t>
        </w:r>
        <w:r w:rsidRPr="00292B9E">
          <w:rPr>
            <w:sz w:val="20"/>
            <w:szCs w:val="20"/>
          </w:rPr>
          <w:t xml:space="preserve"> </w:t>
        </w:r>
        <w:r>
          <w:rPr>
            <w:rFonts w:hint="eastAsia"/>
            <w:sz w:val="20"/>
            <w:szCs w:val="20"/>
          </w:rPr>
          <w:t xml:space="preserve">[1-0] </w:t>
        </w:r>
        <w:r w:rsidRPr="00292B9E">
          <w:rPr>
            <w:sz w:val="20"/>
            <w:szCs w:val="20"/>
          </w:rPr>
          <w:t>PermitDuration</w:t>
        </w:r>
        <w:r w:rsidRPr="00292B9E">
          <w:rPr>
            <w:rFonts w:cstheme="minorHAnsi" w:hint="eastAsia"/>
            <w:sz w:val="20"/>
            <w:szCs w:val="20"/>
          </w:rPr>
          <w:t xml:space="preserve"> </w:t>
        </w:r>
        <w:r w:rsidRPr="00292B9E">
          <w:rPr>
            <w:sz w:val="20"/>
            <w:szCs w:val="20"/>
          </w:rPr>
          <w:t>TC_Significance</w:t>
        </w:r>
        <w:r w:rsidRPr="00292B9E">
          <w:rPr>
            <w:rFonts w:cstheme="minorHAnsi" w:hint="eastAsia"/>
            <w:sz w:val="20"/>
            <w:szCs w:val="20"/>
          </w:rPr>
          <w:t xml:space="preserve"> </w:t>
        </w:r>
        <w:r w:rsidRPr="00292B9E">
          <w:rPr>
            <w:rFonts w:cstheme="minorHAnsi" w:hint="eastAsia"/>
            <w:b/>
            <w:sz w:val="20"/>
            <w:szCs w:val="20"/>
          </w:rPr>
          <w:t>A</w:t>
        </w:r>
        <w:r>
          <w:rPr>
            <w:rFonts w:cstheme="minorHAnsi"/>
            <w:b/>
            <w:sz w:val="20"/>
            <w:szCs w:val="20"/>
          </w:rPr>
          <w:t>A</w:t>
        </w:r>
      </w:ins>
    </w:p>
    <w:p w:rsidR="00E60CD9" w:rsidRDefault="00E60CD9" w:rsidP="00E60CD9">
      <w:pPr>
        <w:rPr>
          <w:ins w:id="891" w:author="telink" w:date="2018-06-26T10:01:00Z"/>
          <w:sz w:val="20"/>
          <w:szCs w:val="20"/>
        </w:rPr>
      </w:pPr>
    </w:p>
    <w:p w:rsidR="00E60CD9" w:rsidRDefault="00E60CD9" w:rsidP="00E60CD9">
      <w:pPr>
        <w:rPr>
          <w:ins w:id="892" w:author="telink" w:date="2018-06-26T10:01:00Z"/>
          <w:sz w:val="20"/>
          <w:szCs w:val="20"/>
        </w:rPr>
      </w:pPr>
      <w:ins w:id="893" w:author="telink" w:date="2018-06-26T10:12:00Z">
        <w:r>
          <w:rPr>
            <w:rStyle w:val="fontstyle01"/>
            <w:rFonts w:cstheme="minorHAnsi" w:hint="eastAsia"/>
            <w:b/>
          </w:rPr>
          <w:t>2</w:t>
        </w:r>
        <w:r w:rsidRPr="00292B9E">
          <w:rPr>
            <w:rStyle w:val="fontstyle01"/>
            <w:rFonts w:cstheme="minorHAnsi" w:hint="eastAsia"/>
            <w:b/>
          </w:rPr>
          <w:t>.2.2.1</w:t>
        </w:r>
      </w:ins>
      <w:r>
        <w:rPr>
          <w:rStyle w:val="fontstyle01"/>
          <w:rFonts w:cstheme="minorHAnsi" w:hint="eastAsia"/>
          <w:b/>
        </w:rPr>
        <w:t>4</w:t>
      </w:r>
      <w:ins w:id="894" w:author="telink" w:date="2018-06-26T10:12:00Z">
        <w:r w:rsidRPr="00292B9E">
          <w:rPr>
            <w:rStyle w:val="fontstyle01"/>
            <w:rFonts w:cstheme="minorHAnsi" w:hint="eastAsia"/>
            <w:b/>
          </w:rPr>
          <w:tab/>
        </w:r>
        <w:r w:rsidRPr="00292B9E">
          <w:rPr>
            <w:rStyle w:val="fontstyle01"/>
            <w:rFonts w:cstheme="minorHAnsi"/>
            <w:b/>
          </w:rPr>
          <w:t>ZBHCI_CMD_</w:t>
        </w:r>
        <w:r w:rsidRPr="00292B9E">
          <w:rPr>
            <w:rStyle w:val="fontstyle01"/>
            <w:rFonts w:cstheme="minorHAnsi" w:hint="eastAsia"/>
            <w:b/>
          </w:rPr>
          <w:t>MGMT_NWK_UPDATE_REQ</w:t>
        </w:r>
      </w:ins>
    </w:p>
    <w:tbl>
      <w:tblPr>
        <w:tblStyle w:val="ab"/>
        <w:tblpPr w:leftFromText="180" w:rightFromText="180" w:vertAnchor="text" w:horzAnchor="margin" w:tblpY="108"/>
        <w:tblW w:w="8075" w:type="dxa"/>
        <w:tblLayout w:type="fixed"/>
        <w:tblLook w:val="04A0" w:firstRow="1" w:lastRow="0" w:firstColumn="1" w:lastColumn="0" w:noHBand="0" w:noVBand="1"/>
      </w:tblPr>
      <w:tblGrid>
        <w:gridCol w:w="973"/>
        <w:gridCol w:w="1716"/>
        <w:gridCol w:w="1559"/>
        <w:gridCol w:w="1417"/>
        <w:gridCol w:w="2410"/>
      </w:tblGrid>
      <w:tr w:rsidR="00E60CD9" w:rsidRPr="00292B9E" w:rsidTr="00165B4D">
        <w:trPr>
          <w:trHeight w:val="345"/>
          <w:ins w:id="895" w:author="telink" w:date="2018-06-26T10:13:00Z"/>
        </w:trPr>
        <w:tc>
          <w:tcPr>
            <w:tcW w:w="973" w:type="dxa"/>
          </w:tcPr>
          <w:p w:rsidR="00E60CD9" w:rsidRPr="00292B9E" w:rsidRDefault="00E60CD9" w:rsidP="00165B4D">
            <w:pPr>
              <w:pStyle w:val="Default"/>
              <w:jc w:val="both"/>
              <w:rPr>
                <w:ins w:id="896" w:author="telink" w:date="2018-06-26T10:13:00Z"/>
                <w:sz w:val="20"/>
                <w:szCs w:val="20"/>
              </w:rPr>
            </w:pPr>
            <w:ins w:id="897" w:author="telink" w:date="2018-06-26T10:13:00Z">
              <w:r>
                <w:rPr>
                  <w:rFonts w:asciiTheme="minorHAnsi" w:hAnsiTheme="minorHAnsi" w:cstheme="minorHAnsi" w:hint="eastAsia"/>
                  <w:sz w:val="20"/>
                  <w:szCs w:val="20"/>
                </w:rPr>
                <w:t>dstAddr</w:t>
              </w:r>
            </w:ins>
          </w:p>
        </w:tc>
        <w:tc>
          <w:tcPr>
            <w:tcW w:w="1716" w:type="dxa"/>
          </w:tcPr>
          <w:p w:rsidR="00E60CD9" w:rsidRPr="00292B9E" w:rsidRDefault="00E60CD9" w:rsidP="00165B4D">
            <w:pPr>
              <w:pStyle w:val="Default"/>
              <w:jc w:val="both"/>
              <w:rPr>
                <w:ins w:id="898" w:author="telink" w:date="2018-06-26T10:13:00Z"/>
                <w:rFonts w:cstheme="minorHAnsi"/>
                <w:iCs/>
                <w:color w:val="000000" w:themeColor="text1"/>
                <w:sz w:val="20"/>
                <w:szCs w:val="20"/>
              </w:rPr>
            </w:pPr>
            <w:ins w:id="899" w:author="telink" w:date="2018-06-26T10:13:00Z">
              <w:r w:rsidRPr="00292B9E">
                <w:rPr>
                  <w:iCs/>
                  <w:sz w:val="20"/>
                  <w:szCs w:val="20"/>
                </w:rPr>
                <w:t>nwkManagerAddr</w:t>
              </w:r>
            </w:ins>
          </w:p>
        </w:tc>
        <w:tc>
          <w:tcPr>
            <w:tcW w:w="1559" w:type="dxa"/>
          </w:tcPr>
          <w:p w:rsidR="00E60CD9" w:rsidRPr="00953E17" w:rsidRDefault="00E60CD9" w:rsidP="00165B4D">
            <w:pPr>
              <w:rPr>
                <w:ins w:id="900" w:author="telink" w:date="2018-06-26T10:13:00Z"/>
                <w:rFonts w:cstheme="minorHAnsi"/>
                <w:iCs/>
                <w:color w:val="000000" w:themeColor="text1"/>
                <w:sz w:val="20"/>
                <w:szCs w:val="20"/>
              </w:rPr>
            </w:pPr>
            <w:ins w:id="901" w:author="telink" w:date="2018-06-26T10:13:00Z">
              <w:r w:rsidRPr="00292B9E">
                <w:rPr>
                  <w:sz w:val="20"/>
                  <w:szCs w:val="20"/>
                </w:rPr>
                <w:t>ScanChannels</w:t>
              </w:r>
            </w:ins>
          </w:p>
        </w:tc>
        <w:tc>
          <w:tcPr>
            <w:tcW w:w="1417" w:type="dxa"/>
          </w:tcPr>
          <w:p w:rsidR="00E60CD9" w:rsidRPr="00292B9E" w:rsidRDefault="00E60CD9" w:rsidP="00165B4D">
            <w:pPr>
              <w:rPr>
                <w:ins w:id="902" w:author="telink" w:date="2018-06-26T10:13:00Z"/>
                <w:rFonts w:cstheme="minorHAnsi"/>
                <w:iCs/>
                <w:color w:val="000000" w:themeColor="text1"/>
                <w:sz w:val="20"/>
                <w:szCs w:val="20"/>
              </w:rPr>
            </w:pPr>
            <w:ins w:id="903" w:author="telink" w:date="2018-06-26T10:13:00Z">
              <w:r w:rsidRPr="00292B9E">
                <w:rPr>
                  <w:sz w:val="20"/>
                  <w:szCs w:val="20"/>
                </w:rPr>
                <w:t>ScanDuration</w:t>
              </w:r>
            </w:ins>
          </w:p>
        </w:tc>
        <w:tc>
          <w:tcPr>
            <w:tcW w:w="2410" w:type="dxa"/>
          </w:tcPr>
          <w:p w:rsidR="00E60CD9" w:rsidRPr="00292B9E" w:rsidRDefault="00E60CD9" w:rsidP="00165B4D">
            <w:pPr>
              <w:rPr>
                <w:ins w:id="904" w:author="telink" w:date="2018-06-26T10:13:00Z"/>
              </w:rPr>
            </w:pPr>
            <w:ins w:id="905" w:author="telink" w:date="2018-06-26T10:13:00Z">
              <w:r>
                <w:rPr>
                  <w:rFonts w:hint="eastAsia"/>
                  <w:sz w:val="20"/>
                  <w:szCs w:val="20"/>
                </w:rPr>
                <w:t>S</w:t>
              </w:r>
              <w:r w:rsidRPr="00292B9E">
                <w:rPr>
                  <w:sz w:val="20"/>
                  <w:szCs w:val="20"/>
                </w:rPr>
                <w:t>canCount</w:t>
              </w:r>
              <w:r>
                <w:rPr>
                  <w:rFonts w:hint="eastAsia"/>
                  <w:sz w:val="20"/>
                  <w:szCs w:val="20"/>
                </w:rPr>
                <w:t>/</w:t>
              </w:r>
              <w:r w:rsidRPr="00292B9E">
                <w:rPr>
                  <w:iCs/>
                  <w:sz w:val="20"/>
                  <w:szCs w:val="20"/>
                </w:rPr>
                <w:t xml:space="preserve"> nwkUpdateId</w:t>
              </w:r>
            </w:ins>
          </w:p>
        </w:tc>
      </w:tr>
      <w:tr w:rsidR="00E60CD9" w:rsidRPr="00292B9E" w:rsidTr="00165B4D">
        <w:trPr>
          <w:trHeight w:val="400"/>
          <w:ins w:id="906" w:author="telink" w:date="2018-06-26T10:13:00Z"/>
        </w:trPr>
        <w:tc>
          <w:tcPr>
            <w:tcW w:w="973" w:type="dxa"/>
          </w:tcPr>
          <w:p w:rsidR="00E60CD9" w:rsidRPr="00292B9E" w:rsidRDefault="00E60CD9" w:rsidP="00165B4D">
            <w:pPr>
              <w:rPr>
                <w:ins w:id="907" w:author="telink" w:date="2018-06-26T10:13:00Z"/>
                <w:rFonts w:cstheme="minorHAnsi"/>
                <w:iCs/>
                <w:color w:val="000000" w:themeColor="text1"/>
                <w:kern w:val="0"/>
                <w:sz w:val="20"/>
                <w:szCs w:val="20"/>
              </w:rPr>
            </w:pPr>
            <w:ins w:id="908" w:author="telink" w:date="2018-06-26T10:13:00Z">
              <w:r>
                <w:rPr>
                  <w:rFonts w:cstheme="minorHAnsi" w:hint="eastAsia"/>
                  <w:iCs/>
                  <w:color w:val="000000" w:themeColor="text1"/>
                  <w:kern w:val="0"/>
                  <w:sz w:val="20"/>
                  <w:szCs w:val="20"/>
                </w:rPr>
                <w:t>2Bytes</w:t>
              </w:r>
            </w:ins>
          </w:p>
        </w:tc>
        <w:tc>
          <w:tcPr>
            <w:tcW w:w="1716" w:type="dxa"/>
          </w:tcPr>
          <w:p w:rsidR="00E60CD9" w:rsidRPr="00292B9E" w:rsidRDefault="00E60CD9" w:rsidP="00165B4D">
            <w:pPr>
              <w:rPr>
                <w:ins w:id="909" w:author="telink" w:date="2018-06-26T10:13:00Z"/>
                <w:rFonts w:cstheme="minorHAnsi"/>
                <w:iCs/>
                <w:color w:val="000000" w:themeColor="text1"/>
                <w:kern w:val="0"/>
                <w:sz w:val="20"/>
                <w:szCs w:val="20"/>
              </w:rPr>
            </w:pPr>
            <w:ins w:id="910" w:author="telink" w:date="2018-06-26T10:13:00Z">
              <w:r w:rsidRPr="00292B9E">
                <w:rPr>
                  <w:rFonts w:cstheme="minorHAnsi"/>
                  <w:iCs/>
                  <w:color w:val="000000" w:themeColor="text1"/>
                  <w:kern w:val="0"/>
                  <w:sz w:val="20"/>
                  <w:szCs w:val="20"/>
                </w:rPr>
                <w:t xml:space="preserve">   </w:t>
              </w:r>
              <w:r>
                <w:rPr>
                  <w:rFonts w:cstheme="minorHAnsi" w:hint="eastAsia"/>
                  <w:iCs/>
                  <w:color w:val="000000" w:themeColor="text1"/>
                  <w:kern w:val="0"/>
                  <w:sz w:val="20"/>
                  <w:szCs w:val="20"/>
                </w:rPr>
                <w:t>2</w:t>
              </w:r>
              <w:r w:rsidRPr="00292B9E">
                <w:rPr>
                  <w:rFonts w:cstheme="minorHAnsi"/>
                  <w:iCs/>
                  <w:color w:val="000000" w:themeColor="text1"/>
                  <w:kern w:val="0"/>
                  <w:sz w:val="20"/>
                  <w:szCs w:val="20"/>
                </w:rPr>
                <w:t>Bytes</w:t>
              </w:r>
            </w:ins>
          </w:p>
        </w:tc>
        <w:tc>
          <w:tcPr>
            <w:tcW w:w="1559" w:type="dxa"/>
          </w:tcPr>
          <w:p w:rsidR="00E60CD9" w:rsidRPr="00292B9E" w:rsidRDefault="00E60CD9" w:rsidP="00165B4D">
            <w:pPr>
              <w:rPr>
                <w:ins w:id="911" w:author="telink" w:date="2018-06-26T10:13:00Z"/>
                <w:rFonts w:cstheme="minorHAnsi"/>
                <w:iCs/>
                <w:color w:val="000000" w:themeColor="text1"/>
                <w:kern w:val="0"/>
                <w:sz w:val="20"/>
                <w:szCs w:val="20"/>
              </w:rPr>
            </w:pPr>
            <w:ins w:id="912" w:author="telink" w:date="2018-06-26T10:13:00Z">
              <w:r w:rsidRPr="00292B9E">
                <w:rPr>
                  <w:rFonts w:cstheme="minorHAnsi"/>
                  <w:iCs/>
                  <w:color w:val="000000" w:themeColor="text1"/>
                  <w:kern w:val="0"/>
                  <w:sz w:val="20"/>
                  <w:szCs w:val="20"/>
                </w:rPr>
                <w:t xml:space="preserve"> </w:t>
              </w:r>
              <w:r>
                <w:rPr>
                  <w:rFonts w:cstheme="minorHAnsi" w:hint="eastAsia"/>
                  <w:iCs/>
                  <w:color w:val="000000" w:themeColor="text1"/>
                  <w:kern w:val="0"/>
                  <w:sz w:val="20"/>
                  <w:szCs w:val="20"/>
                </w:rPr>
                <w:t>4</w:t>
              </w:r>
              <w:r w:rsidRPr="00292B9E">
                <w:rPr>
                  <w:rFonts w:cstheme="minorHAnsi"/>
                  <w:iCs/>
                  <w:color w:val="000000" w:themeColor="text1"/>
                  <w:kern w:val="0"/>
                  <w:sz w:val="20"/>
                  <w:szCs w:val="20"/>
                </w:rPr>
                <w:t>Byte</w:t>
              </w:r>
              <w:r>
                <w:rPr>
                  <w:rFonts w:cstheme="minorHAnsi" w:hint="eastAsia"/>
                  <w:iCs/>
                  <w:color w:val="000000" w:themeColor="text1"/>
                  <w:kern w:val="0"/>
                  <w:sz w:val="20"/>
                  <w:szCs w:val="20"/>
                </w:rPr>
                <w:t>s</w:t>
              </w:r>
            </w:ins>
          </w:p>
        </w:tc>
        <w:tc>
          <w:tcPr>
            <w:tcW w:w="1417" w:type="dxa"/>
          </w:tcPr>
          <w:p w:rsidR="00E60CD9" w:rsidRPr="00292B9E" w:rsidRDefault="00E60CD9" w:rsidP="00165B4D">
            <w:pPr>
              <w:rPr>
                <w:ins w:id="913" w:author="telink" w:date="2018-06-26T10:13:00Z"/>
                <w:rFonts w:cstheme="minorHAnsi"/>
                <w:iCs/>
                <w:color w:val="000000" w:themeColor="text1"/>
                <w:kern w:val="0"/>
                <w:sz w:val="20"/>
                <w:szCs w:val="20"/>
              </w:rPr>
            </w:pPr>
            <w:ins w:id="914" w:author="telink" w:date="2018-06-26T10:13:00Z">
              <w:r w:rsidRPr="00292B9E">
                <w:rPr>
                  <w:rFonts w:cstheme="minorHAnsi" w:hint="eastAsia"/>
                  <w:iCs/>
                  <w:color w:val="000000" w:themeColor="text1"/>
                  <w:kern w:val="0"/>
                  <w:sz w:val="20"/>
                  <w:szCs w:val="20"/>
                </w:rPr>
                <w:t>1</w:t>
              </w:r>
              <w:r w:rsidRPr="00292B9E">
                <w:rPr>
                  <w:rFonts w:cstheme="minorHAnsi"/>
                  <w:iCs/>
                  <w:color w:val="000000" w:themeColor="text1"/>
                  <w:kern w:val="0"/>
                  <w:sz w:val="20"/>
                  <w:szCs w:val="20"/>
                </w:rPr>
                <w:t>Bytes</w:t>
              </w:r>
            </w:ins>
          </w:p>
        </w:tc>
        <w:tc>
          <w:tcPr>
            <w:tcW w:w="2410" w:type="dxa"/>
          </w:tcPr>
          <w:p w:rsidR="00E60CD9" w:rsidRPr="00292B9E" w:rsidRDefault="00E60CD9" w:rsidP="00165B4D">
            <w:pPr>
              <w:rPr>
                <w:ins w:id="915" w:author="telink" w:date="2018-06-26T10:13:00Z"/>
                <w:rFonts w:cstheme="minorHAnsi"/>
                <w:iCs/>
                <w:color w:val="000000" w:themeColor="text1"/>
                <w:kern w:val="0"/>
                <w:sz w:val="20"/>
                <w:szCs w:val="20"/>
              </w:rPr>
            </w:pPr>
            <w:ins w:id="916" w:author="telink" w:date="2018-06-26T10:13:00Z">
              <w:r w:rsidRPr="00292B9E">
                <w:rPr>
                  <w:rFonts w:cstheme="minorHAnsi"/>
                  <w:iCs/>
                  <w:color w:val="000000" w:themeColor="text1"/>
                  <w:kern w:val="0"/>
                  <w:sz w:val="20"/>
                  <w:szCs w:val="20"/>
                </w:rPr>
                <w:t>1Byte</w:t>
              </w:r>
            </w:ins>
          </w:p>
        </w:tc>
      </w:tr>
    </w:tbl>
    <w:p w:rsidR="00E60CD9" w:rsidRDefault="00E60CD9" w:rsidP="00E60CD9">
      <w:pPr>
        <w:rPr>
          <w:ins w:id="917" w:author="telink" w:date="2018-06-26T10:13:00Z"/>
          <w:sz w:val="20"/>
          <w:szCs w:val="20"/>
        </w:rPr>
      </w:pPr>
      <w:ins w:id="918" w:author="telink" w:date="2018-06-26T10:13:00Z">
        <w:r>
          <w:rPr>
            <w:rFonts w:cstheme="minorHAnsi" w:hint="eastAsia"/>
            <w:i/>
            <w:iCs/>
            <w:color w:val="000000" w:themeColor="text1"/>
            <w:sz w:val="20"/>
            <w:szCs w:val="20"/>
          </w:rPr>
          <w:t>dst</w:t>
        </w:r>
        <w:r w:rsidRPr="0024268F">
          <w:rPr>
            <w:rFonts w:cstheme="minorHAnsi" w:hint="eastAsia"/>
            <w:i/>
            <w:iCs/>
            <w:color w:val="000000" w:themeColor="text1"/>
            <w:kern w:val="0"/>
            <w:sz w:val="20"/>
            <w:szCs w:val="20"/>
          </w:rPr>
          <w:t>Addr</w:t>
        </w:r>
        <w:r>
          <w:rPr>
            <w:rFonts w:hint="eastAsia"/>
            <w:i/>
            <w:sz w:val="20"/>
            <w:szCs w:val="20"/>
          </w:rPr>
          <w:t xml:space="preserve">:   </w:t>
        </w:r>
        <w:r>
          <w:rPr>
            <w:rFonts w:hint="eastAsia"/>
            <w:sz w:val="20"/>
            <w:szCs w:val="20"/>
          </w:rPr>
          <w:t>the address this command will be send t</w:t>
        </w:r>
        <w:r>
          <w:rPr>
            <w:sz w:val="20"/>
            <w:szCs w:val="20"/>
          </w:rPr>
          <w:t>o.</w:t>
        </w:r>
      </w:ins>
    </w:p>
    <w:p w:rsidR="00E60CD9" w:rsidRDefault="00E60CD9" w:rsidP="00E60CD9">
      <w:pPr>
        <w:rPr>
          <w:ins w:id="919" w:author="telink" w:date="2018-06-26T10:01:00Z"/>
          <w:sz w:val="20"/>
          <w:szCs w:val="20"/>
        </w:rPr>
      </w:pPr>
      <w:ins w:id="920" w:author="telink" w:date="2018-06-26T10:13:00Z">
        <w:r w:rsidRPr="00594993">
          <w:rPr>
            <w:i/>
            <w:sz w:val="20"/>
            <w:szCs w:val="20"/>
          </w:rPr>
          <w:t>ScanChannels</w:t>
        </w:r>
        <w:r w:rsidRPr="00594993">
          <w:rPr>
            <w:rFonts w:hint="eastAsia"/>
            <w:i/>
            <w:sz w:val="20"/>
            <w:szCs w:val="20"/>
          </w:rPr>
          <w:t>:</w:t>
        </w:r>
        <w:r w:rsidRPr="00292B9E">
          <w:rPr>
            <w:rFonts w:hint="eastAsia"/>
            <w:sz w:val="20"/>
            <w:szCs w:val="20"/>
          </w:rPr>
          <w:t xml:space="preserve">  channel bit mask, </w:t>
        </w:r>
        <w:r w:rsidRPr="00292B9E">
          <w:rPr>
            <w:sz w:val="20"/>
            <w:szCs w:val="20"/>
          </w:rPr>
          <w:t>the 32-bit field structure</w:t>
        </w:r>
        <w:r>
          <w:rPr>
            <w:sz w:val="20"/>
            <w:szCs w:val="20"/>
          </w:rPr>
          <w:t>.</w:t>
        </w:r>
      </w:ins>
    </w:p>
    <w:p w:rsidR="00E60CD9" w:rsidRPr="00292B9E" w:rsidRDefault="00E60CD9" w:rsidP="00E60CD9">
      <w:pPr>
        <w:rPr>
          <w:ins w:id="921" w:author="telink" w:date="2018-06-26T10:13:00Z"/>
          <w:sz w:val="20"/>
          <w:szCs w:val="20"/>
        </w:rPr>
      </w:pPr>
      <w:ins w:id="922" w:author="telink" w:date="2018-06-26T10:13:00Z">
        <w:r w:rsidRPr="00594993">
          <w:rPr>
            <w:i/>
            <w:sz w:val="20"/>
            <w:szCs w:val="20"/>
          </w:rPr>
          <w:t>ScanDuration</w:t>
        </w:r>
        <w:r w:rsidRPr="00594993">
          <w:rPr>
            <w:rFonts w:hint="eastAsia"/>
            <w:i/>
            <w:sz w:val="20"/>
            <w:szCs w:val="20"/>
          </w:rPr>
          <w:t xml:space="preserve">: </w:t>
        </w:r>
        <w:r w:rsidRPr="00292B9E">
          <w:rPr>
            <w:rFonts w:hint="eastAsia"/>
            <w:sz w:val="20"/>
            <w:szCs w:val="20"/>
          </w:rPr>
          <w:t xml:space="preserve"> </w:t>
        </w:r>
        <w:r w:rsidRPr="00292B9E">
          <w:rPr>
            <w:sz w:val="20"/>
            <w:szCs w:val="20"/>
          </w:rPr>
          <w:t xml:space="preserve">A value used to calculate the length of time to spend scanning each channel. </w:t>
        </w:r>
      </w:ins>
    </w:p>
    <w:p w:rsidR="00E60CD9" w:rsidRDefault="00E60CD9" w:rsidP="00E60CD9">
      <w:pPr>
        <w:rPr>
          <w:ins w:id="923" w:author="telink" w:date="2018-06-26T10:12:00Z"/>
          <w:rFonts w:cstheme="minorHAnsi"/>
          <w:b/>
          <w:iCs/>
          <w:color w:val="000000" w:themeColor="text1"/>
          <w:sz w:val="20"/>
          <w:szCs w:val="20"/>
        </w:rPr>
      </w:pPr>
      <w:ins w:id="924" w:author="telink" w:date="2018-06-26T10:13:00Z">
        <w:r w:rsidRPr="00292B9E">
          <w:rPr>
            <w:rFonts w:hint="eastAsia"/>
            <w:sz w:val="20"/>
            <w:szCs w:val="20"/>
          </w:rPr>
          <w:t xml:space="preserve">             </w:t>
        </w:r>
        <w:r w:rsidRPr="00292B9E">
          <w:rPr>
            <w:sz w:val="20"/>
            <w:szCs w:val="20"/>
          </w:rPr>
          <w:t>0x00-0x05 or 0xfe or 0xff</w:t>
        </w:r>
        <w:r>
          <w:rPr>
            <w:sz w:val="20"/>
            <w:szCs w:val="20"/>
          </w:rPr>
          <w:t>.</w:t>
        </w:r>
      </w:ins>
    </w:p>
    <w:p w:rsidR="00E60CD9" w:rsidRDefault="00E60CD9" w:rsidP="00E60CD9">
      <w:pPr>
        <w:rPr>
          <w:ins w:id="925" w:author="telink" w:date="2018-06-26T10:14:00Z"/>
          <w:sz w:val="20"/>
          <w:szCs w:val="20"/>
        </w:rPr>
      </w:pPr>
      <w:ins w:id="926" w:author="telink" w:date="2018-06-26T10:13:00Z">
        <w:r w:rsidRPr="00594993">
          <w:rPr>
            <w:i/>
            <w:sz w:val="20"/>
            <w:szCs w:val="20"/>
          </w:rPr>
          <w:t>ScanCount</w:t>
        </w:r>
        <w:r w:rsidRPr="00594993">
          <w:rPr>
            <w:rFonts w:hint="eastAsia"/>
            <w:i/>
            <w:sz w:val="20"/>
            <w:szCs w:val="20"/>
          </w:rPr>
          <w:t xml:space="preserve">: </w:t>
        </w:r>
        <w:r w:rsidRPr="00292B9E">
          <w:rPr>
            <w:rFonts w:hint="eastAsia"/>
            <w:sz w:val="20"/>
            <w:szCs w:val="20"/>
          </w:rPr>
          <w:t xml:space="preserve">   </w:t>
        </w:r>
        <w:r w:rsidRPr="00292B9E">
          <w:rPr>
            <w:sz w:val="20"/>
            <w:szCs w:val="20"/>
          </w:rPr>
          <w:t>This field represents the number of energy scans to be conducted and reported</w:t>
        </w:r>
        <w:r>
          <w:rPr>
            <w:sz w:val="20"/>
            <w:szCs w:val="20"/>
          </w:rPr>
          <w:t>.</w:t>
        </w:r>
      </w:ins>
    </w:p>
    <w:p w:rsidR="00E60CD9" w:rsidRDefault="00E60CD9" w:rsidP="00E60CD9">
      <w:pPr>
        <w:rPr>
          <w:ins w:id="927" w:author="telink" w:date="2018-06-26T10:12:00Z"/>
          <w:rFonts w:cstheme="minorHAnsi"/>
          <w:b/>
          <w:iCs/>
          <w:color w:val="000000" w:themeColor="text1"/>
          <w:sz w:val="20"/>
          <w:szCs w:val="20"/>
        </w:rPr>
      </w:pPr>
      <w:ins w:id="928" w:author="telink" w:date="2018-06-26T10:14:00Z">
        <w:r>
          <w:rPr>
            <w:sz w:val="20"/>
            <w:szCs w:val="20"/>
          </w:rPr>
          <w:t xml:space="preserve">              It</w:t>
        </w:r>
        <w:r w:rsidRPr="00292B9E">
          <w:rPr>
            <w:sz w:val="20"/>
            <w:szCs w:val="20"/>
          </w:rPr>
          <w:t xml:space="preserve"> shall be present only if the ScanDuration is within the range of 0x00 to 0x05.</w:t>
        </w:r>
      </w:ins>
    </w:p>
    <w:p w:rsidR="00E60CD9" w:rsidRDefault="00E60CD9" w:rsidP="00E60CD9">
      <w:pPr>
        <w:rPr>
          <w:ins w:id="929" w:author="telink" w:date="2018-06-26T10:14:00Z"/>
          <w:sz w:val="20"/>
          <w:szCs w:val="20"/>
        </w:rPr>
      </w:pPr>
      <w:ins w:id="930" w:author="telink" w:date="2018-06-26T10:14:00Z">
        <w:r w:rsidRPr="00594993">
          <w:rPr>
            <w:i/>
            <w:iCs/>
            <w:sz w:val="20"/>
            <w:szCs w:val="20"/>
          </w:rPr>
          <w:lastRenderedPageBreak/>
          <w:t>nwkUpdateId</w:t>
        </w:r>
        <w:r w:rsidRPr="00594993">
          <w:rPr>
            <w:rFonts w:hint="eastAsia"/>
            <w:i/>
            <w:iCs/>
            <w:sz w:val="20"/>
            <w:szCs w:val="20"/>
          </w:rPr>
          <w:t>:</w:t>
        </w:r>
        <w:r w:rsidRPr="00292B9E">
          <w:rPr>
            <w:rFonts w:hint="eastAsia"/>
            <w:iCs/>
            <w:sz w:val="20"/>
            <w:szCs w:val="20"/>
          </w:rPr>
          <w:t xml:space="preserve">  </w:t>
        </w:r>
        <w:r w:rsidRPr="00292B9E">
          <w:rPr>
            <w:sz w:val="20"/>
            <w:szCs w:val="20"/>
          </w:rPr>
          <w:t xml:space="preserve">The value of the </w:t>
        </w:r>
        <w:r w:rsidRPr="00292B9E">
          <w:rPr>
            <w:iCs/>
            <w:sz w:val="20"/>
            <w:szCs w:val="20"/>
          </w:rPr>
          <w:t xml:space="preserve">nwkUpdated </w:t>
        </w:r>
        <w:r w:rsidRPr="00292B9E">
          <w:rPr>
            <w:sz w:val="20"/>
            <w:szCs w:val="20"/>
          </w:rPr>
          <w:t>contained in this request. This value is set by the</w:t>
        </w:r>
      </w:ins>
    </w:p>
    <w:p w:rsidR="00E60CD9" w:rsidRDefault="00E60CD9" w:rsidP="00E60CD9">
      <w:pPr>
        <w:rPr>
          <w:ins w:id="931" w:author="telink" w:date="2018-06-26T10:14:00Z"/>
          <w:sz w:val="20"/>
          <w:szCs w:val="20"/>
        </w:rPr>
      </w:pPr>
      <w:ins w:id="932" w:author="telink" w:date="2018-06-26T10:14:00Z">
        <w:r>
          <w:rPr>
            <w:sz w:val="20"/>
            <w:szCs w:val="20"/>
          </w:rPr>
          <w:tab/>
        </w:r>
        <w:r>
          <w:rPr>
            <w:sz w:val="20"/>
            <w:szCs w:val="20"/>
          </w:rPr>
          <w:tab/>
        </w:r>
        <w:r>
          <w:rPr>
            <w:sz w:val="20"/>
            <w:szCs w:val="20"/>
          </w:rPr>
          <w:tab/>
        </w:r>
        <w:r w:rsidRPr="00292B9E">
          <w:rPr>
            <w:sz w:val="20"/>
            <w:szCs w:val="20"/>
          </w:rPr>
          <w:t>Network Channel Manager prior to sending the message.</w:t>
        </w:r>
      </w:ins>
    </w:p>
    <w:p w:rsidR="00E60CD9" w:rsidRDefault="00E60CD9" w:rsidP="00E60CD9">
      <w:pPr>
        <w:ind w:left="840" w:firstLine="420"/>
        <w:rPr>
          <w:ins w:id="933" w:author="telink" w:date="2018-06-26T10:15:00Z"/>
          <w:sz w:val="20"/>
          <w:szCs w:val="20"/>
        </w:rPr>
        <w:pPrChange w:id="934" w:author="telink" w:date="2018-06-26T10:15:00Z">
          <w:pPr/>
        </w:pPrChange>
      </w:pPr>
      <w:ins w:id="935" w:author="telink" w:date="2018-06-26T10:14:00Z">
        <w:r w:rsidRPr="00292B9E">
          <w:rPr>
            <w:sz w:val="20"/>
            <w:szCs w:val="20"/>
          </w:rPr>
          <w:t>This field shall only be present of the ScanDuration is 0xfe or 0xff. If the ScanDuration</w:t>
        </w:r>
      </w:ins>
    </w:p>
    <w:p w:rsidR="00E60CD9" w:rsidRDefault="00E60CD9" w:rsidP="00E60CD9">
      <w:pPr>
        <w:ind w:left="840" w:firstLine="420"/>
        <w:rPr>
          <w:ins w:id="936" w:author="telink" w:date="2018-06-26T10:19:00Z"/>
          <w:sz w:val="20"/>
          <w:szCs w:val="20"/>
        </w:rPr>
        <w:pPrChange w:id="937" w:author="telink" w:date="2018-06-26T10:15:00Z">
          <w:pPr/>
        </w:pPrChange>
      </w:pPr>
      <w:ins w:id="938" w:author="telink" w:date="2018-06-26T10:15:00Z">
        <w:r w:rsidRPr="00292B9E">
          <w:rPr>
            <w:sz w:val="20"/>
            <w:szCs w:val="20"/>
          </w:rPr>
          <w:t xml:space="preserve">is 0xff, then the value in the </w:t>
        </w:r>
        <w:r w:rsidRPr="00292B9E">
          <w:rPr>
            <w:iCs/>
            <w:sz w:val="20"/>
            <w:szCs w:val="20"/>
          </w:rPr>
          <w:t xml:space="preserve">nwkUpdateID </w:t>
        </w:r>
        <w:r w:rsidRPr="00292B9E">
          <w:rPr>
            <w:sz w:val="20"/>
            <w:szCs w:val="20"/>
          </w:rPr>
          <w:t>shall be ignored</w:t>
        </w:r>
        <w:r>
          <w:rPr>
            <w:sz w:val="20"/>
            <w:szCs w:val="20"/>
          </w:rPr>
          <w:t>.</w:t>
        </w:r>
      </w:ins>
    </w:p>
    <w:p w:rsidR="00E60CD9" w:rsidRDefault="00E60CD9" w:rsidP="00E60CD9">
      <w:pPr>
        <w:rPr>
          <w:ins w:id="939" w:author="telink" w:date="2018-06-26T10:20:00Z"/>
          <w:sz w:val="20"/>
          <w:szCs w:val="20"/>
        </w:rPr>
      </w:pPr>
      <w:ins w:id="940" w:author="telink" w:date="2018-06-26T10:19:00Z">
        <w:r w:rsidRPr="00594993">
          <w:rPr>
            <w:i/>
            <w:iCs/>
            <w:sz w:val="20"/>
            <w:szCs w:val="20"/>
          </w:rPr>
          <w:t>nwkManagerAddr</w:t>
        </w:r>
        <w:r w:rsidRPr="00594993">
          <w:rPr>
            <w:rFonts w:hint="eastAsia"/>
            <w:i/>
            <w:iCs/>
            <w:sz w:val="20"/>
            <w:szCs w:val="20"/>
          </w:rPr>
          <w:t>:</w:t>
        </w:r>
        <w:r w:rsidRPr="00292B9E">
          <w:rPr>
            <w:rFonts w:hint="eastAsia"/>
            <w:iCs/>
            <w:sz w:val="20"/>
            <w:szCs w:val="20"/>
          </w:rPr>
          <w:t xml:space="preserve">  </w:t>
        </w:r>
        <w:r w:rsidRPr="00292B9E">
          <w:rPr>
            <w:sz w:val="20"/>
            <w:szCs w:val="20"/>
          </w:rPr>
          <w:t>This field shall be present only if the ScanDuration is set to 0xff, and, where</w:t>
        </w:r>
      </w:ins>
    </w:p>
    <w:p w:rsidR="00E60CD9" w:rsidRDefault="00E60CD9" w:rsidP="00E60CD9">
      <w:pPr>
        <w:rPr>
          <w:ins w:id="941" w:author="telink" w:date="2018-06-26T10:20:00Z"/>
          <w:sz w:val="20"/>
          <w:szCs w:val="20"/>
        </w:rPr>
      </w:pPr>
      <w:ins w:id="942" w:author="telink" w:date="2018-06-26T10:20:00Z">
        <w:r>
          <w:rPr>
            <w:rFonts w:cstheme="minorHAnsi"/>
            <w:b/>
            <w:iCs/>
            <w:color w:val="000000" w:themeColor="text1"/>
            <w:sz w:val="20"/>
            <w:szCs w:val="20"/>
          </w:rPr>
          <w:tab/>
        </w:r>
        <w:r>
          <w:rPr>
            <w:rFonts w:cstheme="minorHAnsi"/>
            <w:b/>
            <w:iCs/>
            <w:color w:val="000000" w:themeColor="text1"/>
            <w:sz w:val="20"/>
            <w:szCs w:val="20"/>
          </w:rPr>
          <w:tab/>
        </w:r>
        <w:r>
          <w:rPr>
            <w:rFonts w:cstheme="minorHAnsi"/>
            <w:b/>
            <w:iCs/>
            <w:color w:val="000000" w:themeColor="text1"/>
            <w:sz w:val="20"/>
            <w:szCs w:val="20"/>
          </w:rPr>
          <w:tab/>
        </w:r>
        <w:r>
          <w:rPr>
            <w:rFonts w:cstheme="minorHAnsi"/>
            <w:b/>
            <w:iCs/>
            <w:color w:val="000000" w:themeColor="text1"/>
            <w:sz w:val="20"/>
            <w:szCs w:val="20"/>
          </w:rPr>
          <w:tab/>
        </w:r>
        <w:r w:rsidRPr="00292B9E">
          <w:rPr>
            <w:sz w:val="20"/>
            <w:szCs w:val="20"/>
          </w:rPr>
          <w:t>present, indicates the NWK address for the device with the Network Manager bit</w:t>
        </w:r>
      </w:ins>
    </w:p>
    <w:p w:rsidR="00E60CD9" w:rsidRDefault="00E60CD9" w:rsidP="00E60CD9">
      <w:pPr>
        <w:rPr>
          <w:ins w:id="943" w:author="telink" w:date="2018-06-26T10:12:00Z"/>
          <w:rFonts w:cstheme="minorHAnsi"/>
          <w:b/>
          <w:iCs/>
          <w:color w:val="000000" w:themeColor="text1"/>
          <w:sz w:val="20"/>
          <w:szCs w:val="20"/>
        </w:rPr>
      </w:pPr>
      <w:ins w:id="944" w:author="telink" w:date="2018-06-26T10:20:00Z">
        <w:r>
          <w:rPr>
            <w:rFonts w:cstheme="minorHAnsi"/>
            <w:b/>
            <w:iCs/>
            <w:color w:val="000000" w:themeColor="text1"/>
            <w:sz w:val="20"/>
            <w:szCs w:val="20"/>
          </w:rPr>
          <w:tab/>
        </w:r>
        <w:r>
          <w:rPr>
            <w:rFonts w:cstheme="minorHAnsi"/>
            <w:b/>
            <w:iCs/>
            <w:color w:val="000000" w:themeColor="text1"/>
            <w:sz w:val="20"/>
            <w:szCs w:val="20"/>
          </w:rPr>
          <w:tab/>
        </w:r>
        <w:r>
          <w:rPr>
            <w:rFonts w:cstheme="minorHAnsi"/>
            <w:b/>
            <w:iCs/>
            <w:color w:val="000000" w:themeColor="text1"/>
            <w:sz w:val="20"/>
            <w:szCs w:val="20"/>
          </w:rPr>
          <w:tab/>
        </w:r>
        <w:r>
          <w:rPr>
            <w:rFonts w:cstheme="minorHAnsi"/>
            <w:b/>
            <w:iCs/>
            <w:color w:val="000000" w:themeColor="text1"/>
            <w:sz w:val="20"/>
            <w:szCs w:val="20"/>
          </w:rPr>
          <w:tab/>
        </w:r>
        <w:r w:rsidRPr="00292B9E">
          <w:rPr>
            <w:sz w:val="20"/>
            <w:szCs w:val="20"/>
          </w:rPr>
          <w:t>set in its Node De-scriptor</w:t>
        </w:r>
        <w:r>
          <w:rPr>
            <w:sz w:val="20"/>
            <w:szCs w:val="20"/>
          </w:rPr>
          <w:t>.</w:t>
        </w:r>
      </w:ins>
    </w:p>
    <w:p w:rsidR="00E60CD9" w:rsidRDefault="00E60CD9" w:rsidP="00E60CD9">
      <w:pPr>
        <w:rPr>
          <w:ins w:id="945" w:author="telink" w:date="2018-06-26T10:20:00Z"/>
          <w:sz w:val="20"/>
          <w:szCs w:val="20"/>
        </w:rPr>
      </w:pPr>
      <w:ins w:id="946" w:author="telink" w:date="2018-06-26T10:20:00Z">
        <w:r w:rsidRPr="00292B9E">
          <w:rPr>
            <w:rFonts w:cstheme="minorHAnsi" w:hint="eastAsia"/>
            <w:b/>
            <w:iCs/>
            <w:color w:val="000000" w:themeColor="text1"/>
            <w:kern w:val="0"/>
            <w:sz w:val="20"/>
            <w:szCs w:val="20"/>
          </w:rPr>
          <w:t xml:space="preserve">packet format:  </w:t>
        </w:r>
        <w:r w:rsidRPr="00292B9E">
          <w:rPr>
            <w:b/>
          </w:rPr>
          <w:t xml:space="preserve">55 00 </w:t>
        </w:r>
        <w:r w:rsidRPr="00292B9E">
          <w:rPr>
            <w:rFonts w:hint="eastAsia"/>
            <w:b/>
          </w:rPr>
          <w:t>35</w:t>
        </w:r>
        <w:r w:rsidRPr="00292B9E">
          <w:rPr>
            <w:b/>
          </w:rPr>
          <w:t xml:space="preserve"> </w:t>
        </w:r>
        <w:r>
          <w:rPr>
            <w:rFonts w:hint="eastAsia"/>
            <w:b/>
          </w:rPr>
          <w:t xml:space="preserve">00 0a </w:t>
        </w:r>
        <w:r w:rsidRPr="00292B9E">
          <w:rPr>
            <w:rFonts w:hint="eastAsia"/>
            <w:b/>
          </w:rPr>
          <w:t>0</w:t>
        </w:r>
        <w:r>
          <w:rPr>
            <w:rFonts w:hint="eastAsia"/>
            <w:b/>
          </w:rPr>
          <w:t>0</w:t>
        </w:r>
        <w:r w:rsidRPr="00292B9E">
          <w:rPr>
            <w:rFonts w:hint="eastAsia"/>
            <w:b/>
          </w:rPr>
          <w:t xml:space="preserve"> </w:t>
        </w:r>
        <w:r>
          <w:rPr>
            <w:rFonts w:cstheme="minorHAnsi" w:hint="eastAsia"/>
            <w:sz w:val="20"/>
            <w:szCs w:val="20"/>
          </w:rPr>
          <w:t xml:space="preserve">stAddr[1-0] </w:t>
        </w:r>
        <w:r w:rsidRPr="00292B9E">
          <w:rPr>
            <w:iCs/>
            <w:sz w:val="20"/>
            <w:szCs w:val="20"/>
          </w:rPr>
          <w:t>nwkManagerAddr</w:t>
        </w:r>
        <w:r>
          <w:rPr>
            <w:rFonts w:hint="eastAsia"/>
            <w:iCs/>
            <w:sz w:val="20"/>
            <w:szCs w:val="20"/>
          </w:rPr>
          <w:t>[1-0]</w:t>
        </w:r>
        <w:r w:rsidRPr="00292B9E">
          <w:rPr>
            <w:sz w:val="20"/>
            <w:szCs w:val="20"/>
          </w:rPr>
          <w:t xml:space="preserve"> ScanChannels</w:t>
        </w:r>
        <w:r>
          <w:rPr>
            <w:sz w:val="20"/>
            <w:szCs w:val="20"/>
          </w:rPr>
          <w:t xml:space="preserve"> </w:t>
        </w:r>
      </w:ins>
    </w:p>
    <w:p w:rsidR="00E60CD9" w:rsidRDefault="00E60CD9" w:rsidP="00E60CD9">
      <w:pPr>
        <w:rPr>
          <w:ins w:id="947" w:author="telink" w:date="2018-06-26T10:21:00Z"/>
          <w:rFonts w:cstheme="minorHAnsi"/>
          <w:b/>
          <w:sz w:val="20"/>
          <w:szCs w:val="20"/>
        </w:rPr>
      </w:pPr>
      <w:ins w:id="948" w:author="telink" w:date="2018-06-26T10:20:00Z">
        <w:r>
          <w:rPr>
            <w:sz w:val="20"/>
            <w:szCs w:val="20"/>
          </w:rPr>
          <w:tab/>
        </w:r>
        <w:r>
          <w:rPr>
            <w:sz w:val="20"/>
            <w:szCs w:val="20"/>
          </w:rPr>
          <w:tab/>
        </w:r>
        <w:r>
          <w:rPr>
            <w:sz w:val="20"/>
            <w:szCs w:val="20"/>
          </w:rPr>
          <w:tab/>
        </w:r>
        <w:r>
          <w:rPr>
            <w:sz w:val="20"/>
            <w:szCs w:val="20"/>
          </w:rPr>
          <w:tab/>
        </w:r>
        <w:r w:rsidRPr="00292B9E">
          <w:rPr>
            <w:sz w:val="20"/>
            <w:szCs w:val="20"/>
          </w:rPr>
          <w:t>ScanDuration</w:t>
        </w:r>
        <w:r>
          <w:rPr>
            <w:rFonts w:hint="eastAsia"/>
            <w:sz w:val="20"/>
            <w:szCs w:val="20"/>
          </w:rPr>
          <w:t xml:space="preserve"> </w:t>
        </w:r>
        <w:r w:rsidRPr="00292B9E">
          <w:rPr>
            <w:sz w:val="20"/>
            <w:szCs w:val="20"/>
          </w:rPr>
          <w:t>ScanCount</w:t>
        </w:r>
        <w:r>
          <w:rPr>
            <w:rFonts w:hint="eastAsia"/>
            <w:sz w:val="20"/>
            <w:szCs w:val="20"/>
          </w:rPr>
          <w:t>/</w:t>
        </w:r>
        <w:r w:rsidRPr="00292B9E">
          <w:rPr>
            <w:iCs/>
            <w:sz w:val="20"/>
            <w:szCs w:val="20"/>
          </w:rPr>
          <w:t>nwkUpdateId</w:t>
        </w:r>
        <w:r w:rsidRPr="00292B9E">
          <w:rPr>
            <w:rFonts w:hint="eastAsia"/>
            <w:sz w:val="20"/>
            <w:szCs w:val="20"/>
          </w:rPr>
          <w:t xml:space="preserve"> </w:t>
        </w:r>
        <w:r w:rsidRPr="00292B9E">
          <w:rPr>
            <w:rFonts w:cstheme="minorHAnsi" w:hint="eastAsia"/>
            <w:b/>
            <w:sz w:val="20"/>
            <w:szCs w:val="20"/>
          </w:rPr>
          <w:t>AA</w:t>
        </w:r>
      </w:ins>
    </w:p>
    <w:p w:rsidR="00E60CD9" w:rsidRDefault="00E60CD9" w:rsidP="00E60CD9">
      <w:pPr>
        <w:rPr>
          <w:rFonts w:cstheme="minorHAnsi"/>
          <w:b/>
          <w:sz w:val="20"/>
          <w:szCs w:val="20"/>
        </w:rPr>
      </w:pPr>
    </w:p>
    <w:p w:rsidR="00E60CD9" w:rsidRDefault="00E60CD9" w:rsidP="00E60CD9">
      <w:pPr>
        <w:rPr>
          <w:ins w:id="949" w:author="telink" w:date="2018-06-26T10:01:00Z"/>
          <w:sz w:val="20"/>
          <w:szCs w:val="20"/>
        </w:rPr>
      </w:pPr>
      <w:ins w:id="950" w:author="telink" w:date="2018-06-26T10:12:00Z">
        <w:r>
          <w:rPr>
            <w:rStyle w:val="fontstyle01"/>
            <w:rFonts w:cstheme="minorHAnsi" w:hint="eastAsia"/>
            <w:b/>
          </w:rPr>
          <w:t>2</w:t>
        </w:r>
        <w:r w:rsidRPr="00292B9E">
          <w:rPr>
            <w:rStyle w:val="fontstyle01"/>
            <w:rFonts w:cstheme="minorHAnsi" w:hint="eastAsia"/>
            <w:b/>
          </w:rPr>
          <w:t>.2.2.1</w:t>
        </w:r>
      </w:ins>
      <w:r>
        <w:rPr>
          <w:rStyle w:val="fontstyle01"/>
          <w:rFonts w:cstheme="minorHAnsi" w:hint="eastAsia"/>
          <w:b/>
        </w:rPr>
        <w:t>5</w:t>
      </w:r>
      <w:ins w:id="951" w:author="telink" w:date="2018-06-26T10:12:00Z">
        <w:r w:rsidRPr="00292B9E">
          <w:rPr>
            <w:rStyle w:val="fontstyle01"/>
            <w:rFonts w:cstheme="minorHAnsi" w:hint="eastAsia"/>
            <w:b/>
          </w:rPr>
          <w:tab/>
        </w:r>
      </w:ins>
      <w:r>
        <w:rPr>
          <w:rStyle w:val="fontstyle01"/>
          <w:rFonts w:cstheme="minorHAnsi" w:hint="eastAsia"/>
          <w:b/>
        </w:rPr>
        <w:t>ZBHCI_CMD_NODES_JOINED_GET_REQ</w:t>
      </w:r>
    </w:p>
    <w:tbl>
      <w:tblPr>
        <w:tblStyle w:val="ab"/>
        <w:tblpPr w:leftFromText="180" w:rightFromText="180" w:vertAnchor="text" w:horzAnchor="page" w:tblpX="3280" w:tblpY="73"/>
        <w:tblW w:w="1242" w:type="dxa"/>
        <w:tblLayout w:type="fixed"/>
        <w:tblLook w:val="04A0" w:firstRow="1" w:lastRow="0" w:firstColumn="1" w:lastColumn="0" w:noHBand="0" w:noVBand="1"/>
      </w:tblPr>
      <w:tblGrid>
        <w:gridCol w:w="1242"/>
      </w:tblGrid>
      <w:tr w:rsidR="00E60CD9" w:rsidRPr="00292B9E" w:rsidTr="00165B4D">
        <w:trPr>
          <w:trHeight w:val="345"/>
        </w:trPr>
        <w:tc>
          <w:tcPr>
            <w:tcW w:w="1242" w:type="dxa"/>
          </w:tcPr>
          <w:p w:rsidR="00E60CD9" w:rsidRPr="00292B9E" w:rsidRDefault="00E60CD9" w:rsidP="00165B4D">
            <w:pPr>
              <w:pStyle w:val="Default"/>
              <w:jc w:val="both"/>
              <w:rPr>
                <w:sz w:val="20"/>
                <w:szCs w:val="20"/>
              </w:rPr>
            </w:pPr>
            <w:r>
              <w:rPr>
                <w:rFonts w:asciiTheme="minorHAnsi" w:hAnsiTheme="minorHAnsi" w:cstheme="minorHAnsi" w:hint="eastAsia"/>
                <w:sz w:val="20"/>
                <w:szCs w:val="20"/>
              </w:rPr>
              <w:t>startIndex</w:t>
            </w:r>
          </w:p>
        </w:tc>
      </w:tr>
      <w:tr w:rsidR="00E60CD9" w:rsidRPr="00292B9E" w:rsidTr="00165B4D">
        <w:trPr>
          <w:trHeight w:val="400"/>
        </w:trPr>
        <w:tc>
          <w:tcPr>
            <w:tcW w:w="1242" w:type="dxa"/>
          </w:tcPr>
          <w:p w:rsidR="00E60CD9" w:rsidRPr="00292B9E" w:rsidRDefault="00E60CD9" w:rsidP="00165B4D">
            <w:pPr>
              <w:rPr>
                <w:rFonts w:cstheme="minorHAnsi"/>
                <w:iCs/>
                <w:color w:val="000000" w:themeColor="text1"/>
                <w:kern w:val="0"/>
                <w:sz w:val="20"/>
                <w:szCs w:val="20"/>
              </w:rPr>
            </w:pPr>
            <w:ins w:id="952" w:author="Jz" w:date="2018-08-17T18:35:00Z">
              <w:r>
                <w:rPr>
                  <w:rFonts w:cstheme="minorHAnsi" w:hint="eastAsia"/>
                  <w:iCs/>
                  <w:color w:val="000000" w:themeColor="text1"/>
                  <w:kern w:val="0"/>
                  <w:sz w:val="20"/>
                  <w:szCs w:val="20"/>
                </w:rPr>
                <w:t>1</w:t>
              </w:r>
            </w:ins>
            <w:del w:id="953" w:author="Jz" w:date="2018-08-17T18:33:00Z">
              <w:r w:rsidDel="006F7930">
                <w:rPr>
                  <w:rFonts w:cstheme="minorHAnsi" w:hint="eastAsia"/>
                  <w:iCs/>
                  <w:color w:val="000000" w:themeColor="text1"/>
                  <w:kern w:val="0"/>
                  <w:sz w:val="20"/>
                  <w:szCs w:val="20"/>
                </w:rPr>
                <w:delText>2</w:delText>
              </w:r>
            </w:del>
            <w:r>
              <w:rPr>
                <w:rFonts w:cstheme="minorHAnsi" w:hint="eastAsia"/>
                <w:iCs/>
                <w:color w:val="000000" w:themeColor="text1"/>
                <w:kern w:val="0"/>
                <w:sz w:val="20"/>
                <w:szCs w:val="20"/>
              </w:rPr>
              <w:t>Bytes</w:t>
            </w:r>
          </w:p>
        </w:tc>
      </w:tr>
    </w:tbl>
    <w:p w:rsidR="00E60CD9" w:rsidRDefault="00E60CD9" w:rsidP="00E60CD9">
      <w:pPr>
        <w:rPr>
          <w:rFonts w:cstheme="minorHAnsi"/>
          <w:i/>
          <w:iCs/>
          <w:color w:val="000000" w:themeColor="text1"/>
          <w:sz w:val="20"/>
          <w:szCs w:val="20"/>
        </w:rPr>
      </w:pPr>
    </w:p>
    <w:p w:rsidR="00E60CD9" w:rsidRDefault="00E60CD9" w:rsidP="00E60CD9">
      <w:pPr>
        <w:rPr>
          <w:rFonts w:cstheme="minorHAnsi"/>
          <w:i/>
          <w:iCs/>
          <w:color w:val="000000" w:themeColor="text1"/>
          <w:sz w:val="20"/>
          <w:szCs w:val="20"/>
        </w:rPr>
      </w:pPr>
    </w:p>
    <w:p w:rsidR="00E60CD9" w:rsidRDefault="00E60CD9" w:rsidP="00E60CD9">
      <w:pPr>
        <w:rPr>
          <w:rFonts w:cstheme="minorHAnsi"/>
          <w:i/>
          <w:iCs/>
          <w:color w:val="000000" w:themeColor="text1"/>
          <w:sz w:val="20"/>
          <w:szCs w:val="20"/>
        </w:rPr>
      </w:pPr>
    </w:p>
    <w:p w:rsidR="00E60CD9" w:rsidRDefault="00E60CD9" w:rsidP="00E60CD9">
      <w:pPr>
        <w:rPr>
          <w:ins w:id="954" w:author="Jz" w:date="2018-08-17T18:32:00Z"/>
          <w:sz w:val="20"/>
          <w:szCs w:val="20"/>
        </w:rPr>
      </w:pPr>
      <w:r>
        <w:rPr>
          <w:rFonts w:cstheme="minorHAnsi" w:hint="eastAsia"/>
          <w:sz w:val="20"/>
          <w:szCs w:val="20"/>
        </w:rPr>
        <w:t>startIndex</w:t>
      </w:r>
      <w:ins w:id="955" w:author="telink" w:date="2018-06-26T10:13:00Z">
        <w:r>
          <w:rPr>
            <w:rFonts w:hint="eastAsia"/>
            <w:i/>
            <w:sz w:val="20"/>
            <w:szCs w:val="20"/>
          </w:rPr>
          <w:t xml:space="preserve">:   </w:t>
        </w:r>
      </w:ins>
      <w:ins w:id="956" w:author="telink" w:date="2018-06-26T09:53:00Z">
        <w:r w:rsidRPr="00292B9E">
          <w:rPr>
            <w:sz w:val="20"/>
            <w:szCs w:val="20"/>
          </w:rPr>
          <w:t xml:space="preserve">Starting Index for the requested elements of the </w:t>
        </w:r>
      </w:ins>
      <w:r>
        <w:rPr>
          <w:rFonts w:hint="eastAsia"/>
          <w:sz w:val="20"/>
          <w:szCs w:val="20"/>
        </w:rPr>
        <w:t>joined nodes list</w:t>
      </w:r>
      <w:ins w:id="957" w:author="telink" w:date="2018-06-26T10:13:00Z">
        <w:r>
          <w:rPr>
            <w:sz w:val="20"/>
            <w:szCs w:val="20"/>
          </w:rPr>
          <w:t>.</w:t>
        </w:r>
      </w:ins>
    </w:p>
    <w:p w:rsidR="00E60CD9" w:rsidRDefault="00E60CD9" w:rsidP="00E60CD9">
      <w:pPr>
        <w:rPr>
          <w:ins w:id="958" w:author="Jz" w:date="2018-08-17T18:32:00Z"/>
          <w:rFonts w:cstheme="minorHAnsi"/>
          <w:b/>
          <w:sz w:val="20"/>
          <w:szCs w:val="20"/>
        </w:rPr>
      </w:pPr>
      <w:ins w:id="959" w:author="Jz" w:date="2018-08-17T18:32:00Z">
        <w:r w:rsidRPr="00292B9E">
          <w:rPr>
            <w:rFonts w:cstheme="minorHAnsi" w:hint="eastAsia"/>
            <w:b/>
            <w:iCs/>
            <w:color w:val="000000" w:themeColor="text1"/>
            <w:kern w:val="0"/>
            <w:sz w:val="20"/>
            <w:szCs w:val="20"/>
          </w:rPr>
          <w:t xml:space="preserve">packet format:  </w:t>
        </w:r>
        <w:r w:rsidRPr="00292B9E">
          <w:rPr>
            <w:b/>
          </w:rPr>
          <w:t xml:space="preserve">55 00 </w:t>
        </w:r>
        <w:r>
          <w:rPr>
            <w:rFonts w:hint="eastAsia"/>
            <w:b/>
          </w:rPr>
          <w:t>40</w:t>
        </w:r>
        <w:r w:rsidRPr="00292B9E">
          <w:rPr>
            <w:b/>
          </w:rPr>
          <w:t xml:space="preserve"> </w:t>
        </w:r>
        <w:r>
          <w:rPr>
            <w:rFonts w:hint="eastAsia"/>
            <w:b/>
          </w:rPr>
          <w:t xml:space="preserve">00 02 </w:t>
        </w:r>
        <w:r w:rsidRPr="00292B9E">
          <w:rPr>
            <w:rFonts w:hint="eastAsia"/>
            <w:b/>
          </w:rPr>
          <w:t>0</w:t>
        </w:r>
        <w:r>
          <w:rPr>
            <w:rFonts w:hint="eastAsia"/>
            <w:b/>
          </w:rPr>
          <w:t>0</w:t>
        </w:r>
        <w:r w:rsidRPr="00292B9E">
          <w:rPr>
            <w:rFonts w:hint="eastAsia"/>
            <w:b/>
          </w:rPr>
          <w:t xml:space="preserve"> </w:t>
        </w:r>
      </w:ins>
      <w:ins w:id="960" w:author="Jz" w:date="2018-08-17T18:33:00Z">
        <w:r>
          <w:rPr>
            <w:rFonts w:cstheme="minorHAnsi" w:hint="eastAsia"/>
            <w:sz w:val="20"/>
            <w:szCs w:val="20"/>
          </w:rPr>
          <w:t>startIndex</w:t>
        </w:r>
      </w:ins>
      <w:ins w:id="961" w:author="Jz" w:date="2018-08-17T18:32:00Z">
        <w:r w:rsidRPr="00292B9E">
          <w:rPr>
            <w:rFonts w:hint="eastAsia"/>
            <w:sz w:val="20"/>
            <w:szCs w:val="20"/>
          </w:rPr>
          <w:t xml:space="preserve"> </w:t>
        </w:r>
        <w:r w:rsidRPr="00292B9E">
          <w:rPr>
            <w:rFonts w:cstheme="minorHAnsi" w:hint="eastAsia"/>
            <w:b/>
            <w:sz w:val="20"/>
            <w:szCs w:val="20"/>
          </w:rPr>
          <w:t>AA</w:t>
        </w:r>
      </w:ins>
    </w:p>
    <w:p w:rsidR="00E60CD9" w:rsidRDefault="00E60CD9" w:rsidP="00E60CD9">
      <w:pPr>
        <w:rPr>
          <w:ins w:id="962" w:author="Jz" w:date="2018-08-17T18:35:00Z"/>
          <w:sz w:val="20"/>
          <w:szCs w:val="20"/>
        </w:rPr>
      </w:pPr>
    </w:p>
    <w:p w:rsidR="00E60CD9" w:rsidRPr="004915C9" w:rsidRDefault="00E60CD9" w:rsidP="00E60CD9">
      <w:pPr>
        <w:rPr>
          <w:ins w:id="963" w:author="Jz" w:date="2018-08-17T18:35:00Z"/>
          <w:sz w:val="20"/>
          <w:szCs w:val="20"/>
        </w:rPr>
      </w:pPr>
    </w:p>
    <w:p w:rsidR="00E60CD9" w:rsidRDefault="00E60CD9" w:rsidP="00E60CD9">
      <w:pPr>
        <w:rPr>
          <w:ins w:id="964" w:author="Jz" w:date="2018-08-17T18:39:00Z"/>
          <w:rStyle w:val="fontstyle01"/>
          <w:rFonts w:cstheme="minorHAnsi"/>
          <w:b/>
        </w:rPr>
      </w:pPr>
      <w:ins w:id="965" w:author="Jz" w:date="2018-08-17T18:35:00Z">
        <w:r>
          <w:rPr>
            <w:rStyle w:val="fontstyle01"/>
            <w:rFonts w:cstheme="minorHAnsi" w:hint="eastAsia"/>
            <w:b/>
          </w:rPr>
          <w:t>2</w:t>
        </w:r>
        <w:r w:rsidRPr="00292B9E">
          <w:rPr>
            <w:rStyle w:val="fontstyle01"/>
            <w:rFonts w:cstheme="minorHAnsi" w:hint="eastAsia"/>
            <w:b/>
          </w:rPr>
          <w:t>.2.2.1</w:t>
        </w:r>
      </w:ins>
      <w:r>
        <w:rPr>
          <w:rStyle w:val="fontstyle01"/>
          <w:rFonts w:cstheme="minorHAnsi" w:hint="eastAsia"/>
          <w:b/>
        </w:rPr>
        <w:t>6</w:t>
      </w:r>
      <w:ins w:id="966" w:author="Jz" w:date="2018-08-17T18:35:00Z">
        <w:r w:rsidRPr="00292B9E">
          <w:rPr>
            <w:rStyle w:val="fontstyle01"/>
            <w:rFonts w:cstheme="minorHAnsi" w:hint="eastAsia"/>
            <w:b/>
          </w:rPr>
          <w:tab/>
        </w:r>
      </w:ins>
      <w:ins w:id="967" w:author="Jz" w:date="2018-08-17T18:36:00Z">
        <w:r w:rsidRPr="00E90A4D">
          <w:rPr>
            <w:rStyle w:val="fontstyle01"/>
            <w:rFonts w:cstheme="minorHAnsi"/>
            <w:b/>
          </w:rPr>
          <w:t>ZBHCI_CMD_NODES_TOGLE_TEST_RE</w:t>
        </w:r>
        <w:r>
          <w:rPr>
            <w:rStyle w:val="fontstyle01"/>
            <w:rFonts w:cstheme="minorHAnsi" w:hint="eastAsia"/>
            <w:b/>
          </w:rPr>
          <w:t>Q</w:t>
        </w:r>
      </w:ins>
    </w:p>
    <w:p w:rsidR="00E60CD9" w:rsidRDefault="00E60CD9" w:rsidP="00E60CD9">
      <w:pPr>
        <w:rPr>
          <w:ins w:id="968" w:author="Jz" w:date="2018-08-17T18:37:00Z"/>
          <w:rStyle w:val="fontstyle01"/>
          <w:rFonts w:cstheme="minorHAnsi"/>
          <w:b/>
        </w:rPr>
      </w:pPr>
      <w:ins w:id="969" w:author="Jz" w:date="2018-08-17T18:40:00Z">
        <w:r>
          <w:rPr>
            <w:rStyle w:val="fontstyle01"/>
            <w:rFonts w:cstheme="minorHAnsi" w:hint="eastAsia"/>
            <w:b/>
          </w:rPr>
          <w:tab/>
        </w:r>
        <w:r>
          <w:rPr>
            <w:rStyle w:val="fontstyle01"/>
            <w:rFonts w:cstheme="minorHAnsi" w:hint="eastAsia"/>
            <w:b/>
          </w:rPr>
          <w:tab/>
          <w:t>To test the performance of the nodes joined the network</w:t>
        </w:r>
      </w:ins>
    </w:p>
    <w:tbl>
      <w:tblPr>
        <w:tblStyle w:val="ab"/>
        <w:tblpPr w:leftFromText="180" w:rightFromText="180" w:vertAnchor="text" w:horzAnchor="page" w:tblpX="2630" w:tblpY="49"/>
        <w:tblOverlap w:val="never"/>
        <w:tblW w:w="0" w:type="auto"/>
        <w:tblLayout w:type="fixed"/>
        <w:tblLook w:val="04A0" w:firstRow="1" w:lastRow="0" w:firstColumn="1" w:lastColumn="0" w:noHBand="0" w:noVBand="1"/>
        <w:tblPrChange w:id="970" w:author="Jz" w:date="2018-08-17T18:37:00Z">
          <w:tblPr>
            <w:tblStyle w:val="ab"/>
            <w:tblpPr w:leftFromText="180" w:rightFromText="180" w:vertAnchor="text" w:horzAnchor="page" w:tblpX="2630" w:tblpY="49"/>
            <w:tblOverlap w:val="never"/>
            <w:tblW w:w="0" w:type="auto"/>
            <w:tblLayout w:type="fixed"/>
            <w:tblLook w:val="04A0" w:firstRow="1" w:lastRow="0" w:firstColumn="1" w:lastColumn="0" w:noHBand="0" w:noVBand="1"/>
          </w:tblPr>
        </w:tblPrChange>
      </w:tblPr>
      <w:tblGrid>
        <w:gridCol w:w="1980"/>
        <w:gridCol w:w="2806"/>
        <w:tblGridChange w:id="971">
          <w:tblGrid>
            <w:gridCol w:w="113"/>
            <w:gridCol w:w="1867"/>
            <w:gridCol w:w="113"/>
            <w:gridCol w:w="2693"/>
            <w:gridCol w:w="113"/>
          </w:tblGrid>
        </w:tblGridChange>
      </w:tblGrid>
      <w:tr w:rsidR="00E60CD9" w:rsidRPr="00292B9E" w:rsidTr="00165B4D">
        <w:trPr>
          <w:trHeight w:val="416"/>
          <w:ins w:id="972" w:author="Jz" w:date="2018-08-17T18:37:00Z"/>
          <w:trPrChange w:id="973" w:author="Jz" w:date="2018-08-17T18:37:00Z">
            <w:trPr>
              <w:gridAfter w:val="0"/>
            </w:trPr>
          </w:trPrChange>
        </w:trPr>
        <w:tc>
          <w:tcPr>
            <w:tcW w:w="1980" w:type="dxa"/>
            <w:tcPrChange w:id="974" w:author="Jz" w:date="2018-08-17T18:37:00Z">
              <w:tcPr>
                <w:tcW w:w="1980" w:type="dxa"/>
                <w:gridSpan w:val="2"/>
              </w:tcPr>
            </w:tcPrChange>
          </w:tcPr>
          <w:p w:rsidR="00E60CD9" w:rsidRPr="00292B9E" w:rsidRDefault="00E60CD9" w:rsidP="00165B4D">
            <w:pPr>
              <w:pStyle w:val="Default"/>
              <w:jc w:val="both"/>
              <w:rPr>
                <w:ins w:id="975" w:author="Jz" w:date="2018-08-17T18:37:00Z"/>
                <w:sz w:val="20"/>
                <w:szCs w:val="20"/>
              </w:rPr>
            </w:pPr>
            <w:ins w:id="976" w:author="Jz" w:date="2018-08-17T18:37:00Z">
              <w:r>
                <w:rPr>
                  <w:rFonts w:asciiTheme="minorHAnsi" w:hAnsiTheme="minorHAnsi" w:cstheme="minorHAnsi" w:hint="eastAsia"/>
                  <w:sz w:val="20"/>
                  <w:szCs w:val="20"/>
                </w:rPr>
                <w:t xml:space="preserve">On/Off </w:t>
              </w:r>
            </w:ins>
          </w:p>
        </w:tc>
        <w:tc>
          <w:tcPr>
            <w:tcW w:w="2806" w:type="dxa"/>
            <w:tcPrChange w:id="977" w:author="Jz" w:date="2018-08-17T18:37:00Z">
              <w:tcPr>
                <w:tcW w:w="2806" w:type="dxa"/>
                <w:gridSpan w:val="2"/>
              </w:tcPr>
            </w:tcPrChange>
          </w:tcPr>
          <w:p w:rsidR="00E60CD9" w:rsidRPr="00292B9E" w:rsidRDefault="00E60CD9" w:rsidP="00165B4D">
            <w:pPr>
              <w:pStyle w:val="Default"/>
              <w:jc w:val="both"/>
              <w:rPr>
                <w:ins w:id="978" w:author="Jz" w:date="2018-08-17T18:37:00Z"/>
                <w:rFonts w:cstheme="minorHAnsi"/>
                <w:iCs/>
                <w:color w:val="000000" w:themeColor="text1"/>
                <w:sz w:val="20"/>
                <w:szCs w:val="20"/>
              </w:rPr>
            </w:pPr>
            <w:ins w:id="979" w:author="Jz" w:date="2018-08-17T18:37:00Z">
              <w:r>
                <w:rPr>
                  <w:sz w:val="20"/>
                  <w:szCs w:val="20"/>
                </w:rPr>
                <w:t>D</w:t>
              </w:r>
              <w:r>
                <w:rPr>
                  <w:rFonts w:hint="eastAsia"/>
                  <w:sz w:val="20"/>
                  <w:szCs w:val="20"/>
                </w:rPr>
                <w:t>ata send interval(0.1s)</w:t>
              </w:r>
              <w:r w:rsidRPr="00292B9E">
                <w:rPr>
                  <w:sz w:val="20"/>
                  <w:szCs w:val="20"/>
                </w:rPr>
                <w:t xml:space="preserve"> </w:t>
              </w:r>
            </w:ins>
          </w:p>
        </w:tc>
      </w:tr>
      <w:tr w:rsidR="00E60CD9" w:rsidRPr="00292B9E" w:rsidTr="00165B4D">
        <w:trPr>
          <w:trHeight w:val="359"/>
          <w:ins w:id="980" w:author="Jz" w:date="2018-08-17T18:37:00Z"/>
        </w:trPr>
        <w:tc>
          <w:tcPr>
            <w:tcW w:w="1980" w:type="dxa"/>
          </w:tcPr>
          <w:p w:rsidR="00E60CD9" w:rsidRPr="00292B9E" w:rsidRDefault="00E60CD9" w:rsidP="00165B4D">
            <w:pPr>
              <w:rPr>
                <w:ins w:id="981" w:author="Jz" w:date="2018-08-17T18:37:00Z"/>
                <w:rFonts w:cstheme="minorHAnsi"/>
                <w:iCs/>
                <w:color w:val="000000" w:themeColor="text1"/>
                <w:kern w:val="0"/>
                <w:sz w:val="20"/>
                <w:szCs w:val="20"/>
              </w:rPr>
            </w:pPr>
            <w:ins w:id="982" w:author="Jz" w:date="2018-08-17T18:37:00Z">
              <w:r>
                <w:rPr>
                  <w:rFonts w:cstheme="minorHAnsi" w:hint="eastAsia"/>
                  <w:iCs/>
                  <w:color w:val="000000" w:themeColor="text1"/>
                  <w:kern w:val="0"/>
                  <w:sz w:val="20"/>
                  <w:szCs w:val="20"/>
                </w:rPr>
                <w:t>1Bytes</w:t>
              </w:r>
            </w:ins>
          </w:p>
        </w:tc>
        <w:tc>
          <w:tcPr>
            <w:tcW w:w="2806" w:type="dxa"/>
          </w:tcPr>
          <w:p w:rsidR="00E60CD9" w:rsidRPr="00292B9E" w:rsidRDefault="00E60CD9" w:rsidP="00165B4D">
            <w:pPr>
              <w:rPr>
                <w:ins w:id="983" w:author="Jz" w:date="2018-08-17T18:37:00Z"/>
                <w:rFonts w:cstheme="minorHAnsi"/>
                <w:iCs/>
                <w:color w:val="000000" w:themeColor="text1"/>
                <w:kern w:val="0"/>
                <w:sz w:val="20"/>
                <w:szCs w:val="20"/>
              </w:rPr>
            </w:pPr>
            <w:ins w:id="984" w:author="Jz" w:date="2018-08-17T18:37:00Z">
              <w:r w:rsidRPr="00292B9E">
                <w:rPr>
                  <w:rFonts w:cstheme="minorHAnsi"/>
                  <w:iCs/>
                  <w:color w:val="000000" w:themeColor="text1"/>
                  <w:kern w:val="0"/>
                  <w:sz w:val="20"/>
                  <w:szCs w:val="20"/>
                </w:rPr>
                <w:t xml:space="preserve">   </w:t>
              </w:r>
              <w:r w:rsidRPr="00292B9E">
                <w:rPr>
                  <w:rFonts w:cstheme="minorHAnsi" w:hint="eastAsia"/>
                  <w:iCs/>
                  <w:color w:val="000000" w:themeColor="text1"/>
                  <w:kern w:val="0"/>
                  <w:sz w:val="20"/>
                  <w:szCs w:val="20"/>
                </w:rPr>
                <w:t>1</w:t>
              </w:r>
              <w:r w:rsidRPr="00292B9E">
                <w:rPr>
                  <w:rFonts w:cstheme="minorHAnsi"/>
                  <w:iCs/>
                  <w:color w:val="000000" w:themeColor="text1"/>
                  <w:kern w:val="0"/>
                  <w:sz w:val="20"/>
                  <w:szCs w:val="20"/>
                </w:rPr>
                <w:t>Byte</w:t>
              </w:r>
            </w:ins>
          </w:p>
        </w:tc>
      </w:tr>
    </w:tbl>
    <w:p w:rsidR="00E60CD9" w:rsidRDefault="00E60CD9" w:rsidP="00E60CD9">
      <w:pPr>
        <w:rPr>
          <w:ins w:id="985" w:author="Jz" w:date="2018-08-17T18:37:00Z"/>
          <w:rStyle w:val="fontstyle01"/>
          <w:rFonts w:cstheme="minorHAnsi"/>
          <w:b/>
        </w:rPr>
      </w:pPr>
    </w:p>
    <w:p w:rsidR="00E60CD9" w:rsidRDefault="00E60CD9" w:rsidP="00E60CD9">
      <w:pPr>
        <w:rPr>
          <w:ins w:id="986" w:author="Jz" w:date="2018-08-17T18:37:00Z"/>
          <w:rStyle w:val="fontstyle01"/>
          <w:rFonts w:cstheme="minorHAnsi"/>
          <w:b/>
        </w:rPr>
      </w:pPr>
    </w:p>
    <w:p w:rsidR="00E60CD9" w:rsidRDefault="00E60CD9" w:rsidP="00E60CD9">
      <w:pPr>
        <w:rPr>
          <w:ins w:id="987" w:author="Jz" w:date="2018-08-17T18:37:00Z"/>
          <w:rStyle w:val="fontstyle01"/>
          <w:rFonts w:cstheme="minorHAnsi"/>
          <w:b/>
        </w:rPr>
      </w:pPr>
    </w:p>
    <w:p w:rsidR="00E60CD9" w:rsidRDefault="00E60CD9" w:rsidP="00E60CD9">
      <w:pPr>
        <w:rPr>
          <w:ins w:id="988" w:author="Jz" w:date="2018-08-17T18:35:00Z"/>
          <w:sz w:val="20"/>
          <w:szCs w:val="20"/>
        </w:rPr>
      </w:pPr>
      <w:ins w:id="989" w:author="Jz" w:date="2018-08-17T18:37:00Z">
        <w:r>
          <w:rPr>
            <w:rFonts w:cstheme="minorHAnsi" w:hint="eastAsia"/>
            <w:i/>
            <w:iCs/>
            <w:color w:val="000000" w:themeColor="text1"/>
            <w:sz w:val="20"/>
            <w:szCs w:val="20"/>
          </w:rPr>
          <w:t xml:space="preserve">On/Off:        </w:t>
        </w:r>
      </w:ins>
      <w:ins w:id="990" w:author="Jz" w:date="2018-08-17T18:38:00Z">
        <w:r>
          <w:rPr>
            <w:rFonts w:cstheme="minorHAnsi" w:hint="eastAsia"/>
            <w:i/>
            <w:iCs/>
            <w:color w:val="000000" w:themeColor="text1"/>
            <w:sz w:val="20"/>
            <w:szCs w:val="20"/>
          </w:rPr>
          <w:t xml:space="preserve">   </w:t>
        </w:r>
      </w:ins>
      <w:ins w:id="991" w:author="Jz" w:date="2018-08-17T18:37:00Z">
        <w:r>
          <w:rPr>
            <w:rFonts w:cstheme="minorHAnsi" w:hint="eastAsia"/>
            <w:i/>
            <w:iCs/>
            <w:color w:val="000000" w:themeColor="text1"/>
            <w:sz w:val="20"/>
            <w:szCs w:val="20"/>
          </w:rPr>
          <w:t>send On/Off command to a node</w:t>
        </w:r>
      </w:ins>
    </w:p>
    <w:p w:rsidR="00E60CD9" w:rsidRDefault="00E60CD9" w:rsidP="00E60CD9">
      <w:pPr>
        <w:rPr>
          <w:ins w:id="992" w:author="Jz" w:date="2018-08-17T18:35:00Z"/>
          <w:sz w:val="20"/>
          <w:szCs w:val="20"/>
        </w:rPr>
      </w:pPr>
      <w:ins w:id="993" w:author="Jz" w:date="2018-08-17T18:38:00Z">
        <w:r>
          <w:rPr>
            <w:sz w:val="20"/>
            <w:szCs w:val="20"/>
          </w:rPr>
          <w:t>D</w:t>
        </w:r>
        <w:r>
          <w:rPr>
            <w:rFonts w:hint="eastAsia"/>
            <w:sz w:val="20"/>
            <w:szCs w:val="20"/>
          </w:rPr>
          <w:t>ata send interval</w:t>
        </w:r>
      </w:ins>
      <w:ins w:id="994" w:author="Jz" w:date="2018-08-17T18:35:00Z">
        <w:r w:rsidRPr="00583618">
          <w:rPr>
            <w:rFonts w:hint="eastAsia"/>
            <w:i/>
            <w:sz w:val="20"/>
            <w:szCs w:val="20"/>
          </w:rPr>
          <w:t xml:space="preserve">: </w:t>
        </w:r>
      </w:ins>
      <w:ins w:id="995" w:author="Jz" w:date="2018-08-17T18:38:00Z">
        <w:r>
          <w:rPr>
            <w:rFonts w:hint="eastAsia"/>
            <w:i/>
            <w:sz w:val="20"/>
            <w:szCs w:val="20"/>
          </w:rPr>
          <w:t xml:space="preserve"> the interval of the data transmission</w:t>
        </w:r>
      </w:ins>
    </w:p>
    <w:p w:rsidR="00E60CD9" w:rsidRPr="00E90A4D" w:rsidRDefault="00E60CD9" w:rsidP="00E60CD9">
      <w:pPr>
        <w:rPr>
          <w:ins w:id="996" w:author="telink" w:date="2018-06-26T10:13:00Z"/>
          <w:sz w:val="20"/>
          <w:szCs w:val="20"/>
        </w:rPr>
      </w:pPr>
    </w:p>
    <w:p w:rsidR="00E60CD9" w:rsidRDefault="00E60CD9" w:rsidP="00E60CD9">
      <w:pPr>
        <w:pStyle w:val="222"/>
        <w:rPr>
          <w:ins w:id="997" w:author="telink" w:date="2018-06-26T10:21:00Z"/>
          <w:iCs/>
          <w:color w:val="000000" w:themeColor="text1"/>
          <w:sz w:val="20"/>
          <w:szCs w:val="20"/>
        </w:rPr>
        <w:pPrChange w:id="998" w:author="telink" w:date="2018-06-26T10:21:00Z">
          <w:pPr/>
        </w:pPrChange>
      </w:pPr>
      <w:bookmarkStart w:id="999" w:name="_Toc519500901"/>
      <w:bookmarkStart w:id="1000" w:name="_Toc520216043"/>
      <w:ins w:id="1001" w:author="telink" w:date="2018-06-26T10:21:00Z">
        <w:r>
          <w:rPr>
            <w:rFonts w:hint="eastAsia"/>
          </w:rPr>
          <w:t>2.2.3 Command Type(</w:t>
        </w:r>
        <w:r>
          <w:t>Slave</w:t>
        </w:r>
        <w:r>
          <w:rPr>
            <w:rFonts w:hint="eastAsia"/>
          </w:rPr>
          <w:t>)</w:t>
        </w:r>
        <w:bookmarkEnd w:id="999"/>
        <w:bookmarkEnd w:id="1000"/>
      </w:ins>
    </w:p>
    <w:tbl>
      <w:tblPr>
        <w:tblStyle w:val="-3"/>
        <w:tblW w:w="7844" w:type="dxa"/>
        <w:tblLayout w:type="fixed"/>
        <w:tblLook w:val="0620" w:firstRow="1" w:lastRow="0" w:firstColumn="0" w:lastColumn="0" w:noHBand="1" w:noVBand="1"/>
      </w:tblPr>
      <w:tblGrid>
        <w:gridCol w:w="6408"/>
        <w:gridCol w:w="1436"/>
      </w:tblGrid>
      <w:tr w:rsidR="00E60CD9" w:rsidRPr="001C30DD" w:rsidTr="00165B4D">
        <w:trPr>
          <w:cnfStyle w:val="100000000000" w:firstRow="1" w:lastRow="0" w:firstColumn="0" w:lastColumn="0" w:oddVBand="0" w:evenVBand="0" w:oddHBand="0" w:evenHBand="0" w:firstRowFirstColumn="0" w:firstRowLastColumn="0" w:lastRowFirstColumn="0" w:lastRowLastColumn="0"/>
          <w:trHeight w:val="181"/>
          <w:ins w:id="1002" w:author="telink" w:date="2018-06-26T10:21:00Z"/>
        </w:trPr>
        <w:tc>
          <w:tcPr>
            <w:tcW w:w="6408" w:type="dxa"/>
          </w:tcPr>
          <w:p w:rsidR="00E60CD9" w:rsidRPr="001C30DD" w:rsidRDefault="00E60CD9" w:rsidP="00165B4D">
            <w:pPr>
              <w:rPr>
                <w:ins w:id="1003" w:author="telink" w:date="2018-06-26T10:21:00Z"/>
                <w:rFonts w:cstheme="minorHAnsi"/>
              </w:rPr>
            </w:pPr>
            <w:ins w:id="1004" w:author="telink" w:date="2018-06-26T10:21:00Z">
              <w:r>
                <w:rPr>
                  <w:rFonts w:cstheme="minorHAnsi"/>
                </w:rPr>
                <w:t>Type</w:t>
              </w:r>
            </w:ins>
          </w:p>
        </w:tc>
        <w:tc>
          <w:tcPr>
            <w:tcW w:w="1436" w:type="dxa"/>
          </w:tcPr>
          <w:p w:rsidR="00E60CD9" w:rsidRPr="001C30DD" w:rsidRDefault="00E60CD9" w:rsidP="00165B4D">
            <w:pPr>
              <w:rPr>
                <w:ins w:id="1005" w:author="telink" w:date="2018-06-26T10:21:00Z"/>
                <w:rFonts w:cstheme="minorHAnsi"/>
              </w:rPr>
            </w:pPr>
            <w:ins w:id="1006" w:author="telink" w:date="2018-06-26T10:21:00Z">
              <w:r w:rsidRPr="001C30DD">
                <w:rPr>
                  <w:rFonts w:cstheme="minorHAnsi"/>
                </w:rPr>
                <w:t>Value</w:t>
              </w:r>
            </w:ins>
          </w:p>
        </w:tc>
      </w:tr>
      <w:tr w:rsidR="00E60CD9" w:rsidRPr="001C30DD" w:rsidTr="00165B4D">
        <w:trPr>
          <w:trHeight w:val="181"/>
          <w:ins w:id="1007" w:author="telink" w:date="2018-06-26T10:21:00Z"/>
        </w:trPr>
        <w:tc>
          <w:tcPr>
            <w:tcW w:w="6408" w:type="dxa"/>
          </w:tcPr>
          <w:p w:rsidR="00E60CD9" w:rsidRPr="00112ABD" w:rsidRDefault="00E60CD9" w:rsidP="00165B4D">
            <w:pPr>
              <w:rPr>
                <w:ins w:id="1008" w:author="telink" w:date="2018-06-26T10:21:00Z"/>
                <w:rFonts w:cstheme="minorHAnsi"/>
                <w:i/>
                <w:iCs/>
                <w:color w:val="0000C0"/>
                <w:sz w:val="20"/>
                <w:szCs w:val="20"/>
                <w:highlight w:val="lightGray"/>
              </w:rPr>
            </w:pPr>
            <w:ins w:id="1009" w:author="telink" w:date="2018-06-26T10:21:00Z">
              <w:r w:rsidRPr="00112ABD">
                <w:rPr>
                  <w:rFonts w:cstheme="minorHAnsi"/>
                  <w:i/>
                  <w:iCs/>
                  <w:color w:val="0000C0"/>
                  <w:sz w:val="20"/>
                  <w:szCs w:val="20"/>
                  <w:highlight w:val="lightGray"/>
                </w:rPr>
                <w:t>ZBHCI_</w:t>
              </w:r>
              <w:r w:rsidRPr="00112ABD">
                <w:rPr>
                  <w:rFonts w:cstheme="minorHAnsi" w:hint="eastAsia"/>
                  <w:i/>
                  <w:iCs/>
                  <w:color w:val="0000C0"/>
                  <w:sz w:val="20"/>
                  <w:szCs w:val="20"/>
                  <w:highlight w:val="lightGray"/>
                </w:rPr>
                <w:t>CMD_DISCOVERY_NWK_ADDR_RSP</w:t>
              </w:r>
            </w:ins>
          </w:p>
          <w:p w:rsidR="00E60CD9" w:rsidRPr="00112ABD" w:rsidRDefault="00E60CD9" w:rsidP="00165B4D">
            <w:pPr>
              <w:rPr>
                <w:ins w:id="1010" w:author="telink" w:date="2018-06-26T10:21:00Z"/>
                <w:rFonts w:cstheme="minorHAnsi"/>
                <w:i/>
                <w:iCs/>
                <w:color w:val="0000C0"/>
                <w:sz w:val="20"/>
                <w:szCs w:val="20"/>
                <w:highlight w:val="lightGray"/>
              </w:rPr>
            </w:pPr>
            <w:ins w:id="1011" w:author="telink" w:date="2018-06-26T10:21:00Z">
              <w:r w:rsidRPr="00112ABD">
                <w:rPr>
                  <w:rFonts w:cstheme="minorHAnsi"/>
                  <w:i/>
                  <w:iCs/>
                  <w:color w:val="0000C0"/>
                  <w:sz w:val="20"/>
                  <w:szCs w:val="20"/>
                  <w:highlight w:val="lightGray"/>
                </w:rPr>
                <w:t>ZBHCI_</w:t>
              </w:r>
              <w:r w:rsidRPr="00112ABD">
                <w:rPr>
                  <w:rFonts w:cstheme="minorHAnsi" w:hint="eastAsia"/>
                  <w:i/>
                  <w:iCs/>
                  <w:color w:val="0000C0"/>
                  <w:sz w:val="20"/>
                  <w:szCs w:val="20"/>
                  <w:highlight w:val="lightGray"/>
                </w:rPr>
                <w:t>CMD_DISCOVERY_IEEE_ADDR_RSP</w:t>
              </w:r>
            </w:ins>
          </w:p>
          <w:p w:rsidR="00E60CD9" w:rsidRPr="00112ABD" w:rsidRDefault="00E60CD9" w:rsidP="00165B4D">
            <w:pPr>
              <w:rPr>
                <w:ins w:id="1012" w:author="telink" w:date="2018-06-26T10:21:00Z"/>
                <w:rFonts w:cstheme="minorHAnsi"/>
                <w:i/>
                <w:iCs/>
                <w:color w:val="0000C0"/>
                <w:sz w:val="20"/>
                <w:szCs w:val="20"/>
                <w:highlight w:val="lightGray"/>
              </w:rPr>
            </w:pPr>
            <w:ins w:id="1013" w:author="telink" w:date="2018-06-26T10:21:00Z">
              <w:r w:rsidRPr="00112ABD">
                <w:rPr>
                  <w:rFonts w:cstheme="minorHAnsi"/>
                  <w:i/>
                  <w:iCs/>
                  <w:color w:val="0000C0"/>
                  <w:sz w:val="20"/>
                  <w:szCs w:val="20"/>
                  <w:highlight w:val="lightGray"/>
                </w:rPr>
                <w:t>ZBHCI_</w:t>
              </w:r>
              <w:r w:rsidRPr="00112ABD">
                <w:rPr>
                  <w:rFonts w:cstheme="minorHAnsi" w:hint="eastAsia"/>
                  <w:i/>
                  <w:iCs/>
                  <w:color w:val="0000C0"/>
                  <w:sz w:val="20"/>
                  <w:szCs w:val="20"/>
                  <w:highlight w:val="lightGray"/>
                </w:rPr>
                <w:t>CMD_DISCOVERY_NODE_DESC_RSP</w:t>
              </w:r>
            </w:ins>
          </w:p>
          <w:p w:rsidR="00E60CD9" w:rsidRPr="00112ABD" w:rsidRDefault="00E60CD9" w:rsidP="00165B4D">
            <w:pPr>
              <w:rPr>
                <w:ins w:id="1014" w:author="telink" w:date="2018-06-26T10:21:00Z"/>
                <w:rFonts w:cstheme="minorHAnsi"/>
                <w:i/>
                <w:iCs/>
                <w:color w:val="0000C0"/>
                <w:sz w:val="20"/>
                <w:szCs w:val="20"/>
                <w:highlight w:val="lightGray"/>
              </w:rPr>
            </w:pPr>
            <w:ins w:id="1015" w:author="telink" w:date="2018-06-26T10:21:00Z">
              <w:r w:rsidRPr="00112ABD">
                <w:rPr>
                  <w:rFonts w:cstheme="minorHAnsi"/>
                  <w:i/>
                  <w:iCs/>
                  <w:color w:val="0000C0"/>
                  <w:sz w:val="20"/>
                  <w:szCs w:val="20"/>
                  <w:highlight w:val="lightGray"/>
                </w:rPr>
                <w:t>ZBHCI_</w:t>
              </w:r>
              <w:r w:rsidRPr="00112ABD">
                <w:rPr>
                  <w:rFonts w:cstheme="minorHAnsi" w:hint="eastAsia"/>
                  <w:i/>
                  <w:iCs/>
                  <w:color w:val="0000C0"/>
                  <w:sz w:val="20"/>
                  <w:szCs w:val="20"/>
                  <w:highlight w:val="lightGray"/>
                </w:rPr>
                <w:t>CMD_DISCOVERY_SIMPLE_DESC_RSP</w:t>
              </w:r>
            </w:ins>
          </w:p>
          <w:p w:rsidR="00E60CD9" w:rsidRPr="00112ABD" w:rsidRDefault="00E60CD9" w:rsidP="00165B4D">
            <w:pPr>
              <w:rPr>
                <w:ins w:id="1016" w:author="telink" w:date="2018-06-26T10:21:00Z"/>
                <w:rFonts w:cstheme="minorHAnsi"/>
                <w:i/>
                <w:iCs/>
                <w:color w:val="0000C0"/>
                <w:sz w:val="20"/>
                <w:szCs w:val="20"/>
                <w:highlight w:val="lightGray"/>
              </w:rPr>
            </w:pPr>
            <w:ins w:id="1017" w:author="telink" w:date="2018-06-26T10:21:00Z">
              <w:r w:rsidRPr="00112ABD">
                <w:rPr>
                  <w:rFonts w:cstheme="minorHAnsi"/>
                  <w:i/>
                  <w:iCs/>
                  <w:color w:val="0000C0"/>
                  <w:sz w:val="20"/>
                  <w:szCs w:val="20"/>
                  <w:highlight w:val="lightGray"/>
                </w:rPr>
                <w:t>ZBHCI_</w:t>
              </w:r>
              <w:r w:rsidRPr="00112ABD">
                <w:rPr>
                  <w:rFonts w:cstheme="minorHAnsi" w:hint="eastAsia"/>
                  <w:i/>
                  <w:iCs/>
                  <w:color w:val="0000C0"/>
                  <w:sz w:val="20"/>
                  <w:szCs w:val="20"/>
                  <w:highlight w:val="lightGray"/>
                </w:rPr>
                <w:t>CMD_DISCOVERY_MATCH_DESC_RSP</w:t>
              </w:r>
            </w:ins>
          </w:p>
          <w:p w:rsidR="00E60CD9" w:rsidRPr="00112ABD" w:rsidRDefault="00E60CD9" w:rsidP="00165B4D">
            <w:pPr>
              <w:rPr>
                <w:ins w:id="1018" w:author="telink" w:date="2018-06-26T10:21:00Z"/>
                <w:rFonts w:cstheme="minorHAnsi"/>
                <w:i/>
                <w:iCs/>
                <w:color w:val="0000C0"/>
                <w:sz w:val="20"/>
                <w:szCs w:val="20"/>
                <w:highlight w:val="lightGray"/>
              </w:rPr>
            </w:pPr>
            <w:ins w:id="1019" w:author="telink" w:date="2018-06-26T10:21:00Z">
              <w:r w:rsidRPr="00112ABD">
                <w:rPr>
                  <w:rFonts w:cstheme="minorHAnsi"/>
                  <w:i/>
                  <w:iCs/>
                  <w:color w:val="0000C0"/>
                  <w:sz w:val="20"/>
                  <w:szCs w:val="20"/>
                  <w:highlight w:val="lightGray"/>
                </w:rPr>
                <w:t>ZBHCI_</w:t>
              </w:r>
              <w:r w:rsidRPr="00112ABD">
                <w:rPr>
                  <w:rFonts w:cstheme="minorHAnsi" w:hint="eastAsia"/>
                  <w:i/>
                  <w:iCs/>
                  <w:color w:val="0000C0"/>
                  <w:sz w:val="20"/>
                  <w:szCs w:val="20"/>
                  <w:highlight w:val="lightGray"/>
                </w:rPr>
                <w:t>CMD_DISCOVERY_ACTIVE_EP_RSP</w:t>
              </w:r>
            </w:ins>
          </w:p>
          <w:p w:rsidR="00E60CD9" w:rsidRPr="00112ABD" w:rsidRDefault="00E60CD9" w:rsidP="00165B4D">
            <w:pPr>
              <w:rPr>
                <w:ins w:id="1020" w:author="telink" w:date="2018-06-26T10:21:00Z"/>
                <w:rFonts w:cstheme="minorHAnsi"/>
                <w:i/>
                <w:iCs/>
                <w:color w:val="0000C0"/>
                <w:sz w:val="20"/>
                <w:szCs w:val="20"/>
                <w:highlight w:val="lightGray"/>
              </w:rPr>
            </w:pPr>
            <w:ins w:id="1021" w:author="telink" w:date="2018-06-26T10:21:00Z">
              <w:r w:rsidRPr="00112ABD">
                <w:rPr>
                  <w:rFonts w:cstheme="minorHAnsi"/>
                  <w:i/>
                  <w:iCs/>
                  <w:color w:val="0000C0"/>
                  <w:sz w:val="20"/>
                  <w:szCs w:val="20"/>
                  <w:highlight w:val="lightGray"/>
                </w:rPr>
                <w:t>ZBHCI_</w:t>
              </w:r>
              <w:r w:rsidRPr="00112ABD">
                <w:rPr>
                  <w:rFonts w:cstheme="minorHAnsi" w:hint="eastAsia"/>
                  <w:i/>
                  <w:iCs/>
                  <w:color w:val="0000C0"/>
                  <w:sz w:val="20"/>
                  <w:szCs w:val="20"/>
                  <w:highlight w:val="lightGray"/>
                </w:rPr>
                <w:t>CMD_BIND_RSP</w:t>
              </w:r>
            </w:ins>
          </w:p>
          <w:p w:rsidR="00E60CD9" w:rsidRPr="00112ABD" w:rsidRDefault="00E60CD9" w:rsidP="00165B4D">
            <w:pPr>
              <w:rPr>
                <w:ins w:id="1022" w:author="telink" w:date="2018-06-26T10:21:00Z"/>
                <w:rFonts w:cstheme="minorHAnsi"/>
                <w:i/>
                <w:iCs/>
                <w:color w:val="0000C0"/>
                <w:sz w:val="20"/>
                <w:szCs w:val="20"/>
                <w:highlight w:val="lightGray"/>
              </w:rPr>
            </w:pPr>
            <w:ins w:id="1023" w:author="telink" w:date="2018-06-26T10:21:00Z">
              <w:r w:rsidRPr="00112ABD">
                <w:rPr>
                  <w:rFonts w:cstheme="minorHAnsi"/>
                  <w:i/>
                  <w:iCs/>
                  <w:color w:val="0000C0"/>
                  <w:sz w:val="20"/>
                  <w:szCs w:val="20"/>
                  <w:highlight w:val="lightGray"/>
                </w:rPr>
                <w:t>ZBHCI_</w:t>
              </w:r>
              <w:r w:rsidRPr="00112ABD">
                <w:rPr>
                  <w:rFonts w:cstheme="minorHAnsi" w:hint="eastAsia"/>
                  <w:i/>
                  <w:iCs/>
                  <w:color w:val="0000C0"/>
                  <w:sz w:val="20"/>
                  <w:szCs w:val="20"/>
                  <w:highlight w:val="lightGray"/>
                </w:rPr>
                <w:t>CMD_UNBIND_RSP</w:t>
              </w:r>
            </w:ins>
          </w:p>
          <w:p w:rsidR="00E60CD9" w:rsidRPr="00112ABD" w:rsidRDefault="00E60CD9" w:rsidP="00165B4D">
            <w:pPr>
              <w:rPr>
                <w:ins w:id="1024" w:author="telink" w:date="2018-06-26T10:21:00Z"/>
                <w:rFonts w:cstheme="minorHAnsi"/>
                <w:i/>
                <w:iCs/>
                <w:color w:val="0000C0"/>
                <w:sz w:val="20"/>
                <w:szCs w:val="20"/>
                <w:highlight w:val="lightGray"/>
              </w:rPr>
            </w:pPr>
            <w:ins w:id="1025" w:author="telink" w:date="2018-06-26T10:21:00Z">
              <w:r w:rsidRPr="00112ABD">
                <w:rPr>
                  <w:rFonts w:cstheme="minorHAnsi"/>
                  <w:i/>
                  <w:iCs/>
                  <w:color w:val="0000C0"/>
                  <w:sz w:val="20"/>
                  <w:szCs w:val="20"/>
                  <w:highlight w:val="lightGray"/>
                </w:rPr>
                <w:t>ZBHCI_</w:t>
              </w:r>
              <w:r w:rsidRPr="00112ABD">
                <w:rPr>
                  <w:rFonts w:cstheme="minorHAnsi" w:hint="eastAsia"/>
                  <w:i/>
                  <w:iCs/>
                  <w:color w:val="0000C0"/>
                  <w:sz w:val="20"/>
                  <w:szCs w:val="20"/>
                  <w:highlight w:val="lightGray"/>
                </w:rPr>
                <w:t>CMD_MGMT_LQI_RSP</w:t>
              </w:r>
            </w:ins>
          </w:p>
          <w:p w:rsidR="00E60CD9" w:rsidRPr="00112ABD" w:rsidRDefault="00E60CD9" w:rsidP="00165B4D">
            <w:pPr>
              <w:rPr>
                <w:ins w:id="1026" w:author="telink" w:date="2018-06-26T10:21:00Z"/>
                <w:rFonts w:cstheme="minorHAnsi"/>
                <w:i/>
                <w:iCs/>
                <w:color w:val="0000C0"/>
                <w:sz w:val="20"/>
                <w:szCs w:val="20"/>
                <w:highlight w:val="lightGray"/>
              </w:rPr>
            </w:pPr>
            <w:ins w:id="1027" w:author="telink" w:date="2018-06-26T10:21:00Z">
              <w:r w:rsidRPr="00112ABD">
                <w:rPr>
                  <w:rFonts w:cstheme="minorHAnsi"/>
                  <w:i/>
                  <w:iCs/>
                  <w:color w:val="0000C0"/>
                  <w:sz w:val="20"/>
                  <w:szCs w:val="20"/>
                  <w:highlight w:val="lightGray"/>
                </w:rPr>
                <w:t>ZBHCI_</w:t>
              </w:r>
              <w:r w:rsidRPr="00112ABD">
                <w:rPr>
                  <w:rFonts w:cstheme="minorHAnsi" w:hint="eastAsia"/>
                  <w:i/>
                  <w:iCs/>
                  <w:color w:val="0000C0"/>
                  <w:sz w:val="20"/>
                  <w:szCs w:val="20"/>
                  <w:highlight w:val="lightGray"/>
                </w:rPr>
                <w:t>CMD_MGMT_BIND_RSP</w:t>
              </w:r>
            </w:ins>
          </w:p>
          <w:p w:rsidR="00E60CD9" w:rsidRPr="00112ABD" w:rsidRDefault="00E60CD9" w:rsidP="00165B4D">
            <w:pPr>
              <w:rPr>
                <w:ins w:id="1028" w:author="telink" w:date="2018-06-26T10:21:00Z"/>
                <w:rFonts w:cstheme="minorHAnsi"/>
                <w:i/>
                <w:iCs/>
                <w:color w:val="0000C0"/>
                <w:sz w:val="20"/>
                <w:szCs w:val="20"/>
                <w:highlight w:val="lightGray"/>
              </w:rPr>
            </w:pPr>
            <w:ins w:id="1029" w:author="telink" w:date="2018-06-26T10:21:00Z">
              <w:r w:rsidRPr="00112ABD">
                <w:rPr>
                  <w:rFonts w:cstheme="minorHAnsi"/>
                  <w:i/>
                  <w:iCs/>
                  <w:color w:val="0000C0"/>
                  <w:sz w:val="20"/>
                  <w:szCs w:val="20"/>
                  <w:highlight w:val="lightGray"/>
                </w:rPr>
                <w:t>ZBHCI_</w:t>
              </w:r>
              <w:r w:rsidRPr="00112ABD">
                <w:rPr>
                  <w:rFonts w:cstheme="minorHAnsi" w:hint="eastAsia"/>
                  <w:i/>
                  <w:iCs/>
                  <w:color w:val="0000C0"/>
                  <w:sz w:val="20"/>
                  <w:szCs w:val="20"/>
                  <w:highlight w:val="lightGray"/>
                </w:rPr>
                <w:t>CMD_MGMT_LEAVE_RSP</w:t>
              </w:r>
            </w:ins>
          </w:p>
          <w:p w:rsidR="00E60CD9" w:rsidRPr="00112ABD" w:rsidRDefault="00E60CD9" w:rsidP="00165B4D">
            <w:pPr>
              <w:rPr>
                <w:ins w:id="1030" w:author="telink" w:date="2018-06-26T10:21:00Z"/>
                <w:rFonts w:cstheme="minorHAnsi"/>
                <w:i/>
                <w:iCs/>
                <w:color w:val="0000C0"/>
                <w:sz w:val="20"/>
                <w:szCs w:val="20"/>
                <w:highlight w:val="lightGray"/>
              </w:rPr>
            </w:pPr>
            <w:ins w:id="1031" w:author="telink" w:date="2018-06-26T10:21:00Z">
              <w:r w:rsidRPr="00112ABD">
                <w:rPr>
                  <w:rFonts w:cstheme="minorHAnsi"/>
                  <w:i/>
                  <w:iCs/>
                  <w:color w:val="0000C0"/>
                  <w:sz w:val="20"/>
                  <w:szCs w:val="20"/>
                  <w:highlight w:val="lightGray"/>
                </w:rPr>
                <w:t>ZBHCI_</w:t>
              </w:r>
              <w:r w:rsidRPr="00112ABD">
                <w:rPr>
                  <w:rFonts w:cstheme="minorHAnsi" w:hint="eastAsia"/>
                  <w:i/>
                  <w:iCs/>
                  <w:color w:val="0000C0"/>
                  <w:sz w:val="20"/>
                  <w:szCs w:val="20"/>
                  <w:highlight w:val="lightGray"/>
                </w:rPr>
                <w:t>CMD_MGMT_DIRECT_JOIN_RSP</w:t>
              </w:r>
            </w:ins>
          </w:p>
          <w:p w:rsidR="00E60CD9" w:rsidRPr="00112ABD" w:rsidRDefault="00E60CD9" w:rsidP="00165B4D">
            <w:pPr>
              <w:rPr>
                <w:ins w:id="1032" w:author="telink" w:date="2018-06-26T10:21:00Z"/>
                <w:rFonts w:cstheme="minorHAnsi"/>
                <w:i/>
                <w:iCs/>
                <w:color w:val="0000C0"/>
                <w:sz w:val="20"/>
                <w:szCs w:val="20"/>
                <w:highlight w:val="lightGray"/>
              </w:rPr>
            </w:pPr>
            <w:ins w:id="1033" w:author="telink" w:date="2018-06-26T10:21:00Z">
              <w:r w:rsidRPr="00112ABD">
                <w:rPr>
                  <w:rFonts w:cstheme="minorHAnsi"/>
                  <w:i/>
                  <w:iCs/>
                  <w:color w:val="0000C0"/>
                  <w:sz w:val="20"/>
                  <w:szCs w:val="20"/>
                  <w:highlight w:val="lightGray"/>
                </w:rPr>
                <w:t>ZBHCI_</w:t>
              </w:r>
              <w:r w:rsidRPr="00112ABD">
                <w:rPr>
                  <w:rFonts w:cstheme="minorHAnsi" w:hint="eastAsia"/>
                  <w:i/>
                  <w:iCs/>
                  <w:color w:val="0000C0"/>
                  <w:sz w:val="20"/>
                  <w:szCs w:val="20"/>
                  <w:highlight w:val="lightGray"/>
                </w:rPr>
                <w:t>CMD_MGMT_PERMIT_JOIN_RSP</w:t>
              </w:r>
            </w:ins>
          </w:p>
          <w:p w:rsidR="00E60CD9" w:rsidRPr="00112ABD" w:rsidRDefault="00E60CD9" w:rsidP="00165B4D">
            <w:pPr>
              <w:rPr>
                <w:ins w:id="1034" w:author="telink" w:date="2018-06-26T10:21:00Z"/>
                <w:rFonts w:cstheme="minorHAnsi"/>
                <w:i/>
                <w:iCs/>
                <w:color w:val="0000C0"/>
                <w:sz w:val="20"/>
                <w:szCs w:val="20"/>
                <w:highlight w:val="lightGray"/>
              </w:rPr>
            </w:pPr>
            <w:ins w:id="1035" w:author="telink" w:date="2018-06-26T10:21:00Z">
              <w:r w:rsidRPr="00112ABD">
                <w:rPr>
                  <w:rFonts w:cstheme="minorHAnsi"/>
                  <w:i/>
                  <w:iCs/>
                  <w:color w:val="0000C0"/>
                  <w:sz w:val="20"/>
                  <w:szCs w:val="20"/>
                  <w:highlight w:val="lightGray"/>
                </w:rPr>
                <w:t>ZBHCI_</w:t>
              </w:r>
              <w:r w:rsidRPr="00112ABD">
                <w:rPr>
                  <w:rFonts w:cstheme="minorHAnsi" w:hint="eastAsia"/>
                  <w:i/>
                  <w:iCs/>
                  <w:color w:val="0000C0"/>
                  <w:sz w:val="20"/>
                  <w:szCs w:val="20"/>
                  <w:highlight w:val="lightGray"/>
                </w:rPr>
                <w:t>CMD_MGMT_NWK_UPDATE_RSP</w:t>
              </w:r>
            </w:ins>
          </w:p>
          <w:p w:rsidR="00E60CD9" w:rsidRPr="00112ABD" w:rsidRDefault="00E60CD9" w:rsidP="00165B4D">
            <w:pPr>
              <w:rPr>
                <w:ins w:id="1036" w:author="telink" w:date="2018-06-26T10:21:00Z"/>
                <w:rFonts w:cstheme="minorHAnsi"/>
                <w:i/>
                <w:iCs/>
                <w:color w:val="0000C0"/>
                <w:sz w:val="20"/>
                <w:szCs w:val="20"/>
                <w:highlight w:val="lightGray"/>
              </w:rPr>
            </w:pPr>
            <w:r w:rsidRPr="0092487A">
              <w:rPr>
                <w:rFonts w:cstheme="minorHAnsi"/>
                <w:i/>
                <w:iCs/>
                <w:color w:val="0000C0"/>
                <w:sz w:val="20"/>
                <w:szCs w:val="20"/>
              </w:rPr>
              <w:t>ZBHCI_CMD_NODES_JOINED_GET_RS</w:t>
            </w:r>
            <w:r>
              <w:rPr>
                <w:rFonts w:cstheme="minorHAnsi" w:hint="eastAsia"/>
                <w:i/>
                <w:iCs/>
                <w:color w:val="0000C0"/>
                <w:sz w:val="20"/>
                <w:szCs w:val="20"/>
              </w:rPr>
              <w:t>P</w:t>
            </w:r>
          </w:p>
        </w:tc>
        <w:tc>
          <w:tcPr>
            <w:tcW w:w="1436" w:type="dxa"/>
          </w:tcPr>
          <w:p w:rsidR="00E60CD9" w:rsidRPr="001C30DD" w:rsidRDefault="00E60CD9" w:rsidP="00165B4D">
            <w:pPr>
              <w:rPr>
                <w:ins w:id="1037" w:author="telink" w:date="2018-06-26T10:21:00Z"/>
                <w:rFonts w:cstheme="minorHAnsi"/>
              </w:rPr>
            </w:pPr>
            <w:ins w:id="1038" w:author="telink" w:date="2018-06-26T10:21:00Z">
              <w:r w:rsidRPr="001C30DD">
                <w:rPr>
                  <w:rFonts w:cstheme="minorHAnsi"/>
                </w:rPr>
                <w:t>0x</w:t>
              </w:r>
              <w:r>
                <w:rPr>
                  <w:rFonts w:cstheme="minorHAnsi" w:hint="eastAsia"/>
                </w:rPr>
                <w:t>8</w:t>
              </w:r>
              <w:r w:rsidRPr="001C30DD">
                <w:rPr>
                  <w:rFonts w:cstheme="minorHAnsi"/>
                </w:rPr>
                <w:t>0</w:t>
              </w:r>
              <w:r>
                <w:rPr>
                  <w:rFonts w:cstheme="minorHAnsi" w:hint="eastAsia"/>
                </w:rPr>
                <w:t>10</w:t>
              </w:r>
            </w:ins>
          </w:p>
          <w:p w:rsidR="00E60CD9" w:rsidRDefault="00E60CD9" w:rsidP="00165B4D">
            <w:pPr>
              <w:rPr>
                <w:ins w:id="1039" w:author="telink" w:date="2018-06-26T10:21:00Z"/>
                <w:rFonts w:cstheme="minorHAnsi"/>
              </w:rPr>
            </w:pPr>
            <w:ins w:id="1040" w:author="telink" w:date="2018-06-26T10:21:00Z">
              <w:r w:rsidRPr="001C30DD">
                <w:rPr>
                  <w:rFonts w:cstheme="minorHAnsi"/>
                </w:rPr>
                <w:t>0x</w:t>
              </w:r>
              <w:r>
                <w:rPr>
                  <w:rFonts w:cstheme="minorHAnsi" w:hint="eastAsia"/>
                </w:rPr>
                <w:t>8</w:t>
              </w:r>
              <w:r w:rsidRPr="001C30DD">
                <w:rPr>
                  <w:rFonts w:cstheme="minorHAnsi"/>
                </w:rPr>
                <w:t>0</w:t>
              </w:r>
              <w:r>
                <w:rPr>
                  <w:rFonts w:cstheme="minorHAnsi" w:hint="eastAsia"/>
                </w:rPr>
                <w:t>11</w:t>
              </w:r>
            </w:ins>
          </w:p>
          <w:p w:rsidR="00E60CD9" w:rsidRPr="001C30DD" w:rsidRDefault="00E60CD9" w:rsidP="00165B4D">
            <w:pPr>
              <w:rPr>
                <w:ins w:id="1041" w:author="telink" w:date="2018-06-26T10:21:00Z"/>
                <w:rFonts w:cstheme="minorHAnsi"/>
              </w:rPr>
            </w:pPr>
            <w:ins w:id="1042" w:author="telink" w:date="2018-06-26T10:21:00Z">
              <w:r>
                <w:rPr>
                  <w:rFonts w:cstheme="minorHAnsi" w:hint="eastAsia"/>
                </w:rPr>
                <w:t>0x8012</w:t>
              </w:r>
            </w:ins>
          </w:p>
          <w:p w:rsidR="00E60CD9" w:rsidRPr="001C30DD" w:rsidRDefault="00E60CD9" w:rsidP="00165B4D">
            <w:pPr>
              <w:rPr>
                <w:ins w:id="1043" w:author="telink" w:date="2018-06-26T10:21:00Z"/>
                <w:rFonts w:cstheme="minorHAnsi"/>
              </w:rPr>
            </w:pPr>
            <w:ins w:id="1044" w:author="telink" w:date="2018-06-26T10:21:00Z">
              <w:r w:rsidRPr="001C30DD">
                <w:rPr>
                  <w:rFonts w:cstheme="minorHAnsi"/>
                </w:rPr>
                <w:t>0x</w:t>
              </w:r>
              <w:r>
                <w:rPr>
                  <w:rFonts w:cstheme="minorHAnsi" w:hint="eastAsia"/>
                </w:rPr>
                <w:t>8</w:t>
              </w:r>
              <w:r w:rsidRPr="001C30DD">
                <w:rPr>
                  <w:rFonts w:cstheme="minorHAnsi"/>
                </w:rPr>
                <w:t>0</w:t>
              </w:r>
              <w:r>
                <w:rPr>
                  <w:rFonts w:cstheme="minorHAnsi" w:hint="eastAsia"/>
                </w:rPr>
                <w:t>13</w:t>
              </w:r>
            </w:ins>
          </w:p>
          <w:p w:rsidR="00E60CD9" w:rsidRPr="001C30DD" w:rsidRDefault="00E60CD9" w:rsidP="00165B4D">
            <w:pPr>
              <w:rPr>
                <w:ins w:id="1045" w:author="telink" w:date="2018-06-26T10:21:00Z"/>
                <w:rFonts w:cstheme="minorHAnsi"/>
              </w:rPr>
            </w:pPr>
            <w:ins w:id="1046" w:author="telink" w:date="2018-06-26T10:21:00Z">
              <w:r w:rsidRPr="001C30DD">
                <w:rPr>
                  <w:rFonts w:cstheme="minorHAnsi"/>
                </w:rPr>
                <w:t>0x</w:t>
              </w:r>
              <w:r>
                <w:rPr>
                  <w:rFonts w:cstheme="minorHAnsi" w:hint="eastAsia"/>
                </w:rPr>
                <w:t>8</w:t>
              </w:r>
              <w:r w:rsidRPr="001C30DD">
                <w:rPr>
                  <w:rFonts w:cstheme="minorHAnsi"/>
                </w:rPr>
                <w:t>0</w:t>
              </w:r>
              <w:r>
                <w:rPr>
                  <w:rFonts w:cstheme="minorHAnsi" w:hint="eastAsia"/>
                </w:rPr>
                <w:t>14</w:t>
              </w:r>
            </w:ins>
          </w:p>
          <w:p w:rsidR="00E60CD9" w:rsidRDefault="00E60CD9" w:rsidP="00165B4D">
            <w:pPr>
              <w:rPr>
                <w:ins w:id="1047" w:author="telink" w:date="2018-06-26T10:21:00Z"/>
                <w:rFonts w:cstheme="minorHAnsi"/>
              </w:rPr>
            </w:pPr>
            <w:ins w:id="1048" w:author="telink" w:date="2018-06-26T10:21:00Z">
              <w:r>
                <w:rPr>
                  <w:rFonts w:cstheme="minorHAnsi" w:hint="eastAsia"/>
                </w:rPr>
                <w:t>0x8015</w:t>
              </w:r>
            </w:ins>
          </w:p>
          <w:p w:rsidR="00E60CD9" w:rsidRDefault="00E60CD9" w:rsidP="00165B4D">
            <w:pPr>
              <w:rPr>
                <w:ins w:id="1049" w:author="telink" w:date="2018-06-26T10:21:00Z"/>
                <w:rFonts w:cstheme="minorHAnsi"/>
              </w:rPr>
            </w:pPr>
            <w:ins w:id="1050" w:author="telink" w:date="2018-06-26T10:21:00Z">
              <w:r>
                <w:rPr>
                  <w:rFonts w:cstheme="minorHAnsi" w:hint="eastAsia"/>
                </w:rPr>
                <w:t>0x8020</w:t>
              </w:r>
            </w:ins>
          </w:p>
          <w:p w:rsidR="00E60CD9" w:rsidRDefault="00E60CD9" w:rsidP="00165B4D">
            <w:pPr>
              <w:rPr>
                <w:ins w:id="1051" w:author="telink" w:date="2018-06-26T10:21:00Z"/>
                <w:rFonts w:cstheme="minorHAnsi"/>
              </w:rPr>
            </w:pPr>
            <w:ins w:id="1052" w:author="telink" w:date="2018-06-26T10:21:00Z">
              <w:r>
                <w:rPr>
                  <w:rFonts w:cstheme="minorHAnsi" w:hint="eastAsia"/>
                </w:rPr>
                <w:t>0x8021</w:t>
              </w:r>
            </w:ins>
          </w:p>
          <w:p w:rsidR="00E60CD9" w:rsidRDefault="00E60CD9" w:rsidP="00165B4D">
            <w:pPr>
              <w:rPr>
                <w:ins w:id="1053" w:author="telink" w:date="2018-06-26T10:21:00Z"/>
                <w:rFonts w:cstheme="minorHAnsi"/>
              </w:rPr>
            </w:pPr>
            <w:ins w:id="1054" w:author="telink" w:date="2018-06-26T10:21:00Z">
              <w:r>
                <w:rPr>
                  <w:rFonts w:cstheme="minorHAnsi" w:hint="eastAsia"/>
                </w:rPr>
                <w:t>0x8030</w:t>
              </w:r>
            </w:ins>
          </w:p>
          <w:p w:rsidR="00E60CD9" w:rsidRDefault="00E60CD9" w:rsidP="00165B4D">
            <w:pPr>
              <w:rPr>
                <w:ins w:id="1055" w:author="telink" w:date="2018-06-26T10:21:00Z"/>
                <w:rFonts w:cstheme="minorHAnsi"/>
              </w:rPr>
            </w:pPr>
            <w:ins w:id="1056" w:author="telink" w:date="2018-06-26T10:21:00Z">
              <w:r>
                <w:rPr>
                  <w:rFonts w:cstheme="minorHAnsi" w:hint="eastAsia"/>
                </w:rPr>
                <w:t>0x8031</w:t>
              </w:r>
            </w:ins>
          </w:p>
          <w:p w:rsidR="00E60CD9" w:rsidRDefault="00E60CD9" w:rsidP="00165B4D">
            <w:pPr>
              <w:rPr>
                <w:ins w:id="1057" w:author="telink" w:date="2018-06-26T10:21:00Z"/>
                <w:rFonts w:cstheme="minorHAnsi"/>
              </w:rPr>
            </w:pPr>
            <w:ins w:id="1058" w:author="telink" w:date="2018-06-26T10:21:00Z">
              <w:r>
                <w:rPr>
                  <w:rFonts w:cstheme="minorHAnsi" w:hint="eastAsia"/>
                </w:rPr>
                <w:t>0x8032</w:t>
              </w:r>
            </w:ins>
          </w:p>
          <w:p w:rsidR="00E60CD9" w:rsidRDefault="00E60CD9" w:rsidP="00165B4D">
            <w:pPr>
              <w:rPr>
                <w:ins w:id="1059" w:author="telink" w:date="2018-06-26T10:21:00Z"/>
                <w:rFonts w:cstheme="minorHAnsi"/>
              </w:rPr>
            </w:pPr>
            <w:ins w:id="1060" w:author="telink" w:date="2018-06-26T10:21:00Z">
              <w:r>
                <w:rPr>
                  <w:rFonts w:cstheme="minorHAnsi" w:hint="eastAsia"/>
                </w:rPr>
                <w:t>0x8033</w:t>
              </w:r>
            </w:ins>
          </w:p>
          <w:p w:rsidR="00E60CD9" w:rsidRDefault="00E60CD9" w:rsidP="00165B4D">
            <w:pPr>
              <w:rPr>
                <w:ins w:id="1061" w:author="telink" w:date="2018-06-26T10:21:00Z"/>
                <w:rFonts w:cstheme="minorHAnsi"/>
              </w:rPr>
            </w:pPr>
            <w:ins w:id="1062" w:author="telink" w:date="2018-06-26T10:21:00Z">
              <w:r>
                <w:rPr>
                  <w:rFonts w:cstheme="minorHAnsi" w:hint="eastAsia"/>
                </w:rPr>
                <w:t>0x8034</w:t>
              </w:r>
            </w:ins>
          </w:p>
          <w:p w:rsidR="00E60CD9" w:rsidRDefault="00E60CD9" w:rsidP="00165B4D">
            <w:pPr>
              <w:rPr>
                <w:rFonts w:cstheme="minorHAnsi"/>
              </w:rPr>
            </w:pPr>
            <w:ins w:id="1063" w:author="telink" w:date="2018-06-26T10:21:00Z">
              <w:r>
                <w:rPr>
                  <w:rFonts w:cstheme="minorHAnsi" w:hint="eastAsia"/>
                </w:rPr>
                <w:t>0x8035</w:t>
              </w:r>
            </w:ins>
          </w:p>
          <w:p w:rsidR="00E60CD9" w:rsidRPr="001C30DD" w:rsidRDefault="00E60CD9" w:rsidP="00165B4D">
            <w:pPr>
              <w:rPr>
                <w:ins w:id="1064" w:author="telink" w:date="2018-06-26T10:21:00Z"/>
                <w:rFonts w:cstheme="minorHAnsi"/>
              </w:rPr>
            </w:pPr>
            <w:r>
              <w:rPr>
                <w:rFonts w:cstheme="minorHAnsi" w:hint="eastAsia"/>
              </w:rPr>
              <w:t>0x8040</w:t>
            </w:r>
          </w:p>
        </w:tc>
      </w:tr>
    </w:tbl>
    <w:p w:rsidR="00E60CD9" w:rsidRDefault="00E60CD9" w:rsidP="00E60CD9">
      <w:pPr>
        <w:rPr>
          <w:ins w:id="1065" w:author="telink" w:date="2018-06-26T10:22:00Z"/>
          <w:rStyle w:val="fontstyle01"/>
          <w:rFonts w:cstheme="minorHAnsi"/>
          <w:b/>
          <w:i/>
        </w:rPr>
      </w:pPr>
    </w:p>
    <w:p w:rsidR="00E60CD9" w:rsidRDefault="00E60CD9" w:rsidP="00E60CD9">
      <w:pPr>
        <w:rPr>
          <w:ins w:id="1066" w:author="telink" w:date="2018-06-26T10:21:00Z"/>
          <w:rFonts w:cstheme="minorHAnsi"/>
          <w:b/>
          <w:iCs/>
          <w:color w:val="000000" w:themeColor="text1"/>
          <w:sz w:val="20"/>
          <w:szCs w:val="20"/>
        </w:rPr>
      </w:pPr>
      <w:ins w:id="1067" w:author="telink" w:date="2018-06-26T10:22:00Z">
        <w:r>
          <w:rPr>
            <w:rStyle w:val="fontstyle01"/>
            <w:rFonts w:cstheme="minorHAnsi" w:hint="eastAsia"/>
            <w:b/>
            <w:i/>
          </w:rPr>
          <w:t>2.2.3.1</w:t>
        </w:r>
        <w:r>
          <w:rPr>
            <w:rStyle w:val="fontstyle01"/>
            <w:rFonts w:cstheme="minorHAnsi" w:hint="eastAsia"/>
            <w:b/>
            <w:i/>
          </w:rPr>
          <w:tab/>
        </w:r>
        <w:r w:rsidRPr="008240DC">
          <w:rPr>
            <w:rStyle w:val="fontstyle01"/>
            <w:rFonts w:cstheme="minorHAnsi"/>
            <w:b/>
            <w:i/>
          </w:rPr>
          <w:t>ZBHCI_CMD_DISCOVERY_NWK_ADDR_R</w:t>
        </w:r>
        <w:r>
          <w:rPr>
            <w:rStyle w:val="fontstyle01"/>
            <w:rFonts w:cstheme="minorHAnsi" w:hint="eastAsia"/>
            <w:b/>
            <w:i/>
          </w:rPr>
          <w:t>S</w:t>
        </w:r>
        <w:r>
          <w:rPr>
            <w:rStyle w:val="fontstyle01"/>
            <w:rFonts w:cstheme="minorHAnsi"/>
            <w:b/>
            <w:i/>
          </w:rPr>
          <w:t>P</w:t>
        </w:r>
      </w:ins>
    </w:p>
    <w:p w:rsidR="00E60CD9" w:rsidRDefault="00E60CD9" w:rsidP="00E60CD9">
      <w:pPr>
        <w:rPr>
          <w:ins w:id="1068" w:author="telink" w:date="2018-06-26T10:23:00Z"/>
          <w:rStyle w:val="fontstyle01"/>
          <w:rFonts w:cstheme="minorHAnsi"/>
          <w:b/>
          <w:i/>
        </w:rPr>
      </w:pPr>
      <w:ins w:id="1069" w:author="telink" w:date="2018-06-26T10:22:00Z">
        <w:r>
          <w:rPr>
            <w:rStyle w:val="fontstyle01"/>
            <w:rFonts w:cstheme="minorHAnsi" w:hint="eastAsia"/>
            <w:b/>
            <w:i/>
          </w:rPr>
          <w:t>2.2.3.2</w:t>
        </w:r>
        <w:r>
          <w:rPr>
            <w:rStyle w:val="fontstyle01"/>
            <w:rFonts w:cstheme="minorHAnsi" w:hint="eastAsia"/>
            <w:b/>
            <w:i/>
          </w:rPr>
          <w:tab/>
        </w:r>
        <w:r>
          <w:rPr>
            <w:rStyle w:val="fontstyle01"/>
            <w:rFonts w:cstheme="minorHAnsi"/>
            <w:b/>
            <w:i/>
          </w:rPr>
          <w:t>ZBHCI_CMD_DISCOVERY_</w:t>
        </w:r>
        <w:r>
          <w:rPr>
            <w:rStyle w:val="fontstyle01"/>
            <w:rFonts w:cstheme="minorHAnsi" w:hint="eastAsia"/>
            <w:b/>
            <w:i/>
          </w:rPr>
          <w:t>IEEE</w:t>
        </w:r>
        <w:r w:rsidRPr="008240DC">
          <w:rPr>
            <w:rStyle w:val="fontstyle01"/>
            <w:rFonts w:cstheme="minorHAnsi"/>
            <w:b/>
            <w:i/>
          </w:rPr>
          <w:t>_ADDR_R</w:t>
        </w:r>
        <w:r>
          <w:rPr>
            <w:rStyle w:val="fontstyle01"/>
            <w:rFonts w:cstheme="minorHAnsi" w:hint="eastAsia"/>
            <w:b/>
            <w:i/>
          </w:rPr>
          <w:t>S</w:t>
        </w:r>
        <w:r>
          <w:rPr>
            <w:rStyle w:val="fontstyle01"/>
            <w:rFonts w:cstheme="minorHAnsi"/>
            <w:b/>
            <w:i/>
          </w:rPr>
          <w:t>P</w:t>
        </w:r>
      </w:ins>
    </w:p>
    <w:p w:rsidR="00E60CD9" w:rsidRDefault="00E60CD9" w:rsidP="00E60CD9">
      <w:pPr>
        <w:rPr>
          <w:ins w:id="1070" w:author="telink" w:date="2018-06-26T10:23:00Z"/>
          <w:rStyle w:val="fontstyle01"/>
          <w:rFonts w:cstheme="minorHAnsi"/>
          <w:b/>
          <w:i/>
        </w:rPr>
      </w:pPr>
    </w:p>
    <w:p w:rsidR="00E60CD9" w:rsidRPr="00112ABD" w:rsidRDefault="00E60CD9" w:rsidP="00E60CD9">
      <w:pPr>
        <w:rPr>
          <w:ins w:id="1071" w:author="telink" w:date="2018-06-26T10:21:00Z"/>
          <w:rFonts w:cstheme="minorHAnsi"/>
          <w:b/>
          <w:iCs/>
          <w:color w:val="000000" w:themeColor="text1"/>
          <w:sz w:val="20"/>
          <w:szCs w:val="20"/>
        </w:rPr>
      </w:pPr>
      <w:ins w:id="1072" w:author="telink" w:date="2018-06-26T10:23:00Z">
        <w:r w:rsidRPr="004F70E9">
          <w:rPr>
            <w:rFonts w:hint="eastAsia"/>
            <w:i/>
            <w:sz w:val="20"/>
            <w:szCs w:val="20"/>
          </w:rPr>
          <w:t xml:space="preserve">SeqNo: </w:t>
        </w:r>
        <w:r>
          <w:rPr>
            <w:rFonts w:hint="eastAsia"/>
            <w:sz w:val="20"/>
            <w:szCs w:val="20"/>
          </w:rPr>
          <w:t xml:space="preserve">  ZDP transaction sequence number</w:t>
        </w:r>
        <w:r>
          <w:rPr>
            <w:sz w:val="20"/>
            <w:szCs w:val="20"/>
          </w:rPr>
          <w:t>.</w:t>
        </w:r>
      </w:ins>
    </w:p>
    <w:tbl>
      <w:tblPr>
        <w:tblStyle w:val="ab"/>
        <w:tblpPr w:leftFromText="180" w:rightFromText="180" w:vertAnchor="text" w:horzAnchor="margin" w:tblpXSpec="center" w:tblpY="-191"/>
        <w:tblOverlap w:val="never"/>
        <w:tblW w:w="7867" w:type="dxa"/>
        <w:tblLayout w:type="fixed"/>
        <w:tblLook w:val="04A0" w:firstRow="1" w:lastRow="0" w:firstColumn="1" w:lastColumn="0" w:noHBand="0" w:noVBand="1"/>
      </w:tblPr>
      <w:tblGrid>
        <w:gridCol w:w="855"/>
        <w:gridCol w:w="708"/>
        <w:gridCol w:w="1276"/>
        <w:gridCol w:w="1276"/>
        <w:gridCol w:w="1134"/>
        <w:gridCol w:w="1143"/>
        <w:gridCol w:w="1475"/>
      </w:tblGrid>
      <w:tr w:rsidR="00E60CD9" w:rsidRPr="001C30DD" w:rsidTr="00165B4D">
        <w:trPr>
          <w:trHeight w:val="397"/>
          <w:ins w:id="1073" w:author="telink" w:date="2018-06-26T10:22:00Z"/>
        </w:trPr>
        <w:tc>
          <w:tcPr>
            <w:tcW w:w="855" w:type="dxa"/>
          </w:tcPr>
          <w:p w:rsidR="00E60CD9" w:rsidRDefault="00E60CD9" w:rsidP="00165B4D">
            <w:pPr>
              <w:rPr>
                <w:ins w:id="1074" w:author="telink" w:date="2018-06-26T10:22:00Z"/>
                <w:rFonts w:cstheme="minorHAnsi"/>
                <w:iCs/>
                <w:color w:val="000000" w:themeColor="text1"/>
                <w:kern w:val="0"/>
                <w:sz w:val="20"/>
                <w:szCs w:val="20"/>
              </w:rPr>
            </w:pPr>
            <w:ins w:id="1075" w:author="telink" w:date="2018-06-26T10:22:00Z">
              <w:r>
                <w:rPr>
                  <w:rFonts w:cstheme="minorHAnsi" w:hint="eastAsia"/>
                  <w:iCs/>
                  <w:color w:val="000000" w:themeColor="text1"/>
                  <w:kern w:val="0"/>
                  <w:sz w:val="20"/>
                  <w:szCs w:val="20"/>
                </w:rPr>
                <w:t>SeqNo</w:t>
              </w:r>
            </w:ins>
          </w:p>
        </w:tc>
        <w:tc>
          <w:tcPr>
            <w:tcW w:w="708" w:type="dxa"/>
          </w:tcPr>
          <w:p w:rsidR="00E60CD9" w:rsidRPr="00DC4BE9" w:rsidRDefault="00E60CD9" w:rsidP="00165B4D">
            <w:pPr>
              <w:rPr>
                <w:ins w:id="1076" w:author="telink" w:date="2018-06-26T10:22:00Z"/>
                <w:rFonts w:cstheme="minorHAnsi"/>
                <w:iCs/>
                <w:color w:val="000000" w:themeColor="text1"/>
                <w:kern w:val="0"/>
                <w:sz w:val="20"/>
                <w:szCs w:val="20"/>
              </w:rPr>
            </w:pPr>
            <w:ins w:id="1077" w:author="telink" w:date="2018-06-26T10:22:00Z">
              <w:r>
                <w:rPr>
                  <w:rFonts w:cstheme="minorHAnsi" w:hint="eastAsia"/>
                  <w:iCs/>
                  <w:color w:val="000000" w:themeColor="text1"/>
                  <w:kern w:val="0"/>
                  <w:sz w:val="20"/>
                  <w:szCs w:val="20"/>
                </w:rPr>
                <w:t>status</w:t>
              </w:r>
            </w:ins>
          </w:p>
        </w:tc>
        <w:tc>
          <w:tcPr>
            <w:tcW w:w="1276" w:type="dxa"/>
          </w:tcPr>
          <w:p w:rsidR="00E60CD9" w:rsidRDefault="00E60CD9" w:rsidP="00165B4D">
            <w:pPr>
              <w:pStyle w:val="Default"/>
              <w:jc w:val="both"/>
              <w:rPr>
                <w:ins w:id="1078" w:author="telink" w:date="2018-06-26T10:22:00Z"/>
                <w:sz w:val="20"/>
                <w:szCs w:val="20"/>
              </w:rPr>
            </w:pPr>
            <w:ins w:id="1079" w:author="telink" w:date="2018-06-26T10:22:00Z">
              <w:r>
                <w:rPr>
                  <w:sz w:val="20"/>
                  <w:szCs w:val="20"/>
                </w:rPr>
                <w:t>IEEEAddr</w:t>
              </w:r>
            </w:ins>
          </w:p>
          <w:p w:rsidR="00E60CD9" w:rsidRPr="001C30DD" w:rsidRDefault="00E60CD9" w:rsidP="00165B4D">
            <w:pPr>
              <w:pStyle w:val="Default"/>
              <w:jc w:val="both"/>
              <w:rPr>
                <w:ins w:id="1080" w:author="telink" w:date="2018-06-26T10:22:00Z"/>
                <w:rFonts w:cstheme="minorHAnsi"/>
                <w:iCs/>
                <w:color w:val="000000" w:themeColor="text1"/>
                <w:sz w:val="20"/>
                <w:szCs w:val="20"/>
              </w:rPr>
            </w:pPr>
            <w:ins w:id="1081" w:author="telink" w:date="2018-06-26T10:22:00Z">
              <w:r>
                <w:rPr>
                  <w:sz w:val="20"/>
                  <w:szCs w:val="20"/>
                </w:rPr>
                <w:t xml:space="preserve">RemoteDev </w:t>
              </w:r>
            </w:ins>
          </w:p>
        </w:tc>
        <w:tc>
          <w:tcPr>
            <w:tcW w:w="1276" w:type="dxa"/>
          </w:tcPr>
          <w:p w:rsidR="00E60CD9" w:rsidRDefault="00E60CD9" w:rsidP="00165B4D">
            <w:pPr>
              <w:pStyle w:val="Default"/>
              <w:jc w:val="both"/>
              <w:rPr>
                <w:ins w:id="1082" w:author="telink" w:date="2018-06-26T10:22:00Z"/>
                <w:sz w:val="20"/>
                <w:szCs w:val="20"/>
              </w:rPr>
            </w:pPr>
            <w:ins w:id="1083" w:author="telink" w:date="2018-06-26T10:22:00Z">
              <w:r>
                <w:rPr>
                  <w:sz w:val="20"/>
                  <w:szCs w:val="20"/>
                </w:rPr>
                <w:t>NWKAddr</w:t>
              </w:r>
            </w:ins>
          </w:p>
          <w:p w:rsidR="00E60CD9" w:rsidRDefault="00E60CD9" w:rsidP="00165B4D">
            <w:pPr>
              <w:pStyle w:val="Default"/>
              <w:jc w:val="both"/>
              <w:rPr>
                <w:ins w:id="1084" w:author="telink" w:date="2018-06-26T10:22:00Z"/>
                <w:sz w:val="20"/>
                <w:szCs w:val="20"/>
              </w:rPr>
            </w:pPr>
            <w:ins w:id="1085" w:author="telink" w:date="2018-06-26T10:22:00Z">
              <w:r>
                <w:rPr>
                  <w:sz w:val="20"/>
                  <w:szCs w:val="20"/>
                </w:rPr>
                <w:t>RemoteDev</w:t>
              </w:r>
            </w:ins>
          </w:p>
        </w:tc>
        <w:tc>
          <w:tcPr>
            <w:tcW w:w="1134" w:type="dxa"/>
          </w:tcPr>
          <w:p w:rsidR="00E60CD9" w:rsidRDefault="00E60CD9" w:rsidP="00165B4D">
            <w:pPr>
              <w:pStyle w:val="Default"/>
              <w:jc w:val="both"/>
              <w:rPr>
                <w:ins w:id="1086" w:author="telink" w:date="2018-06-26T10:22:00Z"/>
                <w:sz w:val="20"/>
                <w:szCs w:val="20"/>
              </w:rPr>
            </w:pPr>
            <w:ins w:id="1087" w:author="telink" w:date="2018-06-26T10:22:00Z">
              <w:r>
                <w:rPr>
                  <w:sz w:val="20"/>
                  <w:szCs w:val="20"/>
                </w:rPr>
                <w:t>Num</w:t>
              </w:r>
            </w:ins>
          </w:p>
          <w:p w:rsidR="00E60CD9" w:rsidRPr="001C30DD" w:rsidRDefault="00E60CD9" w:rsidP="00165B4D">
            <w:pPr>
              <w:pStyle w:val="Default"/>
              <w:jc w:val="both"/>
              <w:rPr>
                <w:ins w:id="1088" w:author="telink" w:date="2018-06-26T10:22:00Z"/>
                <w:rFonts w:cstheme="minorHAnsi"/>
                <w:iCs/>
                <w:color w:val="000000" w:themeColor="text1"/>
                <w:sz w:val="20"/>
                <w:szCs w:val="20"/>
              </w:rPr>
            </w:pPr>
            <w:ins w:id="1089" w:author="telink" w:date="2018-06-26T10:22:00Z">
              <w:r>
                <w:rPr>
                  <w:sz w:val="20"/>
                  <w:szCs w:val="20"/>
                </w:rPr>
                <w:t>AssocDev</w:t>
              </w:r>
            </w:ins>
          </w:p>
        </w:tc>
        <w:tc>
          <w:tcPr>
            <w:tcW w:w="1143" w:type="dxa"/>
          </w:tcPr>
          <w:p w:rsidR="00E60CD9" w:rsidRDefault="00E60CD9" w:rsidP="00165B4D">
            <w:pPr>
              <w:pStyle w:val="Default"/>
              <w:jc w:val="both"/>
              <w:rPr>
                <w:ins w:id="1090" w:author="telink" w:date="2018-06-26T10:22:00Z"/>
                <w:sz w:val="20"/>
                <w:szCs w:val="20"/>
              </w:rPr>
            </w:pPr>
            <w:ins w:id="1091" w:author="telink" w:date="2018-06-26T10:22:00Z">
              <w:r>
                <w:rPr>
                  <w:sz w:val="20"/>
                  <w:szCs w:val="20"/>
                </w:rPr>
                <w:t>StartIndex</w:t>
              </w:r>
            </w:ins>
          </w:p>
        </w:tc>
        <w:tc>
          <w:tcPr>
            <w:tcW w:w="1475" w:type="dxa"/>
          </w:tcPr>
          <w:p w:rsidR="00E60CD9" w:rsidRDefault="00E60CD9" w:rsidP="00165B4D">
            <w:pPr>
              <w:pStyle w:val="Default"/>
              <w:jc w:val="both"/>
              <w:rPr>
                <w:ins w:id="1092" w:author="telink" w:date="2018-06-26T10:22:00Z"/>
                <w:sz w:val="20"/>
                <w:szCs w:val="20"/>
              </w:rPr>
            </w:pPr>
            <w:ins w:id="1093" w:author="telink" w:date="2018-06-26T10:22:00Z">
              <w:r>
                <w:rPr>
                  <w:sz w:val="20"/>
                  <w:szCs w:val="20"/>
                </w:rPr>
                <w:t>NWKAddr</w:t>
              </w:r>
            </w:ins>
          </w:p>
          <w:p w:rsidR="00E60CD9" w:rsidRPr="001C30DD" w:rsidRDefault="00E60CD9" w:rsidP="00165B4D">
            <w:pPr>
              <w:pStyle w:val="Default"/>
              <w:jc w:val="both"/>
              <w:rPr>
                <w:ins w:id="1094" w:author="telink" w:date="2018-06-26T10:22:00Z"/>
                <w:rFonts w:cstheme="minorHAnsi"/>
                <w:iCs/>
                <w:color w:val="000000" w:themeColor="text1"/>
                <w:sz w:val="20"/>
                <w:szCs w:val="20"/>
              </w:rPr>
            </w:pPr>
            <w:ins w:id="1095" w:author="telink" w:date="2018-06-26T10:22:00Z">
              <w:r>
                <w:rPr>
                  <w:sz w:val="20"/>
                  <w:szCs w:val="20"/>
                </w:rPr>
                <w:t xml:space="preserve">AssocDevList </w:t>
              </w:r>
            </w:ins>
          </w:p>
        </w:tc>
      </w:tr>
      <w:tr w:rsidR="00E60CD9" w:rsidRPr="001C30DD" w:rsidTr="00165B4D">
        <w:trPr>
          <w:trHeight w:val="338"/>
          <w:ins w:id="1096" w:author="telink" w:date="2018-06-26T10:22:00Z"/>
        </w:trPr>
        <w:tc>
          <w:tcPr>
            <w:tcW w:w="855" w:type="dxa"/>
          </w:tcPr>
          <w:p w:rsidR="00E60CD9" w:rsidRDefault="00E60CD9" w:rsidP="00165B4D">
            <w:pPr>
              <w:rPr>
                <w:ins w:id="1097" w:author="telink" w:date="2018-06-26T10:22:00Z"/>
                <w:rFonts w:cstheme="minorHAnsi"/>
                <w:i/>
                <w:iCs/>
                <w:color w:val="000000" w:themeColor="text1"/>
                <w:kern w:val="0"/>
                <w:sz w:val="20"/>
                <w:szCs w:val="20"/>
              </w:rPr>
            </w:pPr>
            <w:ins w:id="1098" w:author="telink" w:date="2018-06-26T10:22:00Z">
              <w:r>
                <w:rPr>
                  <w:rFonts w:cstheme="minorHAnsi" w:hint="eastAsia"/>
                  <w:i/>
                  <w:iCs/>
                  <w:color w:val="000000" w:themeColor="text1"/>
                  <w:kern w:val="0"/>
                  <w:sz w:val="20"/>
                  <w:szCs w:val="20"/>
                </w:rPr>
                <w:t>1Byte</w:t>
              </w:r>
            </w:ins>
          </w:p>
        </w:tc>
        <w:tc>
          <w:tcPr>
            <w:tcW w:w="708" w:type="dxa"/>
          </w:tcPr>
          <w:p w:rsidR="00E60CD9" w:rsidRPr="001C30DD" w:rsidRDefault="00E60CD9" w:rsidP="00165B4D">
            <w:pPr>
              <w:rPr>
                <w:ins w:id="1099" w:author="telink" w:date="2018-06-26T10:22:00Z"/>
                <w:rFonts w:cstheme="minorHAnsi"/>
                <w:i/>
                <w:iCs/>
                <w:color w:val="000000" w:themeColor="text1"/>
                <w:kern w:val="0"/>
                <w:sz w:val="20"/>
                <w:szCs w:val="20"/>
              </w:rPr>
            </w:pPr>
            <w:ins w:id="1100" w:author="telink" w:date="2018-06-26T10:22:00Z">
              <w:r>
                <w:rPr>
                  <w:rFonts w:cstheme="minorHAnsi" w:hint="eastAsia"/>
                  <w:i/>
                  <w:iCs/>
                  <w:color w:val="000000" w:themeColor="text1"/>
                  <w:kern w:val="0"/>
                  <w:sz w:val="20"/>
                  <w:szCs w:val="20"/>
                </w:rPr>
                <w:t>1Byte</w:t>
              </w:r>
            </w:ins>
          </w:p>
        </w:tc>
        <w:tc>
          <w:tcPr>
            <w:tcW w:w="1276" w:type="dxa"/>
          </w:tcPr>
          <w:p w:rsidR="00E60CD9" w:rsidRPr="001C30DD" w:rsidRDefault="00E60CD9" w:rsidP="00165B4D">
            <w:pPr>
              <w:rPr>
                <w:ins w:id="1101" w:author="telink" w:date="2018-06-26T10:22:00Z"/>
                <w:rFonts w:cstheme="minorHAnsi"/>
                <w:i/>
                <w:iCs/>
                <w:color w:val="000000" w:themeColor="text1"/>
                <w:kern w:val="0"/>
                <w:sz w:val="20"/>
                <w:szCs w:val="20"/>
              </w:rPr>
            </w:pPr>
            <w:ins w:id="1102" w:author="telink" w:date="2018-06-26T10:22:00Z">
              <w:r w:rsidRPr="001C30DD">
                <w:rPr>
                  <w:rFonts w:cstheme="minorHAnsi"/>
                  <w:i/>
                  <w:iCs/>
                  <w:color w:val="000000" w:themeColor="text1"/>
                  <w:kern w:val="0"/>
                  <w:sz w:val="20"/>
                  <w:szCs w:val="20"/>
                </w:rPr>
                <w:t xml:space="preserve">  8Bytes</w:t>
              </w:r>
            </w:ins>
          </w:p>
        </w:tc>
        <w:tc>
          <w:tcPr>
            <w:tcW w:w="1276" w:type="dxa"/>
          </w:tcPr>
          <w:p w:rsidR="00E60CD9" w:rsidRPr="001C30DD" w:rsidRDefault="00E60CD9" w:rsidP="00165B4D">
            <w:pPr>
              <w:rPr>
                <w:ins w:id="1103" w:author="telink" w:date="2018-06-26T10:22:00Z"/>
                <w:rFonts w:cstheme="minorHAnsi"/>
                <w:i/>
                <w:iCs/>
                <w:color w:val="000000" w:themeColor="text1"/>
                <w:kern w:val="0"/>
                <w:sz w:val="20"/>
                <w:szCs w:val="20"/>
              </w:rPr>
            </w:pPr>
            <w:ins w:id="1104" w:author="telink" w:date="2018-06-26T10:22:00Z">
              <w:r>
                <w:rPr>
                  <w:rFonts w:cstheme="minorHAnsi" w:hint="eastAsia"/>
                  <w:i/>
                  <w:iCs/>
                  <w:color w:val="000000" w:themeColor="text1"/>
                  <w:kern w:val="0"/>
                  <w:sz w:val="20"/>
                  <w:szCs w:val="20"/>
                </w:rPr>
                <w:t>2Bytes</w:t>
              </w:r>
            </w:ins>
          </w:p>
        </w:tc>
        <w:tc>
          <w:tcPr>
            <w:tcW w:w="1134" w:type="dxa"/>
          </w:tcPr>
          <w:p w:rsidR="00E60CD9" w:rsidRPr="001C30DD" w:rsidRDefault="00E60CD9" w:rsidP="00165B4D">
            <w:pPr>
              <w:rPr>
                <w:ins w:id="1105" w:author="telink" w:date="2018-06-26T10:22:00Z"/>
                <w:rFonts w:cstheme="minorHAnsi"/>
                <w:i/>
                <w:iCs/>
                <w:color w:val="000000" w:themeColor="text1"/>
                <w:kern w:val="0"/>
                <w:sz w:val="20"/>
                <w:szCs w:val="20"/>
              </w:rPr>
            </w:pPr>
            <w:ins w:id="1106" w:author="telink" w:date="2018-06-26T10:22:00Z">
              <w:r w:rsidRPr="001C30DD">
                <w:rPr>
                  <w:rFonts w:cstheme="minorHAnsi"/>
                  <w:i/>
                  <w:iCs/>
                  <w:color w:val="000000" w:themeColor="text1"/>
                  <w:kern w:val="0"/>
                  <w:sz w:val="20"/>
                  <w:szCs w:val="20"/>
                </w:rPr>
                <w:t xml:space="preserve"> </w:t>
              </w:r>
              <w:r>
                <w:rPr>
                  <w:rFonts w:cstheme="minorHAnsi" w:hint="eastAsia"/>
                  <w:i/>
                  <w:iCs/>
                  <w:color w:val="000000" w:themeColor="text1"/>
                  <w:kern w:val="0"/>
                  <w:sz w:val="20"/>
                  <w:szCs w:val="20"/>
                </w:rPr>
                <w:t>0/1Byte</w:t>
              </w:r>
            </w:ins>
          </w:p>
        </w:tc>
        <w:tc>
          <w:tcPr>
            <w:tcW w:w="1143" w:type="dxa"/>
          </w:tcPr>
          <w:p w:rsidR="00E60CD9" w:rsidRDefault="00E60CD9" w:rsidP="00165B4D">
            <w:pPr>
              <w:rPr>
                <w:ins w:id="1107" w:author="telink" w:date="2018-06-26T10:22:00Z"/>
                <w:rFonts w:cstheme="minorHAnsi"/>
                <w:i/>
                <w:iCs/>
                <w:color w:val="000000" w:themeColor="text1"/>
                <w:kern w:val="0"/>
                <w:sz w:val="20"/>
                <w:szCs w:val="20"/>
              </w:rPr>
            </w:pPr>
            <w:ins w:id="1108" w:author="telink" w:date="2018-06-26T10:22:00Z">
              <w:r>
                <w:rPr>
                  <w:rFonts w:cstheme="minorHAnsi" w:hint="eastAsia"/>
                  <w:i/>
                  <w:iCs/>
                  <w:color w:val="000000" w:themeColor="text1"/>
                  <w:kern w:val="0"/>
                  <w:sz w:val="20"/>
                  <w:szCs w:val="20"/>
                </w:rPr>
                <w:t>0/1byte</w:t>
              </w:r>
            </w:ins>
          </w:p>
        </w:tc>
        <w:tc>
          <w:tcPr>
            <w:tcW w:w="1475" w:type="dxa"/>
          </w:tcPr>
          <w:p w:rsidR="00E60CD9" w:rsidRPr="001C30DD" w:rsidRDefault="00E60CD9" w:rsidP="00165B4D">
            <w:pPr>
              <w:rPr>
                <w:ins w:id="1109" w:author="telink" w:date="2018-06-26T10:22:00Z"/>
                <w:rFonts w:cstheme="minorHAnsi"/>
                <w:i/>
                <w:iCs/>
                <w:color w:val="000000" w:themeColor="text1"/>
                <w:kern w:val="0"/>
                <w:sz w:val="20"/>
                <w:szCs w:val="20"/>
              </w:rPr>
            </w:pPr>
            <w:ins w:id="1110" w:author="telink" w:date="2018-06-26T10:22:00Z">
              <w:r>
                <w:rPr>
                  <w:rFonts w:cstheme="minorHAnsi" w:hint="eastAsia"/>
                  <w:i/>
                  <w:iCs/>
                  <w:color w:val="000000" w:themeColor="text1"/>
                  <w:kern w:val="0"/>
                  <w:sz w:val="20"/>
                  <w:szCs w:val="20"/>
                </w:rPr>
                <w:t>0/n</w:t>
              </w:r>
              <w:r w:rsidRPr="001C30DD">
                <w:rPr>
                  <w:rFonts w:cstheme="minorHAnsi"/>
                  <w:i/>
                  <w:iCs/>
                  <w:color w:val="000000" w:themeColor="text1"/>
                  <w:kern w:val="0"/>
                  <w:sz w:val="20"/>
                  <w:szCs w:val="20"/>
                </w:rPr>
                <w:t>Bytes</w:t>
              </w:r>
            </w:ins>
          </w:p>
        </w:tc>
      </w:tr>
    </w:tbl>
    <w:p w:rsidR="00E60CD9" w:rsidRDefault="00E60CD9" w:rsidP="00E60CD9">
      <w:pPr>
        <w:rPr>
          <w:ins w:id="1111" w:author="telink" w:date="2018-06-26T10:21:00Z"/>
          <w:rFonts w:cstheme="minorHAnsi"/>
          <w:b/>
          <w:iCs/>
          <w:color w:val="000000" w:themeColor="text1"/>
          <w:sz w:val="20"/>
          <w:szCs w:val="20"/>
        </w:rPr>
      </w:pPr>
      <w:ins w:id="1112" w:author="telink" w:date="2018-06-26T10:24:00Z">
        <w:r w:rsidRPr="000E7435">
          <w:rPr>
            <w:rFonts w:cstheme="minorHAnsi" w:hint="eastAsia"/>
            <w:i/>
            <w:iCs/>
            <w:color w:val="000000" w:themeColor="text1"/>
            <w:sz w:val="20"/>
            <w:szCs w:val="20"/>
          </w:rPr>
          <w:t>status</w:t>
        </w:r>
        <w:r w:rsidRPr="000E7435">
          <w:rPr>
            <w:rFonts w:hint="eastAsia"/>
            <w:i/>
            <w:sz w:val="20"/>
            <w:szCs w:val="20"/>
          </w:rPr>
          <w:t xml:space="preserve">: </w:t>
        </w:r>
        <w:r>
          <w:rPr>
            <w:rFonts w:hint="eastAsia"/>
            <w:i/>
            <w:sz w:val="20"/>
            <w:szCs w:val="20"/>
          </w:rPr>
          <w:t xml:space="preserve">  </w:t>
        </w:r>
        <w:r w:rsidRPr="000E7435">
          <w:rPr>
            <w:sz w:val="20"/>
            <w:szCs w:val="20"/>
          </w:rPr>
          <w:t>The status of the NWK_addr_req command</w:t>
        </w:r>
        <w:r>
          <w:rPr>
            <w:sz w:val="20"/>
            <w:szCs w:val="20"/>
          </w:rPr>
          <w:t>.</w:t>
        </w:r>
      </w:ins>
    </w:p>
    <w:p w:rsidR="00E60CD9" w:rsidRDefault="00E60CD9" w:rsidP="00E60CD9">
      <w:pPr>
        <w:rPr>
          <w:ins w:id="1113" w:author="telink" w:date="2018-06-26T10:21:00Z"/>
          <w:rFonts w:cstheme="minorHAnsi"/>
          <w:b/>
          <w:iCs/>
          <w:color w:val="000000" w:themeColor="text1"/>
          <w:sz w:val="20"/>
          <w:szCs w:val="20"/>
        </w:rPr>
      </w:pPr>
      <w:ins w:id="1114" w:author="telink" w:date="2018-06-26T10:24:00Z">
        <w:r w:rsidRPr="000E7435">
          <w:rPr>
            <w:i/>
            <w:sz w:val="20"/>
            <w:szCs w:val="20"/>
          </w:rPr>
          <w:t>IEEEAddrRemoteDev</w:t>
        </w:r>
        <w:r w:rsidRPr="000E7435">
          <w:rPr>
            <w:rFonts w:hint="eastAsia"/>
            <w:i/>
            <w:sz w:val="20"/>
            <w:szCs w:val="20"/>
          </w:rPr>
          <w:t xml:space="preserve">: </w:t>
        </w:r>
        <w:r>
          <w:rPr>
            <w:sz w:val="20"/>
            <w:szCs w:val="20"/>
          </w:rPr>
          <w:t>64-bit address for the Remote Device.</w:t>
        </w:r>
      </w:ins>
    </w:p>
    <w:p w:rsidR="00E60CD9" w:rsidRDefault="00E60CD9" w:rsidP="00E60CD9">
      <w:pPr>
        <w:rPr>
          <w:ins w:id="1115" w:author="telink" w:date="2018-06-26T10:24:00Z"/>
          <w:sz w:val="20"/>
          <w:szCs w:val="20"/>
        </w:rPr>
      </w:pPr>
      <w:ins w:id="1116" w:author="telink" w:date="2018-06-26T10:24:00Z">
        <w:r w:rsidRPr="00161257">
          <w:rPr>
            <w:i/>
            <w:sz w:val="20"/>
            <w:szCs w:val="20"/>
          </w:rPr>
          <w:t xml:space="preserve">NWKAddrRemoteDev </w:t>
        </w:r>
        <w:r w:rsidRPr="00161257">
          <w:rPr>
            <w:rFonts w:hint="eastAsia"/>
            <w:i/>
            <w:sz w:val="20"/>
            <w:szCs w:val="20"/>
          </w:rPr>
          <w:t xml:space="preserve">: </w:t>
        </w:r>
        <w:r>
          <w:rPr>
            <w:sz w:val="20"/>
            <w:szCs w:val="20"/>
          </w:rPr>
          <w:t>16-bit address for the Remote Device.</w:t>
        </w:r>
      </w:ins>
    </w:p>
    <w:p w:rsidR="00E60CD9" w:rsidRDefault="00E60CD9" w:rsidP="00E60CD9">
      <w:pPr>
        <w:rPr>
          <w:ins w:id="1117" w:author="telink" w:date="2018-06-26T10:24:00Z"/>
          <w:sz w:val="20"/>
          <w:szCs w:val="20"/>
        </w:rPr>
      </w:pPr>
      <w:ins w:id="1118" w:author="telink" w:date="2018-06-26T10:24:00Z">
        <w:r w:rsidRPr="00012DED">
          <w:rPr>
            <w:i/>
            <w:sz w:val="20"/>
            <w:szCs w:val="20"/>
          </w:rPr>
          <w:t>NumAssocDev</w:t>
        </w:r>
        <w:r w:rsidRPr="00012DED">
          <w:rPr>
            <w:rFonts w:hint="eastAsia"/>
            <w:i/>
            <w:sz w:val="20"/>
            <w:szCs w:val="20"/>
          </w:rPr>
          <w:t xml:space="preserve">: </w:t>
        </w:r>
        <w:r>
          <w:rPr>
            <w:sz w:val="20"/>
            <w:szCs w:val="20"/>
          </w:rPr>
          <w:t>Count of the number of 16-bit short addresses to follow.</w:t>
        </w:r>
      </w:ins>
    </w:p>
    <w:p w:rsidR="00E60CD9" w:rsidRDefault="00E60CD9" w:rsidP="00E60CD9">
      <w:pPr>
        <w:rPr>
          <w:ins w:id="1119" w:author="telink" w:date="2018-06-26T10:24:00Z"/>
          <w:sz w:val="20"/>
          <w:szCs w:val="20"/>
        </w:rPr>
      </w:pPr>
      <w:ins w:id="1120" w:author="telink" w:date="2018-06-26T10:24:00Z">
        <w:r w:rsidRPr="00CF403F">
          <w:rPr>
            <w:rFonts w:cstheme="minorHAnsi"/>
            <w:i/>
            <w:iCs/>
            <w:color w:val="000000" w:themeColor="text1"/>
            <w:sz w:val="20"/>
            <w:szCs w:val="20"/>
          </w:rPr>
          <w:t>StartIndex</w:t>
        </w:r>
        <w:r w:rsidRPr="00CF403F">
          <w:rPr>
            <w:rFonts w:cstheme="minorHAnsi" w:hint="eastAsia"/>
            <w:i/>
            <w:iCs/>
            <w:color w:val="000000" w:themeColor="text1"/>
            <w:sz w:val="20"/>
            <w:szCs w:val="20"/>
          </w:rPr>
          <w:t xml:space="preserve">: </w:t>
        </w:r>
        <w:r>
          <w:rPr>
            <w:rFonts w:cstheme="minorHAnsi" w:hint="eastAsia"/>
            <w:i/>
            <w:iCs/>
            <w:color w:val="000000" w:themeColor="text1"/>
            <w:sz w:val="20"/>
            <w:szCs w:val="20"/>
          </w:rPr>
          <w:t xml:space="preserve">   </w:t>
        </w:r>
        <w:r>
          <w:rPr>
            <w:rFonts w:hint="eastAsia"/>
            <w:sz w:val="20"/>
            <w:szCs w:val="20"/>
          </w:rPr>
          <w:t>s</w:t>
        </w:r>
        <w:r>
          <w:rPr>
            <w:sz w:val="20"/>
            <w:szCs w:val="20"/>
          </w:rPr>
          <w:t>tarting index into the list of associated devices for this report.</w:t>
        </w:r>
      </w:ins>
    </w:p>
    <w:p w:rsidR="00E60CD9" w:rsidRDefault="00E60CD9" w:rsidP="00E60CD9">
      <w:pPr>
        <w:rPr>
          <w:ins w:id="1121" w:author="telink" w:date="2018-06-26T10:24:00Z"/>
          <w:sz w:val="20"/>
          <w:szCs w:val="20"/>
        </w:rPr>
      </w:pPr>
      <w:ins w:id="1122" w:author="telink" w:date="2018-06-26T10:24:00Z">
        <w:r w:rsidRPr="008922DD">
          <w:rPr>
            <w:i/>
            <w:sz w:val="20"/>
            <w:szCs w:val="20"/>
          </w:rPr>
          <w:t>NWKAddrAssocDevList</w:t>
        </w:r>
        <w:r w:rsidRPr="008922DD">
          <w:rPr>
            <w:rFonts w:hint="eastAsia"/>
            <w:i/>
            <w:sz w:val="20"/>
            <w:szCs w:val="20"/>
          </w:rPr>
          <w:t xml:space="preserve">: </w:t>
        </w:r>
        <w:r>
          <w:rPr>
            <w:rFonts w:hint="eastAsia"/>
            <w:sz w:val="20"/>
            <w:szCs w:val="20"/>
          </w:rPr>
          <w:t>t</w:t>
        </w:r>
        <w:r>
          <w:rPr>
            <w:sz w:val="20"/>
            <w:szCs w:val="20"/>
          </w:rPr>
          <w:t>he list of associated devices.</w:t>
        </w:r>
      </w:ins>
    </w:p>
    <w:p w:rsidR="00E60CD9" w:rsidRDefault="00E60CD9" w:rsidP="00E60CD9">
      <w:pPr>
        <w:rPr>
          <w:ins w:id="1123" w:author="telink" w:date="2018-06-26T10:25:00Z"/>
          <w:rStyle w:val="fontstyle01"/>
          <w:rFonts w:cstheme="minorHAnsi"/>
          <w:b/>
          <w:i/>
        </w:rPr>
      </w:pPr>
      <w:ins w:id="1124" w:author="telink" w:date="2018-06-26T10:25:00Z">
        <w:r w:rsidRPr="00577543">
          <w:rPr>
            <w:rFonts w:cstheme="minorHAnsi" w:hint="eastAsia"/>
            <w:b/>
            <w:i/>
            <w:iCs/>
            <w:color w:val="000000" w:themeColor="text1"/>
            <w:kern w:val="0"/>
            <w:sz w:val="20"/>
            <w:szCs w:val="20"/>
          </w:rPr>
          <w:t>packet format</w:t>
        </w:r>
        <w:r>
          <w:rPr>
            <w:rFonts w:cstheme="minorHAnsi" w:hint="eastAsia"/>
            <w:b/>
            <w:i/>
            <w:iCs/>
            <w:color w:val="000000" w:themeColor="text1"/>
            <w:kern w:val="0"/>
            <w:sz w:val="20"/>
            <w:szCs w:val="20"/>
          </w:rPr>
          <w:t xml:space="preserve"> of </w:t>
        </w:r>
        <w:r w:rsidRPr="008240DC">
          <w:rPr>
            <w:rStyle w:val="fontstyle01"/>
            <w:rFonts w:cstheme="minorHAnsi"/>
            <w:b/>
            <w:i/>
          </w:rPr>
          <w:t>ZBHCI_CMD_DISCOVERY_NWK_ADDR_R</w:t>
        </w:r>
        <w:r>
          <w:rPr>
            <w:rStyle w:val="fontstyle01"/>
            <w:rFonts w:cstheme="minorHAnsi" w:hint="eastAsia"/>
            <w:b/>
            <w:i/>
          </w:rPr>
          <w:t>SP</w:t>
        </w:r>
        <w:r>
          <w:rPr>
            <w:rStyle w:val="fontstyle01"/>
            <w:rFonts w:cstheme="minorHAnsi"/>
            <w:b/>
            <w:i/>
          </w:rPr>
          <w:t>:</w:t>
        </w:r>
      </w:ins>
    </w:p>
    <w:p w:rsidR="00E60CD9" w:rsidRDefault="00E60CD9" w:rsidP="00E60CD9">
      <w:pPr>
        <w:rPr>
          <w:ins w:id="1125" w:author="telink" w:date="2018-06-26T10:25:00Z"/>
          <w:b/>
        </w:rPr>
      </w:pPr>
      <w:ins w:id="1126" w:author="telink" w:date="2018-06-26T10:25:00Z">
        <w:r w:rsidRPr="00577543">
          <w:rPr>
            <w:b/>
          </w:rPr>
          <w:t xml:space="preserve">55 </w:t>
        </w:r>
        <w:r>
          <w:rPr>
            <w:rFonts w:hint="eastAsia"/>
            <w:b/>
          </w:rPr>
          <w:t>8</w:t>
        </w:r>
        <w:r w:rsidRPr="00577543">
          <w:rPr>
            <w:b/>
          </w:rPr>
          <w:t xml:space="preserve">0 </w:t>
        </w:r>
        <w:r>
          <w:rPr>
            <w:rFonts w:hint="eastAsia"/>
            <w:b/>
          </w:rPr>
          <w:t>10</w:t>
        </w:r>
        <w:r w:rsidRPr="00577543">
          <w:rPr>
            <w:b/>
          </w:rPr>
          <w:t xml:space="preserve"> </w:t>
        </w:r>
        <w:r>
          <w:rPr>
            <w:rFonts w:hint="eastAsia"/>
            <w:b/>
          </w:rPr>
          <w:t>lenH</w:t>
        </w:r>
        <w:r w:rsidRPr="00577543">
          <w:rPr>
            <w:b/>
          </w:rPr>
          <w:t xml:space="preserve"> </w:t>
        </w:r>
        <w:r>
          <w:rPr>
            <w:rFonts w:hint="eastAsia"/>
            <w:b/>
          </w:rPr>
          <w:t>lenL</w:t>
        </w:r>
        <w:r w:rsidRPr="00577543">
          <w:rPr>
            <w:b/>
          </w:rPr>
          <w:t xml:space="preserve"> 00 </w:t>
        </w:r>
        <w:r w:rsidRPr="00E22BAD">
          <w:rPr>
            <w:rFonts w:hint="eastAsia"/>
          </w:rPr>
          <w:t>seqNo</w:t>
        </w:r>
        <w:r w:rsidRPr="00577543">
          <w:rPr>
            <w:b/>
          </w:rPr>
          <w:t xml:space="preserve"> </w:t>
        </w:r>
        <w:r>
          <w:rPr>
            <w:rFonts w:cstheme="minorHAnsi" w:hint="eastAsia"/>
            <w:iCs/>
            <w:color w:val="000000" w:themeColor="text1"/>
            <w:kern w:val="0"/>
            <w:sz w:val="20"/>
            <w:szCs w:val="20"/>
          </w:rPr>
          <w:t>status</w:t>
        </w:r>
        <w:r w:rsidRPr="00431BA6">
          <w:rPr>
            <w:rFonts w:hint="eastAsia"/>
          </w:rPr>
          <w:t xml:space="preserve"> </w:t>
        </w:r>
        <w:r>
          <w:rPr>
            <w:rFonts w:hint="eastAsia"/>
          </w:rPr>
          <w:t>iee</w:t>
        </w:r>
        <w:r w:rsidRPr="00431BA6">
          <w:rPr>
            <w:rFonts w:hint="eastAsia"/>
          </w:rPr>
          <w:t>Addr[</w:t>
        </w:r>
        <w:r>
          <w:rPr>
            <w:rFonts w:hint="eastAsia"/>
          </w:rPr>
          <w:t>7-0</w:t>
        </w:r>
        <w:r w:rsidRPr="00431BA6">
          <w:rPr>
            <w:rFonts w:hint="eastAsia"/>
          </w:rPr>
          <w:t xml:space="preserve">] </w:t>
        </w:r>
        <w:r>
          <w:rPr>
            <w:rFonts w:hint="eastAsia"/>
          </w:rPr>
          <w:t>nwk</w:t>
        </w:r>
        <w:r w:rsidRPr="00431BA6">
          <w:rPr>
            <w:rFonts w:hint="eastAsia"/>
          </w:rPr>
          <w:t>Addr[</w:t>
        </w:r>
        <w:r>
          <w:rPr>
            <w:rFonts w:hint="eastAsia"/>
          </w:rPr>
          <w:t>1-0</w:t>
        </w:r>
        <w:r w:rsidRPr="00431BA6">
          <w:rPr>
            <w:rFonts w:hint="eastAsia"/>
          </w:rPr>
          <w:t>]</w:t>
        </w:r>
        <w:r>
          <w:rPr>
            <w:rFonts w:hint="eastAsia"/>
          </w:rPr>
          <w:t xml:space="preserve"> {</w:t>
        </w:r>
        <w:r>
          <w:rPr>
            <w:rFonts w:cstheme="minorHAnsi" w:hint="eastAsia"/>
            <w:iCs/>
            <w:color w:val="000000" w:themeColor="text1"/>
            <w:kern w:val="0"/>
            <w:sz w:val="20"/>
            <w:szCs w:val="20"/>
          </w:rPr>
          <w:t>num</w:t>
        </w:r>
        <w:r w:rsidRPr="00431BA6">
          <w:rPr>
            <w:rFonts w:cstheme="minorHAnsi" w:hint="eastAsia"/>
            <w:iCs/>
            <w:color w:val="000000" w:themeColor="text1"/>
            <w:kern w:val="0"/>
            <w:sz w:val="20"/>
            <w:szCs w:val="20"/>
          </w:rPr>
          <w:t xml:space="preserve"> </w:t>
        </w:r>
        <w:r w:rsidRPr="00431BA6">
          <w:rPr>
            <w:rFonts w:cstheme="minorHAnsi"/>
            <w:iCs/>
            <w:color w:val="000000" w:themeColor="text1"/>
            <w:kern w:val="0"/>
            <w:sz w:val="20"/>
            <w:szCs w:val="20"/>
          </w:rPr>
          <w:t>StartIndex</w:t>
        </w:r>
        <w:r>
          <w:rPr>
            <w:rFonts w:cstheme="minorHAnsi" w:hint="eastAsia"/>
            <w:iCs/>
            <w:color w:val="000000" w:themeColor="text1"/>
            <w:kern w:val="0"/>
            <w:sz w:val="20"/>
            <w:szCs w:val="20"/>
          </w:rPr>
          <w:t xml:space="preserve"> list}</w:t>
        </w:r>
        <w:r w:rsidRPr="00577543">
          <w:rPr>
            <w:rFonts w:cstheme="minorHAnsi" w:hint="eastAsia"/>
            <w:b/>
            <w:iCs/>
            <w:color w:val="000000" w:themeColor="text1"/>
            <w:kern w:val="0"/>
            <w:sz w:val="20"/>
            <w:szCs w:val="20"/>
          </w:rPr>
          <w:t xml:space="preserve"> </w:t>
        </w:r>
        <w:r>
          <w:rPr>
            <w:rFonts w:hint="eastAsia"/>
            <w:b/>
          </w:rPr>
          <w:t>AA</w:t>
        </w:r>
      </w:ins>
    </w:p>
    <w:p w:rsidR="00E60CD9" w:rsidRDefault="00E60CD9" w:rsidP="00E60CD9">
      <w:pPr>
        <w:rPr>
          <w:ins w:id="1127" w:author="telink" w:date="2018-06-26T10:25:00Z"/>
          <w:rStyle w:val="fontstyle01"/>
          <w:rFonts w:cstheme="minorHAnsi"/>
          <w:b/>
          <w:i/>
        </w:rPr>
      </w:pPr>
      <w:ins w:id="1128" w:author="telink" w:date="2018-06-26T10:25:00Z">
        <w:r w:rsidRPr="00577543">
          <w:rPr>
            <w:rFonts w:cstheme="minorHAnsi" w:hint="eastAsia"/>
            <w:b/>
            <w:i/>
            <w:iCs/>
            <w:color w:val="000000" w:themeColor="text1"/>
            <w:kern w:val="0"/>
            <w:sz w:val="20"/>
            <w:szCs w:val="20"/>
          </w:rPr>
          <w:t>packet format</w:t>
        </w:r>
        <w:r>
          <w:rPr>
            <w:rFonts w:cstheme="minorHAnsi" w:hint="eastAsia"/>
            <w:b/>
            <w:i/>
            <w:iCs/>
            <w:color w:val="000000" w:themeColor="text1"/>
            <w:kern w:val="0"/>
            <w:sz w:val="20"/>
            <w:szCs w:val="20"/>
          </w:rPr>
          <w:t xml:space="preserve"> of </w:t>
        </w:r>
        <w:r w:rsidRPr="008240DC">
          <w:rPr>
            <w:rStyle w:val="fontstyle01"/>
            <w:rFonts w:cstheme="minorHAnsi"/>
            <w:b/>
            <w:i/>
          </w:rPr>
          <w:t>ZBHCI_CMD_DISCOVERY_</w:t>
        </w:r>
        <w:r>
          <w:rPr>
            <w:rStyle w:val="fontstyle01"/>
            <w:rFonts w:cstheme="minorHAnsi" w:hint="eastAsia"/>
            <w:b/>
            <w:i/>
          </w:rPr>
          <w:t>IEEE</w:t>
        </w:r>
        <w:r w:rsidRPr="008240DC">
          <w:rPr>
            <w:rStyle w:val="fontstyle01"/>
            <w:rFonts w:cstheme="minorHAnsi"/>
            <w:b/>
            <w:i/>
          </w:rPr>
          <w:t>_ADDR_R</w:t>
        </w:r>
        <w:r>
          <w:rPr>
            <w:rStyle w:val="fontstyle01"/>
            <w:rFonts w:cstheme="minorHAnsi" w:hint="eastAsia"/>
            <w:b/>
            <w:i/>
          </w:rPr>
          <w:t>SP</w:t>
        </w:r>
        <w:r>
          <w:rPr>
            <w:rStyle w:val="fontstyle01"/>
            <w:rFonts w:cstheme="minorHAnsi"/>
            <w:b/>
            <w:i/>
          </w:rPr>
          <w:t>:</w:t>
        </w:r>
      </w:ins>
    </w:p>
    <w:p w:rsidR="00E60CD9" w:rsidRDefault="00E60CD9" w:rsidP="00E60CD9">
      <w:pPr>
        <w:rPr>
          <w:ins w:id="1129" w:author="telink" w:date="2018-06-26T10:25:00Z"/>
          <w:b/>
        </w:rPr>
      </w:pPr>
      <w:ins w:id="1130" w:author="telink" w:date="2018-06-26T10:25:00Z">
        <w:r w:rsidRPr="00577543">
          <w:rPr>
            <w:b/>
          </w:rPr>
          <w:t xml:space="preserve">55 </w:t>
        </w:r>
        <w:r>
          <w:rPr>
            <w:rFonts w:hint="eastAsia"/>
            <w:b/>
          </w:rPr>
          <w:t>8</w:t>
        </w:r>
        <w:r w:rsidRPr="00577543">
          <w:rPr>
            <w:b/>
          </w:rPr>
          <w:t xml:space="preserve">0 </w:t>
        </w:r>
        <w:r>
          <w:rPr>
            <w:rFonts w:hint="eastAsia"/>
            <w:b/>
          </w:rPr>
          <w:t>11</w:t>
        </w:r>
        <w:r w:rsidRPr="00577543">
          <w:rPr>
            <w:b/>
          </w:rPr>
          <w:t xml:space="preserve"> </w:t>
        </w:r>
        <w:r>
          <w:rPr>
            <w:rFonts w:hint="eastAsia"/>
            <w:b/>
          </w:rPr>
          <w:t>lenH</w:t>
        </w:r>
        <w:r w:rsidRPr="00577543">
          <w:rPr>
            <w:b/>
          </w:rPr>
          <w:t xml:space="preserve"> </w:t>
        </w:r>
        <w:r>
          <w:rPr>
            <w:rFonts w:hint="eastAsia"/>
            <w:b/>
          </w:rPr>
          <w:t>lenL</w:t>
        </w:r>
        <w:r w:rsidRPr="00577543">
          <w:rPr>
            <w:b/>
          </w:rPr>
          <w:t xml:space="preserve"> 00 </w:t>
        </w:r>
        <w:r w:rsidRPr="00E22BAD">
          <w:rPr>
            <w:rFonts w:hint="eastAsia"/>
          </w:rPr>
          <w:t>seqNo</w:t>
        </w:r>
        <w:r w:rsidRPr="00577543">
          <w:rPr>
            <w:b/>
          </w:rPr>
          <w:t xml:space="preserve"> </w:t>
        </w:r>
        <w:r>
          <w:rPr>
            <w:rFonts w:cstheme="minorHAnsi" w:hint="eastAsia"/>
            <w:iCs/>
            <w:color w:val="000000" w:themeColor="text1"/>
            <w:kern w:val="0"/>
            <w:sz w:val="20"/>
            <w:szCs w:val="20"/>
          </w:rPr>
          <w:t>status</w:t>
        </w:r>
        <w:r w:rsidRPr="00431BA6">
          <w:rPr>
            <w:rFonts w:hint="eastAsia"/>
          </w:rPr>
          <w:t xml:space="preserve"> </w:t>
        </w:r>
        <w:r>
          <w:rPr>
            <w:rFonts w:hint="eastAsia"/>
          </w:rPr>
          <w:t>iee</w:t>
        </w:r>
        <w:r w:rsidRPr="00431BA6">
          <w:rPr>
            <w:rFonts w:hint="eastAsia"/>
          </w:rPr>
          <w:t>Addr[</w:t>
        </w:r>
        <w:r>
          <w:rPr>
            <w:rFonts w:hint="eastAsia"/>
          </w:rPr>
          <w:t>7-0</w:t>
        </w:r>
        <w:r w:rsidRPr="00431BA6">
          <w:rPr>
            <w:rFonts w:hint="eastAsia"/>
          </w:rPr>
          <w:t xml:space="preserve">] </w:t>
        </w:r>
        <w:r>
          <w:rPr>
            <w:rFonts w:hint="eastAsia"/>
          </w:rPr>
          <w:t>nwk</w:t>
        </w:r>
        <w:r w:rsidRPr="00431BA6">
          <w:rPr>
            <w:rFonts w:hint="eastAsia"/>
          </w:rPr>
          <w:t>Addr[</w:t>
        </w:r>
        <w:r>
          <w:rPr>
            <w:rFonts w:hint="eastAsia"/>
          </w:rPr>
          <w:t>1-0</w:t>
        </w:r>
        <w:r w:rsidRPr="00431BA6">
          <w:rPr>
            <w:rFonts w:hint="eastAsia"/>
          </w:rPr>
          <w:t>]</w:t>
        </w:r>
        <w:r>
          <w:rPr>
            <w:rFonts w:hint="eastAsia"/>
          </w:rPr>
          <w:t xml:space="preserve"> {</w:t>
        </w:r>
        <w:r>
          <w:rPr>
            <w:rFonts w:cstheme="minorHAnsi" w:hint="eastAsia"/>
            <w:iCs/>
            <w:color w:val="000000" w:themeColor="text1"/>
            <w:kern w:val="0"/>
            <w:sz w:val="20"/>
            <w:szCs w:val="20"/>
          </w:rPr>
          <w:t>num</w:t>
        </w:r>
        <w:r w:rsidRPr="00431BA6">
          <w:rPr>
            <w:rFonts w:cstheme="minorHAnsi" w:hint="eastAsia"/>
            <w:iCs/>
            <w:color w:val="000000" w:themeColor="text1"/>
            <w:kern w:val="0"/>
            <w:sz w:val="20"/>
            <w:szCs w:val="20"/>
          </w:rPr>
          <w:t xml:space="preserve"> </w:t>
        </w:r>
        <w:r w:rsidRPr="00431BA6">
          <w:rPr>
            <w:rFonts w:cstheme="minorHAnsi"/>
            <w:iCs/>
            <w:color w:val="000000" w:themeColor="text1"/>
            <w:kern w:val="0"/>
            <w:sz w:val="20"/>
            <w:szCs w:val="20"/>
          </w:rPr>
          <w:t>StartIndex</w:t>
        </w:r>
        <w:r>
          <w:rPr>
            <w:rFonts w:cstheme="minorHAnsi" w:hint="eastAsia"/>
            <w:iCs/>
            <w:color w:val="000000" w:themeColor="text1"/>
            <w:kern w:val="0"/>
            <w:sz w:val="20"/>
            <w:szCs w:val="20"/>
          </w:rPr>
          <w:t xml:space="preserve"> list}</w:t>
        </w:r>
        <w:r w:rsidRPr="00577543">
          <w:rPr>
            <w:rFonts w:cstheme="minorHAnsi" w:hint="eastAsia"/>
            <w:b/>
            <w:iCs/>
            <w:color w:val="000000" w:themeColor="text1"/>
            <w:kern w:val="0"/>
            <w:sz w:val="20"/>
            <w:szCs w:val="20"/>
          </w:rPr>
          <w:t xml:space="preserve"> </w:t>
        </w:r>
        <w:r>
          <w:rPr>
            <w:rFonts w:hint="eastAsia"/>
            <w:b/>
          </w:rPr>
          <w:t>AA</w:t>
        </w:r>
      </w:ins>
    </w:p>
    <w:p w:rsidR="00E60CD9" w:rsidRDefault="00E60CD9" w:rsidP="00E60CD9">
      <w:pPr>
        <w:rPr>
          <w:ins w:id="1131" w:author="telink" w:date="2018-06-26T10:25:00Z"/>
          <w:b/>
        </w:rPr>
      </w:pPr>
    </w:p>
    <w:p w:rsidR="00E60CD9" w:rsidRDefault="00E60CD9" w:rsidP="00E60CD9">
      <w:pPr>
        <w:rPr>
          <w:ins w:id="1132" w:author="telink" w:date="2018-06-26T10:26:00Z"/>
          <w:rStyle w:val="fontstyle01"/>
          <w:rFonts w:cstheme="minorHAnsi"/>
          <w:b/>
          <w:i/>
        </w:rPr>
      </w:pPr>
      <w:ins w:id="1133" w:author="telink" w:date="2018-06-26T10:25:00Z">
        <w:r>
          <w:rPr>
            <w:rStyle w:val="fontstyle01"/>
            <w:rFonts w:cstheme="minorHAnsi" w:hint="eastAsia"/>
            <w:b/>
            <w:i/>
          </w:rPr>
          <w:t>2.2.3.3</w:t>
        </w:r>
        <w:r>
          <w:rPr>
            <w:rStyle w:val="fontstyle01"/>
            <w:rFonts w:cstheme="minorHAnsi" w:hint="eastAsia"/>
            <w:b/>
            <w:i/>
          </w:rPr>
          <w:tab/>
        </w:r>
        <w:r>
          <w:rPr>
            <w:rStyle w:val="fontstyle01"/>
            <w:rFonts w:cstheme="minorHAnsi"/>
            <w:b/>
            <w:i/>
          </w:rPr>
          <w:t>ZBHCI_CMD_DISCOVERY_</w:t>
        </w:r>
        <w:r>
          <w:rPr>
            <w:rStyle w:val="fontstyle01"/>
            <w:rFonts w:cstheme="minorHAnsi" w:hint="eastAsia"/>
            <w:b/>
            <w:i/>
          </w:rPr>
          <w:t>NODE_DESC</w:t>
        </w:r>
        <w:r w:rsidRPr="008240DC">
          <w:rPr>
            <w:rStyle w:val="fontstyle01"/>
            <w:rFonts w:cstheme="minorHAnsi"/>
            <w:b/>
            <w:i/>
          </w:rPr>
          <w:t>_R</w:t>
        </w:r>
        <w:r>
          <w:rPr>
            <w:rStyle w:val="fontstyle01"/>
            <w:rFonts w:cstheme="minorHAnsi" w:hint="eastAsia"/>
            <w:b/>
            <w:i/>
          </w:rPr>
          <w:t>SP</w:t>
        </w:r>
      </w:ins>
    </w:p>
    <w:tbl>
      <w:tblPr>
        <w:tblStyle w:val="ab"/>
        <w:tblpPr w:leftFromText="180" w:rightFromText="180" w:vertAnchor="text" w:horzAnchor="margin" w:tblpXSpec="center" w:tblpY="104"/>
        <w:tblOverlap w:val="never"/>
        <w:tblW w:w="6237" w:type="dxa"/>
        <w:tblLayout w:type="fixed"/>
        <w:tblLook w:val="04A0" w:firstRow="1" w:lastRow="0" w:firstColumn="1" w:lastColumn="0" w:noHBand="0" w:noVBand="1"/>
        <w:tblPrChange w:id="1134" w:author="telink" w:date="2018-06-26T10:26:00Z">
          <w:tblPr>
            <w:tblStyle w:val="ab"/>
            <w:tblpPr w:leftFromText="180" w:rightFromText="180" w:vertAnchor="text" w:horzAnchor="margin" w:tblpXSpec="center" w:tblpY="104"/>
            <w:tblOverlap w:val="never"/>
            <w:tblW w:w="7371" w:type="dxa"/>
            <w:tblLayout w:type="fixed"/>
            <w:tblLook w:val="04A0" w:firstRow="1" w:lastRow="0" w:firstColumn="1" w:lastColumn="0" w:noHBand="0" w:noVBand="1"/>
          </w:tblPr>
        </w:tblPrChange>
      </w:tblPr>
      <w:tblGrid>
        <w:gridCol w:w="1134"/>
        <w:gridCol w:w="1134"/>
        <w:gridCol w:w="2268"/>
        <w:gridCol w:w="1701"/>
        <w:tblGridChange w:id="1135">
          <w:tblGrid>
            <w:gridCol w:w="1134"/>
            <w:gridCol w:w="1134"/>
            <w:gridCol w:w="2268"/>
            <w:gridCol w:w="1701"/>
          </w:tblGrid>
        </w:tblGridChange>
      </w:tblGrid>
      <w:tr w:rsidR="00E60CD9" w:rsidRPr="001C30DD" w:rsidTr="00165B4D">
        <w:trPr>
          <w:trHeight w:val="397"/>
          <w:ins w:id="1136" w:author="telink" w:date="2018-06-26T10:26:00Z"/>
          <w:trPrChange w:id="1137" w:author="telink" w:date="2018-06-26T10:26:00Z">
            <w:trPr>
              <w:trHeight w:val="397"/>
            </w:trPr>
          </w:trPrChange>
        </w:trPr>
        <w:tc>
          <w:tcPr>
            <w:tcW w:w="1134" w:type="dxa"/>
            <w:tcPrChange w:id="1138" w:author="telink" w:date="2018-06-26T10:26:00Z">
              <w:tcPr>
                <w:tcW w:w="1134" w:type="dxa"/>
              </w:tcPr>
            </w:tcPrChange>
          </w:tcPr>
          <w:p w:rsidR="00E60CD9" w:rsidRDefault="00E60CD9" w:rsidP="00165B4D">
            <w:pPr>
              <w:rPr>
                <w:ins w:id="1139" w:author="telink" w:date="2018-06-26T10:26:00Z"/>
                <w:rFonts w:cstheme="minorHAnsi"/>
                <w:iCs/>
                <w:color w:val="000000" w:themeColor="text1"/>
                <w:kern w:val="0"/>
                <w:sz w:val="20"/>
                <w:szCs w:val="20"/>
              </w:rPr>
            </w:pPr>
            <w:ins w:id="1140" w:author="telink" w:date="2018-06-26T10:26:00Z">
              <w:r>
                <w:rPr>
                  <w:rFonts w:cstheme="minorHAnsi" w:hint="eastAsia"/>
                  <w:iCs/>
                  <w:color w:val="000000" w:themeColor="text1"/>
                  <w:kern w:val="0"/>
                  <w:sz w:val="20"/>
                  <w:szCs w:val="20"/>
                </w:rPr>
                <w:t>SeqNo</w:t>
              </w:r>
            </w:ins>
          </w:p>
        </w:tc>
        <w:tc>
          <w:tcPr>
            <w:tcW w:w="1134" w:type="dxa"/>
            <w:tcPrChange w:id="1141" w:author="telink" w:date="2018-06-26T10:26:00Z">
              <w:tcPr>
                <w:tcW w:w="1134" w:type="dxa"/>
              </w:tcPr>
            </w:tcPrChange>
          </w:tcPr>
          <w:p w:rsidR="00E60CD9" w:rsidRPr="00DC4BE9" w:rsidRDefault="00E60CD9" w:rsidP="00165B4D">
            <w:pPr>
              <w:rPr>
                <w:ins w:id="1142" w:author="telink" w:date="2018-06-26T10:26:00Z"/>
                <w:rFonts w:cstheme="minorHAnsi"/>
                <w:iCs/>
                <w:color w:val="000000" w:themeColor="text1"/>
                <w:kern w:val="0"/>
                <w:sz w:val="20"/>
                <w:szCs w:val="20"/>
              </w:rPr>
            </w:pPr>
            <w:ins w:id="1143" w:author="telink" w:date="2018-06-26T10:26:00Z">
              <w:r>
                <w:rPr>
                  <w:rFonts w:cstheme="minorHAnsi" w:hint="eastAsia"/>
                  <w:iCs/>
                  <w:color w:val="000000" w:themeColor="text1"/>
                  <w:kern w:val="0"/>
                  <w:sz w:val="20"/>
                  <w:szCs w:val="20"/>
                </w:rPr>
                <w:t>status</w:t>
              </w:r>
            </w:ins>
          </w:p>
        </w:tc>
        <w:tc>
          <w:tcPr>
            <w:tcW w:w="2268" w:type="dxa"/>
            <w:tcPrChange w:id="1144" w:author="telink" w:date="2018-06-26T10:26:00Z">
              <w:tcPr>
                <w:tcW w:w="2268" w:type="dxa"/>
              </w:tcPr>
            </w:tcPrChange>
          </w:tcPr>
          <w:p w:rsidR="00E60CD9" w:rsidRPr="001C30DD" w:rsidRDefault="00E60CD9" w:rsidP="00165B4D">
            <w:pPr>
              <w:pStyle w:val="Default"/>
              <w:jc w:val="both"/>
              <w:rPr>
                <w:ins w:id="1145" w:author="telink" w:date="2018-06-26T10:26:00Z"/>
                <w:rFonts w:cstheme="minorHAnsi"/>
                <w:iCs/>
                <w:color w:val="000000" w:themeColor="text1"/>
                <w:sz w:val="20"/>
                <w:szCs w:val="20"/>
              </w:rPr>
            </w:pPr>
            <w:ins w:id="1146" w:author="telink" w:date="2018-06-26T10:26:00Z">
              <w:r>
                <w:rPr>
                  <w:sz w:val="20"/>
                  <w:szCs w:val="20"/>
                </w:rPr>
                <w:t xml:space="preserve">NWKAddrOfInterest </w:t>
              </w:r>
            </w:ins>
          </w:p>
        </w:tc>
        <w:tc>
          <w:tcPr>
            <w:tcW w:w="1701" w:type="dxa"/>
            <w:tcPrChange w:id="1147" w:author="telink" w:date="2018-06-26T10:26:00Z">
              <w:tcPr>
                <w:tcW w:w="1701" w:type="dxa"/>
              </w:tcPr>
            </w:tcPrChange>
          </w:tcPr>
          <w:p w:rsidR="00E60CD9" w:rsidRDefault="00E60CD9" w:rsidP="00165B4D">
            <w:pPr>
              <w:pStyle w:val="Default"/>
              <w:jc w:val="both"/>
              <w:rPr>
                <w:ins w:id="1148" w:author="telink" w:date="2018-06-26T10:26:00Z"/>
                <w:sz w:val="20"/>
                <w:szCs w:val="20"/>
              </w:rPr>
            </w:pPr>
            <w:ins w:id="1149" w:author="telink" w:date="2018-06-26T10:26:00Z">
              <w:r>
                <w:rPr>
                  <w:rFonts w:hint="eastAsia"/>
                  <w:sz w:val="20"/>
                  <w:szCs w:val="20"/>
                </w:rPr>
                <w:t>NodeDescription</w:t>
              </w:r>
            </w:ins>
          </w:p>
        </w:tc>
      </w:tr>
      <w:tr w:rsidR="00E60CD9" w:rsidRPr="001C30DD" w:rsidTr="00165B4D">
        <w:trPr>
          <w:trHeight w:val="338"/>
          <w:ins w:id="1150" w:author="telink" w:date="2018-06-26T10:26:00Z"/>
          <w:trPrChange w:id="1151" w:author="telink" w:date="2018-06-26T10:26:00Z">
            <w:trPr>
              <w:trHeight w:val="338"/>
            </w:trPr>
          </w:trPrChange>
        </w:trPr>
        <w:tc>
          <w:tcPr>
            <w:tcW w:w="1134" w:type="dxa"/>
            <w:tcPrChange w:id="1152" w:author="telink" w:date="2018-06-26T10:26:00Z">
              <w:tcPr>
                <w:tcW w:w="1134" w:type="dxa"/>
              </w:tcPr>
            </w:tcPrChange>
          </w:tcPr>
          <w:p w:rsidR="00E60CD9" w:rsidRDefault="00E60CD9" w:rsidP="00165B4D">
            <w:pPr>
              <w:rPr>
                <w:ins w:id="1153" w:author="telink" w:date="2018-06-26T10:26:00Z"/>
                <w:rFonts w:cstheme="minorHAnsi"/>
                <w:i/>
                <w:iCs/>
                <w:color w:val="000000" w:themeColor="text1"/>
                <w:kern w:val="0"/>
                <w:sz w:val="20"/>
                <w:szCs w:val="20"/>
              </w:rPr>
            </w:pPr>
            <w:ins w:id="1154" w:author="telink" w:date="2018-06-26T10:26:00Z">
              <w:r>
                <w:rPr>
                  <w:rFonts w:cstheme="minorHAnsi" w:hint="eastAsia"/>
                  <w:i/>
                  <w:iCs/>
                  <w:color w:val="000000" w:themeColor="text1"/>
                  <w:kern w:val="0"/>
                  <w:sz w:val="20"/>
                  <w:szCs w:val="20"/>
                </w:rPr>
                <w:t>1Byte</w:t>
              </w:r>
            </w:ins>
          </w:p>
        </w:tc>
        <w:tc>
          <w:tcPr>
            <w:tcW w:w="1134" w:type="dxa"/>
            <w:tcPrChange w:id="1155" w:author="telink" w:date="2018-06-26T10:26:00Z">
              <w:tcPr>
                <w:tcW w:w="1134" w:type="dxa"/>
              </w:tcPr>
            </w:tcPrChange>
          </w:tcPr>
          <w:p w:rsidR="00E60CD9" w:rsidRPr="001C30DD" w:rsidRDefault="00E60CD9" w:rsidP="00165B4D">
            <w:pPr>
              <w:rPr>
                <w:ins w:id="1156" w:author="telink" w:date="2018-06-26T10:26:00Z"/>
                <w:rFonts w:cstheme="minorHAnsi"/>
                <w:i/>
                <w:iCs/>
                <w:color w:val="000000" w:themeColor="text1"/>
                <w:kern w:val="0"/>
                <w:sz w:val="20"/>
                <w:szCs w:val="20"/>
              </w:rPr>
            </w:pPr>
            <w:ins w:id="1157" w:author="telink" w:date="2018-06-26T10:26:00Z">
              <w:r>
                <w:rPr>
                  <w:rFonts w:cstheme="minorHAnsi" w:hint="eastAsia"/>
                  <w:i/>
                  <w:iCs/>
                  <w:color w:val="000000" w:themeColor="text1"/>
                  <w:kern w:val="0"/>
                  <w:sz w:val="20"/>
                  <w:szCs w:val="20"/>
                </w:rPr>
                <w:t>1Byte</w:t>
              </w:r>
            </w:ins>
          </w:p>
        </w:tc>
        <w:tc>
          <w:tcPr>
            <w:tcW w:w="2268" w:type="dxa"/>
            <w:tcPrChange w:id="1158" w:author="telink" w:date="2018-06-26T10:26:00Z">
              <w:tcPr>
                <w:tcW w:w="2268" w:type="dxa"/>
              </w:tcPr>
            </w:tcPrChange>
          </w:tcPr>
          <w:p w:rsidR="00E60CD9" w:rsidRPr="001C30DD" w:rsidRDefault="00E60CD9" w:rsidP="00165B4D">
            <w:pPr>
              <w:rPr>
                <w:ins w:id="1159" w:author="telink" w:date="2018-06-26T10:26:00Z"/>
                <w:rFonts w:cstheme="minorHAnsi"/>
                <w:i/>
                <w:iCs/>
                <w:color w:val="000000" w:themeColor="text1"/>
                <w:kern w:val="0"/>
                <w:sz w:val="20"/>
                <w:szCs w:val="20"/>
              </w:rPr>
            </w:pPr>
            <w:ins w:id="1160" w:author="telink" w:date="2018-06-26T10:26:00Z">
              <w:r w:rsidRPr="001C30DD">
                <w:rPr>
                  <w:rFonts w:cstheme="minorHAnsi"/>
                  <w:i/>
                  <w:iCs/>
                  <w:color w:val="000000" w:themeColor="text1"/>
                  <w:kern w:val="0"/>
                  <w:sz w:val="20"/>
                  <w:szCs w:val="20"/>
                </w:rPr>
                <w:t xml:space="preserve">  </w:t>
              </w:r>
              <w:r>
                <w:rPr>
                  <w:rFonts w:cstheme="minorHAnsi" w:hint="eastAsia"/>
                  <w:i/>
                  <w:iCs/>
                  <w:color w:val="000000" w:themeColor="text1"/>
                  <w:kern w:val="0"/>
                  <w:sz w:val="20"/>
                  <w:szCs w:val="20"/>
                </w:rPr>
                <w:t>2</w:t>
              </w:r>
              <w:r w:rsidRPr="001C30DD">
                <w:rPr>
                  <w:rFonts w:cstheme="minorHAnsi"/>
                  <w:i/>
                  <w:iCs/>
                  <w:color w:val="000000" w:themeColor="text1"/>
                  <w:kern w:val="0"/>
                  <w:sz w:val="20"/>
                  <w:szCs w:val="20"/>
                </w:rPr>
                <w:t>Bytes</w:t>
              </w:r>
            </w:ins>
          </w:p>
        </w:tc>
        <w:tc>
          <w:tcPr>
            <w:tcW w:w="1701" w:type="dxa"/>
            <w:tcPrChange w:id="1161" w:author="telink" w:date="2018-06-26T10:26:00Z">
              <w:tcPr>
                <w:tcW w:w="1701" w:type="dxa"/>
              </w:tcPr>
            </w:tcPrChange>
          </w:tcPr>
          <w:p w:rsidR="00E60CD9" w:rsidRPr="001C30DD" w:rsidRDefault="00E60CD9" w:rsidP="00165B4D">
            <w:pPr>
              <w:rPr>
                <w:ins w:id="1162" w:author="telink" w:date="2018-06-26T10:26:00Z"/>
                <w:rFonts w:cstheme="minorHAnsi"/>
                <w:i/>
                <w:iCs/>
                <w:color w:val="000000" w:themeColor="text1"/>
                <w:kern w:val="0"/>
                <w:sz w:val="20"/>
                <w:szCs w:val="20"/>
              </w:rPr>
            </w:pPr>
            <w:ins w:id="1163" w:author="telink" w:date="2018-06-26T10:26:00Z">
              <w:r>
                <w:rPr>
                  <w:rFonts w:cstheme="minorHAnsi" w:hint="eastAsia"/>
                  <w:i/>
                  <w:iCs/>
                  <w:color w:val="000000" w:themeColor="text1"/>
                  <w:kern w:val="0"/>
                  <w:sz w:val="20"/>
                  <w:szCs w:val="20"/>
                </w:rPr>
                <w:t>0/13Bytes</w:t>
              </w:r>
            </w:ins>
          </w:p>
        </w:tc>
      </w:tr>
    </w:tbl>
    <w:p w:rsidR="00E60CD9" w:rsidRDefault="00E60CD9" w:rsidP="00E60CD9">
      <w:pPr>
        <w:rPr>
          <w:ins w:id="1164" w:author="telink" w:date="2018-06-26T10:26:00Z"/>
          <w:rStyle w:val="fontstyle01"/>
          <w:rFonts w:cstheme="minorHAnsi"/>
          <w:b/>
          <w:i/>
        </w:rPr>
      </w:pPr>
    </w:p>
    <w:p w:rsidR="00E60CD9" w:rsidRDefault="00E60CD9" w:rsidP="00E60CD9">
      <w:pPr>
        <w:rPr>
          <w:ins w:id="1165" w:author="telink" w:date="2018-06-26T10:26:00Z"/>
          <w:rFonts w:cstheme="minorHAnsi"/>
          <w:b/>
          <w:iCs/>
          <w:color w:val="000000" w:themeColor="text1"/>
          <w:sz w:val="20"/>
          <w:szCs w:val="20"/>
        </w:rPr>
      </w:pPr>
    </w:p>
    <w:p w:rsidR="00E60CD9" w:rsidRDefault="00E60CD9" w:rsidP="00E60CD9">
      <w:pPr>
        <w:rPr>
          <w:ins w:id="1166" w:author="telink" w:date="2018-06-26T10:26:00Z"/>
          <w:rFonts w:cstheme="minorHAnsi"/>
          <w:b/>
          <w:iCs/>
          <w:color w:val="000000" w:themeColor="text1"/>
          <w:sz w:val="20"/>
          <w:szCs w:val="20"/>
        </w:rPr>
      </w:pPr>
    </w:p>
    <w:p w:rsidR="00E60CD9" w:rsidRDefault="00E60CD9" w:rsidP="00E60CD9">
      <w:pPr>
        <w:rPr>
          <w:ins w:id="1167" w:author="telink" w:date="2018-06-26T10:26:00Z"/>
          <w:rFonts w:cstheme="minorHAnsi"/>
          <w:b/>
          <w:iCs/>
          <w:color w:val="000000" w:themeColor="text1"/>
          <w:sz w:val="20"/>
          <w:szCs w:val="20"/>
        </w:rPr>
      </w:pPr>
      <w:ins w:id="1168" w:author="telink" w:date="2018-06-26T10:27:00Z">
        <w:r w:rsidRPr="004F70E9">
          <w:rPr>
            <w:rFonts w:hint="eastAsia"/>
            <w:i/>
            <w:sz w:val="20"/>
            <w:szCs w:val="20"/>
          </w:rPr>
          <w:t xml:space="preserve">SeqNo: </w:t>
        </w:r>
        <w:r>
          <w:rPr>
            <w:rFonts w:hint="eastAsia"/>
            <w:sz w:val="20"/>
            <w:szCs w:val="20"/>
          </w:rPr>
          <w:t xml:space="preserve">  ZDP transaction sequence number</w:t>
        </w:r>
        <w:r>
          <w:rPr>
            <w:sz w:val="20"/>
            <w:szCs w:val="20"/>
          </w:rPr>
          <w:t>.</w:t>
        </w:r>
      </w:ins>
    </w:p>
    <w:p w:rsidR="00E60CD9" w:rsidRDefault="00E60CD9" w:rsidP="00E60CD9">
      <w:pPr>
        <w:rPr>
          <w:ins w:id="1169" w:author="telink" w:date="2018-06-26T10:26:00Z"/>
          <w:rFonts w:cstheme="minorHAnsi"/>
          <w:b/>
          <w:iCs/>
          <w:color w:val="000000" w:themeColor="text1"/>
          <w:sz w:val="20"/>
          <w:szCs w:val="20"/>
        </w:rPr>
      </w:pPr>
      <w:ins w:id="1170" w:author="telink" w:date="2018-06-26T10:27:00Z">
        <w:r w:rsidRPr="000E7435">
          <w:rPr>
            <w:rFonts w:cstheme="minorHAnsi" w:hint="eastAsia"/>
            <w:i/>
            <w:iCs/>
            <w:color w:val="000000" w:themeColor="text1"/>
            <w:sz w:val="20"/>
            <w:szCs w:val="20"/>
          </w:rPr>
          <w:t>status</w:t>
        </w:r>
        <w:r w:rsidRPr="000E7435">
          <w:rPr>
            <w:rFonts w:hint="eastAsia"/>
            <w:i/>
            <w:sz w:val="20"/>
            <w:szCs w:val="20"/>
          </w:rPr>
          <w:t xml:space="preserve">: </w:t>
        </w:r>
        <w:r>
          <w:rPr>
            <w:rFonts w:hint="eastAsia"/>
            <w:i/>
            <w:sz w:val="20"/>
            <w:szCs w:val="20"/>
          </w:rPr>
          <w:t xml:space="preserve">  </w:t>
        </w:r>
        <w:r w:rsidRPr="000E7435">
          <w:rPr>
            <w:sz w:val="20"/>
            <w:szCs w:val="20"/>
          </w:rPr>
          <w:t xml:space="preserve">The status of the </w:t>
        </w:r>
        <w:r>
          <w:rPr>
            <w:rFonts w:hint="eastAsia"/>
            <w:sz w:val="20"/>
            <w:szCs w:val="20"/>
          </w:rPr>
          <w:t>Node_Desc</w:t>
        </w:r>
        <w:r w:rsidRPr="000E7435">
          <w:rPr>
            <w:sz w:val="20"/>
            <w:szCs w:val="20"/>
          </w:rPr>
          <w:t>_req command.</w:t>
        </w:r>
      </w:ins>
    </w:p>
    <w:p w:rsidR="00E60CD9" w:rsidRDefault="00E60CD9" w:rsidP="00E60CD9">
      <w:pPr>
        <w:rPr>
          <w:ins w:id="1171" w:author="telink" w:date="2018-06-26T10:26:00Z"/>
          <w:rFonts w:cstheme="minorHAnsi"/>
          <w:b/>
          <w:iCs/>
          <w:color w:val="000000" w:themeColor="text1"/>
          <w:sz w:val="20"/>
          <w:szCs w:val="20"/>
        </w:rPr>
      </w:pPr>
      <w:ins w:id="1172" w:author="telink" w:date="2018-06-26T10:27:00Z">
        <w:r w:rsidRPr="00FE3230">
          <w:rPr>
            <w:i/>
            <w:sz w:val="20"/>
            <w:szCs w:val="20"/>
          </w:rPr>
          <w:t>NWKAddrOfInterest</w:t>
        </w:r>
        <w:r w:rsidRPr="000E7435">
          <w:rPr>
            <w:rFonts w:hint="eastAsia"/>
            <w:i/>
            <w:sz w:val="20"/>
            <w:szCs w:val="20"/>
          </w:rPr>
          <w:t xml:space="preserve">: </w:t>
        </w:r>
        <w:r>
          <w:rPr>
            <w:sz w:val="20"/>
            <w:szCs w:val="20"/>
          </w:rPr>
          <w:t>NWK address for the request.</w:t>
        </w:r>
      </w:ins>
    </w:p>
    <w:p w:rsidR="00E60CD9" w:rsidRDefault="00E60CD9" w:rsidP="00E60CD9">
      <w:pPr>
        <w:rPr>
          <w:ins w:id="1173" w:author="telink" w:date="2018-06-26T10:26:00Z"/>
          <w:rFonts w:cstheme="minorHAnsi"/>
          <w:b/>
          <w:iCs/>
          <w:color w:val="000000" w:themeColor="text1"/>
          <w:sz w:val="20"/>
          <w:szCs w:val="20"/>
        </w:rPr>
      </w:pPr>
      <w:ins w:id="1174" w:author="telink" w:date="2018-06-26T10:27:00Z">
        <w:r w:rsidRPr="00FE3230">
          <w:rPr>
            <w:rFonts w:hint="eastAsia"/>
            <w:i/>
            <w:sz w:val="20"/>
            <w:szCs w:val="20"/>
          </w:rPr>
          <w:t>NodeDescription</w:t>
        </w:r>
        <w:r w:rsidRPr="00161257">
          <w:rPr>
            <w:rFonts w:hint="eastAsia"/>
            <w:i/>
            <w:sz w:val="20"/>
            <w:szCs w:val="20"/>
          </w:rPr>
          <w:t xml:space="preserve">: </w:t>
        </w:r>
        <w:r>
          <w:rPr>
            <w:sz w:val="20"/>
            <w:szCs w:val="20"/>
          </w:rPr>
          <w:t>This field shall only be included in the frame if the status field is equal to SUCCESS.</w:t>
        </w:r>
      </w:ins>
    </w:p>
    <w:p w:rsidR="00E60CD9" w:rsidRDefault="00E60CD9" w:rsidP="00E60CD9">
      <w:pPr>
        <w:rPr>
          <w:ins w:id="1175" w:author="telink" w:date="2018-06-26T10:27:00Z"/>
          <w:rFonts w:cstheme="minorHAnsi"/>
          <w:b/>
          <w:iCs/>
          <w:color w:val="000000" w:themeColor="text1"/>
          <w:sz w:val="20"/>
          <w:szCs w:val="20"/>
        </w:rPr>
      </w:pPr>
      <w:ins w:id="1176" w:author="telink" w:date="2018-06-26T10:28:00Z">
        <w:r w:rsidRPr="00577543">
          <w:rPr>
            <w:rFonts w:cstheme="minorHAnsi" w:hint="eastAsia"/>
            <w:b/>
            <w:i/>
            <w:iCs/>
            <w:color w:val="000000" w:themeColor="text1"/>
            <w:kern w:val="0"/>
            <w:sz w:val="20"/>
            <w:szCs w:val="20"/>
          </w:rPr>
          <w:t>packet format</w:t>
        </w:r>
        <w:r>
          <w:rPr>
            <w:rFonts w:cstheme="minorHAnsi" w:hint="eastAsia"/>
            <w:b/>
            <w:i/>
            <w:iCs/>
            <w:color w:val="000000" w:themeColor="text1"/>
            <w:kern w:val="0"/>
            <w:sz w:val="20"/>
            <w:szCs w:val="20"/>
          </w:rPr>
          <w:t xml:space="preserve"> </w:t>
        </w:r>
        <w:r w:rsidRPr="00577543">
          <w:rPr>
            <w:rFonts w:cstheme="minorHAnsi" w:hint="eastAsia"/>
            <w:b/>
            <w:iCs/>
            <w:color w:val="000000" w:themeColor="text1"/>
            <w:kern w:val="0"/>
            <w:sz w:val="20"/>
            <w:szCs w:val="20"/>
          </w:rPr>
          <w:t xml:space="preserve">: </w:t>
        </w:r>
        <w:r w:rsidRPr="00577543">
          <w:rPr>
            <w:b/>
          </w:rPr>
          <w:t xml:space="preserve">55 </w:t>
        </w:r>
        <w:r>
          <w:rPr>
            <w:rFonts w:hint="eastAsia"/>
            <w:b/>
          </w:rPr>
          <w:t>8</w:t>
        </w:r>
        <w:r w:rsidRPr="00577543">
          <w:rPr>
            <w:b/>
          </w:rPr>
          <w:t xml:space="preserve">0 </w:t>
        </w:r>
        <w:r>
          <w:rPr>
            <w:rFonts w:hint="eastAsia"/>
            <w:b/>
          </w:rPr>
          <w:t>12</w:t>
        </w:r>
        <w:r w:rsidRPr="00577543">
          <w:rPr>
            <w:b/>
          </w:rPr>
          <w:t xml:space="preserve"> </w:t>
        </w:r>
        <w:r>
          <w:rPr>
            <w:rFonts w:hint="eastAsia"/>
            <w:b/>
          </w:rPr>
          <w:t>lenH</w:t>
        </w:r>
        <w:r w:rsidRPr="00577543">
          <w:rPr>
            <w:b/>
          </w:rPr>
          <w:t xml:space="preserve"> </w:t>
        </w:r>
        <w:r>
          <w:rPr>
            <w:rFonts w:hint="eastAsia"/>
            <w:b/>
          </w:rPr>
          <w:t>lenL</w:t>
        </w:r>
        <w:r w:rsidRPr="00577543">
          <w:rPr>
            <w:b/>
          </w:rPr>
          <w:t xml:space="preserve"> 00 </w:t>
        </w:r>
        <w:r w:rsidRPr="00E22BAD">
          <w:rPr>
            <w:rFonts w:hint="eastAsia"/>
          </w:rPr>
          <w:t>seqNo</w:t>
        </w:r>
        <w:r w:rsidRPr="00577543">
          <w:rPr>
            <w:b/>
          </w:rPr>
          <w:t xml:space="preserve"> </w:t>
        </w:r>
        <w:r>
          <w:rPr>
            <w:rFonts w:cstheme="minorHAnsi" w:hint="eastAsia"/>
            <w:iCs/>
            <w:color w:val="000000" w:themeColor="text1"/>
            <w:kern w:val="0"/>
            <w:sz w:val="20"/>
            <w:szCs w:val="20"/>
          </w:rPr>
          <w:t>status</w:t>
        </w:r>
        <w:r w:rsidRPr="00431BA6">
          <w:rPr>
            <w:rFonts w:hint="eastAsia"/>
          </w:rPr>
          <w:t xml:space="preserve"> </w:t>
        </w:r>
        <w:r w:rsidRPr="00FE3230">
          <w:rPr>
            <w:i/>
            <w:sz w:val="20"/>
            <w:szCs w:val="20"/>
          </w:rPr>
          <w:t>NWKAddrOfInterest</w:t>
        </w:r>
        <w:r w:rsidRPr="00431BA6">
          <w:rPr>
            <w:rFonts w:hint="eastAsia"/>
          </w:rPr>
          <w:t xml:space="preserve"> [</w:t>
        </w:r>
        <w:r>
          <w:rPr>
            <w:rFonts w:hint="eastAsia"/>
          </w:rPr>
          <w:t>1-0</w:t>
        </w:r>
        <w:r w:rsidRPr="00431BA6">
          <w:rPr>
            <w:rFonts w:hint="eastAsia"/>
          </w:rPr>
          <w:t>]</w:t>
        </w:r>
        <w:r>
          <w:t xml:space="preserve"> </w:t>
        </w:r>
      </w:ins>
      <w:ins w:id="1177" w:author="telink" w:date="2018-06-26T10:31:00Z">
        <w:r>
          <w:t>{</w:t>
        </w:r>
      </w:ins>
      <w:ins w:id="1178" w:author="telink" w:date="2018-06-26T10:28:00Z">
        <w:r>
          <w:rPr>
            <w:rFonts w:hint="eastAsia"/>
            <w:sz w:val="20"/>
            <w:szCs w:val="20"/>
          </w:rPr>
          <w:t>NodeDescription</w:t>
        </w:r>
      </w:ins>
      <w:ins w:id="1179" w:author="telink" w:date="2018-06-26T10:31:00Z">
        <w:r>
          <w:rPr>
            <w:sz w:val="20"/>
            <w:szCs w:val="20"/>
          </w:rPr>
          <w:t>}</w:t>
        </w:r>
      </w:ins>
      <w:ins w:id="1180" w:author="telink" w:date="2018-06-26T10:28:00Z">
        <w:r>
          <w:rPr>
            <w:sz w:val="20"/>
            <w:szCs w:val="20"/>
          </w:rPr>
          <w:t xml:space="preserve"> AA</w:t>
        </w:r>
      </w:ins>
    </w:p>
    <w:p w:rsidR="00E60CD9" w:rsidRDefault="00E60CD9" w:rsidP="00E60CD9">
      <w:pPr>
        <w:rPr>
          <w:ins w:id="1181" w:author="telink" w:date="2018-06-26T10:27:00Z"/>
          <w:rFonts w:cstheme="minorHAnsi"/>
          <w:b/>
          <w:iCs/>
          <w:color w:val="000000" w:themeColor="text1"/>
          <w:sz w:val="20"/>
          <w:szCs w:val="20"/>
        </w:rPr>
      </w:pPr>
    </w:p>
    <w:p w:rsidR="00E60CD9" w:rsidRDefault="00E60CD9" w:rsidP="00E60CD9">
      <w:pPr>
        <w:rPr>
          <w:ins w:id="1182" w:author="telink" w:date="2018-06-26T10:28:00Z"/>
          <w:rStyle w:val="fontstyle01"/>
          <w:rFonts w:cstheme="minorHAnsi"/>
          <w:b/>
          <w:i/>
        </w:rPr>
      </w:pPr>
      <w:ins w:id="1183" w:author="telink" w:date="2018-06-26T10:28:00Z">
        <w:r>
          <w:rPr>
            <w:rStyle w:val="fontstyle01"/>
            <w:rFonts w:cstheme="minorHAnsi" w:hint="eastAsia"/>
            <w:b/>
            <w:i/>
          </w:rPr>
          <w:t>2.2.3.4</w:t>
        </w:r>
        <w:r>
          <w:rPr>
            <w:rStyle w:val="fontstyle01"/>
            <w:rFonts w:cstheme="minorHAnsi" w:hint="eastAsia"/>
            <w:b/>
            <w:i/>
          </w:rPr>
          <w:tab/>
        </w:r>
        <w:r>
          <w:rPr>
            <w:rStyle w:val="fontstyle01"/>
            <w:rFonts w:cstheme="minorHAnsi"/>
            <w:b/>
            <w:i/>
          </w:rPr>
          <w:t>ZBHCI_CMD_DISCOVERY_</w:t>
        </w:r>
        <w:r>
          <w:rPr>
            <w:rStyle w:val="fontstyle01"/>
            <w:rFonts w:cstheme="minorHAnsi" w:hint="eastAsia"/>
            <w:b/>
            <w:i/>
          </w:rPr>
          <w:t>SIMPLE_DESC</w:t>
        </w:r>
        <w:r w:rsidRPr="008240DC">
          <w:rPr>
            <w:rStyle w:val="fontstyle01"/>
            <w:rFonts w:cstheme="minorHAnsi"/>
            <w:b/>
            <w:i/>
          </w:rPr>
          <w:t>_R</w:t>
        </w:r>
        <w:r>
          <w:rPr>
            <w:rStyle w:val="fontstyle01"/>
            <w:rFonts w:cstheme="minorHAnsi" w:hint="eastAsia"/>
            <w:b/>
            <w:i/>
          </w:rPr>
          <w:t>S</w:t>
        </w:r>
        <w:r>
          <w:rPr>
            <w:rStyle w:val="fontstyle01"/>
            <w:rFonts w:cstheme="minorHAnsi"/>
            <w:b/>
            <w:i/>
          </w:rPr>
          <w:t>P</w:t>
        </w:r>
      </w:ins>
    </w:p>
    <w:tbl>
      <w:tblPr>
        <w:tblStyle w:val="ab"/>
        <w:tblpPr w:leftFromText="180" w:rightFromText="180" w:vertAnchor="text" w:horzAnchor="page" w:tblpX="2061" w:tblpY="35"/>
        <w:tblOverlap w:val="never"/>
        <w:tblW w:w="7541" w:type="dxa"/>
        <w:tblLayout w:type="fixed"/>
        <w:tblLook w:val="04A0" w:firstRow="1" w:lastRow="0" w:firstColumn="1" w:lastColumn="0" w:noHBand="0" w:noVBand="1"/>
        <w:tblPrChange w:id="1184" w:author="telink" w:date="2018-06-26T10:29:00Z">
          <w:tblPr>
            <w:tblStyle w:val="ab"/>
            <w:tblpPr w:leftFromText="180" w:rightFromText="180" w:vertAnchor="text" w:horzAnchor="page" w:tblpX="2061" w:tblpY="35"/>
            <w:tblOverlap w:val="never"/>
            <w:tblW w:w="7541" w:type="dxa"/>
            <w:tblLayout w:type="fixed"/>
            <w:tblLook w:val="04A0" w:firstRow="1" w:lastRow="0" w:firstColumn="1" w:lastColumn="0" w:noHBand="0" w:noVBand="1"/>
          </w:tblPr>
        </w:tblPrChange>
      </w:tblPr>
      <w:tblGrid>
        <w:gridCol w:w="817"/>
        <w:gridCol w:w="851"/>
        <w:gridCol w:w="1984"/>
        <w:gridCol w:w="992"/>
        <w:gridCol w:w="790"/>
        <w:gridCol w:w="2107"/>
        <w:tblGridChange w:id="1185">
          <w:tblGrid>
            <w:gridCol w:w="675"/>
            <w:gridCol w:w="703"/>
            <w:gridCol w:w="2028"/>
            <w:gridCol w:w="1014"/>
            <w:gridCol w:w="1014"/>
            <w:gridCol w:w="2107"/>
          </w:tblGrid>
        </w:tblGridChange>
      </w:tblGrid>
      <w:tr w:rsidR="00E60CD9" w:rsidRPr="001C30DD" w:rsidTr="00165B4D">
        <w:trPr>
          <w:trHeight w:val="372"/>
          <w:ins w:id="1186" w:author="telink" w:date="2018-06-26T10:29:00Z"/>
          <w:trPrChange w:id="1187" w:author="telink" w:date="2018-06-26T10:29:00Z">
            <w:trPr>
              <w:trHeight w:val="372"/>
            </w:trPr>
          </w:trPrChange>
        </w:trPr>
        <w:tc>
          <w:tcPr>
            <w:tcW w:w="817" w:type="dxa"/>
            <w:tcPrChange w:id="1188" w:author="telink" w:date="2018-06-26T10:29:00Z">
              <w:tcPr>
                <w:tcW w:w="675" w:type="dxa"/>
              </w:tcPr>
            </w:tcPrChange>
          </w:tcPr>
          <w:p w:rsidR="00E60CD9" w:rsidRDefault="00E60CD9" w:rsidP="00165B4D">
            <w:pPr>
              <w:rPr>
                <w:ins w:id="1189" w:author="telink" w:date="2018-06-26T10:29:00Z"/>
                <w:sz w:val="20"/>
                <w:szCs w:val="20"/>
              </w:rPr>
            </w:pPr>
            <w:ins w:id="1190" w:author="telink" w:date="2018-06-26T10:29:00Z">
              <w:r>
                <w:rPr>
                  <w:rFonts w:cstheme="minorHAnsi" w:hint="eastAsia"/>
                  <w:iCs/>
                  <w:color w:val="000000" w:themeColor="text1"/>
                  <w:kern w:val="0"/>
                  <w:sz w:val="20"/>
                  <w:szCs w:val="20"/>
                </w:rPr>
                <w:t>SeqNo</w:t>
              </w:r>
            </w:ins>
          </w:p>
        </w:tc>
        <w:tc>
          <w:tcPr>
            <w:tcW w:w="851" w:type="dxa"/>
            <w:tcPrChange w:id="1191" w:author="telink" w:date="2018-06-26T10:29:00Z">
              <w:tcPr>
                <w:tcW w:w="703" w:type="dxa"/>
              </w:tcPr>
            </w:tcPrChange>
          </w:tcPr>
          <w:p w:rsidR="00E60CD9" w:rsidRPr="00DC4BE9" w:rsidRDefault="00E60CD9" w:rsidP="00165B4D">
            <w:pPr>
              <w:rPr>
                <w:ins w:id="1192" w:author="telink" w:date="2018-06-26T10:29:00Z"/>
                <w:rFonts w:cstheme="minorHAnsi"/>
                <w:iCs/>
                <w:color w:val="000000" w:themeColor="text1"/>
                <w:kern w:val="0"/>
                <w:sz w:val="20"/>
                <w:szCs w:val="20"/>
              </w:rPr>
            </w:pPr>
            <w:ins w:id="1193" w:author="telink" w:date="2018-06-26T10:29:00Z">
              <w:r>
                <w:rPr>
                  <w:rFonts w:cstheme="minorHAnsi" w:hint="eastAsia"/>
                  <w:iCs/>
                  <w:color w:val="000000" w:themeColor="text1"/>
                  <w:sz w:val="20"/>
                  <w:szCs w:val="20"/>
                </w:rPr>
                <w:t>status</w:t>
              </w:r>
            </w:ins>
          </w:p>
        </w:tc>
        <w:tc>
          <w:tcPr>
            <w:tcW w:w="1984" w:type="dxa"/>
            <w:tcPrChange w:id="1194" w:author="telink" w:date="2018-06-26T10:29:00Z">
              <w:tcPr>
                <w:tcW w:w="2028" w:type="dxa"/>
              </w:tcPr>
            </w:tcPrChange>
          </w:tcPr>
          <w:p w:rsidR="00E60CD9" w:rsidRDefault="00E60CD9" w:rsidP="00165B4D">
            <w:pPr>
              <w:pStyle w:val="Default"/>
              <w:jc w:val="both"/>
              <w:rPr>
                <w:ins w:id="1195" w:author="telink" w:date="2018-06-26T10:29:00Z"/>
                <w:sz w:val="20"/>
                <w:szCs w:val="20"/>
              </w:rPr>
            </w:pPr>
            <w:ins w:id="1196" w:author="telink" w:date="2018-06-26T10:29:00Z">
              <w:r>
                <w:rPr>
                  <w:sz w:val="20"/>
                  <w:szCs w:val="20"/>
                </w:rPr>
                <w:t>NWKAddrOfInterest</w:t>
              </w:r>
            </w:ins>
          </w:p>
        </w:tc>
        <w:tc>
          <w:tcPr>
            <w:tcW w:w="992" w:type="dxa"/>
            <w:tcPrChange w:id="1197" w:author="telink" w:date="2018-06-26T10:29:00Z">
              <w:tcPr>
                <w:tcW w:w="1014" w:type="dxa"/>
              </w:tcPr>
            </w:tcPrChange>
          </w:tcPr>
          <w:p w:rsidR="00E60CD9" w:rsidRDefault="00E60CD9" w:rsidP="00165B4D">
            <w:pPr>
              <w:pStyle w:val="Default"/>
              <w:jc w:val="both"/>
              <w:rPr>
                <w:ins w:id="1198" w:author="telink" w:date="2018-06-26T10:29:00Z"/>
                <w:sz w:val="20"/>
                <w:szCs w:val="20"/>
              </w:rPr>
            </w:pPr>
            <w:ins w:id="1199" w:author="telink" w:date="2018-06-26T10:29:00Z">
              <w:r>
                <w:rPr>
                  <w:rFonts w:hint="eastAsia"/>
                  <w:sz w:val="20"/>
                  <w:szCs w:val="20"/>
                </w:rPr>
                <w:t>lenght</w:t>
              </w:r>
            </w:ins>
          </w:p>
        </w:tc>
        <w:tc>
          <w:tcPr>
            <w:tcW w:w="790" w:type="dxa"/>
            <w:tcPrChange w:id="1200" w:author="telink" w:date="2018-06-26T10:29:00Z">
              <w:tcPr>
                <w:tcW w:w="1014" w:type="dxa"/>
              </w:tcPr>
            </w:tcPrChange>
          </w:tcPr>
          <w:p w:rsidR="00E60CD9" w:rsidRPr="001C30DD" w:rsidRDefault="00E60CD9" w:rsidP="00165B4D">
            <w:pPr>
              <w:pStyle w:val="Default"/>
              <w:jc w:val="both"/>
              <w:rPr>
                <w:ins w:id="1201" w:author="telink" w:date="2018-06-26T10:29:00Z"/>
                <w:rFonts w:cstheme="minorHAnsi"/>
                <w:iCs/>
                <w:color w:val="000000" w:themeColor="text1"/>
                <w:sz w:val="20"/>
                <w:szCs w:val="20"/>
              </w:rPr>
            </w:pPr>
            <w:ins w:id="1202" w:author="telink" w:date="2018-06-26T10:29:00Z">
              <w:r>
                <w:rPr>
                  <w:rFonts w:cstheme="minorHAnsi" w:hint="eastAsia"/>
                  <w:iCs/>
                  <w:color w:val="000000" w:themeColor="text1"/>
                  <w:sz w:val="20"/>
                  <w:szCs w:val="20"/>
                </w:rPr>
                <w:t>resv</w:t>
              </w:r>
            </w:ins>
          </w:p>
        </w:tc>
        <w:tc>
          <w:tcPr>
            <w:tcW w:w="2107" w:type="dxa"/>
            <w:tcPrChange w:id="1203" w:author="telink" w:date="2018-06-26T10:29:00Z">
              <w:tcPr>
                <w:tcW w:w="2107" w:type="dxa"/>
              </w:tcPr>
            </w:tcPrChange>
          </w:tcPr>
          <w:p w:rsidR="00E60CD9" w:rsidRDefault="00E60CD9" w:rsidP="00165B4D">
            <w:pPr>
              <w:pStyle w:val="Default"/>
              <w:jc w:val="both"/>
              <w:rPr>
                <w:ins w:id="1204" w:author="telink" w:date="2018-06-26T10:29:00Z"/>
                <w:sz w:val="20"/>
                <w:szCs w:val="20"/>
              </w:rPr>
            </w:pPr>
            <w:ins w:id="1205" w:author="telink" w:date="2018-06-26T10:29:00Z">
              <w:r>
                <w:rPr>
                  <w:rFonts w:hint="eastAsia"/>
                  <w:sz w:val="20"/>
                  <w:szCs w:val="20"/>
                </w:rPr>
                <w:t>simpleDescription</w:t>
              </w:r>
            </w:ins>
          </w:p>
        </w:tc>
      </w:tr>
      <w:tr w:rsidR="00E60CD9" w:rsidRPr="001C30DD" w:rsidTr="00165B4D">
        <w:trPr>
          <w:trHeight w:val="317"/>
          <w:ins w:id="1206" w:author="telink" w:date="2018-06-26T10:29:00Z"/>
          <w:trPrChange w:id="1207" w:author="telink" w:date="2018-06-26T10:29:00Z">
            <w:trPr>
              <w:trHeight w:val="317"/>
            </w:trPr>
          </w:trPrChange>
        </w:trPr>
        <w:tc>
          <w:tcPr>
            <w:tcW w:w="817" w:type="dxa"/>
            <w:tcPrChange w:id="1208" w:author="telink" w:date="2018-06-26T10:29:00Z">
              <w:tcPr>
                <w:tcW w:w="675" w:type="dxa"/>
              </w:tcPr>
            </w:tcPrChange>
          </w:tcPr>
          <w:p w:rsidR="00E60CD9" w:rsidRDefault="00E60CD9" w:rsidP="00165B4D">
            <w:pPr>
              <w:rPr>
                <w:ins w:id="1209" w:author="telink" w:date="2018-06-26T10:29:00Z"/>
                <w:rFonts w:cstheme="minorHAnsi"/>
                <w:i/>
                <w:iCs/>
                <w:color w:val="000000" w:themeColor="text1"/>
                <w:kern w:val="0"/>
                <w:sz w:val="20"/>
                <w:szCs w:val="20"/>
              </w:rPr>
            </w:pPr>
            <w:ins w:id="1210" w:author="telink" w:date="2018-06-26T10:29:00Z">
              <w:r>
                <w:rPr>
                  <w:rFonts w:cstheme="minorHAnsi" w:hint="eastAsia"/>
                  <w:i/>
                  <w:iCs/>
                  <w:color w:val="000000" w:themeColor="text1"/>
                  <w:kern w:val="0"/>
                  <w:sz w:val="20"/>
                  <w:szCs w:val="20"/>
                </w:rPr>
                <w:t>1Byte</w:t>
              </w:r>
            </w:ins>
          </w:p>
        </w:tc>
        <w:tc>
          <w:tcPr>
            <w:tcW w:w="851" w:type="dxa"/>
            <w:tcPrChange w:id="1211" w:author="telink" w:date="2018-06-26T10:29:00Z">
              <w:tcPr>
                <w:tcW w:w="703" w:type="dxa"/>
              </w:tcPr>
            </w:tcPrChange>
          </w:tcPr>
          <w:p w:rsidR="00E60CD9" w:rsidRPr="001C30DD" w:rsidRDefault="00E60CD9" w:rsidP="00165B4D">
            <w:pPr>
              <w:rPr>
                <w:ins w:id="1212" w:author="telink" w:date="2018-06-26T10:29:00Z"/>
                <w:rFonts w:cstheme="minorHAnsi"/>
                <w:i/>
                <w:iCs/>
                <w:color w:val="000000" w:themeColor="text1"/>
                <w:kern w:val="0"/>
                <w:sz w:val="20"/>
                <w:szCs w:val="20"/>
              </w:rPr>
            </w:pPr>
            <w:ins w:id="1213" w:author="telink" w:date="2018-06-26T10:29:00Z">
              <w:r>
                <w:rPr>
                  <w:rFonts w:cstheme="minorHAnsi" w:hint="eastAsia"/>
                  <w:i/>
                  <w:iCs/>
                  <w:color w:val="000000" w:themeColor="text1"/>
                  <w:kern w:val="0"/>
                  <w:sz w:val="20"/>
                  <w:szCs w:val="20"/>
                </w:rPr>
                <w:t>1Bytes</w:t>
              </w:r>
            </w:ins>
          </w:p>
        </w:tc>
        <w:tc>
          <w:tcPr>
            <w:tcW w:w="1984" w:type="dxa"/>
            <w:tcPrChange w:id="1214" w:author="telink" w:date="2018-06-26T10:29:00Z">
              <w:tcPr>
                <w:tcW w:w="2028" w:type="dxa"/>
              </w:tcPr>
            </w:tcPrChange>
          </w:tcPr>
          <w:p w:rsidR="00E60CD9" w:rsidRPr="001C30DD" w:rsidRDefault="00E60CD9" w:rsidP="00165B4D">
            <w:pPr>
              <w:rPr>
                <w:ins w:id="1215" w:author="telink" w:date="2018-06-26T10:29:00Z"/>
                <w:rFonts w:cstheme="minorHAnsi"/>
                <w:i/>
                <w:iCs/>
                <w:color w:val="000000" w:themeColor="text1"/>
                <w:kern w:val="0"/>
                <w:sz w:val="20"/>
                <w:szCs w:val="20"/>
              </w:rPr>
            </w:pPr>
            <w:ins w:id="1216" w:author="telink" w:date="2018-06-26T10:29:00Z">
              <w:r>
                <w:rPr>
                  <w:rFonts w:cstheme="minorHAnsi" w:hint="eastAsia"/>
                  <w:i/>
                  <w:iCs/>
                  <w:color w:val="000000" w:themeColor="text1"/>
                  <w:kern w:val="0"/>
                  <w:sz w:val="20"/>
                  <w:szCs w:val="20"/>
                </w:rPr>
                <w:t>2</w:t>
              </w:r>
              <w:r w:rsidRPr="001C30DD">
                <w:rPr>
                  <w:rFonts w:cstheme="minorHAnsi"/>
                  <w:i/>
                  <w:iCs/>
                  <w:color w:val="000000" w:themeColor="text1"/>
                  <w:kern w:val="0"/>
                  <w:sz w:val="20"/>
                  <w:szCs w:val="20"/>
                </w:rPr>
                <w:t>Byte</w:t>
              </w:r>
            </w:ins>
          </w:p>
        </w:tc>
        <w:tc>
          <w:tcPr>
            <w:tcW w:w="992" w:type="dxa"/>
            <w:tcPrChange w:id="1217" w:author="telink" w:date="2018-06-26T10:29:00Z">
              <w:tcPr>
                <w:tcW w:w="1014" w:type="dxa"/>
              </w:tcPr>
            </w:tcPrChange>
          </w:tcPr>
          <w:p w:rsidR="00E60CD9" w:rsidRDefault="00E60CD9" w:rsidP="00165B4D">
            <w:pPr>
              <w:rPr>
                <w:ins w:id="1218" w:author="telink" w:date="2018-06-26T10:29:00Z"/>
                <w:rFonts w:cstheme="minorHAnsi"/>
                <w:i/>
                <w:iCs/>
                <w:color w:val="000000" w:themeColor="text1"/>
                <w:kern w:val="0"/>
                <w:sz w:val="20"/>
                <w:szCs w:val="20"/>
              </w:rPr>
            </w:pPr>
            <w:ins w:id="1219" w:author="telink" w:date="2018-06-26T10:29:00Z">
              <w:r>
                <w:rPr>
                  <w:rFonts w:cstheme="minorHAnsi" w:hint="eastAsia"/>
                  <w:i/>
                  <w:iCs/>
                  <w:color w:val="000000" w:themeColor="text1"/>
                  <w:kern w:val="0"/>
                  <w:sz w:val="20"/>
                  <w:szCs w:val="20"/>
                </w:rPr>
                <w:t>1Byte</w:t>
              </w:r>
            </w:ins>
          </w:p>
        </w:tc>
        <w:tc>
          <w:tcPr>
            <w:tcW w:w="790" w:type="dxa"/>
            <w:tcPrChange w:id="1220" w:author="telink" w:date="2018-06-26T10:29:00Z">
              <w:tcPr>
                <w:tcW w:w="1014" w:type="dxa"/>
              </w:tcPr>
            </w:tcPrChange>
          </w:tcPr>
          <w:p w:rsidR="00E60CD9" w:rsidRPr="001C30DD" w:rsidRDefault="00E60CD9" w:rsidP="00165B4D">
            <w:pPr>
              <w:rPr>
                <w:ins w:id="1221" w:author="telink" w:date="2018-06-26T10:29:00Z"/>
                <w:rFonts w:cstheme="minorHAnsi"/>
                <w:i/>
                <w:iCs/>
                <w:color w:val="000000" w:themeColor="text1"/>
                <w:kern w:val="0"/>
                <w:sz w:val="20"/>
                <w:szCs w:val="20"/>
              </w:rPr>
            </w:pPr>
            <w:ins w:id="1222" w:author="telink" w:date="2018-06-26T10:29:00Z">
              <w:r>
                <w:rPr>
                  <w:rFonts w:cstheme="minorHAnsi" w:hint="eastAsia"/>
                  <w:i/>
                  <w:iCs/>
                  <w:color w:val="000000" w:themeColor="text1"/>
                  <w:kern w:val="0"/>
                  <w:sz w:val="20"/>
                  <w:szCs w:val="20"/>
                </w:rPr>
                <w:t>1Byte</w:t>
              </w:r>
            </w:ins>
          </w:p>
        </w:tc>
        <w:tc>
          <w:tcPr>
            <w:tcW w:w="2107" w:type="dxa"/>
            <w:tcPrChange w:id="1223" w:author="telink" w:date="2018-06-26T10:29:00Z">
              <w:tcPr>
                <w:tcW w:w="2107" w:type="dxa"/>
              </w:tcPr>
            </w:tcPrChange>
          </w:tcPr>
          <w:p w:rsidR="00E60CD9" w:rsidRPr="001C30DD" w:rsidRDefault="00E60CD9" w:rsidP="00165B4D">
            <w:pPr>
              <w:rPr>
                <w:ins w:id="1224" w:author="telink" w:date="2018-06-26T10:29:00Z"/>
                <w:rFonts w:cstheme="minorHAnsi"/>
                <w:i/>
                <w:iCs/>
                <w:color w:val="000000" w:themeColor="text1"/>
                <w:kern w:val="0"/>
                <w:sz w:val="20"/>
                <w:szCs w:val="20"/>
              </w:rPr>
            </w:pPr>
            <w:ins w:id="1225" w:author="telink" w:date="2018-06-26T10:29:00Z">
              <w:r>
                <w:rPr>
                  <w:rFonts w:cstheme="minorHAnsi" w:hint="eastAsia"/>
                  <w:i/>
                  <w:iCs/>
                  <w:color w:val="000000" w:themeColor="text1"/>
                  <w:kern w:val="0"/>
                  <w:sz w:val="20"/>
                  <w:szCs w:val="20"/>
                </w:rPr>
                <w:t>nBytes</w:t>
              </w:r>
            </w:ins>
          </w:p>
        </w:tc>
      </w:tr>
    </w:tbl>
    <w:p w:rsidR="00E60CD9" w:rsidRDefault="00E60CD9" w:rsidP="00E60CD9">
      <w:pPr>
        <w:rPr>
          <w:ins w:id="1226" w:author="telink" w:date="2018-06-26T10:27:00Z"/>
          <w:rFonts w:cstheme="minorHAnsi"/>
          <w:b/>
          <w:iCs/>
          <w:color w:val="000000" w:themeColor="text1"/>
          <w:sz w:val="20"/>
          <w:szCs w:val="20"/>
        </w:rPr>
      </w:pPr>
    </w:p>
    <w:p w:rsidR="00E60CD9" w:rsidRDefault="00E60CD9" w:rsidP="00E60CD9">
      <w:pPr>
        <w:rPr>
          <w:ins w:id="1227" w:author="telink" w:date="2018-06-26T10:27:00Z"/>
          <w:rFonts w:cstheme="minorHAnsi"/>
          <w:b/>
          <w:iCs/>
          <w:color w:val="000000" w:themeColor="text1"/>
          <w:sz w:val="20"/>
          <w:szCs w:val="20"/>
        </w:rPr>
      </w:pPr>
    </w:p>
    <w:p w:rsidR="00E60CD9" w:rsidRDefault="00E60CD9" w:rsidP="00E60CD9">
      <w:pPr>
        <w:rPr>
          <w:ins w:id="1228" w:author="telink" w:date="2018-06-26T10:27:00Z"/>
          <w:rFonts w:cstheme="minorHAnsi"/>
          <w:b/>
          <w:iCs/>
          <w:color w:val="000000" w:themeColor="text1"/>
          <w:sz w:val="20"/>
          <w:szCs w:val="20"/>
        </w:rPr>
      </w:pPr>
    </w:p>
    <w:p w:rsidR="00E60CD9" w:rsidRDefault="00E60CD9" w:rsidP="00E60CD9">
      <w:pPr>
        <w:rPr>
          <w:ins w:id="1229" w:author="telink" w:date="2018-06-26T10:27:00Z"/>
          <w:rFonts w:cstheme="minorHAnsi"/>
          <w:b/>
          <w:iCs/>
          <w:color w:val="000000" w:themeColor="text1"/>
          <w:sz w:val="20"/>
          <w:szCs w:val="20"/>
        </w:rPr>
      </w:pPr>
      <w:ins w:id="1230" w:author="telink" w:date="2018-06-26T10:29:00Z">
        <w:r w:rsidRPr="004F70E9">
          <w:rPr>
            <w:rFonts w:hint="eastAsia"/>
            <w:i/>
            <w:sz w:val="20"/>
            <w:szCs w:val="20"/>
          </w:rPr>
          <w:t xml:space="preserve">SeqNo: </w:t>
        </w:r>
        <w:r>
          <w:rPr>
            <w:rFonts w:hint="eastAsia"/>
            <w:sz w:val="20"/>
            <w:szCs w:val="20"/>
          </w:rPr>
          <w:t xml:space="preserve">  ZDP transaction sequence number</w:t>
        </w:r>
        <w:r>
          <w:rPr>
            <w:sz w:val="20"/>
            <w:szCs w:val="20"/>
          </w:rPr>
          <w:t>.</w:t>
        </w:r>
      </w:ins>
    </w:p>
    <w:p w:rsidR="00E60CD9" w:rsidRDefault="00E60CD9" w:rsidP="00E60CD9">
      <w:pPr>
        <w:rPr>
          <w:ins w:id="1231" w:author="telink" w:date="2018-06-26T10:27:00Z"/>
          <w:rFonts w:cstheme="minorHAnsi"/>
          <w:b/>
          <w:iCs/>
          <w:color w:val="000000" w:themeColor="text1"/>
          <w:sz w:val="20"/>
          <w:szCs w:val="20"/>
        </w:rPr>
      </w:pPr>
      <w:ins w:id="1232" w:author="telink" w:date="2018-06-26T10:30:00Z">
        <w:r w:rsidRPr="000E7435">
          <w:rPr>
            <w:rFonts w:cstheme="minorHAnsi" w:hint="eastAsia"/>
            <w:i/>
            <w:iCs/>
            <w:color w:val="000000" w:themeColor="text1"/>
            <w:sz w:val="20"/>
            <w:szCs w:val="20"/>
          </w:rPr>
          <w:t>status</w:t>
        </w:r>
        <w:r w:rsidRPr="000E7435">
          <w:rPr>
            <w:rFonts w:hint="eastAsia"/>
            <w:i/>
            <w:sz w:val="20"/>
            <w:szCs w:val="20"/>
          </w:rPr>
          <w:t xml:space="preserve">: </w:t>
        </w:r>
        <w:r>
          <w:rPr>
            <w:rFonts w:hint="eastAsia"/>
            <w:i/>
            <w:sz w:val="20"/>
            <w:szCs w:val="20"/>
          </w:rPr>
          <w:t xml:space="preserve">  </w:t>
        </w:r>
        <w:r w:rsidRPr="000E7435">
          <w:rPr>
            <w:sz w:val="20"/>
            <w:szCs w:val="20"/>
          </w:rPr>
          <w:t xml:space="preserve">The status of the </w:t>
        </w:r>
        <w:r>
          <w:rPr>
            <w:rFonts w:hint="eastAsia"/>
            <w:sz w:val="20"/>
            <w:szCs w:val="20"/>
          </w:rPr>
          <w:t>Simple_Desc</w:t>
        </w:r>
        <w:r w:rsidRPr="000E7435">
          <w:rPr>
            <w:sz w:val="20"/>
            <w:szCs w:val="20"/>
          </w:rPr>
          <w:t>_req command</w:t>
        </w:r>
        <w:r>
          <w:rPr>
            <w:sz w:val="20"/>
            <w:szCs w:val="20"/>
          </w:rPr>
          <w:t>.</w:t>
        </w:r>
      </w:ins>
    </w:p>
    <w:p w:rsidR="00E60CD9" w:rsidRDefault="00E60CD9" w:rsidP="00E60CD9">
      <w:pPr>
        <w:rPr>
          <w:ins w:id="1233" w:author="telink" w:date="2018-06-26T10:30:00Z"/>
          <w:sz w:val="20"/>
          <w:szCs w:val="20"/>
        </w:rPr>
      </w:pPr>
      <w:ins w:id="1234" w:author="telink" w:date="2018-06-26T10:30:00Z">
        <w:r w:rsidRPr="00FE3230">
          <w:rPr>
            <w:i/>
            <w:sz w:val="20"/>
            <w:szCs w:val="20"/>
          </w:rPr>
          <w:t>NWKAddrOfInterest</w:t>
        </w:r>
        <w:r w:rsidRPr="000E7435">
          <w:rPr>
            <w:rFonts w:hint="eastAsia"/>
            <w:i/>
            <w:sz w:val="20"/>
            <w:szCs w:val="20"/>
          </w:rPr>
          <w:t xml:space="preserve">: </w:t>
        </w:r>
        <w:r>
          <w:rPr>
            <w:sz w:val="20"/>
            <w:szCs w:val="20"/>
          </w:rPr>
          <w:t>NWK address for the request.</w:t>
        </w:r>
      </w:ins>
    </w:p>
    <w:p w:rsidR="00E60CD9" w:rsidRDefault="00E60CD9" w:rsidP="00E60CD9">
      <w:pPr>
        <w:rPr>
          <w:ins w:id="1235" w:author="telink" w:date="2018-06-26T10:30:00Z"/>
          <w:sz w:val="20"/>
          <w:szCs w:val="20"/>
        </w:rPr>
      </w:pPr>
      <w:ins w:id="1236" w:author="telink" w:date="2018-06-26T10:30:00Z">
        <w:r w:rsidRPr="00ED6332">
          <w:rPr>
            <w:i/>
            <w:sz w:val="20"/>
            <w:szCs w:val="20"/>
          </w:rPr>
          <w:t>L</w:t>
        </w:r>
        <w:r w:rsidRPr="00ED6332">
          <w:rPr>
            <w:rFonts w:hint="eastAsia"/>
            <w:i/>
            <w:sz w:val="20"/>
            <w:szCs w:val="20"/>
          </w:rPr>
          <w:t>ength</w:t>
        </w:r>
        <w:r>
          <w:rPr>
            <w:rFonts w:hint="eastAsia"/>
            <w:sz w:val="20"/>
            <w:szCs w:val="20"/>
          </w:rPr>
          <w:t>:  the length of the simple descriptor</w:t>
        </w:r>
        <w:r>
          <w:rPr>
            <w:sz w:val="20"/>
            <w:szCs w:val="20"/>
          </w:rPr>
          <w:t>.</w:t>
        </w:r>
      </w:ins>
    </w:p>
    <w:p w:rsidR="00E60CD9" w:rsidRDefault="00E60CD9" w:rsidP="00E60CD9">
      <w:pPr>
        <w:rPr>
          <w:ins w:id="1237" w:author="telink" w:date="2018-06-26T10:30:00Z"/>
          <w:sz w:val="20"/>
          <w:szCs w:val="20"/>
        </w:rPr>
      </w:pPr>
      <w:ins w:id="1238" w:author="telink" w:date="2018-06-26T10:30:00Z">
        <w:r w:rsidRPr="00545BF1">
          <w:rPr>
            <w:i/>
            <w:sz w:val="20"/>
            <w:szCs w:val="20"/>
          </w:rPr>
          <w:t>R</w:t>
        </w:r>
        <w:r w:rsidRPr="00545BF1">
          <w:rPr>
            <w:rFonts w:hint="eastAsia"/>
            <w:i/>
            <w:sz w:val="20"/>
            <w:szCs w:val="20"/>
          </w:rPr>
          <w:t>esv</w:t>
        </w:r>
        <w:r>
          <w:rPr>
            <w:i/>
            <w:sz w:val="20"/>
            <w:szCs w:val="20"/>
          </w:rPr>
          <w:t>:</w:t>
        </w:r>
      </w:ins>
    </w:p>
    <w:p w:rsidR="00E60CD9" w:rsidRDefault="00E60CD9" w:rsidP="00E60CD9">
      <w:pPr>
        <w:rPr>
          <w:ins w:id="1239" w:author="telink" w:date="2018-06-26T10:30:00Z"/>
          <w:sz w:val="20"/>
          <w:szCs w:val="20"/>
        </w:rPr>
      </w:pPr>
      <w:ins w:id="1240" w:author="telink" w:date="2018-06-26T10:31:00Z">
        <w:r>
          <w:rPr>
            <w:rFonts w:hint="eastAsia"/>
            <w:i/>
            <w:sz w:val="20"/>
            <w:szCs w:val="20"/>
          </w:rPr>
          <w:t>simple</w:t>
        </w:r>
        <w:r w:rsidRPr="00FE3230">
          <w:rPr>
            <w:rFonts w:hint="eastAsia"/>
            <w:i/>
            <w:sz w:val="20"/>
            <w:szCs w:val="20"/>
          </w:rPr>
          <w:t>Description</w:t>
        </w:r>
        <w:r w:rsidRPr="00161257">
          <w:rPr>
            <w:rFonts w:hint="eastAsia"/>
            <w:i/>
            <w:sz w:val="20"/>
            <w:szCs w:val="20"/>
          </w:rPr>
          <w:t xml:space="preserve">: </w:t>
        </w:r>
        <w:r>
          <w:rPr>
            <w:sz w:val="20"/>
            <w:szCs w:val="20"/>
          </w:rPr>
          <w:t>This field shall only be included in the frame if the status field is equal to SUCCESS.</w:t>
        </w:r>
      </w:ins>
    </w:p>
    <w:p w:rsidR="00E60CD9" w:rsidRDefault="00E60CD9" w:rsidP="00E60CD9">
      <w:pPr>
        <w:rPr>
          <w:ins w:id="1241" w:author="telink" w:date="2018-06-26T10:32:00Z"/>
        </w:rPr>
      </w:pPr>
      <w:ins w:id="1242" w:author="telink" w:date="2018-06-26T10:31:00Z">
        <w:r w:rsidRPr="00577543">
          <w:rPr>
            <w:rFonts w:cstheme="minorHAnsi" w:hint="eastAsia"/>
            <w:b/>
            <w:i/>
            <w:iCs/>
            <w:color w:val="000000" w:themeColor="text1"/>
            <w:kern w:val="0"/>
            <w:sz w:val="20"/>
            <w:szCs w:val="20"/>
          </w:rPr>
          <w:t>packet format</w:t>
        </w:r>
        <w:r>
          <w:rPr>
            <w:rFonts w:cstheme="minorHAnsi" w:hint="eastAsia"/>
            <w:b/>
            <w:i/>
            <w:iCs/>
            <w:color w:val="000000" w:themeColor="text1"/>
            <w:kern w:val="0"/>
            <w:sz w:val="20"/>
            <w:szCs w:val="20"/>
          </w:rPr>
          <w:t xml:space="preserve"> </w:t>
        </w:r>
        <w:r w:rsidRPr="00577543">
          <w:rPr>
            <w:rFonts w:cstheme="minorHAnsi" w:hint="eastAsia"/>
            <w:b/>
            <w:iCs/>
            <w:color w:val="000000" w:themeColor="text1"/>
            <w:kern w:val="0"/>
            <w:sz w:val="20"/>
            <w:szCs w:val="20"/>
          </w:rPr>
          <w:t xml:space="preserve">: </w:t>
        </w:r>
        <w:r w:rsidRPr="00577543">
          <w:rPr>
            <w:b/>
          </w:rPr>
          <w:t xml:space="preserve">55 </w:t>
        </w:r>
        <w:r>
          <w:rPr>
            <w:rFonts w:hint="eastAsia"/>
            <w:b/>
          </w:rPr>
          <w:t>8</w:t>
        </w:r>
        <w:r w:rsidRPr="00577543">
          <w:rPr>
            <w:b/>
          </w:rPr>
          <w:t xml:space="preserve">0 </w:t>
        </w:r>
        <w:r>
          <w:rPr>
            <w:rFonts w:hint="eastAsia"/>
            <w:b/>
          </w:rPr>
          <w:t>13</w:t>
        </w:r>
        <w:r w:rsidRPr="00577543">
          <w:rPr>
            <w:b/>
          </w:rPr>
          <w:t xml:space="preserve"> </w:t>
        </w:r>
        <w:r>
          <w:rPr>
            <w:rFonts w:hint="eastAsia"/>
            <w:b/>
          </w:rPr>
          <w:t>lenH</w:t>
        </w:r>
        <w:r w:rsidRPr="00577543">
          <w:rPr>
            <w:b/>
          </w:rPr>
          <w:t xml:space="preserve"> </w:t>
        </w:r>
        <w:r>
          <w:rPr>
            <w:rFonts w:hint="eastAsia"/>
            <w:b/>
          </w:rPr>
          <w:t>lenL</w:t>
        </w:r>
        <w:r w:rsidRPr="00577543">
          <w:rPr>
            <w:b/>
          </w:rPr>
          <w:t xml:space="preserve"> 00 </w:t>
        </w:r>
        <w:r w:rsidRPr="00E22BAD">
          <w:rPr>
            <w:rFonts w:hint="eastAsia"/>
          </w:rPr>
          <w:t>seqNo</w:t>
        </w:r>
        <w:r w:rsidRPr="00577543">
          <w:rPr>
            <w:b/>
          </w:rPr>
          <w:t xml:space="preserve"> </w:t>
        </w:r>
        <w:r>
          <w:rPr>
            <w:rFonts w:cstheme="minorHAnsi" w:hint="eastAsia"/>
            <w:iCs/>
            <w:color w:val="000000" w:themeColor="text1"/>
            <w:kern w:val="0"/>
            <w:sz w:val="20"/>
            <w:szCs w:val="20"/>
          </w:rPr>
          <w:t>status</w:t>
        </w:r>
        <w:r w:rsidRPr="00431BA6">
          <w:rPr>
            <w:rFonts w:hint="eastAsia"/>
          </w:rPr>
          <w:t xml:space="preserve"> </w:t>
        </w:r>
        <w:r w:rsidRPr="00FE3230">
          <w:rPr>
            <w:i/>
            <w:sz w:val="20"/>
            <w:szCs w:val="20"/>
          </w:rPr>
          <w:t>NWKAddrOfInterest</w:t>
        </w:r>
        <w:r w:rsidRPr="00431BA6">
          <w:rPr>
            <w:rFonts w:hint="eastAsia"/>
          </w:rPr>
          <w:t xml:space="preserve"> [</w:t>
        </w:r>
        <w:r>
          <w:rPr>
            <w:rFonts w:hint="eastAsia"/>
          </w:rPr>
          <w:t>1-0</w:t>
        </w:r>
        <w:r w:rsidRPr="00431BA6">
          <w:rPr>
            <w:rFonts w:hint="eastAsia"/>
          </w:rPr>
          <w:t>]</w:t>
        </w:r>
      </w:ins>
      <w:ins w:id="1243" w:author="telink" w:date="2018-06-26T10:32:00Z">
        <w:r>
          <w:t xml:space="preserve"> </w:t>
        </w:r>
      </w:ins>
    </w:p>
    <w:p w:rsidR="00E60CD9" w:rsidRDefault="00E60CD9" w:rsidP="00E60CD9">
      <w:pPr>
        <w:rPr>
          <w:ins w:id="1244" w:author="telink" w:date="2018-06-26T10:30:00Z"/>
          <w:sz w:val="20"/>
          <w:szCs w:val="20"/>
        </w:rPr>
      </w:pPr>
      <w:ins w:id="1245" w:author="telink" w:date="2018-06-26T10:32:00Z">
        <w:r>
          <w:tab/>
        </w:r>
        <w:r>
          <w:tab/>
        </w:r>
        <w:r>
          <w:tab/>
        </w:r>
        <w:r>
          <w:rPr>
            <w:rFonts w:hint="eastAsia"/>
          </w:rPr>
          <w:t>{</w:t>
        </w:r>
        <w:r>
          <w:rPr>
            <w:rFonts w:hint="eastAsia"/>
            <w:sz w:val="20"/>
            <w:szCs w:val="20"/>
          </w:rPr>
          <w:t xml:space="preserve"> simpleDescription</w:t>
        </w:r>
        <w:r>
          <w:rPr>
            <w:rFonts w:cstheme="minorHAnsi" w:hint="eastAsia"/>
            <w:iCs/>
            <w:color w:val="000000" w:themeColor="text1"/>
            <w:kern w:val="0"/>
            <w:sz w:val="20"/>
            <w:szCs w:val="20"/>
          </w:rPr>
          <w:t xml:space="preserve"> }</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Pr>
            <w:rFonts w:hint="eastAsia"/>
            <w:b/>
          </w:rPr>
          <w:t>A</w:t>
        </w:r>
        <w:r>
          <w:rPr>
            <w:b/>
          </w:rPr>
          <w:t>A</w:t>
        </w:r>
      </w:ins>
    </w:p>
    <w:p w:rsidR="00E60CD9" w:rsidRDefault="00E60CD9" w:rsidP="00E60CD9">
      <w:pPr>
        <w:rPr>
          <w:ins w:id="1246" w:author="telink" w:date="2018-06-26T10:30:00Z"/>
          <w:sz w:val="20"/>
          <w:szCs w:val="20"/>
        </w:rPr>
      </w:pPr>
    </w:p>
    <w:p w:rsidR="00E60CD9" w:rsidRDefault="00E60CD9" w:rsidP="00E60CD9">
      <w:pPr>
        <w:rPr>
          <w:ins w:id="1247" w:author="telink" w:date="2018-06-26T10:30:00Z"/>
          <w:sz w:val="20"/>
          <w:szCs w:val="20"/>
        </w:rPr>
      </w:pPr>
      <w:ins w:id="1248" w:author="telink" w:date="2018-06-26T10:32:00Z">
        <w:r>
          <w:rPr>
            <w:rStyle w:val="fontstyle01"/>
            <w:rFonts w:cstheme="minorHAnsi" w:hint="eastAsia"/>
            <w:b/>
            <w:i/>
          </w:rPr>
          <w:t>2.2.3.5</w:t>
        </w:r>
        <w:r>
          <w:rPr>
            <w:rStyle w:val="fontstyle01"/>
            <w:rFonts w:cstheme="minorHAnsi" w:hint="eastAsia"/>
            <w:b/>
            <w:i/>
          </w:rPr>
          <w:tab/>
        </w:r>
        <w:r>
          <w:rPr>
            <w:rStyle w:val="fontstyle01"/>
            <w:rFonts w:cstheme="minorHAnsi"/>
            <w:b/>
            <w:i/>
          </w:rPr>
          <w:t>ZBHCI_CMD_DISCOVERY_</w:t>
        </w:r>
        <w:r>
          <w:rPr>
            <w:rStyle w:val="fontstyle01"/>
            <w:rFonts w:cstheme="minorHAnsi" w:hint="eastAsia"/>
            <w:b/>
            <w:i/>
          </w:rPr>
          <w:t>MATCH_DESC</w:t>
        </w:r>
        <w:r w:rsidRPr="008240DC">
          <w:rPr>
            <w:rStyle w:val="fontstyle01"/>
            <w:rFonts w:cstheme="minorHAnsi"/>
            <w:b/>
            <w:i/>
          </w:rPr>
          <w:t>_R</w:t>
        </w:r>
        <w:r>
          <w:rPr>
            <w:rStyle w:val="fontstyle01"/>
            <w:rFonts w:cstheme="minorHAnsi" w:hint="eastAsia"/>
            <w:b/>
            <w:i/>
          </w:rPr>
          <w:t>S</w:t>
        </w:r>
        <w:r>
          <w:rPr>
            <w:rStyle w:val="fontstyle01"/>
            <w:rFonts w:cstheme="minorHAnsi"/>
            <w:b/>
            <w:i/>
          </w:rPr>
          <w:t>P</w:t>
        </w:r>
      </w:ins>
    </w:p>
    <w:tbl>
      <w:tblPr>
        <w:tblStyle w:val="ab"/>
        <w:tblpPr w:leftFromText="180" w:rightFromText="180" w:vertAnchor="text" w:horzAnchor="margin" w:tblpX="250" w:tblpY="23"/>
        <w:tblOverlap w:val="never"/>
        <w:tblW w:w="6266" w:type="dxa"/>
        <w:tblLayout w:type="fixed"/>
        <w:tblLook w:val="04A0" w:firstRow="1" w:lastRow="0" w:firstColumn="1" w:lastColumn="0" w:noHBand="0" w:noVBand="1"/>
        <w:tblPrChange w:id="1249" w:author="telink" w:date="2018-06-26T10:33:00Z">
          <w:tblPr>
            <w:tblStyle w:val="ab"/>
            <w:tblpPr w:leftFromText="180" w:rightFromText="180" w:vertAnchor="text" w:horzAnchor="margin" w:tblpX="250" w:tblpY="23"/>
            <w:tblOverlap w:val="never"/>
            <w:tblW w:w="6266" w:type="dxa"/>
            <w:tblLayout w:type="fixed"/>
            <w:tblLook w:val="04A0" w:firstRow="1" w:lastRow="0" w:firstColumn="1" w:lastColumn="0" w:noHBand="0" w:noVBand="1"/>
          </w:tblPr>
        </w:tblPrChange>
      </w:tblPr>
      <w:tblGrid>
        <w:gridCol w:w="959"/>
        <w:gridCol w:w="1134"/>
        <w:gridCol w:w="1905"/>
        <w:gridCol w:w="1134"/>
        <w:gridCol w:w="1134"/>
        <w:tblGridChange w:id="1250">
          <w:tblGrid>
            <w:gridCol w:w="742"/>
            <w:gridCol w:w="1351"/>
            <w:gridCol w:w="1905"/>
            <w:gridCol w:w="1134"/>
            <w:gridCol w:w="1134"/>
          </w:tblGrid>
        </w:tblGridChange>
      </w:tblGrid>
      <w:tr w:rsidR="00E60CD9" w:rsidRPr="001C30DD" w:rsidTr="00165B4D">
        <w:trPr>
          <w:trHeight w:val="397"/>
          <w:ins w:id="1251" w:author="telink" w:date="2018-06-26T10:33:00Z"/>
          <w:trPrChange w:id="1252" w:author="telink" w:date="2018-06-26T10:33:00Z">
            <w:trPr>
              <w:trHeight w:val="397"/>
            </w:trPr>
          </w:trPrChange>
        </w:trPr>
        <w:tc>
          <w:tcPr>
            <w:tcW w:w="959" w:type="dxa"/>
            <w:tcPrChange w:id="1253" w:author="telink" w:date="2018-06-26T10:33:00Z">
              <w:tcPr>
                <w:tcW w:w="742" w:type="dxa"/>
              </w:tcPr>
            </w:tcPrChange>
          </w:tcPr>
          <w:p w:rsidR="00E60CD9" w:rsidRDefault="00E60CD9" w:rsidP="00165B4D">
            <w:pPr>
              <w:rPr>
                <w:ins w:id="1254" w:author="telink" w:date="2018-06-26T10:33:00Z"/>
                <w:sz w:val="20"/>
                <w:szCs w:val="20"/>
              </w:rPr>
            </w:pPr>
            <w:ins w:id="1255" w:author="telink" w:date="2018-06-26T10:33:00Z">
              <w:r>
                <w:rPr>
                  <w:rFonts w:cstheme="minorHAnsi" w:hint="eastAsia"/>
                  <w:iCs/>
                  <w:color w:val="000000" w:themeColor="text1"/>
                  <w:kern w:val="0"/>
                  <w:sz w:val="20"/>
                  <w:szCs w:val="20"/>
                </w:rPr>
                <w:t>SeqNo</w:t>
              </w:r>
            </w:ins>
          </w:p>
        </w:tc>
        <w:tc>
          <w:tcPr>
            <w:tcW w:w="1134" w:type="dxa"/>
            <w:tcPrChange w:id="1256" w:author="telink" w:date="2018-06-26T10:33:00Z">
              <w:tcPr>
                <w:tcW w:w="1351" w:type="dxa"/>
              </w:tcPr>
            </w:tcPrChange>
          </w:tcPr>
          <w:p w:rsidR="00E60CD9" w:rsidRPr="00DC4BE9" w:rsidRDefault="00E60CD9" w:rsidP="00165B4D">
            <w:pPr>
              <w:rPr>
                <w:ins w:id="1257" w:author="telink" w:date="2018-06-26T10:33:00Z"/>
                <w:rFonts w:cstheme="minorHAnsi"/>
                <w:iCs/>
                <w:color w:val="000000" w:themeColor="text1"/>
                <w:kern w:val="0"/>
                <w:sz w:val="20"/>
                <w:szCs w:val="20"/>
              </w:rPr>
            </w:pPr>
            <w:ins w:id="1258" w:author="telink" w:date="2018-06-26T10:33:00Z">
              <w:r>
                <w:rPr>
                  <w:rFonts w:cstheme="minorHAnsi" w:hint="eastAsia"/>
                  <w:iCs/>
                  <w:color w:val="000000" w:themeColor="text1"/>
                  <w:sz w:val="20"/>
                  <w:szCs w:val="20"/>
                </w:rPr>
                <w:t>status</w:t>
              </w:r>
            </w:ins>
          </w:p>
        </w:tc>
        <w:tc>
          <w:tcPr>
            <w:tcW w:w="1905" w:type="dxa"/>
            <w:tcPrChange w:id="1259" w:author="telink" w:date="2018-06-26T10:33:00Z">
              <w:tcPr>
                <w:tcW w:w="1905" w:type="dxa"/>
              </w:tcPr>
            </w:tcPrChange>
          </w:tcPr>
          <w:p w:rsidR="00E60CD9" w:rsidRDefault="00E60CD9" w:rsidP="00165B4D">
            <w:pPr>
              <w:pStyle w:val="Default"/>
              <w:jc w:val="both"/>
              <w:rPr>
                <w:ins w:id="1260" w:author="telink" w:date="2018-06-26T10:33:00Z"/>
                <w:sz w:val="20"/>
                <w:szCs w:val="20"/>
              </w:rPr>
            </w:pPr>
            <w:ins w:id="1261" w:author="telink" w:date="2018-06-26T10:33:00Z">
              <w:r>
                <w:rPr>
                  <w:sz w:val="20"/>
                  <w:szCs w:val="20"/>
                </w:rPr>
                <w:t>NWKAddrOfInterest</w:t>
              </w:r>
            </w:ins>
          </w:p>
        </w:tc>
        <w:tc>
          <w:tcPr>
            <w:tcW w:w="1134" w:type="dxa"/>
            <w:tcPrChange w:id="1262" w:author="telink" w:date="2018-06-26T10:33:00Z">
              <w:tcPr>
                <w:tcW w:w="1134" w:type="dxa"/>
              </w:tcPr>
            </w:tcPrChange>
          </w:tcPr>
          <w:p w:rsidR="00E60CD9" w:rsidRDefault="00E60CD9" w:rsidP="00165B4D">
            <w:pPr>
              <w:pStyle w:val="Default"/>
              <w:jc w:val="both"/>
              <w:rPr>
                <w:ins w:id="1263" w:author="telink" w:date="2018-06-26T10:33:00Z"/>
                <w:sz w:val="20"/>
                <w:szCs w:val="20"/>
              </w:rPr>
            </w:pPr>
            <w:ins w:id="1264" w:author="telink" w:date="2018-06-26T10:33:00Z">
              <w:r>
                <w:rPr>
                  <w:rFonts w:hint="eastAsia"/>
                  <w:sz w:val="20"/>
                  <w:szCs w:val="20"/>
                </w:rPr>
                <w:t>MatchLen</w:t>
              </w:r>
            </w:ins>
          </w:p>
        </w:tc>
        <w:tc>
          <w:tcPr>
            <w:tcW w:w="1134" w:type="dxa"/>
            <w:tcPrChange w:id="1265" w:author="telink" w:date="2018-06-26T10:33:00Z">
              <w:tcPr>
                <w:tcW w:w="1134" w:type="dxa"/>
              </w:tcPr>
            </w:tcPrChange>
          </w:tcPr>
          <w:p w:rsidR="00E60CD9" w:rsidRPr="001C30DD" w:rsidRDefault="00E60CD9" w:rsidP="00165B4D">
            <w:pPr>
              <w:pStyle w:val="Default"/>
              <w:jc w:val="both"/>
              <w:rPr>
                <w:ins w:id="1266" w:author="telink" w:date="2018-06-26T10:33:00Z"/>
                <w:rFonts w:cstheme="minorHAnsi"/>
                <w:iCs/>
                <w:color w:val="000000" w:themeColor="text1"/>
                <w:sz w:val="20"/>
                <w:szCs w:val="20"/>
              </w:rPr>
            </w:pPr>
            <w:ins w:id="1267" w:author="telink" w:date="2018-06-26T10:33:00Z">
              <w:r>
                <w:rPr>
                  <w:rFonts w:cstheme="minorHAnsi" w:hint="eastAsia"/>
                  <w:iCs/>
                  <w:color w:val="000000" w:themeColor="text1"/>
                  <w:sz w:val="20"/>
                  <w:szCs w:val="20"/>
                </w:rPr>
                <w:t>MatchList</w:t>
              </w:r>
            </w:ins>
          </w:p>
        </w:tc>
      </w:tr>
      <w:tr w:rsidR="00E60CD9" w:rsidRPr="001C30DD" w:rsidTr="00165B4D">
        <w:trPr>
          <w:trHeight w:val="338"/>
          <w:ins w:id="1268" w:author="telink" w:date="2018-06-26T10:33:00Z"/>
          <w:trPrChange w:id="1269" w:author="telink" w:date="2018-06-26T10:33:00Z">
            <w:trPr>
              <w:trHeight w:val="338"/>
            </w:trPr>
          </w:trPrChange>
        </w:trPr>
        <w:tc>
          <w:tcPr>
            <w:tcW w:w="959" w:type="dxa"/>
            <w:tcPrChange w:id="1270" w:author="telink" w:date="2018-06-26T10:33:00Z">
              <w:tcPr>
                <w:tcW w:w="742" w:type="dxa"/>
              </w:tcPr>
            </w:tcPrChange>
          </w:tcPr>
          <w:p w:rsidR="00E60CD9" w:rsidRDefault="00E60CD9" w:rsidP="00165B4D">
            <w:pPr>
              <w:rPr>
                <w:ins w:id="1271" w:author="telink" w:date="2018-06-26T10:33:00Z"/>
                <w:rFonts w:cstheme="minorHAnsi"/>
                <w:i/>
                <w:iCs/>
                <w:color w:val="000000" w:themeColor="text1"/>
                <w:kern w:val="0"/>
                <w:sz w:val="20"/>
                <w:szCs w:val="20"/>
              </w:rPr>
            </w:pPr>
            <w:ins w:id="1272" w:author="telink" w:date="2018-06-26T10:33:00Z">
              <w:r>
                <w:rPr>
                  <w:rFonts w:cstheme="minorHAnsi" w:hint="eastAsia"/>
                  <w:i/>
                  <w:iCs/>
                  <w:color w:val="000000" w:themeColor="text1"/>
                  <w:kern w:val="0"/>
                  <w:sz w:val="20"/>
                  <w:szCs w:val="20"/>
                </w:rPr>
                <w:t>1Byte</w:t>
              </w:r>
            </w:ins>
          </w:p>
        </w:tc>
        <w:tc>
          <w:tcPr>
            <w:tcW w:w="1134" w:type="dxa"/>
            <w:tcPrChange w:id="1273" w:author="telink" w:date="2018-06-26T10:33:00Z">
              <w:tcPr>
                <w:tcW w:w="1351" w:type="dxa"/>
              </w:tcPr>
            </w:tcPrChange>
          </w:tcPr>
          <w:p w:rsidR="00E60CD9" w:rsidRPr="001C30DD" w:rsidRDefault="00E60CD9" w:rsidP="00165B4D">
            <w:pPr>
              <w:rPr>
                <w:ins w:id="1274" w:author="telink" w:date="2018-06-26T10:33:00Z"/>
                <w:rFonts w:cstheme="minorHAnsi"/>
                <w:i/>
                <w:iCs/>
                <w:color w:val="000000" w:themeColor="text1"/>
                <w:kern w:val="0"/>
                <w:sz w:val="20"/>
                <w:szCs w:val="20"/>
              </w:rPr>
            </w:pPr>
            <w:ins w:id="1275" w:author="telink" w:date="2018-06-26T10:33:00Z">
              <w:r>
                <w:rPr>
                  <w:rFonts w:cstheme="minorHAnsi" w:hint="eastAsia"/>
                  <w:i/>
                  <w:iCs/>
                  <w:color w:val="000000" w:themeColor="text1"/>
                  <w:kern w:val="0"/>
                  <w:sz w:val="20"/>
                  <w:szCs w:val="20"/>
                </w:rPr>
                <w:t>1Bytes</w:t>
              </w:r>
            </w:ins>
          </w:p>
        </w:tc>
        <w:tc>
          <w:tcPr>
            <w:tcW w:w="1905" w:type="dxa"/>
            <w:tcPrChange w:id="1276" w:author="telink" w:date="2018-06-26T10:33:00Z">
              <w:tcPr>
                <w:tcW w:w="1905" w:type="dxa"/>
              </w:tcPr>
            </w:tcPrChange>
          </w:tcPr>
          <w:p w:rsidR="00E60CD9" w:rsidRPr="001C30DD" w:rsidRDefault="00E60CD9" w:rsidP="00165B4D">
            <w:pPr>
              <w:rPr>
                <w:ins w:id="1277" w:author="telink" w:date="2018-06-26T10:33:00Z"/>
                <w:rFonts w:cstheme="minorHAnsi"/>
                <w:i/>
                <w:iCs/>
                <w:color w:val="000000" w:themeColor="text1"/>
                <w:kern w:val="0"/>
                <w:sz w:val="20"/>
                <w:szCs w:val="20"/>
              </w:rPr>
            </w:pPr>
            <w:ins w:id="1278" w:author="telink" w:date="2018-06-26T10:33:00Z">
              <w:r>
                <w:rPr>
                  <w:rFonts w:cstheme="minorHAnsi" w:hint="eastAsia"/>
                  <w:i/>
                  <w:iCs/>
                  <w:color w:val="000000" w:themeColor="text1"/>
                  <w:kern w:val="0"/>
                  <w:sz w:val="20"/>
                  <w:szCs w:val="20"/>
                </w:rPr>
                <w:t>2</w:t>
              </w:r>
              <w:r w:rsidRPr="001C30DD">
                <w:rPr>
                  <w:rFonts w:cstheme="minorHAnsi"/>
                  <w:i/>
                  <w:iCs/>
                  <w:color w:val="000000" w:themeColor="text1"/>
                  <w:kern w:val="0"/>
                  <w:sz w:val="20"/>
                  <w:szCs w:val="20"/>
                </w:rPr>
                <w:t>Byte</w:t>
              </w:r>
            </w:ins>
          </w:p>
        </w:tc>
        <w:tc>
          <w:tcPr>
            <w:tcW w:w="1134" w:type="dxa"/>
            <w:tcPrChange w:id="1279" w:author="telink" w:date="2018-06-26T10:33:00Z">
              <w:tcPr>
                <w:tcW w:w="1134" w:type="dxa"/>
              </w:tcPr>
            </w:tcPrChange>
          </w:tcPr>
          <w:p w:rsidR="00E60CD9" w:rsidRDefault="00E60CD9" w:rsidP="00165B4D">
            <w:pPr>
              <w:rPr>
                <w:ins w:id="1280" w:author="telink" w:date="2018-06-26T10:33:00Z"/>
                <w:rFonts w:cstheme="minorHAnsi"/>
                <w:i/>
                <w:iCs/>
                <w:color w:val="000000" w:themeColor="text1"/>
                <w:kern w:val="0"/>
                <w:sz w:val="20"/>
                <w:szCs w:val="20"/>
              </w:rPr>
            </w:pPr>
            <w:ins w:id="1281" w:author="telink" w:date="2018-06-26T10:33:00Z">
              <w:r>
                <w:rPr>
                  <w:rFonts w:cstheme="minorHAnsi" w:hint="eastAsia"/>
                  <w:i/>
                  <w:iCs/>
                  <w:color w:val="000000" w:themeColor="text1"/>
                  <w:kern w:val="0"/>
                  <w:sz w:val="20"/>
                  <w:szCs w:val="20"/>
                </w:rPr>
                <w:t>1Byte</w:t>
              </w:r>
            </w:ins>
          </w:p>
        </w:tc>
        <w:tc>
          <w:tcPr>
            <w:tcW w:w="1134" w:type="dxa"/>
            <w:tcPrChange w:id="1282" w:author="telink" w:date="2018-06-26T10:33:00Z">
              <w:tcPr>
                <w:tcW w:w="1134" w:type="dxa"/>
              </w:tcPr>
            </w:tcPrChange>
          </w:tcPr>
          <w:p w:rsidR="00E60CD9" w:rsidRPr="001C30DD" w:rsidRDefault="00E60CD9" w:rsidP="00165B4D">
            <w:pPr>
              <w:rPr>
                <w:ins w:id="1283" w:author="telink" w:date="2018-06-26T10:33:00Z"/>
                <w:rFonts w:cstheme="minorHAnsi"/>
                <w:i/>
                <w:iCs/>
                <w:color w:val="000000" w:themeColor="text1"/>
                <w:kern w:val="0"/>
                <w:sz w:val="20"/>
                <w:szCs w:val="20"/>
              </w:rPr>
            </w:pPr>
            <w:ins w:id="1284" w:author="telink" w:date="2018-06-26T10:33:00Z">
              <w:r>
                <w:rPr>
                  <w:rFonts w:cstheme="minorHAnsi" w:hint="eastAsia"/>
                  <w:i/>
                  <w:iCs/>
                  <w:color w:val="000000" w:themeColor="text1"/>
                  <w:kern w:val="0"/>
                  <w:sz w:val="20"/>
                  <w:szCs w:val="20"/>
                </w:rPr>
                <w:t>1Byte</w:t>
              </w:r>
            </w:ins>
          </w:p>
        </w:tc>
      </w:tr>
    </w:tbl>
    <w:p w:rsidR="00E60CD9" w:rsidRDefault="00E60CD9" w:rsidP="00E60CD9">
      <w:pPr>
        <w:rPr>
          <w:ins w:id="1285" w:author="telink" w:date="2018-06-26T10:30:00Z"/>
          <w:sz w:val="20"/>
          <w:szCs w:val="20"/>
        </w:rPr>
      </w:pPr>
    </w:p>
    <w:p w:rsidR="00E60CD9" w:rsidRDefault="00E60CD9" w:rsidP="00E60CD9">
      <w:pPr>
        <w:rPr>
          <w:ins w:id="1286" w:author="telink" w:date="2018-06-26T10:30:00Z"/>
          <w:sz w:val="20"/>
          <w:szCs w:val="20"/>
        </w:rPr>
      </w:pPr>
    </w:p>
    <w:p w:rsidR="00E60CD9" w:rsidRDefault="00E60CD9" w:rsidP="00E60CD9">
      <w:pPr>
        <w:rPr>
          <w:ins w:id="1287" w:author="telink" w:date="2018-06-26T10:27:00Z"/>
          <w:rFonts w:cstheme="minorHAnsi"/>
          <w:b/>
          <w:iCs/>
          <w:color w:val="000000" w:themeColor="text1"/>
          <w:sz w:val="20"/>
          <w:szCs w:val="20"/>
        </w:rPr>
      </w:pPr>
    </w:p>
    <w:p w:rsidR="00E60CD9" w:rsidRDefault="00E60CD9" w:rsidP="00E60CD9">
      <w:pPr>
        <w:rPr>
          <w:ins w:id="1288" w:author="telink" w:date="2018-06-26T10:34:00Z"/>
          <w:sz w:val="20"/>
          <w:szCs w:val="20"/>
        </w:rPr>
      </w:pPr>
      <w:ins w:id="1289" w:author="telink" w:date="2018-06-26T10:33:00Z">
        <w:r w:rsidRPr="004F70E9">
          <w:rPr>
            <w:rFonts w:hint="eastAsia"/>
            <w:i/>
            <w:sz w:val="20"/>
            <w:szCs w:val="20"/>
          </w:rPr>
          <w:t xml:space="preserve">SeqNo: </w:t>
        </w:r>
        <w:r>
          <w:rPr>
            <w:rFonts w:hint="eastAsia"/>
            <w:sz w:val="20"/>
            <w:szCs w:val="20"/>
          </w:rPr>
          <w:t xml:space="preserve">  ZDP transaction sequence number</w:t>
        </w:r>
      </w:ins>
      <w:ins w:id="1290" w:author="telink" w:date="2018-06-26T10:34:00Z">
        <w:r>
          <w:rPr>
            <w:sz w:val="20"/>
            <w:szCs w:val="20"/>
          </w:rPr>
          <w:t>.</w:t>
        </w:r>
      </w:ins>
    </w:p>
    <w:p w:rsidR="00E60CD9" w:rsidRDefault="00E60CD9" w:rsidP="00E60CD9">
      <w:pPr>
        <w:rPr>
          <w:ins w:id="1291" w:author="telink" w:date="2018-06-26T10:34:00Z"/>
          <w:sz w:val="20"/>
          <w:szCs w:val="20"/>
        </w:rPr>
      </w:pPr>
      <w:ins w:id="1292" w:author="telink" w:date="2018-06-26T10:34:00Z">
        <w:r w:rsidRPr="000E7435">
          <w:rPr>
            <w:rFonts w:cstheme="minorHAnsi" w:hint="eastAsia"/>
            <w:i/>
            <w:iCs/>
            <w:color w:val="000000" w:themeColor="text1"/>
            <w:sz w:val="20"/>
            <w:szCs w:val="20"/>
          </w:rPr>
          <w:t>status</w:t>
        </w:r>
        <w:r w:rsidRPr="000E7435">
          <w:rPr>
            <w:rFonts w:hint="eastAsia"/>
            <w:i/>
            <w:sz w:val="20"/>
            <w:szCs w:val="20"/>
          </w:rPr>
          <w:t xml:space="preserve">: </w:t>
        </w:r>
        <w:r>
          <w:rPr>
            <w:rFonts w:hint="eastAsia"/>
            <w:i/>
            <w:sz w:val="20"/>
            <w:szCs w:val="20"/>
          </w:rPr>
          <w:t xml:space="preserve">  </w:t>
        </w:r>
        <w:r w:rsidRPr="000E7435">
          <w:rPr>
            <w:sz w:val="20"/>
            <w:szCs w:val="20"/>
          </w:rPr>
          <w:t xml:space="preserve">The status of the </w:t>
        </w:r>
        <w:r>
          <w:rPr>
            <w:rFonts w:hint="eastAsia"/>
            <w:sz w:val="20"/>
            <w:szCs w:val="20"/>
          </w:rPr>
          <w:t>Node_Desc</w:t>
        </w:r>
        <w:r w:rsidRPr="000E7435">
          <w:rPr>
            <w:sz w:val="20"/>
            <w:szCs w:val="20"/>
          </w:rPr>
          <w:t>_req command</w:t>
        </w:r>
        <w:r>
          <w:rPr>
            <w:sz w:val="20"/>
            <w:szCs w:val="20"/>
          </w:rPr>
          <w:t>.</w:t>
        </w:r>
      </w:ins>
    </w:p>
    <w:p w:rsidR="00E60CD9" w:rsidRDefault="00E60CD9" w:rsidP="00E60CD9">
      <w:pPr>
        <w:rPr>
          <w:ins w:id="1293" w:author="telink" w:date="2018-06-26T10:33:00Z"/>
          <w:rFonts w:cstheme="minorHAnsi"/>
          <w:b/>
          <w:iCs/>
          <w:color w:val="000000" w:themeColor="text1"/>
          <w:sz w:val="20"/>
          <w:szCs w:val="20"/>
        </w:rPr>
      </w:pPr>
      <w:ins w:id="1294" w:author="telink" w:date="2018-06-26T10:34:00Z">
        <w:r w:rsidRPr="00FE3230">
          <w:rPr>
            <w:i/>
            <w:sz w:val="20"/>
            <w:szCs w:val="20"/>
          </w:rPr>
          <w:t>NWKAddrOfInterest</w:t>
        </w:r>
        <w:r w:rsidRPr="000E7435">
          <w:rPr>
            <w:rFonts w:hint="eastAsia"/>
            <w:i/>
            <w:sz w:val="20"/>
            <w:szCs w:val="20"/>
          </w:rPr>
          <w:t xml:space="preserve">: </w:t>
        </w:r>
        <w:r>
          <w:rPr>
            <w:sz w:val="20"/>
            <w:szCs w:val="20"/>
          </w:rPr>
          <w:t>NWK address for the request.</w:t>
        </w:r>
      </w:ins>
    </w:p>
    <w:p w:rsidR="00E60CD9" w:rsidRDefault="00E60CD9" w:rsidP="00E60CD9">
      <w:pPr>
        <w:rPr>
          <w:ins w:id="1295" w:author="telink" w:date="2018-06-26T10:33:00Z"/>
          <w:rFonts w:cstheme="minorHAnsi"/>
          <w:b/>
          <w:iCs/>
          <w:color w:val="000000" w:themeColor="text1"/>
          <w:sz w:val="20"/>
          <w:szCs w:val="20"/>
        </w:rPr>
      </w:pPr>
      <w:ins w:id="1296" w:author="telink" w:date="2018-06-26T10:34:00Z">
        <w:r w:rsidRPr="003602ED">
          <w:rPr>
            <w:rFonts w:hint="eastAsia"/>
            <w:i/>
            <w:sz w:val="20"/>
            <w:szCs w:val="20"/>
          </w:rPr>
          <w:t xml:space="preserve">MatchLen: </w:t>
        </w:r>
        <w:r>
          <w:rPr>
            <w:rFonts w:hint="eastAsia"/>
            <w:sz w:val="20"/>
            <w:szCs w:val="20"/>
          </w:rPr>
          <w:t xml:space="preserve"> </w:t>
        </w:r>
        <w:r>
          <w:rPr>
            <w:sz w:val="20"/>
            <w:szCs w:val="20"/>
          </w:rPr>
          <w:t>The count of endpoints on the Remote Device that match the request criteria.</w:t>
        </w:r>
      </w:ins>
    </w:p>
    <w:p w:rsidR="00E60CD9" w:rsidRDefault="00E60CD9" w:rsidP="00E60CD9">
      <w:pPr>
        <w:rPr>
          <w:ins w:id="1297" w:author="telink" w:date="2018-06-26T10:33:00Z"/>
          <w:rFonts w:cstheme="minorHAnsi"/>
          <w:b/>
          <w:iCs/>
          <w:color w:val="000000" w:themeColor="text1"/>
          <w:sz w:val="20"/>
          <w:szCs w:val="20"/>
        </w:rPr>
      </w:pPr>
      <w:ins w:id="1298" w:author="telink" w:date="2018-06-26T10:34:00Z">
        <w:r w:rsidRPr="003602ED">
          <w:rPr>
            <w:rFonts w:cstheme="minorHAnsi" w:hint="eastAsia"/>
            <w:i/>
            <w:iCs/>
            <w:color w:val="000000" w:themeColor="text1"/>
            <w:sz w:val="20"/>
            <w:szCs w:val="20"/>
          </w:rPr>
          <w:t>MatchList</w:t>
        </w:r>
        <w:r w:rsidRPr="003602ED">
          <w:rPr>
            <w:rFonts w:hint="eastAsia"/>
            <w:i/>
            <w:sz w:val="20"/>
            <w:szCs w:val="20"/>
          </w:rPr>
          <w:t xml:space="preserve">: </w:t>
        </w:r>
        <w:r>
          <w:rPr>
            <w:rFonts w:hint="eastAsia"/>
            <w:i/>
            <w:sz w:val="20"/>
            <w:szCs w:val="20"/>
          </w:rPr>
          <w:t xml:space="preserve"> </w:t>
        </w:r>
        <w:r>
          <w:rPr>
            <w:sz w:val="20"/>
            <w:szCs w:val="20"/>
          </w:rPr>
          <w:t>List of bytes each of which represents an 8-bit endpoint.</w:t>
        </w:r>
      </w:ins>
    </w:p>
    <w:p w:rsidR="00E60CD9" w:rsidRDefault="00E60CD9" w:rsidP="00E60CD9">
      <w:pPr>
        <w:rPr>
          <w:ins w:id="1299" w:author="telink" w:date="2018-06-26T10:34:00Z"/>
          <w:sz w:val="20"/>
          <w:szCs w:val="20"/>
        </w:rPr>
      </w:pPr>
      <w:ins w:id="1300" w:author="telink" w:date="2018-06-26T10:34:00Z">
        <w:r w:rsidRPr="00577543">
          <w:rPr>
            <w:rFonts w:cstheme="minorHAnsi" w:hint="eastAsia"/>
            <w:b/>
            <w:i/>
            <w:iCs/>
            <w:color w:val="000000" w:themeColor="text1"/>
            <w:kern w:val="0"/>
            <w:sz w:val="20"/>
            <w:szCs w:val="20"/>
          </w:rPr>
          <w:t>packet format</w:t>
        </w:r>
        <w:r>
          <w:rPr>
            <w:rFonts w:cstheme="minorHAnsi" w:hint="eastAsia"/>
            <w:b/>
            <w:i/>
            <w:iCs/>
            <w:color w:val="000000" w:themeColor="text1"/>
            <w:kern w:val="0"/>
            <w:sz w:val="20"/>
            <w:szCs w:val="20"/>
          </w:rPr>
          <w:t xml:space="preserve"> </w:t>
        </w:r>
        <w:r w:rsidRPr="00577543">
          <w:rPr>
            <w:rFonts w:cstheme="minorHAnsi" w:hint="eastAsia"/>
            <w:b/>
            <w:iCs/>
            <w:color w:val="000000" w:themeColor="text1"/>
            <w:kern w:val="0"/>
            <w:sz w:val="20"/>
            <w:szCs w:val="20"/>
          </w:rPr>
          <w:t xml:space="preserve">: </w:t>
        </w:r>
        <w:r w:rsidRPr="00577543">
          <w:rPr>
            <w:b/>
          </w:rPr>
          <w:t xml:space="preserve">55 </w:t>
        </w:r>
        <w:r>
          <w:rPr>
            <w:rFonts w:hint="eastAsia"/>
            <w:b/>
          </w:rPr>
          <w:t>8</w:t>
        </w:r>
        <w:r w:rsidRPr="00577543">
          <w:rPr>
            <w:b/>
          </w:rPr>
          <w:t xml:space="preserve">0 </w:t>
        </w:r>
        <w:r>
          <w:rPr>
            <w:rFonts w:hint="eastAsia"/>
            <w:b/>
          </w:rPr>
          <w:t>14</w:t>
        </w:r>
        <w:r w:rsidRPr="00577543">
          <w:rPr>
            <w:b/>
          </w:rPr>
          <w:t xml:space="preserve"> </w:t>
        </w:r>
        <w:r>
          <w:rPr>
            <w:rFonts w:hint="eastAsia"/>
            <w:b/>
          </w:rPr>
          <w:t>lenH</w:t>
        </w:r>
        <w:r w:rsidRPr="00577543">
          <w:rPr>
            <w:b/>
          </w:rPr>
          <w:t xml:space="preserve"> </w:t>
        </w:r>
        <w:r>
          <w:rPr>
            <w:rFonts w:hint="eastAsia"/>
            <w:b/>
          </w:rPr>
          <w:t>lenL</w:t>
        </w:r>
        <w:r w:rsidRPr="00577543">
          <w:rPr>
            <w:b/>
          </w:rPr>
          <w:t xml:space="preserve"> 00 </w:t>
        </w:r>
        <w:r w:rsidRPr="00175CD2">
          <w:rPr>
            <w:rFonts w:hint="eastAsia"/>
          </w:rPr>
          <w:t>seqNo</w:t>
        </w:r>
        <w:r>
          <w:rPr>
            <w:rFonts w:hint="eastAsia"/>
            <w:b/>
          </w:rPr>
          <w:t xml:space="preserve"> </w:t>
        </w:r>
        <w:r>
          <w:rPr>
            <w:rFonts w:cstheme="minorHAnsi" w:hint="eastAsia"/>
            <w:iCs/>
            <w:color w:val="000000" w:themeColor="text1"/>
            <w:kern w:val="0"/>
            <w:sz w:val="20"/>
            <w:szCs w:val="20"/>
          </w:rPr>
          <w:t>status</w:t>
        </w:r>
        <w:r w:rsidRPr="00431BA6">
          <w:rPr>
            <w:rFonts w:hint="eastAsia"/>
          </w:rPr>
          <w:t xml:space="preserve"> </w:t>
        </w:r>
        <w:r w:rsidRPr="00FE3230">
          <w:rPr>
            <w:i/>
            <w:sz w:val="20"/>
            <w:szCs w:val="20"/>
          </w:rPr>
          <w:t>NWKAddrOfInterest</w:t>
        </w:r>
        <w:r w:rsidRPr="00431BA6">
          <w:rPr>
            <w:rFonts w:hint="eastAsia"/>
          </w:rPr>
          <w:t xml:space="preserve"> [</w:t>
        </w:r>
        <w:r>
          <w:rPr>
            <w:rFonts w:hint="eastAsia"/>
          </w:rPr>
          <w:t>1-0</w:t>
        </w:r>
        <w:r w:rsidRPr="00431BA6">
          <w:rPr>
            <w:rFonts w:hint="eastAsia"/>
          </w:rPr>
          <w:t>]</w:t>
        </w:r>
        <w:r>
          <w:rPr>
            <w:rFonts w:hint="eastAsia"/>
          </w:rPr>
          <w:t xml:space="preserve"> </w:t>
        </w:r>
        <w:r>
          <w:rPr>
            <w:rFonts w:hint="eastAsia"/>
            <w:sz w:val="20"/>
            <w:szCs w:val="20"/>
          </w:rPr>
          <w:t>MatchLen</w:t>
        </w:r>
      </w:ins>
    </w:p>
    <w:p w:rsidR="00E60CD9" w:rsidRDefault="00E60CD9" w:rsidP="00E60CD9">
      <w:pPr>
        <w:rPr>
          <w:ins w:id="1301" w:author="telink" w:date="2018-06-26T10:34:00Z"/>
          <w:sz w:val="20"/>
          <w:szCs w:val="20"/>
        </w:rPr>
      </w:pPr>
      <w:ins w:id="1302" w:author="telink" w:date="2018-06-26T10:34:00Z">
        <w:r>
          <w:rPr>
            <w:sz w:val="20"/>
            <w:szCs w:val="20"/>
          </w:rPr>
          <w:tab/>
        </w:r>
        <w:r>
          <w:rPr>
            <w:sz w:val="20"/>
            <w:szCs w:val="20"/>
          </w:rPr>
          <w:tab/>
        </w:r>
        <w:r>
          <w:rPr>
            <w:sz w:val="20"/>
            <w:szCs w:val="20"/>
          </w:rPr>
          <w:tab/>
        </w:r>
        <w:r>
          <w:rPr>
            <w:rFonts w:cstheme="minorHAnsi" w:hint="eastAsia"/>
            <w:iCs/>
            <w:color w:val="000000" w:themeColor="text1"/>
            <w:sz w:val="20"/>
            <w:szCs w:val="20"/>
          </w:rPr>
          <w:t>MatchList</w:t>
        </w:r>
        <w:r>
          <w:rPr>
            <w:rFonts w:hint="eastAsia"/>
            <w:b/>
          </w:rPr>
          <w:t xml:space="preserve"> AA</w:t>
        </w:r>
      </w:ins>
    </w:p>
    <w:p w:rsidR="00E60CD9" w:rsidRDefault="00E60CD9" w:rsidP="00E60CD9">
      <w:pPr>
        <w:rPr>
          <w:ins w:id="1303" w:author="telink" w:date="2018-06-26T10:34:00Z"/>
          <w:sz w:val="20"/>
          <w:szCs w:val="20"/>
        </w:rPr>
      </w:pPr>
    </w:p>
    <w:p w:rsidR="00E60CD9" w:rsidRDefault="00E60CD9" w:rsidP="00E60CD9">
      <w:pPr>
        <w:rPr>
          <w:ins w:id="1304" w:author="telink" w:date="2018-06-26T10:35:00Z"/>
          <w:rStyle w:val="fontstyle01"/>
          <w:rFonts w:cstheme="minorHAnsi"/>
          <w:b/>
          <w:i/>
        </w:rPr>
      </w:pPr>
      <w:ins w:id="1305" w:author="telink" w:date="2018-06-26T10:35:00Z">
        <w:r>
          <w:rPr>
            <w:rStyle w:val="fontstyle01"/>
            <w:rFonts w:cstheme="minorHAnsi" w:hint="eastAsia"/>
            <w:b/>
            <w:i/>
          </w:rPr>
          <w:t>2.2.3.6</w:t>
        </w:r>
        <w:r>
          <w:rPr>
            <w:rStyle w:val="fontstyle01"/>
            <w:rFonts w:cstheme="minorHAnsi" w:hint="eastAsia"/>
            <w:b/>
            <w:i/>
          </w:rPr>
          <w:tab/>
        </w:r>
        <w:r>
          <w:rPr>
            <w:rStyle w:val="fontstyle01"/>
            <w:rFonts w:cstheme="minorHAnsi"/>
            <w:b/>
            <w:i/>
          </w:rPr>
          <w:t>ZBHCI_CMD_DISCOVERY_</w:t>
        </w:r>
        <w:r>
          <w:rPr>
            <w:rStyle w:val="fontstyle01"/>
            <w:rFonts w:cstheme="minorHAnsi" w:hint="eastAsia"/>
            <w:b/>
            <w:i/>
          </w:rPr>
          <w:t>ACTIVE_EP</w:t>
        </w:r>
        <w:r w:rsidRPr="008240DC">
          <w:rPr>
            <w:rStyle w:val="fontstyle01"/>
            <w:rFonts w:cstheme="minorHAnsi"/>
            <w:b/>
            <w:i/>
          </w:rPr>
          <w:t>_R</w:t>
        </w:r>
        <w:r>
          <w:rPr>
            <w:rStyle w:val="fontstyle01"/>
            <w:rFonts w:cstheme="minorHAnsi" w:hint="eastAsia"/>
            <w:b/>
            <w:i/>
          </w:rPr>
          <w:t>S</w:t>
        </w:r>
        <w:r>
          <w:rPr>
            <w:rStyle w:val="fontstyle01"/>
            <w:rFonts w:cstheme="minorHAnsi"/>
            <w:b/>
            <w:i/>
          </w:rPr>
          <w:t>P</w:t>
        </w:r>
      </w:ins>
    </w:p>
    <w:p w:rsidR="00E60CD9" w:rsidRDefault="00E60CD9" w:rsidP="00E60CD9">
      <w:pPr>
        <w:rPr>
          <w:ins w:id="1306" w:author="telink" w:date="2018-06-26T10:35:00Z"/>
          <w:sz w:val="20"/>
          <w:szCs w:val="20"/>
        </w:rPr>
      </w:pPr>
      <w:ins w:id="1307" w:author="telink" w:date="2018-06-26T10:35:00Z">
        <w:r>
          <w:rPr>
            <w:sz w:val="20"/>
            <w:szCs w:val="20"/>
          </w:rPr>
          <w:tab/>
        </w:r>
      </w:ins>
    </w:p>
    <w:tbl>
      <w:tblPr>
        <w:tblStyle w:val="ab"/>
        <w:tblpPr w:leftFromText="180" w:rightFromText="180" w:vertAnchor="text" w:horzAnchor="page" w:tblpX="2162" w:tblpY="-45"/>
        <w:tblOverlap w:val="never"/>
        <w:tblW w:w="6516" w:type="dxa"/>
        <w:tblLayout w:type="fixed"/>
        <w:tblLook w:val="04A0" w:firstRow="1" w:lastRow="0" w:firstColumn="1" w:lastColumn="0" w:noHBand="0" w:noVBand="1"/>
      </w:tblPr>
      <w:tblGrid>
        <w:gridCol w:w="992"/>
        <w:gridCol w:w="988"/>
        <w:gridCol w:w="1984"/>
        <w:gridCol w:w="1560"/>
        <w:gridCol w:w="992"/>
      </w:tblGrid>
      <w:tr w:rsidR="00E60CD9" w:rsidRPr="001C30DD" w:rsidTr="00165B4D">
        <w:trPr>
          <w:trHeight w:val="397"/>
          <w:ins w:id="1308" w:author="telink" w:date="2018-06-26T10:35:00Z"/>
        </w:trPr>
        <w:tc>
          <w:tcPr>
            <w:tcW w:w="992" w:type="dxa"/>
          </w:tcPr>
          <w:p w:rsidR="00E60CD9" w:rsidRDefault="00E60CD9" w:rsidP="00165B4D">
            <w:pPr>
              <w:rPr>
                <w:ins w:id="1309" w:author="telink" w:date="2018-06-26T10:35:00Z"/>
                <w:sz w:val="20"/>
                <w:szCs w:val="20"/>
              </w:rPr>
            </w:pPr>
            <w:ins w:id="1310" w:author="telink" w:date="2018-06-26T10:35:00Z">
              <w:r>
                <w:rPr>
                  <w:rFonts w:cstheme="minorHAnsi" w:hint="eastAsia"/>
                  <w:iCs/>
                  <w:color w:val="000000" w:themeColor="text1"/>
                  <w:kern w:val="0"/>
                  <w:sz w:val="20"/>
                  <w:szCs w:val="20"/>
                </w:rPr>
                <w:t>SeqNo</w:t>
              </w:r>
            </w:ins>
          </w:p>
        </w:tc>
        <w:tc>
          <w:tcPr>
            <w:tcW w:w="988" w:type="dxa"/>
          </w:tcPr>
          <w:p w:rsidR="00E60CD9" w:rsidRPr="00DC4BE9" w:rsidRDefault="00E60CD9" w:rsidP="00165B4D">
            <w:pPr>
              <w:rPr>
                <w:ins w:id="1311" w:author="telink" w:date="2018-06-26T10:35:00Z"/>
                <w:rFonts w:cstheme="minorHAnsi"/>
                <w:iCs/>
                <w:color w:val="000000" w:themeColor="text1"/>
                <w:kern w:val="0"/>
                <w:sz w:val="20"/>
                <w:szCs w:val="20"/>
              </w:rPr>
            </w:pPr>
            <w:ins w:id="1312" w:author="telink" w:date="2018-06-26T10:35:00Z">
              <w:r>
                <w:rPr>
                  <w:rFonts w:cstheme="minorHAnsi" w:hint="eastAsia"/>
                  <w:iCs/>
                  <w:color w:val="000000" w:themeColor="text1"/>
                  <w:sz w:val="20"/>
                  <w:szCs w:val="20"/>
                </w:rPr>
                <w:t>status</w:t>
              </w:r>
            </w:ins>
          </w:p>
        </w:tc>
        <w:tc>
          <w:tcPr>
            <w:tcW w:w="1984" w:type="dxa"/>
          </w:tcPr>
          <w:p w:rsidR="00E60CD9" w:rsidRDefault="00E60CD9" w:rsidP="00165B4D">
            <w:pPr>
              <w:pStyle w:val="Default"/>
              <w:jc w:val="both"/>
              <w:rPr>
                <w:ins w:id="1313" w:author="telink" w:date="2018-06-26T10:35:00Z"/>
                <w:sz w:val="20"/>
                <w:szCs w:val="20"/>
              </w:rPr>
            </w:pPr>
            <w:ins w:id="1314" w:author="telink" w:date="2018-06-26T10:35:00Z">
              <w:r>
                <w:rPr>
                  <w:sz w:val="20"/>
                  <w:szCs w:val="20"/>
                </w:rPr>
                <w:t>NWKAddrOfInterest</w:t>
              </w:r>
            </w:ins>
          </w:p>
        </w:tc>
        <w:tc>
          <w:tcPr>
            <w:tcW w:w="1560" w:type="dxa"/>
          </w:tcPr>
          <w:p w:rsidR="00E60CD9" w:rsidRDefault="00E60CD9" w:rsidP="00165B4D">
            <w:pPr>
              <w:pStyle w:val="Default"/>
              <w:jc w:val="both"/>
              <w:rPr>
                <w:ins w:id="1315" w:author="telink" w:date="2018-06-26T10:35:00Z"/>
                <w:sz w:val="20"/>
                <w:szCs w:val="20"/>
              </w:rPr>
            </w:pPr>
            <w:ins w:id="1316" w:author="telink" w:date="2018-06-26T10:35:00Z">
              <w:r>
                <w:rPr>
                  <w:rFonts w:hint="eastAsia"/>
                  <w:sz w:val="20"/>
                  <w:szCs w:val="20"/>
                </w:rPr>
                <w:t>activeEpCount</w:t>
              </w:r>
            </w:ins>
          </w:p>
        </w:tc>
        <w:tc>
          <w:tcPr>
            <w:tcW w:w="992" w:type="dxa"/>
          </w:tcPr>
          <w:p w:rsidR="00E60CD9" w:rsidRPr="001C30DD" w:rsidRDefault="00E60CD9" w:rsidP="00165B4D">
            <w:pPr>
              <w:pStyle w:val="Default"/>
              <w:jc w:val="both"/>
              <w:rPr>
                <w:ins w:id="1317" w:author="telink" w:date="2018-06-26T10:35:00Z"/>
                <w:rFonts w:cstheme="minorHAnsi"/>
                <w:iCs/>
                <w:color w:val="000000" w:themeColor="text1"/>
                <w:sz w:val="20"/>
                <w:szCs w:val="20"/>
              </w:rPr>
            </w:pPr>
            <w:ins w:id="1318" w:author="telink" w:date="2018-06-26T10:35:00Z">
              <w:r>
                <w:rPr>
                  <w:rFonts w:cstheme="minorHAnsi" w:hint="eastAsia"/>
                  <w:iCs/>
                  <w:color w:val="000000" w:themeColor="text1"/>
                  <w:sz w:val="20"/>
                  <w:szCs w:val="20"/>
                </w:rPr>
                <w:t>epList</w:t>
              </w:r>
            </w:ins>
          </w:p>
        </w:tc>
      </w:tr>
      <w:tr w:rsidR="00E60CD9" w:rsidRPr="001C30DD" w:rsidTr="00165B4D">
        <w:trPr>
          <w:trHeight w:val="338"/>
          <w:ins w:id="1319" w:author="telink" w:date="2018-06-26T10:35:00Z"/>
        </w:trPr>
        <w:tc>
          <w:tcPr>
            <w:tcW w:w="992" w:type="dxa"/>
          </w:tcPr>
          <w:p w:rsidR="00E60CD9" w:rsidRDefault="00E60CD9" w:rsidP="00165B4D">
            <w:pPr>
              <w:rPr>
                <w:ins w:id="1320" w:author="telink" w:date="2018-06-26T10:35:00Z"/>
                <w:rFonts w:cstheme="minorHAnsi"/>
                <w:i/>
                <w:iCs/>
                <w:color w:val="000000" w:themeColor="text1"/>
                <w:kern w:val="0"/>
                <w:sz w:val="20"/>
                <w:szCs w:val="20"/>
              </w:rPr>
            </w:pPr>
            <w:ins w:id="1321" w:author="telink" w:date="2018-06-26T10:35:00Z">
              <w:r>
                <w:rPr>
                  <w:rFonts w:cstheme="minorHAnsi" w:hint="eastAsia"/>
                  <w:i/>
                  <w:iCs/>
                  <w:color w:val="000000" w:themeColor="text1"/>
                  <w:kern w:val="0"/>
                  <w:sz w:val="20"/>
                  <w:szCs w:val="20"/>
                </w:rPr>
                <w:t>1Byte</w:t>
              </w:r>
            </w:ins>
          </w:p>
        </w:tc>
        <w:tc>
          <w:tcPr>
            <w:tcW w:w="988" w:type="dxa"/>
          </w:tcPr>
          <w:p w:rsidR="00E60CD9" w:rsidRPr="001C30DD" w:rsidRDefault="00E60CD9" w:rsidP="00165B4D">
            <w:pPr>
              <w:rPr>
                <w:ins w:id="1322" w:author="telink" w:date="2018-06-26T10:35:00Z"/>
                <w:rFonts w:cstheme="minorHAnsi"/>
                <w:i/>
                <w:iCs/>
                <w:color w:val="000000" w:themeColor="text1"/>
                <w:kern w:val="0"/>
                <w:sz w:val="20"/>
                <w:szCs w:val="20"/>
              </w:rPr>
            </w:pPr>
            <w:ins w:id="1323" w:author="telink" w:date="2018-06-26T10:35:00Z">
              <w:r>
                <w:rPr>
                  <w:rFonts w:cstheme="minorHAnsi" w:hint="eastAsia"/>
                  <w:i/>
                  <w:iCs/>
                  <w:color w:val="000000" w:themeColor="text1"/>
                  <w:kern w:val="0"/>
                  <w:sz w:val="20"/>
                  <w:szCs w:val="20"/>
                </w:rPr>
                <w:t>1Bytes</w:t>
              </w:r>
            </w:ins>
          </w:p>
        </w:tc>
        <w:tc>
          <w:tcPr>
            <w:tcW w:w="1984" w:type="dxa"/>
          </w:tcPr>
          <w:p w:rsidR="00E60CD9" w:rsidRPr="001C30DD" w:rsidRDefault="00E60CD9" w:rsidP="00165B4D">
            <w:pPr>
              <w:rPr>
                <w:ins w:id="1324" w:author="telink" w:date="2018-06-26T10:35:00Z"/>
                <w:rFonts w:cstheme="minorHAnsi"/>
                <w:i/>
                <w:iCs/>
                <w:color w:val="000000" w:themeColor="text1"/>
                <w:kern w:val="0"/>
                <w:sz w:val="20"/>
                <w:szCs w:val="20"/>
              </w:rPr>
            </w:pPr>
            <w:ins w:id="1325" w:author="telink" w:date="2018-06-26T10:35:00Z">
              <w:r>
                <w:rPr>
                  <w:rFonts w:cstheme="minorHAnsi" w:hint="eastAsia"/>
                  <w:i/>
                  <w:iCs/>
                  <w:color w:val="000000" w:themeColor="text1"/>
                  <w:kern w:val="0"/>
                  <w:sz w:val="20"/>
                  <w:szCs w:val="20"/>
                </w:rPr>
                <w:t>2</w:t>
              </w:r>
              <w:r w:rsidRPr="001C30DD">
                <w:rPr>
                  <w:rFonts w:cstheme="minorHAnsi"/>
                  <w:i/>
                  <w:iCs/>
                  <w:color w:val="000000" w:themeColor="text1"/>
                  <w:kern w:val="0"/>
                  <w:sz w:val="20"/>
                  <w:szCs w:val="20"/>
                </w:rPr>
                <w:t>Byte</w:t>
              </w:r>
            </w:ins>
          </w:p>
        </w:tc>
        <w:tc>
          <w:tcPr>
            <w:tcW w:w="1560" w:type="dxa"/>
          </w:tcPr>
          <w:p w:rsidR="00E60CD9" w:rsidRDefault="00E60CD9" w:rsidP="00165B4D">
            <w:pPr>
              <w:rPr>
                <w:ins w:id="1326" w:author="telink" w:date="2018-06-26T10:35:00Z"/>
                <w:rFonts w:cstheme="minorHAnsi"/>
                <w:i/>
                <w:iCs/>
                <w:color w:val="000000" w:themeColor="text1"/>
                <w:kern w:val="0"/>
                <w:sz w:val="20"/>
                <w:szCs w:val="20"/>
              </w:rPr>
            </w:pPr>
            <w:ins w:id="1327" w:author="telink" w:date="2018-06-26T10:35:00Z">
              <w:r>
                <w:rPr>
                  <w:rFonts w:cstheme="minorHAnsi" w:hint="eastAsia"/>
                  <w:i/>
                  <w:iCs/>
                  <w:color w:val="000000" w:themeColor="text1"/>
                  <w:kern w:val="0"/>
                  <w:sz w:val="20"/>
                  <w:szCs w:val="20"/>
                </w:rPr>
                <w:t>1Byte</w:t>
              </w:r>
            </w:ins>
          </w:p>
        </w:tc>
        <w:tc>
          <w:tcPr>
            <w:tcW w:w="992" w:type="dxa"/>
          </w:tcPr>
          <w:p w:rsidR="00E60CD9" w:rsidRPr="001C30DD" w:rsidRDefault="00E60CD9" w:rsidP="00165B4D">
            <w:pPr>
              <w:rPr>
                <w:ins w:id="1328" w:author="telink" w:date="2018-06-26T10:35:00Z"/>
                <w:rFonts w:cstheme="minorHAnsi"/>
                <w:i/>
                <w:iCs/>
                <w:color w:val="000000" w:themeColor="text1"/>
                <w:kern w:val="0"/>
                <w:sz w:val="20"/>
                <w:szCs w:val="20"/>
              </w:rPr>
            </w:pPr>
            <w:ins w:id="1329" w:author="telink" w:date="2018-06-26T10:35:00Z">
              <w:r>
                <w:rPr>
                  <w:rFonts w:cstheme="minorHAnsi" w:hint="eastAsia"/>
                  <w:i/>
                  <w:iCs/>
                  <w:color w:val="000000" w:themeColor="text1"/>
                  <w:kern w:val="0"/>
                  <w:sz w:val="20"/>
                  <w:szCs w:val="20"/>
                </w:rPr>
                <w:t>nByte</w:t>
              </w:r>
            </w:ins>
          </w:p>
        </w:tc>
      </w:tr>
    </w:tbl>
    <w:p w:rsidR="00E60CD9" w:rsidRDefault="00E60CD9" w:rsidP="00E60CD9">
      <w:pPr>
        <w:rPr>
          <w:ins w:id="1330" w:author="telink" w:date="2018-06-26T10:34:00Z"/>
          <w:sz w:val="20"/>
          <w:szCs w:val="20"/>
        </w:rPr>
      </w:pPr>
    </w:p>
    <w:p w:rsidR="00E60CD9" w:rsidRDefault="00E60CD9" w:rsidP="00E60CD9">
      <w:pPr>
        <w:rPr>
          <w:ins w:id="1331" w:author="telink" w:date="2018-06-26T10:34:00Z"/>
          <w:sz w:val="20"/>
          <w:szCs w:val="20"/>
        </w:rPr>
      </w:pPr>
    </w:p>
    <w:p w:rsidR="00E60CD9" w:rsidRDefault="00E60CD9" w:rsidP="00E60CD9">
      <w:pPr>
        <w:rPr>
          <w:ins w:id="1332" w:author="telink" w:date="2018-06-26T10:35:00Z"/>
          <w:rFonts w:cstheme="minorHAnsi"/>
          <w:b/>
          <w:iCs/>
          <w:color w:val="000000" w:themeColor="text1"/>
          <w:sz w:val="20"/>
          <w:szCs w:val="20"/>
        </w:rPr>
      </w:pPr>
    </w:p>
    <w:p w:rsidR="00E60CD9" w:rsidRDefault="00E60CD9" w:rsidP="00E60CD9">
      <w:pPr>
        <w:rPr>
          <w:ins w:id="1333" w:author="telink" w:date="2018-06-26T10:36:00Z"/>
          <w:sz w:val="20"/>
          <w:szCs w:val="20"/>
        </w:rPr>
      </w:pPr>
      <w:ins w:id="1334" w:author="telink" w:date="2018-06-26T10:36:00Z">
        <w:r w:rsidRPr="004F70E9">
          <w:rPr>
            <w:rFonts w:hint="eastAsia"/>
            <w:i/>
            <w:sz w:val="20"/>
            <w:szCs w:val="20"/>
          </w:rPr>
          <w:t xml:space="preserve">SeqNo: </w:t>
        </w:r>
        <w:r>
          <w:rPr>
            <w:rFonts w:hint="eastAsia"/>
            <w:sz w:val="20"/>
            <w:szCs w:val="20"/>
          </w:rPr>
          <w:t xml:space="preserve">  ZDP transaction sequence number</w:t>
        </w:r>
        <w:r>
          <w:rPr>
            <w:sz w:val="20"/>
            <w:szCs w:val="20"/>
          </w:rPr>
          <w:t>.</w:t>
        </w:r>
      </w:ins>
    </w:p>
    <w:p w:rsidR="00E60CD9" w:rsidRDefault="00E60CD9" w:rsidP="00E60CD9">
      <w:pPr>
        <w:rPr>
          <w:ins w:id="1335" w:author="telink" w:date="2018-06-26T10:36:00Z"/>
          <w:sz w:val="20"/>
          <w:szCs w:val="20"/>
        </w:rPr>
      </w:pPr>
      <w:ins w:id="1336" w:author="telink" w:date="2018-06-26T10:36:00Z">
        <w:r w:rsidRPr="000E7435">
          <w:rPr>
            <w:rFonts w:cstheme="minorHAnsi" w:hint="eastAsia"/>
            <w:i/>
            <w:iCs/>
            <w:color w:val="000000" w:themeColor="text1"/>
            <w:sz w:val="20"/>
            <w:szCs w:val="20"/>
          </w:rPr>
          <w:t>status</w:t>
        </w:r>
        <w:r w:rsidRPr="000E7435">
          <w:rPr>
            <w:rFonts w:hint="eastAsia"/>
            <w:i/>
            <w:sz w:val="20"/>
            <w:szCs w:val="20"/>
          </w:rPr>
          <w:t xml:space="preserve">: </w:t>
        </w:r>
        <w:r>
          <w:rPr>
            <w:rFonts w:hint="eastAsia"/>
            <w:i/>
            <w:sz w:val="20"/>
            <w:szCs w:val="20"/>
          </w:rPr>
          <w:t xml:space="preserve">  </w:t>
        </w:r>
        <w:r w:rsidRPr="000E7435">
          <w:rPr>
            <w:sz w:val="20"/>
            <w:szCs w:val="20"/>
          </w:rPr>
          <w:t xml:space="preserve">The status of the </w:t>
        </w:r>
        <w:r>
          <w:rPr>
            <w:rFonts w:hint="eastAsia"/>
            <w:sz w:val="20"/>
            <w:szCs w:val="20"/>
          </w:rPr>
          <w:t>Active_Ep</w:t>
        </w:r>
        <w:r w:rsidRPr="000E7435">
          <w:rPr>
            <w:sz w:val="20"/>
            <w:szCs w:val="20"/>
          </w:rPr>
          <w:t>_req command</w:t>
        </w:r>
        <w:r>
          <w:rPr>
            <w:sz w:val="20"/>
            <w:szCs w:val="20"/>
          </w:rPr>
          <w:t>.</w:t>
        </w:r>
      </w:ins>
    </w:p>
    <w:p w:rsidR="00E60CD9" w:rsidRDefault="00E60CD9" w:rsidP="00E60CD9">
      <w:pPr>
        <w:rPr>
          <w:ins w:id="1337" w:author="telink" w:date="2018-06-26T10:36:00Z"/>
          <w:sz w:val="20"/>
          <w:szCs w:val="20"/>
        </w:rPr>
      </w:pPr>
      <w:ins w:id="1338" w:author="telink" w:date="2018-06-26T10:36:00Z">
        <w:r w:rsidRPr="00FE3230">
          <w:rPr>
            <w:i/>
            <w:sz w:val="20"/>
            <w:szCs w:val="20"/>
          </w:rPr>
          <w:t>NWKAddrOfInterest</w:t>
        </w:r>
        <w:r w:rsidRPr="000E7435">
          <w:rPr>
            <w:rFonts w:hint="eastAsia"/>
            <w:i/>
            <w:sz w:val="20"/>
            <w:szCs w:val="20"/>
          </w:rPr>
          <w:t xml:space="preserve">: </w:t>
        </w:r>
        <w:r>
          <w:rPr>
            <w:sz w:val="20"/>
            <w:szCs w:val="20"/>
          </w:rPr>
          <w:t>NWK address for the request.</w:t>
        </w:r>
      </w:ins>
    </w:p>
    <w:p w:rsidR="00E60CD9" w:rsidRDefault="00E60CD9" w:rsidP="00E60CD9">
      <w:pPr>
        <w:rPr>
          <w:ins w:id="1339" w:author="telink" w:date="2018-06-26T10:37:00Z"/>
          <w:sz w:val="20"/>
          <w:szCs w:val="20"/>
        </w:rPr>
      </w:pPr>
      <w:ins w:id="1340" w:author="telink" w:date="2018-06-26T10:37:00Z">
        <w:r w:rsidRPr="0074666D">
          <w:rPr>
            <w:rFonts w:hint="eastAsia"/>
            <w:i/>
            <w:sz w:val="20"/>
            <w:szCs w:val="20"/>
          </w:rPr>
          <w:t>activeEpCount</w:t>
        </w:r>
        <w:r>
          <w:rPr>
            <w:rFonts w:hint="eastAsia"/>
            <w:sz w:val="20"/>
            <w:szCs w:val="20"/>
          </w:rPr>
          <w:t>:  the number of the active Endpoint</w:t>
        </w:r>
        <w:r>
          <w:rPr>
            <w:sz w:val="20"/>
            <w:szCs w:val="20"/>
          </w:rPr>
          <w:t>.</w:t>
        </w:r>
      </w:ins>
    </w:p>
    <w:p w:rsidR="00E60CD9" w:rsidRDefault="00E60CD9" w:rsidP="00E60CD9">
      <w:pPr>
        <w:rPr>
          <w:ins w:id="1341" w:author="telink" w:date="2018-06-26T10:37:00Z"/>
          <w:sz w:val="20"/>
          <w:szCs w:val="20"/>
        </w:rPr>
      </w:pPr>
      <w:ins w:id="1342" w:author="telink" w:date="2018-06-26T10:37:00Z">
        <w:r>
          <w:rPr>
            <w:rFonts w:hint="eastAsia"/>
            <w:i/>
            <w:sz w:val="20"/>
            <w:szCs w:val="20"/>
          </w:rPr>
          <w:t>epList</w:t>
        </w:r>
        <w:r w:rsidRPr="00161257">
          <w:rPr>
            <w:rFonts w:hint="eastAsia"/>
            <w:i/>
            <w:sz w:val="20"/>
            <w:szCs w:val="20"/>
          </w:rPr>
          <w:t>:</w:t>
        </w:r>
        <w:r w:rsidRPr="00DF5CEB">
          <w:rPr>
            <w:rFonts w:hint="eastAsia"/>
            <w:sz w:val="20"/>
            <w:szCs w:val="20"/>
          </w:rPr>
          <w:t xml:space="preserve"> the list of the active endpoint</w:t>
        </w:r>
        <w:r>
          <w:rPr>
            <w:sz w:val="20"/>
            <w:szCs w:val="20"/>
          </w:rPr>
          <w:t>.</w:t>
        </w:r>
      </w:ins>
    </w:p>
    <w:p w:rsidR="00E60CD9" w:rsidRDefault="00E60CD9" w:rsidP="00E60CD9">
      <w:pPr>
        <w:rPr>
          <w:ins w:id="1343" w:author="telink" w:date="2018-06-26T10:37:00Z"/>
          <w:b/>
        </w:rPr>
      </w:pPr>
      <w:ins w:id="1344" w:author="telink" w:date="2018-06-26T10:37:00Z">
        <w:r w:rsidRPr="00577543">
          <w:rPr>
            <w:rFonts w:cstheme="minorHAnsi" w:hint="eastAsia"/>
            <w:b/>
            <w:i/>
            <w:iCs/>
            <w:color w:val="000000" w:themeColor="text1"/>
            <w:kern w:val="0"/>
            <w:sz w:val="20"/>
            <w:szCs w:val="20"/>
          </w:rPr>
          <w:t>packet format</w:t>
        </w:r>
        <w:r>
          <w:rPr>
            <w:rFonts w:cstheme="minorHAnsi" w:hint="eastAsia"/>
            <w:b/>
            <w:i/>
            <w:iCs/>
            <w:color w:val="000000" w:themeColor="text1"/>
            <w:kern w:val="0"/>
            <w:sz w:val="20"/>
            <w:szCs w:val="20"/>
          </w:rPr>
          <w:t xml:space="preserve"> </w:t>
        </w:r>
        <w:r w:rsidRPr="00577543">
          <w:rPr>
            <w:rFonts w:cstheme="minorHAnsi" w:hint="eastAsia"/>
            <w:b/>
            <w:iCs/>
            <w:color w:val="000000" w:themeColor="text1"/>
            <w:kern w:val="0"/>
            <w:sz w:val="20"/>
            <w:szCs w:val="20"/>
          </w:rPr>
          <w:t xml:space="preserve">: </w:t>
        </w:r>
        <w:r w:rsidRPr="00577543">
          <w:rPr>
            <w:b/>
          </w:rPr>
          <w:t xml:space="preserve">55 </w:t>
        </w:r>
        <w:r>
          <w:rPr>
            <w:rFonts w:hint="eastAsia"/>
            <w:b/>
          </w:rPr>
          <w:t>8</w:t>
        </w:r>
        <w:r w:rsidRPr="00577543">
          <w:rPr>
            <w:b/>
          </w:rPr>
          <w:t xml:space="preserve">0 </w:t>
        </w:r>
        <w:r>
          <w:rPr>
            <w:rFonts w:hint="eastAsia"/>
            <w:b/>
          </w:rPr>
          <w:t>15</w:t>
        </w:r>
        <w:r w:rsidRPr="00577543">
          <w:rPr>
            <w:b/>
          </w:rPr>
          <w:t xml:space="preserve"> </w:t>
        </w:r>
        <w:r>
          <w:rPr>
            <w:rFonts w:hint="eastAsia"/>
            <w:b/>
          </w:rPr>
          <w:t>lenH</w:t>
        </w:r>
        <w:r w:rsidRPr="00577543">
          <w:rPr>
            <w:b/>
          </w:rPr>
          <w:t xml:space="preserve"> </w:t>
        </w:r>
        <w:r>
          <w:rPr>
            <w:rFonts w:hint="eastAsia"/>
            <w:b/>
          </w:rPr>
          <w:t>lenL</w:t>
        </w:r>
        <w:r w:rsidRPr="00577543">
          <w:rPr>
            <w:b/>
          </w:rPr>
          <w:t xml:space="preserve"> 00</w:t>
        </w:r>
        <w:r>
          <w:rPr>
            <w:rFonts w:hint="eastAsia"/>
            <w:b/>
          </w:rPr>
          <w:t xml:space="preserve"> </w:t>
        </w:r>
        <w:r w:rsidRPr="00E22BAD">
          <w:rPr>
            <w:rFonts w:hint="eastAsia"/>
          </w:rPr>
          <w:t>seqNo</w:t>
        </w:r>
        <w:r w:rsidRPr="00577543">
          <w:rPr>
            <w:b/>
          </w:rPr>
          <w:t xml:space="preserve"> </w:t>
        </w:r>
        <w:r>
          <w:rPr>
            <w:rFonts w:cstheme="minorHAnsi" w:hint="eastAsia"/>
            <w:iCs/>
            <w:color w:val="000000" w:themeColor="text1"/>
            <w:kern w:val="0"/>
            <w:sz w:val="20"/>
            <w:szCs w:val="20"/>
          </w:rPr>
          <w:t>status</w:t>
        </w:r>
        <w:r w:rsidRPr="00431BA6">
          <w:rPr>
            <w:rFonts w:hint="eastAsia"/>
          </w:rPr>
          <w:t xml:space="preserve"> </w:t>
        </w:r>
        <w:r w:rsidRPr="00FE3230">
          <w:rPr>
            <w:i/>
            <w:sz w:val="20"/>
            <w:szCs w:val="20"/>
          </w:rPr>
          <w:t>NWKAddrOfInterest</w:t>
        </w:r>
        <w:r w:rsidRPr="00431BA6">
          <w:rPr>
            <w:rFonts w:hint="eastAsia"/>
          </w:rPr>
          <w:t xml:space="preserve"> [</w:t>
        </w:r>
        <w:r>
          <w:rPr>
            <w:rFonts w:hint="eastAsia"/>
          </w:rPr>
          <w:t>1-0</w:t>
        </w:r>
        <w:r w:rsidRPr="00431BA6">
          <w:rPr>
            <w:rFonts w:hint="eastAsia"/>
          </w:rPr>
          <w:t>]</w:t>
        </w:r>
        <w:r>
          <w:rPr>
            <w:rFonts w:hint="eastAsia"/>
          </w:rPr>
          <w:t xml:space="preserve"> </w:t>
        </w:r>
        <w:r>
          <w:rPr>
            <w:rFonts w:hint="eastAsia"/>
            <w:sz w:val="20"/>
            <w:szCs w:val="20"/>
          </w:rPr>
          <w:t>activeEpCount</w:t>
        </w:r>
        <w:r>
          <w:rPr>
            <w:rFonts w:hint="eastAsia"/>
            <w:b/>
          </w:rPr>
          <w:t xml:space="preserve"> </w:t>
        </w:r>
      </w:ins>
    </w:p>
    <w:p w:rsidR="00E60CD9" w:rsidRDefault="00E60CD9" w:rsidP="00E60CD9">
      <w:pPr>
        <w:rPr>
          <w:ins w:id="1345" w:author="telink" w:date="2018-06-26T10:36:00Z"/>
          <w:rFonts w:cstheme="minorHAnsi"/>
          <w:b/>
          <w:iCs/>
          <w:color w:val="000000" w:themeColor="text1"/>
          <w:sz w:val="20"/>
          <w:szCs w:val="20"/>
        </w:rPr>
      </w:pPr>
      <w:ins w:id="1346" w:author="telink" w:date="2018-06-26T10:37:00Z">
        <w:r>
          <w:rPr>
            <w:b/>
          </w:rPr>
          <w:tab/>
        </w:r>
        <w:r>
          <w:rPr>
            <w:b/>
          </w:rPr>
          <w:tab/>
        </w:r>
        <w:r>
          <w:rPr>
            <w:b/>
          </w:rPr>
          <w:tab/>
        </w:r>
        <w:r>
          <w:rPr>
            <w:rFonts w:cstheme="minorHAnsi" w:hint="eastAsia"/>
            <w:iCs/>
            <w:color w:val="000000" w:themeColor="text1"/>
            <w:sz w:val="20"/>
            <w:szCs w:val="20"/>
          </w:rPr>
          <w:t>epList</w:t>
        </w:r>
        <w:r>
          <w:rPr>
            <w:rFonts w:cstheme="minorHAnsi"/>
            <w:iCs/>
            <w:color w:val="000000" w:themeColor="text1"/>
            <w:sz w:val="20"/>
            <w:szCs w:val="20"/>
          </w:rPr>
          <w:t xml:space="preserve"> </w:t>
        </w:r>
        <w:r>
          <w:rPr>
            <w:rFonts w:hint="eastAsia"/>
            <w:b/>
          </w:rPr>
          <w:t>A</w:t>
        </w:r>
        <w:r>
          <w:rPr>
            <w:b/>
          </w:rPr>
          <w:t>A</w:t>
        </w:r>
      </w:ins>
    </w:p>
    <w:p w:rsidR="00E60CD9" w:rsidRDefault="00E60CD9" w:rsidP="00E60CD9">
      <w:pPr>
        <w:rPr>
          <w:ins w:id="1347" w:author="telink" w:date="2018-06-26T10:36:00Z"/>
          <w:rFonts w:cstheme="minorHAnsi"/>
          <w:b/>
          <w:iCs/>
          <w:color w:val="000000" w:themeColor="text1"/>
          <w:sz w:val="20"/>
          <w:szCs w:val="20"/>
        </w:rPr>
      </w:pPr>
    </w:p>
    <w:p w:rsidR="00E60CD9" w:rsidRDefault="00E60CD9" w:rsidP="00E60CD9">
      <w:pPr>
        <w:rPr>
          <w:ins w:id="1348" w:author="telink" w:date="2018-06-26T10:41:00Z"/>
          <w:rStyle w:val="fontstyle01"/>
          <w:rFonts w:cstheme="minorHAnsi"/>
          <w:b/>
          <w:i/>
        </w:rPr>
      </w:pPr>
      <w:ins w:id="1349" w:author="telink" w:date="2018-06-26T10:41:00Z">
        <w:r>
          <w:rPr>
            <w:rStyle w:val="fontstyle01"/>
            <w:rFonts w:cstheme="minorHAnsi" w:hint="eastAsia"/>
            <w:b/>
            <w:i/>
          </w:rPr>
          <w:t>2.2.3.7</w:t>
        </w:r>
        <w:r>
          <w:rPr>
            <w:rStyle w:val="fontstyle01"/>
            <w:rFonts w:cstheme="minorHAnsi" w:hint="eastAsia"/>
            <w:b/>
            <w:i/>
          </w:rPr>
          <w:tab/>
        </w:r>
        <w:r>
          <w:rPr>
            <w:rStyle w:val="fontstyle01"/>
            <w:rFonts w:cstheme="minorHAnsi"/>
            <w:b/>
            <w:i/>
          </w:rPr>
          <w:t>ZBHCI_CMD_</w:t>
        </w:r>
        <w:r>
          <w:rPr>
            <w:rStyle w:val="fontstyle01"/>
            <w:rFonts w:cstheme="minorHAnsi" w:hint="eastAsia"/>
            <w:b/>
            <w:i/>
          </w:rPr>
          <w:t>BIND</w:t>
        </w:r>
        <w:r w:rsidRPr="008240DC">
          <w:rPr>
            <w:rStyle w:val="fontstyle01"/>
            <w:rFonts w:cstheme="minorHAnsi"/>
            <w:b/>
            <w:i/>
          </w:rPr>
          <w:t>_R</w:t>
        </w:r>
        <w:r>
          <w:rPr>
            <w:rStyle w:val="fontstyle01"/>
            <w:rFonts w:cstheme="minorHAnsi" w:hint="eastAsia"/>
            <w:b/>
            <w:i/>
          </w:rPr>
          <w:t>SP</w:t>
        </w:r>
      </w:ins>
    </w:p>
    <w:p w:rsidR="00E60CD9" w:rsidRDefault="00E60CD9" w:rsidP="00E60CD9">
      <w:pPr>
        <w:rPr>
          <w:ins w:id="1350" w:author="telink" w:date="2018-06-26T10:36:00Z"/>
          <w:rFonts w:cstheme="minorHAnsi"/>
          <w:b/>
          <w:iCs/>
          <w:color w:val="000000" w:themeColor="text1"/>
          <w:sz w:val="20"/>
          <w:szCs w:val="20"/>
        </w:rPr>
      </w:pPr>
      <w:ins w:id="1351" w:author="telink" w:date="2018-06-26T10:41:00Z">
        <w:r>
          <w:rPr>
            <w:rStyle w:val="fontstyle01"/>
            <w:rFonts w:cstheme="minorHAnsi" w:hint="eastAsia"/>
            <w:b/>
            <w:i/>
          </w:rPr>
          <w:t>2.2.3.8</w:t>
        </w:r>
        <w:r>
          <w:rPr>
            <w:rStyle w:val="fontstyle01"/>
            <w:rFonts w:cstheme="minorHAnsi" w:hint="eastAsia"/>
            <w:b/>
            <w:i/>
          </w:rPr>
          <w:tab/>
        </w:r>
        <w:r>
          <w:rPr>
            <w:rStyle w:val="fontstyle01"/>
            <w:rFonts w:cstheme="minorHAnsi"/>
            <w:b/>
            <w:i/>
          </w:rPr>
          <w:t>ZBHCI_CMD_</w:t>
        </w:r>
        <w:r>
          <w:rPr>
            <w:rStyle w:val="fontstyle01"/>
            <w:rFonts w:cstheme="minorHAnsi" w:hint="eastAsia"/>
            <w:b/>
            <w:i/>
          </w:rPr>
          <w:t>UNBIND</w:t>
        </w:r>
        <w:r w:rsidRPr="008240DC">
          <w:rPr>
            <w:rStyle w:val="fontstyle01"/>
            <w:rFonts w:cstheme="minorHAnsi"/>
            <w:b/>
            <w:i/>
          </w:rPr>
          <w:t>_R</w:t>
        </w:r>
        <w:r>
          <w:rPr>
            <w:rStyle w:val="fontstyle01"/>
            <w:rFonts w:cstheme="minorHAnsi" w:hint="eastAsia"/>
            <w:b/>
            <w:i/>
          </w:rPr>
          <w:t>SP</w:t>
        </w:r>
      </w:ins>
    </w:p>
    <w:tbl>
      <w:tblPr>
        <w:tblStyle w:val="ab"/>
        <w:tblpPr w:leftFromText="180" w:rightFromText="180" w:vertAnchor="text" w:horzAnchor="page" w:tblpX="3487" w:tblpY="237"/>
        <w:tblOverlap w:val="never"/>
        <w:tblW w:w="846" w:type="dxa"/>
        <w:tblLayout w:type="fixed"/>
        <w:tblLook w:val="04A0" w:firstRow="1" w:lastRow="0" w:firstColumn="1" w:lastColumn="0" w:noHBand="0" w:noVBand="1"/>
      </w:tblPr>
      <w:tblGrid>
        <w:gridCol w:w="846"/>
      </w:tblGrid>
      <w:tr w:rsidR="00E60CD9" w:rsidRPr="001C30DD" w:rsidTr="00165B4D">
        <w:trPr>
          <w:trHeight w:val="397"/>
          <w:ins w:id="1352" w:author="telink" w:date="2018-06-26T10:42:00Z"/>
        </w:trPr>
        <w:tc>
          <w:tcPr>
            <w:tcW w:w="846" w:type="dxa"/>
          </w:tcPr>
          <w:p w:rsidR="00E60CD9" w:rsidRDefault="00E60CD9" w:rsidP="00165B4D">
            <w:pPr>
              <w:pStyle w:val="Default"/>
              <w:jc w:val="both"/>
              <w:rPr>
                <w:ins w:id="1353" w:author="telink" w:date="2018-06-26T10:42:00Z"/>
                <w:sz w:val="20"/>
                <w:szCs w:val="20"/>
              </w:rPr>
            </w:pPr>
            <w:ins w:id="1354" w:author="telink" w:date="2018-06-26T10:42:00Z">
              <w:r>
                <w:rPr>
                  <w:sz w:val="20"/>
                  <w:szCs w:val="20"/>
                </w:rPr>
                <w:t xml:space="preserve">Status </w:t>
              </w:r>
            </w:ins>
          </w:p>
        </w:tc>
      </w:tr>
      <w:tr w:rsidR="00E60CD9" w:rsidRPr="001C30DD" w:rsidTr="00165B4D">
        <w:trPr>
          <w:trHeight w:val="338"/>
          <w:ins w:id="1355" w:author="telink" w:date="2018-06-26T10:42:00Z"/>
        </w:trPr>
        <w:tc>
          <w:tcPr>
            <w:tcW w:w="846" w:type="dxa"/>
          </w:tcPr>
          <w:p w:rsidR="00E60CD9" w:rsidRDefault="00E60CD9" w:rsidP="00165B4D">
            <w:pPr>
              <w:rPr>
                <w:ins w:id="1356" w:author="telink" w:date="2018-06-26T10:42:00Z"/>
                <w:rFonts w:cstheme="minorHAnsi"/>
                <w:i/>
                <w:iCs/>
                <w:color w:val="000000" w:themeColor="text1"/>
                <w:kern w:val="0"/>
                <w:sz w:val="20"/>
                <w:szCs w:val="20"/>
              </w:rPr>
            </w:pPr>
            <w:ins w:id="1357" w:author="telink" w:date="2018-06-26T10:42:00Z">
              <w:r>
                <w:rPr>
                  <w:rFonts w:cstheme="minorHAnsi" w:hint="eastAsia"/>
                  <w:i/>
                  <w:iCs/>
                  <w:color w:val="000000" w:themeColor="text1"/>
                  <w:kern w:val="0"/>
                  <w:sz w:val="20"/>
                  <w:szCs w:val="20"/>
                </w:rPr>
                <w:t>1Byte</w:t>
              </w:r>
            </w:ins>
          </w:p>
        </w:tc>
      </w:tr>
    </w:tbl>
    <w:p w:rsidR="00E60CD9" w:rsidRDefault="00E60CD9" w:rsidP="00E60CD9">
      <w:pPr>
        <w:rPr>
          <w:ins w:id="1358" w:author="telink" w:date="2018-06-26T10:41:00Z"/>
          <w:rFonts w:cstheme="minorHAnsi"/>
          <w:b/>
          <w:iCs/>
          <w:color w:val="000000" w:themeColor="text1"/>
          <w:sz w:val="20"/>
          <w:szCs w:val="20"/>
        </w:rPr>
      </w:pPr>
      <w:ins w:id="1359" w:author="telink" w:date="2018-06-26T10:41:00Z">
        <w:r>
          <w:rPr>
            <w:rFonts w:cstheme="minorHAnsi"/>
            <w:b/>
            <w:iCs/>
            <w:color w:val="000000" w:themeColor="text1"/>
            <w:sz w:val="20"/>
            <w:szCs w:val="20"/>
          </w:rPr>
          <w:tab/>
        </w:r>
        <w:r>
          <w:rPr>
            <w:rFonts w:cstheme="minorHAnsi"/>
            <w:b/>
            <w:iCs/>
            <w:color w:val="000000" w:themeColor="text1"/>
            <w:sz w:val="20"/>
            <w:szCs w:val="20"/>
          </w:rPr>
          <w:tab/>
        </w:r>
        <w:r>
          <w:rPr>
            <w:rFonts w:cstheme="minorHAnsi"/>
            <w:b/>
            <w:iCs/>
            <w:color w:val="000000" w:themeColor="text1"/>
            <w:sz w:val="20"/>
            <w:szCs w:val="20"/>
          </w:rPr>
          <w:tab/>
        </w:r>
        <w:r>
          <w:rPr>
            <w:rFonts w:cstheme="minorHAnsi"/>
            <w:b/>
            <w:iCs/>
            <w:color w:val="000000" w:themeColor="text1"/>
            <w:sz w:val="20"/>
            <w:szCs w:val="20"/>
          </w:rPr>
          <w:tab/>
        </w:r>
        <w:r>
          <w:rPr>
            <w:rFonts w:cstheme="minorHAnsi"/>
            <w:b/>
            <w:iCs/>
            <w:color w:val="000000" w:themeColor="text1"/>
            <w:sz w:val="20"/>
            <w:szCs w:val="20"/>
          </w:rPr>
          <w:tab/>
        </w:r>
      </w:ins>
    </w:p>
    <w:p w:rsidR="00E60CD9" w:rsidRDefault="00E60CD9" w:rsidP="00E60CD9">
      <w:pPr>
        <w:rPr>
          <w:ins w:id="1360" w:author="telink" w:date="2018-06-26T10:36:00Z"/>
          <w:rFonts w:cstheme="minorHAnsi"/>
          <w:b/>
          <w:iCs/>
          <w:color w:val="000000" w:themeColor="text1"/>
          <w:sz w:val="20"/>
          <w:szCs w:val="20"/>
        </w:rPr>
      </w:pPr>
    </w:p>
    <w:p w:rsidR="00E60CD9" w:rsidRDefault="00E60CD9" w:rsidP="00E60CD9">
      <w:pPr>
        <w:rPr>
          <w:ins w:id="1361" w:author="telink" w:date="2018-06-26T10:36:00Z"/>
          <w:rFonts w:cstheme="minorHAnsi"/>
          <w:b/>
          <w:iCs/>
          <w:color w:val="000000" w:themeColor="text1"/>
          <w:sz w:val="20"/>
          <w:szCs w:val="20"/>
        </w:rPr>
      </w:pPr>
    </w:p>
    <w:p w:rsidR="00E60CD9" w:rsidRDefault="00E60CD9" w:rsidP="00E60CD9">
      <w:pPr>
        <w:rPr>
          <w:ins w:id="1362" w:author="telink" w:date="2018-06-26T10:36:00Z"/>
          <w:rFonts w:cstheme="minorHAnsi"/>
          <w:b/>
          <w:iCs/>
          <w:color w:val="000000" w:themeColor="text1"/>
          <w:sz w:val="20"/>
          <w:szCs w:val="20"/>
        </w:rPr>
      </w:pPr>
    </w:p>
    <w:p w:rsidR="00E60CD9" w:rsidRDefault="00E60CD9" w:rsidP="00E60CD9">
      <w:pPr>
        <w:rPr>
          <w:ins w:id="1363" w:author="telink" w:date="2018-06-26T10:36:00Z"/>
          <w:rFonts w:cstheme="minorHAnsi"/>
          <w:b/>
          <w:iCs/>
          <w:color w:val="000000" w:themeColor="text1"/>
          <w:sz w:val="20"/>
          <w:szCs w:val="20"/>
        </w:rPr>
      </w:pPr>
      <w:ins w:id="1364" w:author="telink" w:date="2018-06-26T10:42:00Z">
        <w:r w:rsidRPr="000E7435">
          <w:rPr>
            <w:rFonts w:cstheme="minorHAnsi" w:hint="eastAsia"/>
            <w:i/>
            <w:iCs/>
            <w:color w:val="000000" w:themeColor="text1"/>
            <w:sz w:val="20"/>
            <w:szCs w:val="20"/>
          </w:rPr>
          <w:t>status</w:t>
        </w:r>
        <w:r w:rsidRPr="000E7435">
          <w:rPr>
            <w:rFonts w:hint="eastAsia"/>
            <w:i/>
            <w:sz w:val="20"/>
            <w:szCs w:val="20"/>
          </w:rPr>
          <w:t xml:space="preserve">: </w:t>
        </w:r>
        <w:r>
          <w:rPr>
            <w:rFonts w:hint="eastAsia"/>
            <w:i/>
            <w:sz w:val="20"/>
            <w:szCs w:val="20"/>
          </w:rPr>
          <w:t xml:space="preserve">  </w:t>
        </w:r>
        <w:r w:rsidRPr="000E7435">
          <w:rPr>
            <w:sz w:val="20"/>
            <w:szCs w:val="20"/>
          </w:rPr>
          <w:t xml:space="preserve">The status of the </w:t>
        </w:r>
        <w:r>
          <w:rPr>
            <w:rFonts w:hint="eastAsia"/>
            <w:sz w:val="20"/>
            <w:szCs w:val="20"/>
          </w:rPr>
          <w:t>Bind/Unbind</w:t>
        </w:r>
        <w:r w:rsidRPr="000E7435">
          <w:rPr>
            <w:sz w:val="20"/>
            <w:szCs w:val="20"/>
          </w:rPr>
          <w:t>_req command.</w:t>
        </w:r>
        <w:r>
          <w:rPr>
            <w:rFonts w:hint="eastAsia"/>
            <w:sz w:val="20"/>
            <w:szCs w:val="20"/>
          </w:rPr>
          <w:t>0=success, 0x88=no entr</w:t>
        </w:r>
        <w:r>
          <w:rPr>
            <w:sz w:val="20"/>
            <w:szCs w:val="20"/>
          </w:rPr>
          <w:t>y.</w:t>
        </w:r>
      </w:ins>
    </w:p>
    <w:p w:rsidR="00E60CD9" w:rsidRDefault="00E60CD9" w:rsidP="00E60CD9">
      <w:pPr>
        <w:rPr>
          <w:ins w:id="1365" w:author="telink" w:date="2018-06-26T10:42:00Z"/>
          <w:b/>
        </w:rPr>
      </w:pPr>
      <w:ins w:id="1366" w:author="telink" w:date="2018-06-26T10:42:00Z">
        <w:r w:rsidRPr="00577543">
          <w:rPr>
            <w:rFonts w:cstheme="minorHAnsi" w:hint="eastAsia"/>
            <w:b/>
            <w:i/>
            <w:iCs/>
            <w:color w:val="000000" w:themeColor="text1"/>
            <w:kern w:val="0"/>
            <w:sz w:val="20"/>
            <w:szCs w:val="20"/>
          </w:rPr>
          <w:t>packet format</w:t>
        </w:r>
        <w:r>
          <w:rPr>
            <w:rFonts w:cstheme="minorHAnsi" w:hint="eastAsia"/>
            <w:b/>
            <w:i/>
            <w:iCs/>
            <w:color w:val="000000" w:themeColor="text1"/>
            <w:kern w:val="0"/>
            <w:sz w:val="20"/>
            <w:szCs w:val="20"/>
          </w:rPr>
          <w:t xml:space="preserve"> of </w:t>
        </w:r>
        <w:r>
          <w:rPr>
            <w:rStyle w:val="fontstyle01"/>
            <w:rFonts w:cstheme="minorHAnsi"/>
            <w:b/>
            <w:i/>
          </w:rPr>
          <w:t>ZBHCI_CMD_</w:t>
        </w:r>
        <w:r>
          <w:rPr>
            <w:rStyle w:val="fontstyle01"/>
            <w:rFonts w:cstheme="minorHAnsi" w:hint="eastAsia"/>
            <w:b/>
            <w:i/>
          </w:rPr>
          <w:t>BIND</w:t>
        </w:r>
        <w:r w:rsidRPr="008240DC">
          <w:rPr>
            <w:rStyle w:val="fontstyle01"/>
            <w:rFonts w:cstheme="minorHAnsi"/>
            <w:b/>
            <w:i/>
          </w:rPr>
          <w:t>_R</w:t>
        </w:r>
        <w:r>
          <w:rPr>
            <w:rStyle w:val="fontstyle01"/>
            <w:rFonts w:cstheme="minorHAnsi" w:hint="eastAsia"/>
            <w:b/>
            <w:i/>
          </w:rPr>
          <w:t>SP:</w:t>
        </w:r>
        <w:r>
          <w:rPr>
            <w:rFonts w:hint="eastAsia"/>
            <w:b/>
          </w:rPr>
          <w:t xml:space="preserve">    </w:t>
        </w:r>
        <w:r w:rsidRPr="00577543">
          <w:rPr>
            <w:b/>
          </w:rPr>
          <w:t xml:space="preserve">55 </w:t>
        </w:r>
        <w:r>
          <w:rPr>
            <w:rFonts w:hint="eastAsia"/>
            <w:b/>
          </w:rPr>
          <w:t>8</w:t>
        </w:r>
        <w:r w:rsidRPr="00577543">
          <w:rPr>
            <w:b/>
          </w:rPr>
          <w:t xml:space="preserve">0 </w:t>
        </w:r>
        <w:r>
          <w:rPr>
            <w:rFonts w:hint="eastAsia"/>
            <w:b/>
          </w:rPr>
          <w:t>20</w:t>
        </w:r>
        <w:r w:rsidRPr="00577543">
          <w:rPr>
            <w:b/>
          </w:rPr>
          <w:t xml:space="preserve"> </w:t>
        </w:r>
        <w:r>
          <w:rPr>
            <w:rFonts w:hint="eastAsia"/>
            <w:b/>
          </w:rPr>
          <w:t>00 01</w:t>
        </w:r>
        <w:r w:rsidRPr="00577543">
          <w:rPr>
            <w:b/>
          </w:rPr>
          <w:t xml:space="preserve"> 00</w:t>
        </w:r>
        <w:r>
          <w:rPr>
            <w:rFonts w:hint="eastAsia"/>
            <w:b/>
          </w:rPr>
          <w:t xml:space="preserve"> </w:t>
        </w:r>
        <w:r>
          <w:rPr>
            <w:rFonts w:cstheme="minorHAnsi" w:hint="eastAsia"/>
            <w:iCs/>
            <w:color w:val="000000" w:themeColor="text1"/>
            <w:kern w:val="0"/>
            <w:sz w:val="20"/>
            <w:szCs w:val="20"/>
          </w:rPr>
          <w:t>status</w:t>
        </w:r>
        <w:r w:rsidRPr="00431BA6">
          <w:rPr>
            <w:rFonts w:hint="eastAsia"/>
          </w:rPr>
          <w:t xml:space="preserve"> </w:t>
        </w:r>
        <w:r>
          <w:rPr>
            <w:rFonts w:hint="eastAsia"/>
            <w:b/>
          </w:rPr>
          <w:t>AA</w:t>
        </w:r>
        <w:r>
          <w:rPr>
            <w:b/>
          </w:rPr>
          <w:t>.</w:t>
        </w:r>
      </w:ins>
    </w:p>
    <w:p w:rsidR="00E60CD9" w:rsidRDefault="00E60CD9" w:rsidP="00E60CD9">
      <w:pPr>
        <w:rPr>
          <w:ins w:id="1367" w:author="telink" w:date="2018-06-26T10:36:00Z"/>
          <w:rFonts w:cstheme="minorHAnsi"/>
          <w:b/>
          <w:iCs/>
          <w:color w:val="000000" w:themeColor="text1"/>
          <w:sz w:val="20"/>
          <w:szCs w:val="20"/>
        </w:rPr>
      </w:pPr>
      <w:ins w:id="1368" w:author="telink" w:date="2018-06-26T10:43:00Z">
        <w:r w:rsidRPr="00577543">
          <w:rPr>
            <w:rFonts w:cstheme="minorHAnsi" w:hint="eastAsia"/>
            <w:b/>
            <w:i/>
            <w:iCs/>
            <w:color w:val="000000" w:themeColor="text1"/>
            <w:kern w:val="0"/>
            <w:sz w:val="20"/>
            <w:szCs w:val="20"/>
          </w:rPr>
          <w:t>packet format</w:t>
        </w:r>
        <w:r>
          <w:rPr>
            <w:rFonts w:cstheme="minorHAnsi" w:hint="eastAsia"/>
            <w:b/>
            <w:i/>
            <w:iCs/>
            <w:color w:val="000000" w:themeColor="text1"/>
            <w:kern w:val="0"/>
            <w:sz w:val="20"/>
            <w:szCs w:val="20"/>
          </w:rPr>
          <w:t xml:space="preserve"> of </w:t>
        </w:r>
        <w:r>
          <w:rPr>
            <w:rStyle w:val="fontstyle01"/>
            <w:rFonts w:cstheme="minorHAnsi"/>
            <w:b/>
            <w:i/>
          </w:rPr>
          <w:t>ZBHCI_CMD_</w:t>
        </w:r>
        <w:r>
          <w:rPr>
            <w:rStyle w:val="fontstyle01"/>
            <w:rFonts w:cstheme="minorHAnsi" w:hint="eastAsia"/>
            <w:b/>
            <w:i/>
          </w:rPr>
          <w:t>UNBIND</w:t>
        </w:r>
        <w:r w:rsidRPr="008240DC">
          <w:rPr>
            <w:rStyle w:val="fontstyle01"/>
            <w:rFonts w:cstheme="minorHAnsi"/>
            <w:b/>
            <w:i/>
          </w:rPr>
          <w:t>_R</w:t>
        </w:r>
        <w:r>
          <w:rPr>
            <w:rStyle w:val="fontstyle01"/>
            <w:rFonts w:cstheme="minorHAnsi" w:hint="eastAsia"/>
            <w:b/>
            <w:i/>
          </w:rPr>
          <w:t>SP:</w:t>
        </w:r>
        <w:r>
          <w:rPr>
            <w:rFonts w:hint="eastAsia"/>
            <w:b/>
          </w:rPr>
          <w:t xml:space="preserve">  </w:t>
        </w:r>
        <w:r w:rsidRPr="00577543">
          <w:rPr>
            <w:b/>
          </w:rPr>
          <w:t xml:space="preserve">55 </w:t>
        </w:r>
        <w:r>
          <w:rPr>
            <w:rFonts w:hint="eastAsia"/>
            <w:b/>
          </w:rPr>
          <w:t>8</w:t>
        </w:r>
        <w:r w:rsidRPr="00577543">
          <w:rPr>
            <w:b/>
          </w:rPr>
          <w:t xml:space="preserve">0 </w:t>
        </w:r>
        <w:r>
          <w:rPr>
            <w:rFonts w:hint="eastAsia"/>
            <w:b/>
          </w:rPr>
          <w:t>21</w:t>
        </w:r>
        <w:r w:rsidRPr="00577543">
          <w:rPr>
            <w:b/>
          </w:rPr>
          <w:t xml:space="preserve"> </w:t>
        </w:r>
        <w:r>
          <w:rPr>
            <w:rFonts w:hint="eastAsia"/>
            <w:b/>
          </w:rPr>
          <w:t>00</w:t>
        </w:r>
        <w:r w:rsidRPr="00577543">
          <w:rPr>
            <w:b/>
          </w:rPr>
          <w:t xml:space="preserve"> </w:t>
        </w:r>
        <w:r>
          <w:rPr>
            <w:rFonts w:hint="eastAsia"/>
            <w:b/>
          </w:rPr>
          <w:t xml:space="preserve">01 </w:t>
        </w:r>
        <w:r w:rsidRPr="00577543">
          <w:rPr>
            <w:b/>
          </w:rPr>
          <w:t>00</w:t>
        </w:r>
        <w:r>
          <w:rPr>
            <w:rFonts w:hint="eastAsia"/>
            <w:b/>
          </w:rPr>
          <w:t xml:space="preserve"> </w:t>
        </w:r>
        <w:r>
          <w:rPr>
            <w:rFonts w:cstheme="minorHAnsi" w:hint="eastAsia"/>
            <w:iCs/>
            <w:color w:val="000000" w:themeColor="text1"/>
            <w:kern w:val="0"/>
            <w:sz w:val="20"/>
            <w:szCs w:val="20"/>
          </w:rPr>
          <w:t>status</w:t>
        </w:r>
        <w:r>
          <w:rPr>
            <w:rFonts w:hint="eastAsia"/>
            <w:b/>
          </w:rPr>
          <w:t xml:space="preserve"> AA</w:t>
        </w:r>
        <w:r>
          <w:rPr>
            <w:b/>
          </w:rPr>
          <w:t>.</w:t>
        </w:r>
      </w:ins>
    </w:p>
    <w:p w:rsidR="00E60CD9" w:rsidRDefault="00E60CD9" w:rsidP="00E60CD9">
      <w:pPr>
        <w:rPr>
          <w:ins w:id="1369" w:author="telink" w:date="2018-06-26T10:43:00Z"/>
          <w:rFonts w:cstheme="minorHAnsi"/>
          <w:b/>
          <w:iCs/>
          <w:color w:val="000000" w:themeColor="text1"/>
          <w:sz w:val="20"/>
          <w:szCs w:val="20"/>
        </w:rPr>
      </w:pPr>
    </w:p>
    <w:p w:rsidR="00E60CD9" w:rsidRDefault="00E60CD9" w:rsidP="00E60CD9">
      <w:pPr>
        <w:rPr>
          <w:ins w:id="1370" w:author="telink" w:date="2018-06-26T10:43:00Z"/>
          <w:rFonts w:cstheme="minorHAnsi"/>
          <w:b/>
          <w:iCs/>
          <w:color w:val="000000" w:themeColor="text1"/>
          <w:sz w:val="20"/>
          <w:szCs w:val="20"/>
        </w:rPr>
      </w:pPr>
      <w:ins w:id="1371" w:author="telink" w:date="2018-06-26T10:43:00Z">
        <w:r>
          <w:rPr>
            <w:rStyle w:val="fontstyle01"/>
            <w:rFonts w:cstheme="minorHAnsi" w:hint="eastAsia"/>
            <w:b/>
            <w:i/>
          </w:rPr>
          <w:t>2.2.3.9</w:t>
        </w:r>
        <w:r>
          <w:rPr>
            <w:rStyle w:val="fontstyle01"/>
            <w:rFonts w:cstheme="minorHAnsi" w:hint="eastAsia"/>
            <w:b/>
            <w:i/>
          </w:rPr>
          <w:tab/>
        </w:r>
        <w:r>
          <w:rPr>
            <w:rStyle w:val="fontstyle01"/>
            <w:rFonts w:cstheme="minorHAnsi"/>
            <w:b/>
            <w:i/>
          </w:rPr>
          <w:t>ZBHCI_CMD_DISCOVERY_</w:t>
        </w:r>
        <w:r>
          <w:rPr>
            <w:rStyle w:val="fontstyle01"/>
            <w:rFonts w:cstheme="minorHAnsi" w:hint="eastAsia"/>
            <w:b/>
            <w:i/>
          </w:rPr>
          <w:t>MGMT_LQI</w:t>
        </w:r>
        <w:r w:rsidRPr="008240DC">
          <w:rPr>
            <w:rStyle w:val="fontstyle01"/>
            <w:rFonts w:cstheme="minorHAnsi"/>
            <w:b/>
            <w:i/>
          </w:rPr>
          <w:t>_R</w:t>
        </w:r>
        <w:r>
          <w:rPr>
            <w:rStyle w:val="fontstyle01"/>
            <w:rFonts w:cstheme="minorHAnsi" w:hint="eastAsia"/>
            <w:b/>
            <w:i/>
          </w:rPr>
          <w:t>S</w:t>
        </w:r>
        <w:r>
          <w:rPr>
            <w:rStyle w:val="fontstyle01"/>
            <w:rFonts w:cstheme="minorHAnsi"/>
            <w:b/>
            <w:i/>
          </w:rPr>
          <w:t>P</w:t>
        </w:r>
      </w:ins>
    </w:p>
    <w:p w:rsidR="00E60CD9" w:rsidRDefault="00E60CD9" w:rsidP="00E60CD9">
      <w:pPr>
        <w:rPr>
          <w:ins w:id="1372" w:author="telink" w:date="2018-06-26T10:43:00Z"/>
          <w:rFonts w:cstheme="minorHAnsi"/>
          <w:b/>
          <w:iCs/>
          <w:color w:val="000000" w:themeColor="text1"/>
          <w:sz w:val="20"/>
          <w:szCs w:val="20"/>
        </w:rPr>
      </w:pPr>
    </w:p>
    <w:tbl>
      <w:tblPr>
        <w:tblStyle w:val="ab"/>
        <w:tblpPr w:leftFromText="180" w:rightFromText="180" w:vertAnchor="text" w:horzAnchor="margin" w:tblpXSpec="center" w:tblpY="185"/>
        <w:tblOverlap w:val="never"/>
        <w:tblW w:w="6947" w:type="dxa"/>
        <w:tblLayout w:type="fixed"/>
        <w:tblLook w:val="04A0" w:firstRow="1" w:lastRow="0" w:firstColumn="1" w:lastColumn="0" w:noHBand="0" w:noVBand="1"/>
      </w:tblPr>
      <w:tblGrid>
        <w:gridCol w:w="846"/>
        <w:gridCol w:w="1565"/>
        <w:gridCol w:w="1128"/>
        <w:gridCol w:w="1559"/>
        <w:gridCol w:w="1849"/>
      </w:tblGrid>
      <w:tr w:rsidR="00E60CD9" w:rsidRPr="001C30DD" w:rsidTr="00165B4D">
        <w:trPr>
          <w:trHeight w:val="397"/>
          <w:ins w:id="1373" w:author="telink" w:date="2018-06-26T10:43:00Z"/>
        </w:trPr>
        <w:tc>
          <w:tcPr>
            <w:tcW w:w="846" w:type="dxa"/>
          </w:tcPr>
          <w:p w:rsidR="00E60CD9" w:rsidRDefault="00E60CD9" w:rsidP="00165B4D">
            <w:pPr>
              <w:pStyle w:val="Default"/>
              <w:jc w:val="both"/>
              <w:rPr>
                <w:ins w:id="1374" w:author="telink" w:date="2018-06-26T10:43:00Z"/>
                <w:sz w:val="20"/>
                <w:szCs w:val="20"/>
              </w:rPr>
            </w:pPr>
            <w:ins w:id="1375" w:author="telink" w:date="2018-06-26T10:43:00Z">
              <w:r>
                <w:rPr>
                  <w:sz w:val="20"/>
                  <w:szCs w:val="20"/>
                </w:rPr>
                <w:t xml:space="preserve">Status </w:t>
              </w:r>
            </w:ins>
          </w:p>
        </w:tc>
        <w:tc>
          <w:tcPr>
            <w:tcW w:w="1565" w:type="dxa"/>
          </w:tcPr>
          <w:p w:rsidR="00E60CD9" w:rsidRDefault="00E60CD9" w:rsidP="00165B4D">
            <w:pPr>
              <w:pStyle w:val="Default"/>
              <w:jc w:val="both"/>
              <w:rPr>
                <w:ins w:id="1376" w:author="telink" w:date="2018-06-26T10:43:00Z"/>
                <w:sz w:val="20"/>
                <w:szCs w:val="20"/>
              </w:rPr>
            </w:pPr>
            <w:ins w:id="1377" w:author="telink" w:date="2018-06-26T10:43:00Z">
              <w:r>
                <w:rPr>
                  <w:sz w:val="20"/>
                  <w:szCs w:val="20"/>
                </w:rPr>
                <w:t>NeighborTable</w:t>
              </w:r>
            </w:ins>
          </w:p>
          <w:p w:rsidR="00E60CD9" w:rsidRPr="00DC4BE9" w:rsidRDefault="00E60CD9" w:rsidP="00165B4D">
            <w:pPr>
              <w:pStyle w:val="Default"/>
              <w:jc w:val="both"/>
              <w:rPr>
                <w:ins w:id="1378" w:author="telink" w:date="2018-06-26T10:43:00Z"/>
                <w:rFonts w:cstheme="minorHAnsi"/>
                <w:iCs/>
                <w:color w:val="000000" w:themeColor="text1"/>
                <w:sz w:val="20"/>
                <w:szCs w:val="20"/>
              </w:rPr>
            </w:pPr>
            <w:ins w:id="1379" w:author="telink" w:date="2018-06-26T10:43:00Z">
              <w:r>
                <w:rPr>
                  <w:sz w:val="20"/>
                  <w:szCs w:val="20"/>
                </w:rPr>
                <w:t xml:space="preserve">Entries </w:t>
              </w:r>
            </w:ins>
          </w:p>
        </w:tc>
        <w:tc>
          <w:tcPr>
            <w:tcW w:w="1128" w:type="dxa"/>
          </w:tcPr>
          <w:p w:rsidR="00E60CD9" w:rsidRDefault="00E60CD9" w:rsidP="00165B4D">
            <w:pPr>
              <w:pStyle w:val="Default"/>
              <w:jc w:val="both"/>
              <w:rPr>
                <w:ins w:id="1380" w:author="telink" w:date="2018-06-26T10:43:00Z"/>
                <w:sz w:val="20"/>
                <w:szCs w:val="20"/>
              </w:rPr>
            </w:pPr>
            <w:ins w:id="1381" w:author="telink" w:date="2018-06-26T10:43:00Z">
              <w:r>
                <w:rPr>
                  <w:sz w:val="20"/>
                  <w:szCs w:val="20"/>
                </w:rPr>
                <w:t xml:space="preserve">StartIndex </w:t>
              </w:r>
            </w:ins>
          </w:p>
          <w:p w:rsidR="00E60CD9" w:rsidRDefault="00E60CD9" w:rsidP="00165B4D">
            <w:pPr>
              <w:pStyle w:val="Default"/>
              <w:jc w:val="both"/>
              <w:rPr>
                <w:ins w:id="1382" w:author="telink" w:date="2018-06-26T10:43:00Z"/>
                <w:sz w:val="20"/>
                <w:szCs w:val="20"/>
              </w:rPr>
            </w:pPr>
          </w:p>
        </w:tc>
        <w:tc>
          <w:tcPr>
            <w:tcW w:w="1559" w:type="dxa"/>
          </w:tcPr>
          <w:p w:rsidR="00E60CD9" w:rsidRDefault="00E60CD9" w:rsidP="00165B4D">
            <w:pPr>
              <w:pStyle w:val="Default"/>
              <w:jc w:val="both"/>
              <w:rPr>
                <w:ins w:id="1383" w:author="telink" w:date="2018-06-26T10:43:00Z"/>
                <w:sz w:val="20"/>
                <w:szCs w:val="20"/>
              </w:rPr>
            </w:pPr>
            <w:ins w:id="1384" w:author="telink" w:date="2018-06-26T10:43:00Z">
              <w:r>
                <w:rPr>
                  <w:sz w:val="20"/>
                  <w:szCs w:val="20"/>
                </w:rPr>
                <w:t>NeighborTable</w:t>
              </w:r>
            </w:ins>
          </w:p>
          <w:p w:rsidR="00E60CD9" w:rsidRDefault="00E60CD9" w:rsidP="00165B4D">
            <w:pPr>
              <w:pStyle w:val="Default"/>
              <w:jc w:val="both"/>
              <w:rPr>
                <w:ins w:id="1385" w:author="telink" w:date="2018-06-26T10:43:00Z"/>
                <w:sz w:val="20"/>
                <w:szCs w:val="20"/>
              </w:rPr>
            </w:pPr>
            <w:ins w:id="1386" w:author="telink" w:date="2018-06-26T10:43:00Z">
              <w:r>
                <w:rPr>
                  <w:sz w:val="20"/>
                  <w:szCs w:val="20"/>
                </w:rPr>
                <w:t xml:space="preserve">ListCount </w:t>
              </w:r>
            </w:ins>
          </w:p>
        </w:tc>
        <w:tc>
          <w:tcPr>
            <w:tcW w:w="1849" w:type="dxa"/>
          </w:tcPr>
          <w:p w:rsidR="00E60CD9" w:rsidRDefault="00E60CD9" w:rsidP="00165B4D">
            <w:pPr>
              <w:pStyle w:val="Default"/>
              <w:jc w:val="both"/>
              <w:rPr>
                <w:ins w:id="1387" w:author="telink" w:date="2018-06-26T10:43:00Z"/>
                <w:sz w:val="20"/>
                <w:szCs w:val="20"/>
              </w:rPr>
            </w:pPr>
            <w:ins w:id="1388" w:author="telink" w:date="2018-06-26T10:43:00Z">
              <w:r>
                <w:rPr>
                  <w:sz w:val="20"/>
                  <w:szCs w:val="20"/>
                </w:rPr>
                <w:t xml:space="preserve">NeighborTableList </w:t>
              </w:r>
            </w:ins>
          </w:p>
          <w:p w:rsidR="00E60CD9" w:rsidRPr="001C30DD" w:rsidRDefault="00E60CD9" w:rsidP="00165B4D">
            <w:pPr>
              <w:pStyle w:val="Default"/>
              <w:jc w:val="both"/>
              <w:rPr>
                <w:ins w:id="1389" w:author="telink" w:date="2018-06-26T10:43:00Z"/>
                <w:rFonts w:cstheme="minorHAnsi"/>
                <w:iCs/>
                <w:color w:val="000000" w:themeColor="text1"/>
                <w:sz w:val="20"/>
                <w:szCs w:val="20"/>
              </w:rPr>
            </w:pPr>
          </w:p>
        </w:tc>
      </w:tr>
      <w:tr w:rsidR="00E60CD9" w:rsidRPr="001C30DD" w:rsidTr="00165B4D">
        <w:trPr>
          <w:trHeight w:val="338"/>
          <w:ins w:id="1390" w:author="telink" w:date="2018-06-26T10:43:00Z"/>
        </w:trPr>
        <w:tc>
          <w:tcPr>
            <w:tcW w:w="846" w:type="dxa"/>
          </w:tcPr>
          <w:p w:rsidR="00E60CD9" w:rsidRDefault="00E60CD9" w:rsidP="00165B4D">
            <w:pPr>
              <w:rPr>
                <w:ins w:id="1391" w:author="telink" w:date="2018-06-26T10:43:00Z"/>
                <w:rFonts w:cstheme="minorHAnsi"/>
                <w:i/>
                <w:iCs/>
                <w:color w:val="000000" w:themeColor="text1"/>
                <w:kern w:val="0"/>
                <w:sz w:val="20"/>
                <w:szCs w:val="20"/>
              </w:rPr>
            </w:pPr>
            <w:ins w:id="1392" w:author="telink" w:date="2018-06-26T10:43:00Z">
              <w:r>
                <w:rPr>
                  <w:rFonts w:cstheme="minorHAnsi" w:hint="eastAsia"/>
                  <w:i/>
                  <w:iCs/>
                  <w:color w:val="000000" w:themeColor="text1"/>
                  <w:kern w:val="0"/>
                  <w:sz w:val="20"/>
                  <w:szCs w:val="20"/>
                </w:rPr>
                <w:t>1Byte</w:t>
              </w:r>
            </w:ins>
          </w:p>
        </w:tc>
        <w:tc>
          <w:tcPr>
            <w:tcW w:w="1565" w:type="dxa"/>
          </w:tcPr>
          <w:p w:rsidR="00E60CD9" w:rsidRPr="001C30DD" w:rsidRDefault="00E60CD9" w:rsidP="00165B4D">
            <w:pPr>
              <w:rPr>
                <w:ins w:id="1393" w:author="telink" w:date="2018-06-26T10:43:00Z"/>
                <w:rFonts w:cstheme="minorHAnsi"/>
                <w:i/>
                <w:iCs/>
                <w:color w:val="000000" w:themeColor="text1"/>
                <w:kern w:val="0"/>
                <w:sz w:val="20"/>
                <w:szCs w:val="20"/>
              </w:rPr>
            </w:pPr>
            <w:ins w:id="1394" w:author="telink" w:date="2018-06-26T10:43:00Z">
              <w:r>
                <w:rPr>
                  <w:rFonts w:cstheme="minorHAnsi" w:hint="eastAsia"/>
                  <w:i/>
                  <w:iCs/>
                  <w:color w:val="000000" w:themeColor="text1"/>
                  <w:kern w:val="0"/>
                  <w:sz w:val="20"/>
                  <w:szCs w:val="20"/>
                </w:rPr>
                <w:t>1Bytes</w:t>
              </w:r>
            </w:ins>
          </w:p>
        </w:tc>
        <w:tc>
          <w:tcPr>
            <w:tcW w:w="1128" w:type="dxa"/>
          </w:tcPr>
          <w:p w:rsidR="00E60CD9" w:rsidRPr="001C30DD" w:rsidRDefault="00E60CD9" w:rsidP="00165B4D">
            <w:pPr>
              <w:rPr>
                <w:ins w:id="1395" w:author="telink" w:date="2018-06-26T10:43:00Z"/>
                <w:rFonts w:cstheme="minorHAnsi"/>
                <w:i/>
                <w:iCs/>
                <w:color w:val="000000" w:themeColor="text1"/>
                <w:kern w:val="0"/>
                <w:sz w:val="20"/>
                <w:szCs w:val="20"/>
              </w:rPr>
            </w:pPr>
            <w:ins w:id="1396" w:author="telink" w:date="2018-06-26T10:43:00Z">
              <w:r>
                <w:rPr>
                  <w:rFonts w:cstheme="minorHAnsi" w:hint="eastAsia"/>
                  <w:i/>
                  <w:iCs/>
                  <w:color w:val="000000" w:themeColor="text1"/>
                  <w:kern w:val="0"/>
                  <w:sz w:val="20"/>
                  <w:szCs w:val="20"/>
                </w:rPr>
                <w:t>1</w:t>
              </w:r>
              <w:r w:rsidRPr="001C30DD">
                <w:rPr>
                  <w:rFonts w:cstheme="minorHAnsi"/>
                  <w:i/>
                  <w:iCs/>
                  <w:color w:val="000000" w:themeColor="text1"/>
                  <w:kern w:val="0"/>
                  <w:sz w:val="20"/>
                  <w:szCs w:val="20"/>
                </w:rPr>
                <w:t>Byte</w:t>
              </w:r>
            </w:ins>
          </w:p>
        </w:tc>
        <w:tc>
          <w:tcPr>
            <w:tcW w:w="1559" w:type="dxa"/>
          </w:tcPr>
          <w:p w:rsidR="00E60CD9" w:rsidRDefault="00E60CD9" w:rsidP="00165B4D">
            <w:pPr>
              <w:rPr>
                <w:ins w:id="1397" w:author="telink" w:date="2018-06-26T10:43:00Z"/>
                <w:rFonts w:cstheme="minorHAnsi"/>
                <w:i/>
                <w:iCs/>
                <w:color w:val="000000" w:themeColor="text1"/>
                <w:kern w:val="0"/>
                <w:sz w:val="20"/>
                <w:szCs w:val="20"/>
              </w:rPr>
            </w:pPr>
            <w:ins w:id="1398" w:author="telink" w:date="2018-06-26T10:43:00Z">
              <w:r>
                <w:rPr>
                  <w:rFonts w:cstheme="minorHAnsi" w:hint="eastAsia"/>
                  <w:i/>
                  <w:iCs/>
                  <w:color w:val="000000" w:themeColor="text1"/>
                  <w:kern w:val="0"/>
                  <w:sz w:val="20"/>
                  <w:szCs w:val="20"/>
                </w:rPr>
                <w:t>1Byte</w:t>
              </w:r>
            </w:ins>
          </w:p>
        </w:tc>
        <w:tc>
          <w:tcPr>
            <w:tcW w:w="1849" w:type="dxa"/>
          </w:tcPr>
          <w:p w:rsidR="00E60CD9" w:rsidRPr="001C30DD" w:rsidRDefault="00E60CD9" w:rsidP="00165B4D">
            <w:pPr>
              <w:rPr>
                <w:ins w:id="1399" w:author="telink" w:date="2018-06-26T10:43:00Z"/>
                <w:rFonts w:cstheme="minorHAnsi"/>
                <w:i/>
                <w:iCs/>
                <w:color w:val="000000" w:themeColor="text1"/>
                <w:kern w:val="0"/>
                <w:sz w:val="20"/>
                <w:szCs w:val="20"/>
              </w:rPr>
            </w:pPr>
            <w:ins w:id="1400" w:author="telink" w:date="2018-06-26T10:43:00Z">
              <w:r>
                <w:rPr>
                  <w:rFonts w:cstheme="minorHAnsi" w:hint="eastAsia"/>
                  <w:i/>
                  <w:iCs/>
                  <w:color w:val="000000" w:themeColor="text1"/>
                  <w:kern w:val="0"/>
                  <w:sz w:val="20"/>
                  <w:szCs w:val="20"/>
                </w:rPr>
                <w:t>nByte</w:t>
              </w:r>
            </w:ins>
          </w:p>
        </w:tc>
      </w:tr>
    </w:tbl>
    <w:p w:rsidR="00E60CD9" w:rsidRDefault="00E60CD9" w:rsidP="00E60CD9">
      <w:pPr>
        <w:rPr>
          <w:ins w:id="1401" w:author="telink" w:date="2018-06-26T10:43:00Z"/>
          <w:rFonts w:cstheme="minorHAnsi"/>
          <w:b/>
          <w:iCs/>
          <w:color w:val="000000" w:themeColor="text1"/>
          <w:sz w:val="20"/>
          <w:szCs w:val="20"/>
        </w:rPr>
      </w:pPr>
    </w:p>
    <w:p w:rsidR="00E60CD9" w:rsidRDefault="00E60CD9" w:rsidP="00E60CD9">
      <w:pPr>
        <w:rPr>
          <w:ins w:id="1402" w:author="telink" w:date="2018-06-26T10:43:00Z"/>
          <w:rFonts w:cstheme="minorHAnsi"/>
          <w:b/>
          <w:iCs/>
          <w:color w:val="000000" w:themeColor="text1"/>
          <w:sz w:val="20"/>
          <w:szCs w:val="20"/>
        </w:rPr>
      </w:pPr>
    </w:p>
    <w:p w:rsidR="00E60CD9" w:rsidRDefault="00E60CD9" w:rsidP="00E60CD9">
      <w:pPr>
        <w:rPr>
          <w:ins w:id="1403" w:author="telink" w:date="2018-06-26T10:43:00Z"/>
          <w:rFonts w:cstheme="minorHAnsi"/>
          <w:b/>
          <w:iCs/>
          <w:color w:val="000000" w:themeColor="text1"/>
          <w:sz w:val="20"/>
          <w:szCs w:val="20"/>
        </w:rPr>
      </w:pPr>
    </w:p>
    <w:p w:rsidR="00E60CD9" w:rsidRDefault="00E60CD9" w:rsidP="00E60CD9">
      <w:pPr>
        <w:rPr>
          <w:ins w:id="1404" w:author="telink" w:date="2018-06-26T10:43:00Z"/>
          <w:rFonts w:cstheme="minorHAnsi"/>
          <w:b/>
          <w:iCs/>
          <w:color w:val="000000" w:themeColor="text1"/>
          <w:sz w:val="20"/>
          <w:szCs w:val="20"/>
        </w:rPr>
      </w:pPr>
    </w:p>
    <w:p w:rsidR="00E60CD9" w:rsidRDefault="00E60CD9" w:rsidP="00E60CD9">
      <w:pPr>
        <w:rPr>
          <w:ins w:id="1405" w:author="telink" w:date="2018-06-26T10:44:00Z"/>
          <w:sz w:val="20"/>
          <w:szCs w:val="20"/>
        </w:rPr>
      </w:pPr>
      <w:ins w:id="1406" w:author="telink" w:date="2018-06-26T10:44:00Z">
        <w:r w:rsidRPr="000E7435">
          <w:rPr>
            <w:rFonts w:cstheme="minorHAnsi" w:hint="eastAsia"/>
            <w:i/>
            <w:iCs/>
            <w:color w:val="000000" w:themeColor="text1"/>
            <w:sz w:val="20"/>
            <w:szCs w:val="20"/>
          </w:rPr>
          <w:t>status</w:t>
        </w:r>
        <w:r w:rsidRPr="000E7435">
          <w:rPr>
            <w:rFonts w:hint="eastAsia"/>
            <w:i/>
            <w:sz w:val="20"/>
            <w:szCs w:val="20"/>
          </w:rPr>
          <w:t xml:space="preserve">: </w:t>
        </w:r>
        <w:r>
          <w:rPr>
            <w:rFonts w:hint="eastAsia"/>
            <w:i/>
            <w:sz w:val="20"/>
            <w:szCs w:val="20"/>
          </w:rPr>
          <w:t xml:space="preserve">  </w:t>
        </w:r>
        <w:r w:rsidRPr="000E7435">
          <w:rPr>
            <w:sz w:val="20"/>
            <w:szCs w:val="20"/>
          </w:rPr>
          <w:t xml:space="preserve">The status of the </w:t>
        </w:r>
        <w:r>
          <w:rPr>
            <w:rFonts w:hint="eastAsia"/>
            <w:sz w:val="20"/>
            <w:szCs w:val="20"/>
          </w:rPr>
          <w:t>Mgmt_Lqi</w:t>
        </w:r>
        <w:r w:rsidRPr="000E7435">
          <w:rPr>
            <w:sz w:val="20"/>
            <w:szCs w:val="20"/>
          </w:rPr>
          <w:t>_req command</w:t>
        </w:r>
        <w:r>
          <w:rPr>
            <w:sz w:val="20"/>
            <w:szCs w:val="20"/>
          </w:rPr>
          <w:t>.</w:t>
        </w:r>
      </w:ins>
    </w:p>
    <w:p w:rsidR="00E60CD9" w:rsidRDefault="00E60CD9" w:rsidP="00E60CD9">
      <w:pPr>
        <w:rPr>
          <w:ins w:id="1407" w:author="telink" w:date="2018-06-26T10:43:00Z"/>
          <w:rFonts w:cstheme="minorHAnsi"/>
          <w:b/>
          <w:iCs/>
          <w:color w:val="000000" w:themeColor="text1"/>
          <w:sz w:val="20"/>
          <w:szCs w:val="20"/>
        </w:rPr>
      </w:pPr>
      <w:ins w:id="1408" w:author="telink" w:date="2018-06-26T10:44:00Z">
        <w:r w:rsidRPr="00D347FA">
          <w:rPr>
            <w:i/>
            <w:sz w:val="20"/>
            <w:szCs w:val="20"/>
          </w:rPr>
          <w:t>NeighborTableEntries</w:t>
        </w:r>
        <w:r w:rsidRPr="00D347FA">
          <w:rPr>
            <w:rFonts w:hint="eastAsia"/>
            <w:i/>
            <w:sz w:val="20"/>
            <w:szCs w:val="20"/>
          </w:rPr>
          <w:t xml:space="preserve">: </w:t>
        </w:r>
        <w:r w:rsidRPr="000E7435">
          <w:rPr>
            <w:rFonts w:hint="eastAsia"/>
            <w:i/>
            <w:sz w:val="20"/>
            <w:szCs w:val="20"/>
          </w:rPr>
          <w:t xml:space="preserve"> </w:t>
        </w:r>
        <w:r>
          <w:rPr>
            <w:sz w:val="20"/>
            <w:szCs w:val="20"/>
          </w:rPr>
          <w:t>Total number of Neighbor Table entries within the Remote Device.</w:t>
        </w:r>
      </w:ins>
    </w:p>
    <w:p w:rsidR="00E60CD9" w:rsidRDefault="00E60CD9" w:rsidP="00E60CD9">
      <w:pPr>
        <w:rPr>
          <w:ins w:id="1409" w:author="telink" w:date="2018-06-26T10:44:00Z"/>
          <w:sz w:val="20"/>
          <w:szCs w:val="20"/>
        </w:rPr>
      </w:pPr>
      <w:ins w:id="1410" w:author="telink" w:date="2018-06-26T10:44:00Z">
        <w:r w:rsidRPr="000F632C">
          <w:rPr>
            <w:i/>
            <w:sz w:val="20"/>
            <w:szCs w:val="20"/>
          </w:rPr>
          <w:lastRenderedPageBreak/>
          <w:t>StartIndex</w:t>
        </w:r>
        <w:r w:rsidRPr="000F632C">
          <w:rPr>
            <w:rFonts w:hint="eastAsia"/>
            <w:i/>
            <w:sz w:val="20"/>
            <w:szCs w:val="20"/>
          </w:rPr>
          <w:t xml:space="preserve">: </w:t>
        </w:r>
        <w:r>
          <w:rPr>
            <w:rFonts w:hint="eastAsia"/>
            <w:sz w:val="20"/>
            <w:szCs w:val="20"/>
          </w:rPr>
          <w:t xml:space="preserve"> </w:t>
        </w:r>
        <w:r>
          <w:rPr>
            <w:sz w:val="20"/>
            <w:szCs w:val="20"/>
          </w:rPr>
          <w:t>Starting index within the Neighbor Table to begin reporting for the NeighborTableList.</w:t>
        </w:r>
      </w:ins>
    </w:p>
    <w:p w:rsidR="00E60CD9" w:rsidRDefault="00E60CD9" w:rsidP="00E60CD9">
      <w:pPr>
        <w:rPr>
          <w:ins w:id="1411" w:author="telink" w:date="2018-06-26T10:44:00Z"/>
          <w:sz w:val="20"/>
          <w:szCs w:val="20"/>
        </w:rPr>
      </w:pPr>
      <w:ins w:id="1412" w:author="telink" w:date="2018-06-26T10:44:00Z">
        <w:r>
          <w:rPr>
            <w:i/>
            <w:sz w:val="20"/>
            <w:szCs w:val="20"/>
          </w:rPr>
          <w:t>NeighborTableListCount</w:t>
        </w:r>
        <w:r>
          <w:rPr>
            <w:rFonts w:hint="eastAsia"/>
            <w:i/>
            <w:sz w:val="20"/>
            <w:szCs w:val="20"/>
          </w:rPr>
          <w:t xml:space="preserve">: </w:t>
        </w:r>
        <w:r>
          <w:rPr>
            <w:sz w:val="20"/>
            <w:szCs w:val="20"/>
          </w:rPr>
          <w:t>Number of Neighbor Table entries included within NeighborTableList.</w:t>
        </w:r>
      </w:ins>
    </w:p>
    <w:p w:rsidR="00E60CD9" w:rsidRDefault="00E60CD9" w:rsidP="00E60CD9">
      <w:pPr>
        <w:rPr>
          <w:ins w:id="1413" w:author="telink" w:date="2018-06-26T10:44:00Z"/>
          <w:sz w:val="20"/>
          <w:szCs w:val="20"/>
        </w:rPr>
      </w:pPr>
      <w:ins w:id="1414" w:author="telink" w:date="2018-06-26T10:44:00Z">
        <w:r w:rsidRPr="00324463">
          <w:rPr>
            <w:i/>
            <w:sz w:val="20"/>
            <w:szCs w:val="20"/>
          </w:rPr>
          <w:t>NeighborTableList</w:t>
        </w:r>
        <w:r w:rsidRPr="00324463">
          <w:rPr>
            <w:rFonts w:hint="eastAsia"/>
            <w:i/>
            <w:sz w:val="20"/>
            <w:szCs w:val="20"/>
          </w:rPr>
          <w:t>:</w:t>
        </w:r>
        <w:r>
          <w:rPr>
            <w:rFonts w:hint="eastAsia"/>
            <w:sz w:val="20"/>
            <w:szCs w:val="20"/>
          </w:rPr>
          <w:t xml:space="preserve">  </w:t>
        </w:r>
        <w:r>
          <w:rPr>
            <w:sz w:val="20"/>
            <w:szCs w:val="20"/>
          </w:rPr>
          <w:t>A list of descriptors, beginning with the StartIndex element and continuing for</w:t>
        </w:r>
      </w:ins>
    </w:p>
    <w:p w:rsidR="00E60CD9" w:rsidRDefault="00E60CD9" w:rsidP="00E60CD9">
      <w:pPr>
        <w:rPr>
          <w:ins w:id="1415" w:author="telink" w:date="2018-06-26T10:43:00Z"/>
          <w:rFonts w:cstheme="minorHAnsi"/>
          <w:b/>
          <w:iCs/>
          <w:color w:val="000000" w:themeColor="text1"/>
          <w:sz w:val="20"/>
          <w:szCs w:val="20"/>
        </w:rPr>
      </w:pPr>
      <w:ins w:id="1416" w:author="telink" w:date="2018-06-26T10:44:00Z">
        <w:r>
          <w:rPr>
            <w:rFonts w:cstheme="minorHAnsi"/>
            <w:b/>
            <w:iCs/>
            <w:color w:val="000000" w:themeColor="text1"/>
            <w:sz w:val="20"/>
            <w:szCs w:val="20"/>
          </w:rPr>
          <w:tab/>
        </w:r>
        <w:r>
          <w:rPr>
            <w:rFonts w:cstheme="minorHAnsi"/>
            <w:b/>
            <w:iCs/>
            <w:color w:val="000000" w:themeColor="text1"/>
            <w:sz w:val="20"/>
            <w:szCs w:val="20"/>
          </w:rPr>
          <w:tab/>
        </w:r>
        <w:r>
          <w:rPr>
            <w:rFonts w:cstheme="minorHAnsi"/>
            <w:b/>
            <w:iCs/>
            <w:color w:val="000000" w:themeColor="text1"/>
            <w:sz w:val="20"/>
            <w:szCs w:val="20"/>
          </w:rPr>
          <w:tab/>
        </w:r>
        <w:r>
          <w:rPr>
            <w:rFonts w:cstheme="minorHAnsi"/>
            <w:b/>
            <w:iCs/>
            <w:color w:val="000000" w:themeColor="text1"/>
            <w:sz w:val="20"/>
            <w:szCs w:val="20"/>
          </w:rPr>
          <w:tab/>
        </w:r>
        <w:r>
          <w:rPr>
            <w:sz w:val="20"/>
            <w:szCs w:val="20"/>
          </w:rPr>
          <w:t>NeighborTableListCount</w:t>
        </w:r>
        <w:r>
          <w:rPr>
            <w:rFonts w:hint="eastAsia"/>
            <w:sz w:val="20"/>
            <w:szCs w:val="20"/>
          </w:rPr>
          <w:t>.</w:t>
        </w:r>
      </w:ins>
    </w:p>
    <w:p w:rsidR="00E60CD9" w:rsidRDefault="00E60CD9" w:rsidP="00E60CD9">
      <w:pPr>
        <w:rPr>
          <w:ins w:id="1417" w:author="telink" w:date="2018-06-26T10:45:00Z"/>
          <w:i/>
          <w:sz w:val="20"/>
          <w:szCs w:val="20"/>
        </w:rPr>
      </w:pPr>
      <w:ins w:id="1418" w:author="telink" w:date="2018-06-26T10:45:00Z">
        <w:r w:rsidRPr="00577543">
          <w:rPr>
            <w:rFonts w:cstheme="minorHAnsi" w:hint="eastAsia"/>
            <w:b/>
            <w:i/>
            <w:iCs/>
            <w:color w:val="000000" w:themeColor="text1"/>
            <w:kern w:val="0"/>
            <w:sz w:val="20"/>
            <w:szCs w:val="20"/>
          </w:rPr>
          <w:t>packet format</w:t>
        </w:r>
        <w:r>
          <w:rPr>
            <w:rFonts w:cstheme="minorHAnsi" w:hint="eastAsia"/>
            <w:b/>
            <w:i/>
            <w:iCs/>
            <w:color w:val="000000" w:themeColor="text1"/>
            <w:kern w:val="0"/>
            <w:sz w:val="20"/>
            <w:szCs w:val="20"/>
          </w:rPr>
          <w:t xml:space="preserve"> </w:t>
        </w:r>
        <w:r w:rsidRPr="00577543">
          <w:rPr>
            <w:rFonts w:cstheme="minorHAnsi" w:hint="eastAsia"/>
            <w:b/>
            <w:iCs/>
            <w:color w:val="000000" w:themeColor="text1"/>
            <w:kern w:val="0"/>
            <w:sz w:val="20"/>
            <w:szCs w:val="20"/>
          </w:rPr>
          <w:t xml:space="preserve">: </w:t>
        </w:r>
        <w:r w:rsidRPr="00577543">
          <w:rPr>
            <w:b/>
          </w:rPr>
          <w:t xml:space="preserve">55 </w:t>
        </w:r>
        <w:r>
          <w:rPr>
            <w:rFonts w:hint="eastAsia"/>
            <w:b/>
          </w:rPr>
          <w:t>8</w:t>
        </w:r>
        <w:r w:rsidRPr="00577543">
          <w:rPr>
            <w:b/>
          </w:rPr>
          <w:t xml:space="preserve">0 </w:t>
        </w:r>
        <w:r>
          <w:rPr>
            <w:rFonts w:hint="eastAsia"/>
            <w:b/>
          </w:rPr>
          <w:t>30</w:t>
        </w:r>
        <w:r w:rsidRPr="00577543">
          <w:rPr>
            <w:b/>
          </w:rPr>
          <w:t xml:space="preserve"> </w:t>
        </w:r>
        <w:r>
          <w:rPr>
            <w:rFonts w:hint="eastAsia"/>
            <w:b/>
          </w:rPr>
          <w:t>lenH</w:t>
        </w:r>
        <w:r w:rsidRPr="00577543">
          <w:rPr>
            <w:b/>
          </w:rPr>
          <w:t xml:space="preserve"> </w:t>
        </w:r>
        <w:r>
          <w:rPr>
            <w:rFonts w:hint="eastAsia"/>
            <w:b/>
          </w:rPr>
          <w:t>lenL</w:t>
        </w:r>
        <w:r w:rsidRPr="00577543">
          <w:rPr>
            <w:b/>
          </w:rPr>
          <w:t xml:space="preserve"> 00</w:t>
        </w:r>
        <w:r>
          <w:rPr>
            <w:rFonts w:hint="eastAsia"/>
            <w:b/>
          </w:rPr>
          <w:t xml:space="preserve"> </w:t>
        </w:r>
        <w:r>
          <w:rPr>
            <w:rFonts w:cstheme="minorHAnsi" w:hint="eastAsia"/>
            <w:iCs/>
            <w:color w:val="000000" w:themeColor="text1"/>
            <w:kern w:val="0"/>
            <w:sz w:val="20"/>
            <w:szCs w:val="20"/>
          </w:rPr>
          <w:t>status</w:t>
        </w:r>
        <w:r w:rsidRPr="00431BA6">
          <w:rPr>
            <w:rFonts w:hint="eastAsia"/>
          </w:rPr>
          <w:t xml:space="preserve"> </w:t>
        </w:r>
        <w:r w:rsidRPr="00D347FA">
          <w:rPr>
            <w:i/>
            <w:sz w:val="20"/>
            <w:szCs w:val="20"/>
          </w:rPr>
          <w:t>NeighborTableEntries</w:t>
        </w:r>
        <w:r>
          <w:rPr>
            <w:rFonts w:hint="eastAsia"/>
          </w:rPr>
          <w:t xml:space="preserve"> </w:t>
        </w:r>
        <w:r w:rsidRPr="000F632C">
          <w:rPr>
            <w:i/>
            <w:sz w:val="20"/>
            <w:szCs w:val="20"/>
          </w:rPr>
          <w:t>StartIndex</w:t>
        </w:r>
      </w:ins>
    </w:p>
    <w:p w:rsidR="00E60CD9" w:rsidRDefault="00E60CD9" w:rsidP="00E60CD9">
      <w:pPr>
        <w:rPr>
          <w:ins w:id="1419" w:author="telink" w:date="2018-06-26T10:43:00Z"/>
          <w:rFonts w:cstheme="minorHAnsi"/>
          <w:b/>
          <w:iCs/>
          <w:color w:val="000000" w:themeColor="text1"/>
          <w:sz w:val="20"/>
          <w:szCs w:val="20"/>
        </w:rPr>
      </w:pPr>
      <w:ins w:id="1420" w:author="telink" w:date="2018-06-26T10:45:00Z">
        <w:r>
          <w:rPr>
            <w:rFonts w:cstheme="minorHAnsi"/>
            <w:b/>
            <w:iCs/>
            <w:color w:val="000000" w:themeColor="text1"/>
            <w:sz w:val="20"/>
            <w:szCs w:val="20"/>
          </w:rPr>
          <w:tab/>
        </w:r>
        <w:r>
          <w:rPr>
            <w:rFonts w:cstheme="minorHAnsi"/>
            <w:b/>
            <w:iCs/>
            <w:color w:val="000000" w:themeColor="text1"/>
            <w:sz w:val="20"/>
            <w:szCs w:val="20"/>
          </w:rPr>
          <w:tab/>
        </w:r>
        <w:r>
          <w:rPr>
            <w:rFonts w:cstheme="minorHAnsi"/>
            <w:b/>
            <w:iCs/>
            <w:color w:val="000000" w:themeColor="text1"/>
            <w:sz w:val="20"/>
            <w:szCs w:val="20"/>
          </w:rPr>
          <w:tab/>
        </w:r>
        <w:r>
          <w:rPr>
            <w:i/>
            <w:sz w:val="20"/>
            <w:szCs w:val="20"/>
          </w:rPr>
          <w:t>NeighborTableListCount</w:t>
        </w:r>
        <w:r>
          <w:rPr>
            <w:rFonts w:hint="eastAsia"/>
            <w:i/>
            <w:sz w:val="20"/>
            <w:szCs w:val="20"/>
          </w:rPr>
          <w:t xml:space="preserve"> </w:t>
        </w:r>
        <w:r w:rsidRPr="00324463">
          <w:rPr>
            <w:i/>
            <w:sz w:val="20"/>
            <w:szCs w:val="20"/>
          </w:rPr>
          <w:t>NeighborTableList</w:t>
        </w:r>
        <w:r>
          <w:rPr>
            <w:rFonts w:hint="eastAsia"/>
            <w:b/>
          </w:rPr>
          <w:t xml:space="preserve"> AA</w:t>
        </w:r>
      </w:ins>
    </w:p>
    <w:p w:rsidR="00E60CD9" w:rsidRDefault="00E60CD9" w:rsidP="00E60CD9">
      <w:pPr>
        <w:rPr>
          <w:ins w:id="1421" w:author="telink" w:date="2018-06-26T10:45:00Z"/>
          <w:rFonts w:cstheme="minorHAnsi"/>
          <w:b/>
          <w:iCs/>
          <w:color w:val="000000" w:themeColor="text1"/>
          <w:sz w:val="20"/>
          <w:szCs w:val="20"/>
        </w:rPr>
      </w:pPr>
    </w:p>
    <w:p w:rsidR="00E60CD9" w:rsidRDefault="00E60CD9" w:rsidP="00E60CD9">
      <w:pPr>
        <w:rPr>
          <w:ins w:id="1422" w:author="telink" w:date="2018-06-26T10:45:00Z"/>
          <w:rFonts w:cstheme="minorHAnsi"/>
          <w:b/>
          <w:iCs/>
          <w:color w:val="000000" w:themeColor="text1"/>
          <w:sz w:val="20"/>
          <w:szCs w:val="20"/>
        </w:rPr>
      </w:pPr>
      <w:ins w:id="1423" w:author="telink" w:date="2018-06-26T10:45:00Z">
        <w:r>
          <w:rPr>
            <w:rStyle w:val="fontstyle01"/>
            <w:rFonts w:cstheme="minorHAnsi" w:hint="eastAsia"/>
            <w:b/>
            <w:i/>
          </w:rPr>
          <w:t>2.2.3.10</w:t>
        </w:r>
        <w:r>
          <w:rPr>
            <w:rStyle w:val="fontstyle01"/>
            <w:rFonts w:cstheme="minorHAnsi" w:hint="eastAsia"/>
            <w:b/>
            <w:i/>
          </w:rPr>
          <w:tab/>
        </w:r>
        <w:r>
          <w:rPr>
            <w:rStyle w:val="fontstyle01"/>
            <w:rFonts w:cstheme="minorHAnsi"/>
            <w:b/>
            <w:i/>
          </w:rPr>
          <w:t>ZBHCI_CMD_DISCOVERY_</w:t>
        </w:r>
        <w:r>
          <w:rPr>
            <w:rStyle w:val="fontstyle01"/>
            <w:rFonts w:cstheme="minorHAnsi" w:hint="eastAsia"/>
            <w:b/>
            <w:i/>
          </w:rPr>
          <w:t>MGMT_BIND</w:t>
        </w:r>
        <w:r w:rsidRPr="008240DC">
          <w:rPr>
            <w:rStyle w:val="fontstyle01"/>
            <w:rFonts w:cstheme="minorHAnsi"/>
            <w:b/>
            <w:i/>
          </w:rPr>
          <w:t>_R</w:t>
        </w:r>
        <w:r>
          <w:rPr>
            <w:rStyle w:val="fontstyle01"/>
            <w:rFonts w:cstheme="minorHAnsi" w:hint="eastAsia"/>
            <w:b/>
            <w:i/>
          </w:rPr>
          <w:t>SP</w:t>
        </w:r>
      </w:ins>
    </w:p>
    <w:tbl>
      <w:tblPr>
        <w:tblStyle w:val="ab"/>
        <w:tblpPr w:leftFromText="180" w:rightFromText="180" w:vertAnchor="text" w:horzAnchor="margin" w:tblpXSpec="center" w:tblpY="185"/>
        <w:tblOverlap w:val="never"/>
        <w:tblW w:w="6947" w:type="dxa"/>
        <w:tblLayout w:type="fixed"/>
        <w:tblLook w:val="04A0" w:firstRow="1" w:lastRow="0" w:firstColumn="1" w:lastColumn="0" w:noHBand="0" w:noVBand="1"/>
      </w:tblPr>
      <w:tblGrid>
        <w:gridCol w:w="846"/>
        <w:gridCol w:w="1565"/>
        <w:gridCol w:w="1128"/>
        <w:gridCol w:w="1559"/>
        <w:gridCol w:w="1849"/>
      </w:tblGrid>
      <w:tr w:rsidR="00E60CD9" w:rsidRPr="001C30DD" w:rsidTr="00165B4D">
        <w:trPr>
          <w:trHeight w:val="397"/>
          <w:ins w:id="1424" w:author="telink" w:date="2018-06-26T10:45:00Z"/>
        </w:trPr>
        <w:tc>
          <w:tcPr>
            <w:tcW w:w="846" w:type="dxa"/>
          </w:tcPr>
          <w:p w:rsidR="00E60CD9" w:rsidRDefault="00E60CD9" w:rsidP="00165B4D">
            <w:pPr>
              <w:pStyle w:val="Default"/>
              <w:jc w:val="both"/>
              <w:rPr>
                <w:ins w:id="1425" w:author="telink" w:date="2018-06-26T10:45:00Z"/>
                <w:sz w:val="20"/>
                <w:szCs w:val="20"/>
              </w:rPr>
            </w:pPr>
            <w:ins w:id="1426" w:author="telink" w:date="2018-06-26T10:45:00Z">
              <w:r>
                <w:rPr>
                  <w:sz w:val="20"/>
                  <w:szCs w:val="20"/>
                </w:rPr>
                <w:t xml:space="preserve">Status </w:t>
              </w:r>
            </w:ins>
          </w:p>
        </w:tc>
        <w:tc>
          <w:tcPr>
            <w:tcW w:w="1565" w:type="dxa"/>
          </w:tcPr>
          <w:p w:rsidR="00E60CD9" w:rsidRDefault="00E60CD9" w:rsidP="00165B4D">
            <w:pPr>
              <w:pStyle w:val="Default"/>
              <w:jc w:val="both"/>
              <w:rPr>
                <w:ins w:id="1427" w:author="telink" w:date="2018-06-26T10:45:00Z"/>
                <w:sz w:val="20"/>
                <w:szCs w:val="20"/>
              </w:rPr>
            </w:pPr>
            <w:ins w:id="1428" w:author="telink" w:date="2018-06-26T10:45:00Z">
              <w:r>
                <w:rPr>
                  <w:sz w:val="20"/>
                  <w:szCs w:val="20"/>
                </w:rPr>
                <w:t>BindingTable</w:t>
              </w:r>
            </w:ins>
          </w:p>
          <w:p w:rsidR="00E60CD9" w:rsidRPr="00DC4BE9" w:rsidRDefault="00E60CD9" w:rsidP="00165B4D">
            <w:pPr>
              <w:pStyle w:val="Default"/>
              <w:jc w:val="both"/>
              <w:rPr>
                <w:ins w:id="1429" w:author="telink" w:date="2018-06-26T10:45:00Z"/>
                <w:rFonts w:cstheme="minorHAnsi"/>
                <w:iCs/>
                <w:color w:val="000000" w:themeColor="text1"/>
                <w:sz w:val="20"/>
                <w:szCs w:val="20"/>
              </w:rPr>
            </w:pPr>
            <w:ins w:id="1430" w:author="telink" w:date="2018-06-26T10:45:00Z">
              <w:r>
                <w:rPr>
                  <w:sz w:val="20"/>
                  <w:szCs w:val="20"/>
                </w:rPr>
                <w:t>Entries</w:t>
              </w:r>
            </w:ins>
          </w:p>
        </w:tc>
        <w:tc>
          <w:tcPr>
            <w:tcW w:w="1128" w:type="dxa"/>
          </w:tcPr>
          <w:p w:rsidR="00E60CD9" w:rsidRDefault="00E60CD9" w:rsidP="00165B4D">
            <w:pPr>
              <w:pStyle w:val="Default"/>
              <w:jc w:val="both"/>
              <w:rPr>
                <w:ins w:id="1431" w:author="telink" w:date="2018-06-26T10:45:00Z"/>
                <w:sz w:val="20"/>
                <w:szCs w:val="20"/>
              </w:rPr>
            </w:pPr>
            <w:ins w:id="1432" w:author="telink" w:date="2018-06-26T10:45:00Z">
              <w:r>
                <w:rPr>
                  <w:sz w:val="20"/>
                  <w:szCs w:val="20"/>
                </w:rPr>
                <w:t xml:space="preserve">StartIndex </w:t>
              </w:r>
            </w:ins>
          </w:p>
          <w:p w:rsidR="00E60CD9" w:rsidRDefault="00E60CD9" w:rsidP="00165B4D">
            <w:pPr>
              <w:pStyle w:val="Default"/>
              <w:jc w:val="both"/>
              <w:rPr>
                <w:ins w:id="1433" w:author="telink" w:date="2018-06-26T10:45:00Z"/>
                <w:sz w:val="20"/>
                <w:szCs w:val="20"/>
              </w:rPr>
            </w:pPr>
          </w:p>
        </w:tc>
        <w:tc>
          <w:tcPr>
            <w:tcW w:w="1559" w:type="dxa"/>
          </w:tcPr>
          <w:p w:rsidR="00E60CD9" w:rsidRDefault="00E60CD9" w:rsidP="00165B4D">
            <w:pPr>
              <w:pStyle w:val="Default"/>
              <w:jc w:val="both"/>
              <w:rPr>
                <w:ins w:id="1434" w:author="telink" w:date="2018-06-26T10:45:00Z"/>
                <w:sz w:val="20"/>
                <w:szCs w:val="20"/>
              </w:rPr>
            </w:pPr>
            <w:ins w:id="1435" w:author="telink" w:date="2018-06-26T10:45:00Z">
              <w:r>
                <w:rPr>
                  <w:sz w:val="20"/>
                  <w:szCs w:val="20"/>
                </w:rPr>
                <w:t>BindingTable</w:t>
              </w:r>
            </w:ins>
          </w:p>
          <w:p w:rsidR="00E60CD9" w:rsidRDefault="00E60CD9" w:rsidP="00165B4D">
            <w:pPr>
              <w:pStyle w:val="Default"/>
              <w:jc w:val="both"/>
              <w:rPr>
                <w:ins w:id="1436" w:author="telink" w:date="2018-06-26T10:45:00Z"/>
                <w:sz w:val="20"/>
                <w:szCs w:val="20"/>
              </w:rPr>
            </w:pPr>
            <w:ins w:id="1437" w:author="telink" w:date="2018-06-26T10:45:00Z">
              <w:r>
                <w:rPr>
                  <w:sz w:val="20"/>
                  <w:szCs w:val="20"/>
                </w:rPr>
                <w:t xml:space="preserve">ListCount </w:t>
              </w:r>
            </w:ins>
          </w:p>
        </w:tc>
        <w:tc>
          <w:tcPr>
            <w:tcW w:w="1849" w:type="dxa"/>
          </w:tcPr>
          <w:p w:rsidR="00E60CD9" w:rsidRDefault="00E60CD9" w:rsidP="00165B4D">
            <w:pPr>
              <w:pStyle w:val="Default"/>
              <w:jc w:val="both"/>
              <w:rPr>
                <w:ins w:id="1438" w:author="telink" w:date="2018-06-26T10:45:00Z"/>
                <w:sz w:val="20"/>
                <w:szCs w:val="20"/>
              </w:rPr>
            </w:pPr>
            <w:ins w:id="1439" w:author="telink" w:date="2018-06-26T10:45:00Z">
              <w:r>
                <w:rPr>
                  <w:sz w:val="20"/>
                  <w:szCs w:val="20"/>
                </w:rPr>
                <w:t xml:space="preserve">BindingTableList </w:t>
              </w:r>
            </w:ins>
          </w:p>
          <w:p w:rsidR="00E60CD9" w:rsidRPr="001C30DD" w:rsidRDefault="00E60CD9" w:rsidP="00165B4D">
            <w:pPr>
              <w:pStyle w:val="Default"/>
              <w:jc w:val="both"/>
              <w:rPr>
                <w:ins w:id="1440" w:author="telink" w:date="2018-06-26T10:45:00Z"/>
                <w:rFonts w:cstheme="minorHAnsi"/>
                <w:iCs/>
                <w:color w:val="000000" w:themeColor="text1"/>
                <w:sz w:val="20"/>
                <w:szCs w:val="20"/>
              </w:rPr>
            </w:pPr>
          </w:p>
        </w:tc>
      </w:tr>
      <w:tr w:rsidR="00E60CD9" w:rsidRPr="001C30DD" w:rsidTr="00165B4D">
        <w:trPr>
          <w:trHeight w:val="338"/>
          <w:ins w:id="1441" w:author="telink" w:date="2018-06-26T10:45:00Z"/>
        </w:trPr>
        <w:tc>
          <w:tcPr>
            <w:tcW w:w="846" w:type="dxa"/>
          </w:tcPr>
          <w:p w:rsidR="00E60CD9" w:rsidRDefault="00E60CD9" w:rsidP="00165B4D">
            <w:pPr>
              <w:rPr>
                <w:ins w:id="1442" w:author="telink" w:date="2018-06-26T10:45:00Z"/>
                <w:rFonts w:cstheme="minorHAnsi"/>
                <w:i/>
                <w:iCs/>
                <w:color w:val="000000" w:themeColor="text1"/>
                <w:kern w:val="0"/>
                <w:sz w:val="20"/>
                <w:szCs w:val="20"/>
              </w:rPr>
            </w:pPr>
            <w:ins w:id="1443" w:author="telink" w:date="2018-06-26T10:45:00Z">
              <w:r>
                <w:rPr>
                  <w:rFonts w:cstheme="minorHAnsi" w:hint="eastAsia"/>
                  <w:i/>
                  <w:iCs/>
                  <w:color w:val="000000" w:themeColor="text1"/>
                  <w:kern w:val="0"/>
                  <w:sz w:val="20"/>
                  <w:szCs w:val="20"/>
                </w:rPr>
                <w:t>1Byte</w:t>
              </w:r>
            </w:ins>
          </w:p>
        </w:tc>
        <w:tc>
          <w:tcPr>
            <w:tcW w:w="1565" w:type="dxa"/>
          </w:tcPr>
          <w:p w:rsidR="00E60CD9" w:rsidRPr="001C30DD" w:rsidRDefault="00E60CD9" w:rsidP="00165B4D">
            <w:pPr>
              <w:rPr>
                <w:ins w:id="1444" w:author="telink" w:date="2018-06-26T10:45:00Z"/>
                <w:rFonts w:cstheme="minorHAnsi"/>
                <w:i/>
                <w:iCs/>
                <w:color w:val="000000" w:themeColor="text1"/>
                <w:kern w:val="0"/>
                <w:sz w:val="20"/>
                <w:szCs w:val="20"/>
              </w:rPr>
            </w:pPr>
            <w:ins w:id="1445" w:author="telink" w:date="2018-06-26T10:45:00Z">
              <w:r>
                <w:rPr>
                  <w:rFonts w:cstheme="minorHAnsi" w:hint="eastAsia"/>
                  <w:i/>
                  <w:iCs/>
                  <w:color w:val="000000" w:themeColor="text1"/>
                  <w:kern w:val="0"/>
                  <w:sz w:val="20"/>
                  <w:szCs w:val="20"/>
                </w:rPr>
                <w:t>1Bytes</w:t>
              </w:r>
            </w:ins>
          </w:p>
        </w:tc>
        <w:tc>
          <w:tcPr>
            <w:tcW w:w="1128" w:type="dxa"/>
          </w:tcPr>
          <w:p w:rsidR="00E60CD9" w:rsidRPr="001C30DD" w:rsidRDefault="00E60CD9" w:rsidP="00165B4D">
            <w:pPr>
              <w:rPr>
                <w:ins w:id="1446" w:author="telink" w:date="2018-06-26T10:45:00Z"/>
                <w:rFonts w:cstheme="minorHAnsi"/>
                <w:i/>
                <w:iCs/>
                <w:color w:val="000000" w:themeColor="text1"/>
                <w:kern w:val="0"/>
                <w:sz w:val="20"/>
                <w:szCs w:val="20"/>
              </w:rPr>
            </w:pPr>
            <w:ins w:id="1447" w:author="telink" w:date="2018-06-26T10:45:00Z">
              <w:r>
                <w:rPr>
                  <w:rFonts w:cstheme="minorHAnsi" w:hint="eastAsia"/>
                  <w:i/>
                  <w:iCs/>
                  <w:color w:val="000000" w:themeColor="text1"/>
                  <w:kern w:val="0"/>
                  <w:sz w:val="20"/>
                  <w:szCs w:val="20"/>
                </w:rPr>
                <w:t>1</w:t>
              </w:r>
              <w:r w:rsidRPr="001C30DD">
                <w:rPr>
                  <w:rFonts w:cstheme="minorHAnsi"/>
                  <w:i/>
                  <w:iCs/>
                  <w:color w:val="000000" w:themeColor="text1"/>
                  <w:kern w:val="0"/>
                  <w:sz w:val="20"/>
                  <w:szCs w:val="20"/>
                </w:rPr>
                <w:t>Byte</w:t>
              </w:r>
            </w:ins>
          </w:p>
        </w:tc>
        <w:tc>
          <w:tcPr>
            <w:tcW w:w="1559" w:type="dxa"/>
          </w:tcPr>
          <w:p w:rsidR="00E60CD9" w:rsidRDefault="00E60CD9" w:rsidP="00165B4D">
            <w:pPr>
              <w:rPr>
                <w:ins w:id="1448" w:author="telink" w:date="2018-06-26T10:45:00Z"/>
                <w:rFonts w:cstheme="minorHAnsi"/>
                <w:i/>
                <w:iCs/>
                <w:color w:val="000000" w:themeColor="text1"/>
                <w:kern w:val="0"/>
                <w:sz w:val="20"/>
                <w:szCs w:val="20"/>
              </w:rPr>
            </w:pPr>
            <w:ins w:id="1449" w:author="telink" w:date="2018-06-26T10:45:00Z">
              <w:r>
                <w:rPr>
                  <w:rFonts w:cstheme="minorHAnsi" w:hint="eastAsia"/>
                  <w:i/>
                  <w:iCs/>
                  <w:color w:val="000000" w:themeColor="text1"/>
                  <w:kern w:val="0"/>
                  <w:sz w:val="20"/>
                  <w:szCs w:val="20"/>
                </w:rPr>
                <w:t>1Byte</w:t>
              </w:r>
            </w:ins>
          </w:p>
        </w:tc>
        <w:tc>
          <w:tcPr>
            <w:tcW w:w="1849" w:type="dxa"/>
          </w:tcPr>
          <w:p w:rsidR="00E60CD9" w:rsidRPr="001C30DD" w:rsidRDefault="00E60CD9" w:rsidP="00165B4D">
            <w:pPr>
              <w:rPr>
                <w:ins w:id="1450" w:author="telink" w:date="2018-06-26T10:45:00Z"/>
                <w:rFonts w:cstheme="minorHAnsi"/>
                <w:i/>
                <w:iCs/>
                <w:color w:val="000000" w:themeColor="text1"/>
                <w:kern w:val="0"/>
                <w:sz w:val="20"/>
                <w:szCs w:val="20"/>
              </w:rPr>
            </w:pPr>
            <w:ins w:id="1451" w:author="telink" w:date="2018-06-26T10:45:00Z">
              <w:r>
                <w:rPr>
                  <w:rFonts w:cstheme="minorHAnsi" w:hint="eastAsia"/>
                  <w:i/>
                  <w:iCs/>
                  <w:color w:val="000000" w:themeColor="text1"/>
                  <w:kern w:val="0"/>
                  <w:sz w:val="20"/>
                  <w:szCs w:val="20"/>
                </w:rPr>
                <w:t>nByte</w:t>
              </w:r>
            </w:ins>
          </w:p>
        </w:tc>
      </w:tr>
    </w:tbl>
    <w:p w:rsidR="00E60CD9" w:rsidRDefault="00E60CD9" w:rsidP="00E60CD9">
      <w:pPr>
        <w:rPr>
          <w:ins w:id="1452" w:author="telink" w:date="2018-06-26T10:45:00Z"/>
          <w:rFonts w:cstheme="minorHAnsi"/>
          <w:b/>
          <w:iCs/>
          <w:color w:val="000000" w:themeColor="text1"/>
          <w:sz w:val="20"/>
          <w:szCs w:val="20"/>
        </w:rPr>
      </w:pPr>
    </w:p>
    <w:p w:rsidR="00E60CD9" w:rsidRDefault="00E60CD9" w:rsidP="00E60CD9">
      <w:pPr>
        <w:rPr>
          <w:ins w:id="1453" w:author="telink" w:date="2018-06-26T10:45:00Z"/>
          <w:rFonts w:cstheme="minorHAnsi"/>
          <w:b/>
          <w:iCs/>
          <w:color w:val="000000" w:themeColor="text1"/>
          <w:sz w:val="20"/>
          <w:szCs w:val="20"/>
        </w:rPr>
      </w:pPr>
    </w:p>
    <w:p w:rsidR="00E60CD9" w:rsidRDefault="00E60CD9" w:rsidP="00E60CD9">
      <w:pPr>
        <w:rPr>
          <w:ins w:id="1454" w:author="telink" w:date="2018-06-26T10:45:00Z"/>
          <w:rFonts w:cstheme="minorHAnsi"/>
          <w:b/>
          <w:iCs/>
          <w:color w:val="000000" w:themeColor="text1"/>
          <w:sz w:val="20"/>
          <w:szCs w:val="20"/>
        </w:rPr>
      </w:pPr>
    </w:p>
    <w:p w:rsidR="00E60CD9" w:rsidRDefault="00E60CD9" w:rsidP="00E60CD9">
      <w:pPr>
        <w:rPr>
          <w:ins w:id="1455" w:author="telink" w:date="2018-06-26T10:45:00Z"/>
          <w:rFonts w:cstheme="minorHAnsi"/>
          <w:b/>
          <w:iCs/>
          <w:color w:val="000000" w:themeColor="text1"/>
          <w:sz w:val="20"/>
          <w:szCs w:val="20"/>
        </w:rPr>
      </w:pPr>
    </w:p>
    <w:p w:rsidR="00E60CD9" w:rsidRDefault="00E60CD9" w:rsidP="00E60CD9">
      <w:pPr>
        <w:rPr>
          <w:ins w:id="1456" w:author="telink" w:date="2018-06-26T10:45:00Z"/>
          <w:sz w:val="20"/>
          <w:szCs w:val="20"/>
        </w:rPr>
      </w:pPr>
      <w:ins w:id="1457" w:author="telink" w:date="2018-06-26T10:45:00Z">
        <w:r w:rsidRPr="000E7435">
          <w:rPr>
            <w:rFonts w:cstheme="minorHAnsi" w:hint="eastAsia"/>
            <w:i/>
            <w:iCs/>
            <w:color w:val="000000" w:themeColor="text1"/>
            <w:sz w:val="20"/>
            <w:szCs w:val="20"/>
          </w:rPr>
          <w:t>status</w:t>
        </w:r>
        <w:r w:rsidRPr="000E7435">
          <w:rPr>
            <w:rFonts w:hint="eastAsia"/>
            <w:i/>
            <w:sz w:val="20"/>
            <w:szCs w:val="20"/>
          </w:rPr>
          <w:t xml:space="preserve">: </w:t>
        </w:r>
        <w:r>
          <w:rPr>
            <w:rFonts w:hint="eastAsia"/>
            <w:i/>
            <w:sz w:val="20"/>
            <w:szCs w:val="20"/>
          </w:rPr>
          <w:t xml:space="preserve">  </w:t>
        </w:r>
        <w:r w:rsidRPr="000E7435">
          <w:rPr>
            <w:sz w:val="20"/>
            <w:szCs w:val="20"/>
          </w:rPr>
          <w:t xml:space="preserve">The status of the </w:t>
        </w:r>
        <w:r>
          <w:rPr>
            <w:rFonts w:hint="eastAsia"/>
            <w:sz w:val="20"/>
            <w:szCs w:val="20"/>
          </w:rPr>
          <w:t>Mgmt_Bind</w:t>
        </w:r>
        <w:r w:rsidRPr="000E7435">
          <w:rPr>
            <w:sz w:val="20"/>
            <w:szCs w:val="20"/>
          </w:rPr>
          <w:t>_req command</w:t>
        </w:r>
        <w:r>
          <w:rPr>
            <w:sz w:val="20"/>
            <w:szCs w:val="20"/>
          </w:rPr>
          <w:t>.</w:t>
        </w:r>
      </w:ins>
    </w:p>
    <w:p w:rsidR="00E60CD9" w:rsidRDefault="00E60CD9" w:rsidP="00E60CD9">
      <w:pPr>
        <w:pStyle w:val="Default"/>
        <w:jc w:val="both"/>
        <w:rPr>
          <w:ins w:id="1458" w:author="telink" w:date="2018-06-26T10:46:00Z"/>
          <w:sz w:val="20"/>
          <w:szCs w:val="20"/>
        </w:rPr>
      </w:pPr>
      <w:ins w:id="1459" w:author="telink" w:date="2018-06-26T10:46:00Z">
        <w:r>
          <w:rPr>
            <w:sz w:val="20"/>
            <w:szCs w:val="20"/>
          </w:rPr>
          <w:t>Binding</w:t>
        </w:r>
        <w:r w:rsidRPr="00D347FA">
          <w:rPr>
            <w:i/>
            <w:sz w:val="20"/>
            <w:szCs w:val="20"/>
          </w:rPr>
          <w:t>TableEntries</w:t>
        </w:r>
        <w:r w:rsidRPr="00D347FA">
          <w:rPr>
            <w:rFonts w:hint="eastAsia"/>
            <w:i/>
            <w:sz w:val="20"/>
            <w:szCs w:val="20"/>
          </w:rPr>
          <w:t xml:space="preserve">: </w:t>
        </w:r>
        <w:r w:rsidRPr="000E7435">
          <w:rPr>
            <w:rFonts w:hint="eastAsia"/>
            <w:i/>
            <w:sz w:val="20"/>
            <w:szCs w:val="20"/>
          </w:rPr>
          <w:t xml:space="preserve"> </w:t>
        </w:r>
        <w:r>
          <w:rPr>
            <w:sz w:val="20"/>
            <w:szCs w:val="20"/>
          </w:rPr>
          <w:t xml:space="preserve">Total number of </w:t>
        </w:r>
        <w:r>
          <w:rPr>
            <w:rFonts w:hint="eastAsia"/>
            <w:sz w:val="20"/>
            <w:szCs w:val="20"/>
          </w:rPr>
          <w:t>Binding</w:t>
        </w:r>
        <w:r>
          <w:rPr>
            <w:sz w:val="20"/>
            <w:szCs w:val="20"/>
          </w:rPr>
          <w:t xml:space="preserve"> Table entries within the Remote Device. </w:t>
        </w:r>
      </w:ins>
    </w:p>
    <w:p w:rsidR="00E60CD9" w:rsidRDefault="00E60CD9" w:rsidP="00E60CD9">
      <w:pPr>
        <w:pStyle w:val="Default"/>
        <w:jc w:val="both"/>
        <w:rPr>
          <w:ins w:id="1460" w:author="telink" w:date="2018-06-26T10:46:00Z"/>
          <w:sz w:val="20"/>
          <w:szCs w:val="20"/>
        </w:rPr>
      </w:pPr>
      <w:ins w:id="1461" w:author="telink" w:date="2018-06-26T10:46:00Z">
        <w:r w:rsidRPr="000F632C">
          <w:rPr>
            <w:i/>
            <w:sz w:val="20"/>
            <w:szCs w:val="20"/>
          </w:rPr>
          <w:t>StartIndex</w:t>
        </w:r>
        <w:r w:rsidRPr="000F632C">
          <w:rPr>
            <w:rFonts w:hint="eastAsia"/>
            <w:i/>
            <w:sz w:val="20"/>
            <w:szCs w:val="20"/>
          </w:rPr>
          <w:t xml:space="preserve">: </w:t>
        </w:r>
        <w:r>
          <w:rPr>
            <w:rFonts w:hint="eastAsia"/>
            <w:sz w:val="20"/>
            <w:szCs w:val="20"/>
          </w:rPr>
          <w:t xml:space="preserve"> </w:t>
        </w:r>
        <w:r>
          <w:rPr>
            <w:sz w:val="20"/>
            <w:szCs w:val="20"/>
          </w:rPr>
          <w:t xml:space="preserve">Starting index within the </w:t>
        </w:r>
        <w:r>
          <w:rPr>
            <w:rFonts w:hint="eastAsia"/>
            <w:sz w:val="20"/>
            <w:szCs w:val="20"/>
          </w:rPr>
          <w:t>Binding</w:t>
        </w:r>
        <w:r>
          <w:rPr>
            <w:sz w:val="20"/>
            <w:szCs w:val="20"/>
          </w:rPr>
          <w:t xml:space="preserve"> Table to begin reporting for the </w:t>
        </w:r>
        <w:r>
          <w:rPr>
            <w:rFonts w:hint="eastAsia"/>
            <w:sz w:val="20"/>
            <w:szCs w:val="20"/>
          </w:rPr>
          <w:t>Binding</w:t>
        </w:r>
        <w:r>
          <w:rPr>
            <w:sz w:val="20"/>
            <w:szCs w:val="20"/>
          </w:rPr>
          <w:t xml:space="preserve">TableList. </w:t>
        </w:r>
      </w:ins>
    </w:p>
    <w:p w:rsidR="00E60CD9" w:rsidRDefault="00E60CD9" w:rsidP="00E60CD9">
      <w:pPr>
        <w:pStyle w:val="Default"/>
        <w:jc w:val="both"/>
        <w:rPr>
          <w:ins w:id="1462" w:author="telink" w:date="2018-06-26T10:46:00Z"/>
          <w:sz w:val="20"/>
          <w:szCs w:val="20"/>
        </w:rPr>
      </w:pPr>
      <w:ins w:id="1463" w:author="telink" w:date="2018-06-26T10:46:00Z">
        <w:r>
          <w:rPr>
            <w:sz w:val="20"/>
            <w:szCs w:val="20"/>
          </w:rPr>
          <w:t>Binding</w:t>
        </w:r>
        <w:r>
          <w:rPr>
            <w:i/>
            <w:sz w:val="20"/>
            <w:szCs w:val="20"/>
          </w:rPr>
          <w:t>TableListCount</w:t>
        </w:r>
        <w:r>
          <w:rPr>
            <w:rFonts w:hint="eastAsia"/>
            <w:i/>
            <w:sz w:val="20"/>
            <w:szCs w:val="20"/>
          </w:rPr>
          <w:t xml:space="preserve">: </w:t>
        </w:r>
        <w:r>
          <w:rPr>
            <w:sz w:val="20"/>
            <w:szCs w:val="20"/>
          </w:rPr>
          <w:t xml:space="preserve">Number of </w:t>
        </w:r>
        <w:r>
          <w:rPr>
            <w:rFonts w:hint="eastAsia"/>
            <w:sz w:val="20"/>
            <w:szCs w:val="20"/>
          </w:rPr>
          <w:t>Binding</w:t>
        </w:r>
        <w:r>
          <w:rPr>
            <w:sz w:val="20"/>
            <w:szCs w:val="20"/>
          </w:rPr>
          <w:t xml:space="preserve"> Table entries included within </w:t>
        </w:r>
        <w:r>
          <w:rPr>
            <w:rFonts w:hint="eastAsia"/>
            <w:sz w:val="20"/>
            <w:szCs w:val="20"/>
          </w:rPr>
          <w:t>Binding</w:t>
        </w:r>
        <w:r>
          <w:rPr>
            <w:sz w:val="20"/>
            <w:szCs w:val="20"/>
          </w:rPr>
          <w:t xml:space="preserve">TableList. </w:t>
        </w:r>
      </w:ins>
    </w:p>
    <w:p w:rsidR="00E60CD9" w:rsidRDefault="00E60CD9" w:rsidP="00E60CD9">
      <w:pPr>
        <w:pStyle w:val="Default"/>
        <w:jc w:val="both"/>
        <w:rPr>
          <w:ins w:id="1464" w:author="telink" w:date="2018-06-26T10:46:00Z"/>
          <w:sz w:val="20"/>
          <w:szCs w:val="20"/>
        </w:rPr>
      </w:pPr>
      <w:ins w:id="1465" w:author="telink" w:date="2018-06-26T10:46:00Z">
        <w:r>
          <w:rPr>
            <w:sz w:val="20"/>
            <w:szCs w:val="20"/>
          </w:rPr>
          <w:t>Binding</w:t>
        </w:r>
        <w:r w:rsidRPr="00324463">
          <w:rPr>
            <w:i/>
            <w:sz w:val="20"/>
            <w:szCs w:val="20"/>
          </w:rPr>
          <w:t>TableList</w:t>
        </w:r>
        <w:r w:rsidRPr="00324463">
          <w:rPr>
            <w:rFonts w:hint="eastAsia"/>
            <w:i/>
            <w:sz w:val="20"/>
            <w:szCs w:val="20"/>
          </w:rPr>
          <w:t>:</w:t>
        </w:r>
        <w:r>
          <w:rPr>
            <w:rFonts w:hint="eastAsia"/>
            <w:sz w:val="20"/>
            <w:szCs w:val="20"/>
          </w:rPr>
          <w:t xml:space="preserve">  </w:t>
        </w:r>
        <w:r>
          <w:rPr>
            <w:sz w:val="20"/>
            <w:szCs w:val="20"/>
          </w:rPr>
          <w:t>A list of descriptors, beginning with the StartIndex element and continuing for</w:t>
        </w:r>
      </w:ins>
    </w:p>
    <w:p w:rsidR="00E60CD9" w:rsidRDefault="00E60CD9" w:rsidP="00E60CD9">
      <w:pPr>
        <w:pStyle w:val="Default"/>
        <w:jc w:val="both"/>
        <w:rPr>
          <w:ins w:id="1466" w:author="telink" w:date="2018-06-26T10:46:00Z"/>
          <w:sz w:val="20"/>
          <w:szCs w:val="20"/>
        </w:rPr>
      </w:pPr>
      <w:ins w:id="1467" w:author="telink" w:date="2018-06-26T10:46:00Z">
        <w:r>
          <w:rPr>
            <w:rFonts w:hint="eastAsia"/>
            <w:sz w:val="20"/>
            <w:szCs w:val="20"/>
          </w:rPr>
          <w:t xml:space="preserve">                 Binding</w:t>
        </w:r>
        <w:r>
          <w:rPr>
            <w:sz w:val="20"/>
            <w:szCs w:val="20"/>
          </w:rPr>
          <w:t>TableList</w:t>
        </w:r>
        <w:r>
          <w:rPr>
            <w:rFonts w:hint="eastAsia"/>
            <w:sz w:val="20"/>
            <w:szCs w:val="20"/>
          </w:rPr>
          <w:t xml:space="preserve"> </w:t>
        </w:r>
        <w:r>
          <w:rPr>
            <w:sz w:val="20"/>
            <w:szCs w:val="20"/>
          </w:rPr>
          <w:t>Count</w:t>
        </w:r>
        <w:r>
          <w:rPr>
            <w:rFonts w:hint="eastAsia"/>
            <w:sz w:val="20"/>
            <w:szCs w:val="20"/>
          </w:rPr>
          <w:t>.</w:t>
        </w:r>
        <w:r>
          <w:rPr>
            <w:sz w:val="20"/>
            <w:szCs w:val="20"/>
          </w:rPr>
          <w:t xml:space="preserve"> </w:t>
        </w:r>
      </w:ins>
    </w:p>
    <w:p w:rsidR="00E60CD9" w:rsidRDefault="00E60CD9" w:rsidP="00E60CD9">
      <w:pPr>
        <w:autoSpaceDE w:val="0"/>
        <w:autoSpaceDN w:val="0"/>
        <w:adjustRightInd w:val="0"/>
        <w:jc w:val="left"/>
        <w:rPr>
          <w:ins w:id="1468" w:author="telink" w:date="2018-06-26T10:46:00Z"/>
          <w:rFonts w:cstheme="minorHAnsi"/>
          <w:iCs/>
          <w:color w:val="000000" w:themeColor="text1"/>
          <w:sz w:val="20"/>
          <w:szCs w:val="20"/>
        </w:rPr>
      </w:pPr>
      <w:ins w:id="1469" w:author="telink" w:date="2018-06-26T10:46:00Z">
        <w:r w:rsidRPr="00577543">
          <w:rPr>
            <w:rFonts w:cstheme="minorHAnsi" w:hint="eastAsia"/>
            <w:b/>
            <w:i/>
            <w:iCs/>
            <w:color w:val="000000" w:themeColor="text1"/>
            <w:kern w:val="0"/>
            <w:sz w:val="20"/>
            <w:szCs w:val="20"/>
          </w:rPr>
          <w:t>packet format</w:t>
        </w:r>
        <w:r>
          <w:rPr>
            <w:rFonts w:cstheme="minorHAnsi" w:hint="eastAsia"/>
            <w:b/>
            <w:i/>
            <w:iCs/>
            <w:color w:val="000000" w:themeColor="text1"/>
            <w:kern w:val="0"/>
            <w:sz w:val="20"/>
            <w:szCs w:val="20"/>
          </w:rPr>
          <w:t xml:space="preserve"> </w:t>
        </w:r>
        <w:r w:rsidRPr="00577543">
          <w:rPr>
            <w:rFonts w:cstheme="minorHAnsi" w:hint="eastAsia"/>
            <w:b/>
            <w:iCs/>
            <w:color w:val="000000" w:themeColor="text1"/>
            <w:kern w:val="0"/>
            <w:sz w:val="20"/>
            <w:szCs w:val="20"/>
          </w:rPr>
          <w:t xml:space="preserve">: </w:t>
        </w:r>
        <w:r w:rsidRPr="00577543">
          <w:rPr>
            <w:b/>
          </w:rPr>
          <w:t xml:space="preserve">55 </w:t>
        </w:r>
        <w:r>
          <w:rPr>
            <w:rFonts w:hint="eastAsia"/>
            <w:b/>
          </w:rPr>
          <w:t>8</w:t>
        </w:r>
        <w:r w:rsidRPr="00577543">
          <w:rPr>
            <w:b/>
          </w:rPr>
          <w:t xml:space="preserve">0 </w:t>
        </w:r>
        <w:r>
          <w:rPr>
            <w:rFonts w:hint="eastAsia"/>
            <w:b/>
          </w:rPr>
          <w:t>31</w:t>
        </w:r>
        <w:r w:rsidRPr="00577543">
          <w:rPr>
            <w:b/>
          </w:rPr>
          <w:t xml:space="preserve"> </w:t>
        </w:r>
        <w:r>
          <w:rPr>
            <w:rFonts w:hint="eastAsia"/>
            <w:b/>
          </w:rPr>
          <w:t>lenH</w:t>
        </w:r>
        <w:r w:rsidRPr="00577543">
          <w:rPr>
            <w:b/>
          </w:rPr>
          <w:t xml:space="preserve"> </w:t>
        </w:r>
        <w:r>
          <w:rPr>
            <w:rFonts w:hint="eastAsia"/>
            <w:b/>
          </w:rPr>
          <w:t>lenL</w:t>
        </w:r>
        <w:r w:rsidRPr="00577543">
          <w:rPr>
            <w:b/>
          </w:rPr>
          <w:t xml:space="preserve"> 00</w:t>
        </w:r>
        <w:r>
          <w:rPr>
            <w:rFonts w:hint="eastAsia"/>
            <w:b/>
          </w:rPr>
          <w:t xml:space="preserve"> </w:t>
        </w:r>
        <w:r>
          <w:rPr>
            <w:rFonts w:cstheme="minorHAnsi" w:hint="eastAsia"/>
            <w:iCs/>
            <w:color w:val="000000" w:themeColor="text1"/>
            <w:kern w:val="0"/>
            <w:sz w:val="20"/>
            <w:szCs w:val="20"/>
          </w:rPr>
          <w:t>status</w:t>
        </w:r>
        <w:r w:rsidRPr="00431BA6">
          <w:rPr>
            <w:rFonts w:hint="eastAsia"/>
          </w:rPr>
          <w:t xml:space="preserve"> </w:t>
        </w:r>
        <w:r>
          <w:rPr>
            <w:sz w:val="20"/>
            <w:szCs w:val="20"/>
          </w:rPr>
          <w:t>Binding</w:t>
        </w:r>
        <w:r w:rsidRPr="00D347FA">
          <w:rPr>
            <w:i/>
            <w:sz w:val="20"/>
            <w:szCs w:val="20"/>
          </w:rPr>
          <w:t>TableEntries</w:t>
        </w:r>
        <w:r w:rsidRPr="000F632C">
          <w:rPr>
            <w:i/>
            <w:sz w:val="20"/>
            <w:szCs w:val="20"/>
          </w:rPr>
          <w:t xml:space="preserve"> StartIndex</w:t>
        </w:r>
        <w:r>
          <w:rPr>
            <w:rFonts w:cstheme="minorHAnsi" w:hint="eastAsia"/>
            <w:iCs/>
            <w:color w:val="000000" w:themeColor="text1"/>
            <w:sz w:val="20"/>
            <w:szCs w:val="20"/>
          </w:rPr>
          <w:t xml:space="preserve"> </w:t>
        </w:r>
      </w:ins>
    </w:p>
    <w:p w:rsidR="00E60CD9" w:rsidRDefault="00E60CD9" w:rsidP="00E60CD9">
      <w:pPr>
        <w:rPr>
          <w:ins w:id="1470" w:author="telink" w:date="2018-06-26T10:45:00Z"/>
          <w:rFonts w:cstheme="minorHAnsi"/>
          <w:b/>
          <w:iCs/>
          <w:color w:val="000000" w:themeColor="text1"/>
          <w:sz w:val="20"/>
          <w:szCs w:val="20"/>
        </w:rPr>
      </w:pPr>
      <w:ins w:id="1471" w:author="telink" w:date="2018-06-26T10:46:00Z">
        <w:r>
          <w:rPr>
            <w:rFonts w:hint="eastAsia"/>
            <w:i/>
            <w:sz w:val="20"/>
            <w:szCs w:val="20"/>
          </w:rPr>
          <w:t xml:space="preserve">              </w:t>
        </w:r>
        <w:r>
          <w:rPr>
            <w:sz w:val="20"/>
            <w:szCs w:val="20"/>
          </w:rPr>
          <w:t>Binding</w:t>
        </w:r>
        <w:r>
          <w:rPr>
            <w:i/>
            <w:sz w:val="20"/>
            <w:szCs w:val="20"/>
          </w:rPr>
          <w:t>TableListCount</w:t>
        </w:r>
        <w:r w:rsidRPr="00324463">
          <w:rPr>
            <w:i/>
            <w:sz w:val="20"/>
            <w:szCs w:val="20"/>
          </w:rPr>
          <w:t xml:space="preserve"> </w:t>
        </w:r>
        <w:r>
          <w:rPr>
            <w:sz w:val="20"/>
            <w:szCs w:val="20"/>
          </w:rPr>
          <w:t>Binding</w:t>
        </w:r>
        <w:r w:rsidRPr="00324463">
          <w:rPr>
            <w:i/>
            <w:sz w:val="20"/>
            <w:szCs w:val="20"/>
          </w:rPr>
          <w:t>TableList</w:t>
        </w:r>
        <w:r>
          <w:rPr>
            <w:rFonts w:hint="eastAsia"/>
            <w:b/>
          </w:rPr>
          <w:t xml:space="preserve"> AA</w:t>
        </w:r>
      </w:ins>
    </w:p>
    <w:p w:rsidR="00E60CD9" w:rsidRDefault="00E60CD9" w:rsidP="00E60CD9">
      <w:pPr>
        <w:rPr>
          <w:rFonts w:cstheme="minorHAnsi"/>
          <w:b/>
          <w:iCs/>
          <w:color w:val="000000" w:themeColor="text1"/>
          <w:sz w:val="20"/>
          <w:szCs w:val="20"/>
        </w:rPr>
      </w:pPr>
    </w:p>
    <w:p w:rsidR="00E60CD9" w:rsidRDefault="00E60CD9" w:rsidP="00E60CD9">
      <w:pPr>
        <w:rPr>
          <w:rFonts w:cstheme="minorHAnsi"/>
          <w:b/>
          <w:iCs/>
          <w:color w:val="000000" w:themeColor="text1"/>
          <w:sz w:val="20"/>
          <w:szCs w:val="20"/>
        </w:rPr>
      </w:pPr>
      <w:ins w:id="1472" w:author="telink" w:date="2018-06-26T10:45:00Z">
        <w:r>
          <w:rPr>
            <w:rStyle w:val="fontstyle01"/>
            <w:rFonts w:cstheme="minorHAnsi" w:hint="eastAsia"/>
            <w:b/>
            <w:i/>
          </w:rPr>
          <w:t>2.2.3.1</w:t>
        </w:r>
      </w:ins>
      <w:r>
        <w:rPr>
          <w:rStyle w:val="fontstyle01"/>
          <w:rFonts w:cstheme="minorHAnsi" w:hint="eastAsia"/>
          <w:b/>
          <w:i/>
        </w:rPr>
        <w:t xml:space="preserve">1 </w:t>
      </w:r>
      <w:ins w:id="1473" w:author="Jz" w:date="2018-07-24T19:26:00Z">
        <w:r w:rsidRPr="0092487A">
          <w:rPr>
            <w:rFonts w:cstheme="minorHAnsi"/>
            <w:i/>
            <w:iCs/>
            <w:color w:val="0000C0"/>
            <w:sz w:val="20"/>
            <w:szCs w:val="20"/>
          </w:rPr>
          <w:t>ZBHCI_CMD_NODES_JOINED_GET_RS</w:t>
        </w:r>
        <w:r>
          <w:rPr>
            <w:rFonts w:cstheme="minorHAnsi" w:hint="eastAsia"/>
            <w:i/>
            <w:iCs/>
            <w:color w:val="0000C0"/>
            <w:sz w:val="20"/>
            <w:szCs w:val="20"/>
          </w:rPr>
          <w:t>P</w:t>
        </w:r>
      </w:ins>
      <w:ins w:id="1474" w:author="telink" w:date="2018-06-26T10:45:00Z">
        <w:r>
          <w:rPr>
            <w:rStyle w:val="fontstyle01"/>
            <w:rFonts w:cstheme="minorHAnsi" w:hint="eastAsia"/>
            <w:b/>
            <w:i/>
          </w:rPr>
          <w:tab/>
        </w:r>
      </w:ins>
      <w:r>
        <w:rPr>
          <w:rStyle w:val="fontstyle01"/>
          <w:rFonts w:cstheme="minorHAnsi" w:hint="eastAsia"/>
          <w:b/>
          <w:i/>
        </w:rPr>
        <w:t xml:space="preserve"> </w:t>
      </w:r>
      <w:del w:id="1475" w:author="Jz" w:date="2018-07-24T19:26:00Z">
        <w:r w:rsidRPr="0092487A" w:rsidDel="009E306F">
          <w:rPr>
            <w:rFonts w:cstheme="minorHAnsi"/>
            <w:i/>
            <w:iCs/>
            <w:color w:val="0000C0"/>
            <w:sz w:val="20"/>
            <w:szCs w:val="20"/>
          </w:rPr>
          <w:delText>ZBHCI_CMD_NODES_JOINED_GET_RS</w:delText>
        </w:r>
        <w:r w:rsidDel="009E306F">
          <w:rPr>
            <w:rFonts w:cstheme="minorHAnsi" w:hint="eastAsia"/>
            <w:i/>
            <w:iCs/>
            <w:color w:val="0000C0"/>
            <w:sz w:val="20"/>
            <w:szCs w:val="20"/>
          </w:rPr>
          <w:delText>P</w:delText>
        </w:r>
      </w:del>
    </w:p>
    <w:tbl>
      <w:tblPr>
        <w:tblStyle w:val="ab"/>
        <w:tblpPr w:leftFromText="180" w:rightFromText="180" w:vertAnchor="text" w:horzAnchor="margin" w:tblpXSpec="center" w:tblpY="185"/>
        <w:tblOverlap w:val="never"/>
        <w:tblW w:w="6092" w:type="dxa"/>
        <w:tblLayout w:type="fixed"/>
        <w:tblLook w:val="04A0" w:firstRow="1" w:lastRow="0" w:firstColumn="1" w:lastColumn="0" w:noHBand="0" w:noVBand="1"/>
      </w:tblPr>
      <w:tblGrid>
        <w:gridCol w:w="1022"/>
        <w:gridCol w:w="1022"/>
        <w:gridCol w:w="1128"/>
        <w:gridCol w:w="1219"/>
        <w:gridCol w:w="1701"/>
      </w:tblGrid>
      <w:tr w:rsidR="00E60CD9" w:rsidRPr="001C30DD" w:rsidTr="00165B4D">
        <w:trPr>
          <w:trHeight w:val="416"/>
        </w:trPr>
        <w:tc>
          <w:tcPr>
            <w:tcW w:w="1022" w:type="dxa"/>
          </w:tcPr>
          <w:p w:rsidR="00E60CD9" w:rsidDel="00BF34FF" w:rsidRDefault="00E60CD9" w:rsidP="00165B4D">
            <w:pPr>
              <w:pStyle w:val="Default"/>
              <w:jc w:val="both"/>
              <w:rPr>
                <w:sz w:val="20"/>
                <w:szCs w:val="20"/>
              </w:rPr>
            </w:pPr>
            <w:r>
              <w:rPr>
                <w:rFonts w:hint="eastAsia"/>
                <w:sz w:val="20"/>
                <w:szCs w:val="20"/>
              </w:rPr>
              <w:t>Status</w:t>
            </w:r>
          </w:p>
        </w:tc>
        <w:tc>
          <w:tcPr>
            <w:tcW w:w="1022" w:type="dxa"/>
          </w:tcPr>
          <w:p w:rsidR="00E60CD9" w:rsidRDefault="00E60CD9" w:rsidP="00165B4D">
            <w:pPr>
              <w:pStyle w:val="Default"/>
              <w:jc w:val="both"/>
              <w:rPr>
                <w:sz w:val="20"/>
                <w:szCs w:val="20"/>
              </w:rPr>
            </w:pPr>
            <w:del w:id="1476" w:author="Jz" w:date="2018-07-24T19:26:00Z">
              <w:r w:rsidDel="00BF34FF">
                <w:rPr>
                  <w:rFonts w:hint="eastAsia"/>
                  <w:sz w:val="20"/>
                  <w:szCs w:val="20"/>
                </w:rPr>
                <w:delText>totalCnt</w:delText>
              </w:r>
              <w:r w:rsidDel="00BF34FF">
                <w:rPr>
                  <w:sz w:val="20"/>
                  <w:szCs w:val="20"/>
                </w:rPr>
                <w:delText xml:space="preserve"> </w:delText>
              </w:r>
            </w:del>
            <w:ins w:id="1477" w:author="Jz" w:date="2018-07-24T19:26:00Z">
              <w:r>
                <w:rPr>
                  <w:rFonts w:hint="eastAsia"/>
                  <w:sz w:val="20"/>
                  <w:szCs w:val="20"/>
                </w:rPr>
                <w:t>totalCnt</w:t>
              </w:r>
              <w:r>
                <w:rPr>
                  <w:sz w:val="20"/>
                  <w:szCs w:val="20"/>
                </w:rPr>
                <w:t xml:space="preserve"> </w:t>
              </w:r>
            </w:ins>
          </w:p>
        </w:tc>
        <w:tc>
          <w:tcPr>
            <w:tcW w:w="1128" w:type="dxa"/>
          </w:tcPr>
          <w:p w:rsidR="00E60CD9" w:rsidRDefault="00E60CD9" w:rsidP="00165B4D">
            <w:pPr>
              <w:pStyle w:val="Default"/>
              <w:jc w:val="both"/>
              <w:rPr>
                <w:sz w:val="20"/>
                <w:szCs w:val="20"/>
              </w:rPr>
            </w:pPr>
            <w:del w:id="1478" w:author="Jz" w:date="2018-07-24T19:26:00Z">
              <w:r w:rsidDel="00BF34FF">
                <w:rPr>
                  <w:sz w:val="20"/>
                  <w:szCs w:val="20"/>
                </w:rPr>
                <w:delText>StartIndex</w:delText>
              </w:r>
            </w:del>
            <w:ins w:id="1479" w:author="Jz" w:date="2018-07-24T19:26:00Z">
              <w:r>
                <w:rPr>
                  <w:rFonts w:hint="eastAsia"/>
                  <w:sz w:val="20"/>
                  <w:szCs w:val="20"/>
                </w:rPr>
                <w:t>startIndex</w:t>
              </w:r>
            </w:ins>
            <w:r>
              <w:rPr>
                <w:sz w:val="20"/>
                <w:szCs w:val="20"/>
              </w:rPr>
              <w:t xml:space="preserve"> </w:t>
            </w:r>
          </w:p>
        </w:tc>
        <w:tc>
          <w:tcPr>
            <w:tcW w:w="1219" w:type="dxa"/>
          </w:tcPr>
          <w:p w:rsidR="00E60CD9" w:rsidRDefault="00E60CD9" w:rsidP="00165B4D">
            <w:pPr>
              <w:pStyle w:val="Default"/>
              <w:jc w:val="both"/>
              <w:rPr>
                <w:sz w:val="20"/>
                <w:szCs w:val="20"/>
              </w:rPr>
            </w:pPr>
            <w:del w:id="1480" w:author="Jz" w:date="2018-07-24T19:26:00Z">
              <w:r w:rsidDel="00BF34FF">
                <w:rPr>
                  <w:sz w:val="20"/>
                  <w:szCs w:val="20"/>
                </w:rPr>
                <w:delText>ListCount</w:delText>
              </w:r>
            </w:del>
            <w:ins w:id="1481" w:author="Jz" w:date="2018-07-24T19:26:00Z">
              <w:r>
                <w:rPr>
                  <w:rFonts w:hint="eastAsia"/>
                  <w:sz w:val="20"/>
                  <w:szCs w:val="20"/>
                </w:rPr>
                <w:t>ListCount</w:t>
              </w:r>
            </w:ins>
            <w:r>
              <w:rPr>
                <w:sz w:val="20"/>
                <w:szCs w:val="20"/>
              </w:rPr>
              <w:t xml:space="preserve"> </w:t>
            </w:r>
          </w:p>
        </w:tc>
        <w:tc>
          <w:tcPr>
            <w:tcW w:w="1701" w:type="dxa"/>
          </w:tcPr>
          <w:p w:rsidR="00E60CD9" w:rsidRPr="001C30DD" w:rsidRDefault="00E60CD9" w:rsidP="00165B4D">
            <w:pPr>
              <w:pStyle w:val="Default"/>
              <w:jc w:val="both"/>
              <w:rPr>
                <w:rFonts w:cstheme="minorHAnsi"/>
                <w:iCs/>
                <w:color w:val="000000" w:themeColor="text1"/>
                <w:sz w:val="20"/>
                <w:szCs w:val="20"/>
              </w:rPr>
            </w:pPr>
            <w:del w:id="1482" w:author="Jz" w:date="2018-07-24T19:26:00Z">
              <w:r w:rsidDel="00BF34FF">
                <w:rPr>
                  <w:rFonts w:ascii="Courier New" w:hAnsi="Courier New" w:cs="Courier New" w:hint="eastAsia"/>
                  <w:color w:val="0000C0"/>
                  <w:sz w:val="20"/>
                  <w:szCs w:val="20"/>
                </w:rPr>
                <w:delText>macAddrList</w:delText>
              </w:r>
              <w:r w:rsidDel="00BF34FF">
                <w:rPr>
                  <w:sz w:val="20"/>
                  <w:szCs w:val="20"/>
                </w:rPr>
                <w:delText xml:space="preserve"> </w:delText>
              </w:r>
            </w:del>
            <w:ins w:id="1483" w:author="Jz" w:date="2018-07-24T19:26:00Z">
              <w:r>
                <w:rPr>
                  <w:rFonts w:ascii="Courier New" w:hAnsi="Courier New" w:cs="Courier New" w:hint="eastAsia"/>
                  <w:color w:val="0000C0"/>
                  <w:sz w:val="20"/>
                  <w:szCs w:val="20"/>
                </w:rPr>
                <w:t>macAddrList</w:t>
              </w:r>
            </w:ins>
          </w:p>
        </w:tc>
      </w:tr>
      <w:tr w:rsidR="00E60CD9" w:rsidRPr="001C30DD" w:rsidTr="00165B4D">
        <w:trPr>
          <w:trHeight w:val="338"/>
        </w:trPr>
        <w:tc>
          <w:tcPr>
            <w:tcW w:w="1022" w:type="dxa"/>
          </w:tcPr>
          <w:p w:rsidR="00E60CD9" w:rsidDel="00BF34FF" w:rsidRDefault="00E60CD9" w:rsidP="00165B4D">
            <w:pPr>
              <w:rPr>
                <w:rFonts w:cstheme="minorHAnsi"/>
                <w:i/>
                <w:iCs/>
                <w:color w:val="000000" w:themeColor="text1"/>
                <w:kern w:val="0"/>
                <w:sz w:val="20"/>
                <w:szCs w:val="20"/>
              </w:rPr>
            </w:pPr>
            <w:r>
              <w:rPr>
                <w:rFonts w:cstheme="minorHAnsi" w:hint="eastAsia"/>
                <w:i/>
                <w:iCs/>
                <w:color w:val="000000" w:themeColor="text1"/>
                <w:kern w:val="0"/>
                <w:sz w:val="20"/>
                <w:szCs w:val="20"/>
              </w:rPr>
              <w:t>1Byte</w:t>
            </w:r>
          </w:p>
        </w:tc>
        <w:tc>
          <w:tcPr>
            <w:tcW w:w="1022" w:type="dxa"/>
          </w:tcPr>
          <w:p w:rsidR="00E60CD9" w:rsidRDefault="00E60CD9" w:rsidP="00165B4D">
            <w:pPr>
              <w:rPr>
                <w:rFonts w:cstheme="minorHAnsi"/>
                <w:i/>
                <w:iCs/>
                <w:color w:val="000000" w:themeColor="text1"/>
                <w:kern w:val="0"/>
                <w:sz w:val="20"/>
                <w:szCs w:val="20"/>
              </w:rPr>
            </w:pPr>
            <w:del w:id="1484" w:author="Jz" w:date="2018-07-24T19:27:00Z">
              <w:r w:rsidDel="00BF34FF">
                <w:rPr>
                  <w:rFonts w:cstheme="minorHAnsi" w:hint="eastAsia"/>
                  <w:i/>
                  <w:iCs/>
                  <w:color w:val="000000" w:themeColor="text1"/>
                  <w:kern w:val="0"/>
                  <w:sz w:val="20"/>
                  <w:szCs w:val="20"/>
                </w:rPr>
                <w:delText>1Byte</w:delText>
              </w:r>
            </w:del>
            <w:ins w:id="1485" w:author="Jz" w:date="2018-07-24T19:27:00Z">
              <w:r>
                <w:rPr>
                  <w:rFonts w:cstheme="minorHAnsi" w:hint="eastAsia"/>
                  <w:i/>
                  <w:iCs/>
                  <w:color w:val="000000" w:themeColor="text1"/>
                  <w:kern w:val="0"/>
                  <w:sz w:val="20"/>
                  <w:szCs w:val="20"/>
                </w:rPr>
                <w:t>1Byte</w:t>
              </w:r>
            </w:ins>
          </w:p>
        </w:tc>
        <w:tc>
          <w:tcPr>
            <w:tcW w:w="1128" w:type="dxa"/>
          </w:tcPr>
          <w:p w:rsidR="00E60CD9" w:rsidRPr="001C30DD" w:rsidRDefault="00E60CD9" w:rsidP="00165B4D">
            <w:pPr>
              <w:rPr>
                <w:rFonts w:cstheme="minorHAnsi"/>
                <w:i/>
                <w:iCs/>
                <w:color w:val="000000" w:themeColor="text1"/>
                <w:kern w:val="0"/>
                <w:sz w:val="20"/>
                <w:szCs w:val="20"/>
              </w:rPr>
            </w:pPr>
            <w:ins w:id="1486" w:author="Jz" w:date="2018-07-24T19:27:00Z">
              <w:r>
                <w:rPr>
                  <w:rFonts w:cstheme="minorHAnsi" w:hint="eastAsia"/>
                  <w:i/>
                  <w:iCs/>
                  <w:color w:val="000000" w:themeColor="text1"/>
                  <w:kern w:val="0"/>
                  <w:sz w:val="20"/>
                  <w:szCs w:val="20"/>
                </w:rPr>
                <w:t>1Byte</w:t>
              </w:r>
            </w:ins>
            <w:del w:id="1487" w:author="Jz" w:date="2018-07-24T19:27:00Z">
              <w:r w:rsidDel="00BF34FF">
                <w:rPr>
                  <w:rFonts w:cstheme="minorHAnsi" w:hint="eastAsia"/>
                  <w:i/>
                  <w:iCs/>
                  <w:color w:val="000000" w:themeColor="text1"/>
                  <w:kern w:val="0"/>
                  <w:sz w:val="20"/>
                  <w:szCs w:val="20"/>
                </w:rPr>
                <w:delText>1</w:delText>
              </w:r>
              <w:r w:rsidRPr="001C30DD" w:rsidDel="00BF34FF">
                <w:rPr>
                  <w:rFonts w:cstheme="minorHAnsi"/>
                  <w:i/>
                  <w:iCs/>
                  <w:color w:val="000000" w:themeColor="text1"/>
                  <w:kern w:val="0"/>
                  <w:sz w:val="20"/>
                  <w:szCs w:val="20"/>
                </w:rPr>
                <w:delText>Byte</w:delText>
              </w:r>
            </w:del>
          </w:p>
        </w:tc>
        <w:tc>
          <w:tcPr>
            <w:tcW w:w="1219" w:type="dxa"/>
          </w:tcPr>
          <w:p w:rsidR="00E60CD9" w:rsidRDefault="00E60CD9" w:rsidP="00165B4D">
            <w:pPr>
              <w:rPr>
                <w:rFonts w:cstheme="minorHAnsi"/>
                <w:i/>
                <w:iCs/>
                <w:color w:val="000000" w:themeColor="text1"/>
                <w:kern w:val="0"/>
                <w:sz w:val="20"/>
                <w:szCs w:val="20"/>
              </w:rPr>
            </w:pPr>
            <w:ins w:id="1488" w:author="Jz" w:date="2018-07-24T19:27:00Z">
              <w:r>
                <w:rPr>
                  <w:rFonts w:cstheme="minorHAnsi" w:hint="eastAsia"/>
                  <w:i/>
                  <w:iCs/>
                  <w:color w:val="000000" w:themeColor="text1"/>
                  <w:kern w:val="0"/>
                  <w:sz w:val="20"/>
                  <w:szCs w:val="20"/>
                </w:rPr>
                <w:t>1Byte</w:t>
              </w:r>
            </w:ins>
            <w:del w:id="1489" w:author="Jz" w:date="2018-07-24T19:27:00Z">
              <w:r w:rsidDel="00BF34FF">
                <w:rPr>
                  <w:rFonts w:cstheme="minorHAnsi" w:hint="eastAsia"/>
                  <w:i/>
                  <w:iCs/>
                  <w:color w:val="000000" w:themeColor="text1"/>
                  <w:kern w:val="0"/>
                  <w:sz w:val="20"/>
                  <w:szCs w:val="20"/>
                </w:rPr>
                <w:delText>1Byte</w:delText>
              </w:r>
            </w:del>
          </w:p>
        </w:tc>
        <w:tc>
          <w:tcPr>
            <w:tcW w:w="1701" w:type="dxa"/>
          </w:tcPr>
          <w:p w:rsidR="00E60CD9" w:rsidRPr="001C30DD" w:rsidRDefault="00E60CD9" w:rsidP="00165B4D">
            <w:pPr>
              <w:rPr>
                <w:rFonts w:cstheme="minorHAnsi"/>
                <w:i/>
                <w:iCs/>
                <w:color w:val="000000" w:themeColor="text1"/>
                <w:kern w:val="0"/>
                <w:sz w:val="20"/>
                <w:szCs w:val="20"/>
              </w:rPr>
            </w:pPr>
            <w:ins w:id="1490" w:author="Jz" w:date="2018-07-24T19:27:00Z">
              <w:r>
                <w:rPr>
                  <w:rFonts w:cstheme="minorHAnsi" w:hint="eastAsia"/>
                  <w:i/>
                  <w:iCs/>
                  <w:color w:val="000000" w:themeColor="text1"/>
                  <w:kern w:val="0"/>
                  <w:sz w:val="20"/>
                  <w:szCs w:val="20"/>
                </w:rPr>
                <w:t>nBytes</w:t>
              </w:r>
            </w:ins>
            <w:del w:id="1491" w:author="Jz" w:date="2018-07-24T19:27:00Z">
              <w:r w:rsidDel="00BF34FF">
                <w:rPr>
                  <w:rFonts w:cstheme="minorHAnsi" w:hint="eastAsia"/>
                  <w:i/>
                  <w:iCs/>
                  <w:color w:val="000000" w:themeColor="text1"/>
                  <w:kern w:val="0"/>
                  <w:sz w:val="20"/>
                  <w:szCs w:val="20"/>
                </w:rPr>
                <w:delText>nByte</w:delText>
              </w:r>
            </w:del>
          </w:p>
        </w:tc>
      </w:tr>
    </w:tbl>
    <w:p w:rsidR="00E60CD9" w:rsidRDefault="00E60CD9" w:rsidP="00E60CD9">
      <w:pPr>
        <w:rPr>
          <w:rFonts w:cstheme="minorHAnsi"/>
          <w:b/>
          <w:iCs/>
          <w:color w:val="000000" w:themeColor="text1"/>
          <w:sz w:val="20"/>
          <w:szCs w:val="20"/>
        </w:rPr>
      </w:pPr>
    </w:p>
    <w:p w:rsidR="00E60CD9" w:rsidRDefault="00E60CD9" w:rsidP="00E60CD9">
      <w:pPr>
        <w:rPr>
          <w:rFonts w:cstheme="minorHAnsi"/>
          <w:b/>
          <w:iCs/>
          <w:color w:val="000000" w:themeColor="text1"/>
          <w:sz w:val="20"/>
          <w:szCs w:val="20"/>
        </w:rPr>
      </w:pPr>
    </w:p>
    <w:p w:rsidR="00E60CD9" w:rsidRDefault="00E60CD9" w:rsidP="00E60CD9">
      <w:pPr>
        <w:rPr>
          <w:rFonts w:cstheme="minorHAnsi"/>
          <w:b/>
          <w:iCs/>
          <w:color w:val="000000" w:themeColor="text1"/>
          <w:sz w:val="20"/>
          <w:szCs w:val="20"/>
        </w:rPr>
      </w:pPr>
    </w:p>
    <w:p w:rsidR="00E60CD9" w:rsidRDefault="00E60CD9" w:rsidP="00E60CD9">
      <w:pPr>
        <w:rPr>
          <w:sz w:val="20"/>
          <w:szCs w:val="20"/>
        </w:rPr>
      </w:pPr>
    </w:p>
    <w:p w:rsidR="00E60CD9" w:rsidRDefault="00E60CD9" w:rsidP="00E60CD9">
      <w:pPr>
        <w:rPr>
          <w:sz w:val="20"/>
          <w:szCs w:val="20"/>
        </w:rPr>
      </w:pPr>
      <w:r>
        <w:rPr>
          <w:rFonts w:hint="eastAsia"/>
          <w:sz w:val="20"/>
          <w:szCs w:val="20"/>
        </w:rPr>
        <w:t>status:</w:t>
      </w:r>
      <w:r>
        <w:rPr>
          <w:rFonts w:hint="eastAsia"/>
          <w:sz w:val="20"/>
          <w:szCs w:val="20"/>
        </w:rPr>
        <w:tab/>
      </w:r>
      <w:r>
        <w:rPr>
          <w:rFonts w:hint="eastAsia"/>
          <w:sz w:val="20"/>
          <w:szCs w:val="20"/>
        </w:rPr>
        <w:tab/>
      </w:r>
      <w:r>
        <w:rPr>
          <w:rFonts w:hint="eastAsia"/>
          <w:sz w:val="20"/>
          <w:szCs w:val="20"/>
        </w:rPr>
        <w:tab/>
        <w:t>the status of this response packet</w:t>
      </w:r>
    </w:p>
    <w:p w:rsidR="00E60CD9" w:rsidRDefault="00E60CD9" w:rsidP="00E60CD9">
      <w:pPr>
        <w:rPr>
          <w:sz w:val="20"/>
          <w:szCs w:val="20"/>
        </w:rPr>
      </w:pPr>
      <w:del w:id="1492" w:author="Jz" w:date="2018-07-24T19:27:00Z">
        <w:r w:rsidDel="008438C5">
          <w:rPr>
            <w:rFonts w:hint="eastAsia"/>
            <w:sz w:val="20"/>
            <w:szCs w:val="20"/>
          </w:rPr>
          <w:delText>totalCnt</w:delText>
        </w:r>
      </w:del>
      <w:del w:id="1493" w:author="Jz" w:date="2018-07-24T19:28:00Z">
        <w:r w:rsidDel="003751A9">
          <w:rPr>
            <w:rFonts w:hint="eastAsia"/>
            <w:sz w:val="20"/>
            <w:szCs w:val="20"/>
          </w:rPr>
          <w:delText>:</w:delText>
        </w:r>
      </w:del>
      <w:ins w:id="1494" w:author="Jz" w:date="2018-07-24T19:28:00Z">
        <w:r>
          <w:rPr>
            <w:rFonts w:hint="eastAsia"/>
            <w:sz w:val="20"/>
            <w:szCs w:val="20"/>
          </w:rPr>
          <w:t>totalCnt:</w:t>
        </w:r>
      </w:ins>
      <w:r>
        <w:rPr>
          <w:rFonts w:hint="eastAsia"/>
          <w:sz w:val="20"/>
          <w:szCs w:val="20"/>
        </w:rPr>
        <w:tab/>
      </w:r>
      <w:r>
        <w:rPr>
          <w:rFonts w:hint="eastAsia"/>
          <w:sz w:val="20"/>
          <w:szCs w:val="20"/>
        </w:rPr>
        <w:tab/>
      </w:r>
      <w:r>
        <w:rPr>
          <w:rFonts w:hint="eastAsia"/>
          <w:sz w:val="20"/>
          <w:szCs w:val="20"/>
        </w:rPr>
        <w:tab/>
      </w:r>
      <w:ins w:id="1495" w:author="Jz" w:date="2018-07-24T19:27:00Z">
        <w:r w:rsidRPr="00AB3A80">
          <w:rPr>
            <w:sz w:val="20"/>
            <w:szCs w:val="20"/>
          </w:rPr>
          <w:t>the total count of the joined node</w:t>
        </w:r>
        <w:r>
          <w:rPr>
            <w:rFonts w:hint="eastAsia"/>
            <w:sz w:val="20"/>
            <w:szCs w:val="20"/>
          </w:rPr>
          <w:t>s</w:t>
        </w:r>
        <w:r w:rsidRPr="00AB3A80" w:rsidDel="008438C5">
          <w:rPr>
            <w:sz w:val="20"/>
            <w:szCs w:val="20"/>
          </w:rPr>
          <w:t xml:space="preserve"> </w:t>
        </w:r>
      </w:ins>
      <w:del w:id="1496" w:author="Jz" w:date="2018-07-24T19:27:00Z">
        <w:r w:rsidRPr="00AB3A80" w:rsidDel="008438C5">
          <w:rPr>
            <w:sz w:val="20"/>
            <w:szCs w:val="20"/>
          </w:rPr>
          <w:delText>the total count of the joined node</w:delText>
        </w:r>
        <w:r w:rsidDel="008438C5">
          <w:rPr>
            <w:rFonts w:hint="eastAsia"/>
            <w:sz w:val="20"/>
            <w:szCs w:val="20"/>
          </w:rPr>
          <w:delText>s</w:delText>
        </w:r>
      </w:del>
    </w:p>
    <w:p w:rsidR="00E60CD9" w:rsidRDefault="00E60CD9" w:rsidP="00E60CD9">
      <w:pPr>
        <w:rPr>
          <w:sz w:val="20"/>
          <w:szCs w:val="20"/>
        </w:rPr>
      </w:pPr>
      <w:del w:id="1497" w:author="Jz" w:date="2018-07-24T19:27:00Z">
        <w:r w:rsidDel="003751A9">
          <w:rPr>
            <w:rFonts w:hint="eastAsia"/>
            <w:sz w:val="20"/>
            <w:szCs w:val="20"/>
          </w:rPr>
          <w:delText>startIndex</w:delText>
        </w:r>
      </w:del>
      <w:del w:id="1498" w:author="Jz" w:date="2018-07-24T19:28:00Z">
        <w:r w:rsidDel="003751A9">
          <w:rPr>
            <w:rFonts w:hint="eastAsia"/>
            <w:sz w:val="20"/>
            <w:szCs w:val="20"/>
          </w:rPr>
          <w:delText>:</w:delText>
        </w:r>
      </w:del>
      <w:ins w:id="1499" w:author="Jz" w:date="2018-07-24T19:28:00Z">
        <w:r>
          <w:rPr>
            <w:rFonts w:hint="eastAsia"/>
            <w:sz w:val="20"/>
            <w:szCs w:val="20"/>
          </w:rPr>
          <w:t>startIndex:</w:t>
        </w:r>
      </w:ins>
      <w:r>
        <w:rPr>
          <w:rFonts w:hint="eastAsia"/>
          <w:sz w:val="20"/>
          <w:szCs w:val="20"/>
        </w:rPr>
        <w:tab/>
      </w:r>
      <w:r>
        <w:rPr>
          <w:rFonts w:hint="eastAsia"/>
          <w:sz w:val="20"/>
          <w:szCs w:val="20"/>
        </w:rPr>
        <w:tab/>
      </w:r>
      <w:ins w:id="1500" w:author="Jz" w:date="2018-07-24T19:28:00Z">
        <w:r>
          <w:rPr>
            <w:rFonts w:hint="eastAsia"/>
            <w:sz w:val="20"/>
            <w:szCs w:val="20"/>
          </w:rPr>
          <w:t>the start index</w:t>
        </w:r>
        <w:r w:rsidDel="003751A9">
          <w:rPr>
            <w:rFonts w:hint="eastAsia"/>
            <w:sz w:val="20"/>
            <w:szCs w:val="20"/>
          </w:rPr>
          <w:t xml:space="preserve"> </w:t>
        </w:r>
      </w:ins>
      <w:del w:id="1501" w:author="Jz" w:date="2018-07-24T19:28:00Z">
        <w:r w:rsidDel="003751A9">
          <w:rPr>
            <w:rFonts w:hint="eastAsia"/>
            <w:sz w:val="20"/>
            <w:szCs w:val="20"/>
          </w:rPr>
          <w:delText>the start index</w:delText>
        </w:r>
      </w:del>
    </w:p>
    <w:p w:rsidR="00E60CD9" w:rsidDel="006D2D95" w:rsidRDefault="00E60CD9" w:rsidP="00E60CD9">
      <w:pPr>
        <w:rPr>
          <w:del w:id="1502" w:author="Jz" w:date="2018-07-24T19:28:00Z"/>
          <w:sz w:val="20"/>
          <w:szCs w:val="20"/>
        </w:rPr>
      </w:pPr>
      <w:del w:id="1503" w:author="Jz" w:date="2018-07-24T19:28:00Z">
        <w:r w:rsidDel="006D2D95">
          <w:rPr>
            <w:rFonts w:hint="eastAsia"/>
            <w:sz w:val="20"/>
            <w:szCs w:val="20"/>
          </w:rPr>
          <w:delText>listCnt:</w:delText>
        </w:r>
      </w:del>
      <w:ins w:id="1504" w:author="Jz" w:date="2018-07-24T19:28:00Z">
        <w:r>
          <w:rPr>
            <w:rFonts w:hint="eastAsia"/>
            <w:sz w:val="20"/>
            <w:szCs w:val="20"/>
          </w:rPr>
          <w:t>listCnt:</w:t>
        </w:r>
      </w:ins>
      <w:r>
        <w:rPr>
          <w:rFonts w:hint="eastAsia"/>
          <w:sz w:val="20"/>
          <w:szCs w:val="20"/>
        </w:rPr>
        <w:tab/>
      </w:r>
      <w:r>
        <w:rPr>
          <w:rFonts w:hint="eastAsia"/>
          <w:sz w:val="20"/>
          <w:szCs w:val="20"/>
        </w:rPr>
        <w:tab/>
      </w:r>
      <w:r>
        <w:rPr>
          <w:rFonts w:hint="eastAsia"/>
          <w:sz w:val="20"/>
          <w:szCs w:val="20"/>
        </w:rPr>
        <w:tab/>
      </w:r>
      <w:del w:id="1505" w:author="Jz" w:date="2018-07-24T19:28:00Z">
        <w:r w:rsidDel="006D2D95">
          <w:rPr>
            <w:rFonts w:hint="eastAsia"/>
            <w:sz w:val="20"/>
            <w:szCs w:val="20"/>
          </w:rPr>
          <w:delText>the count of the MAC address list in the current packet</w:delText>
        </w:r>
      </w:del>
    </w:p>
    <w:p w:rsidR="00E60CD9" w:rsidRDefault="00E60CD9" w:rsidP="00E60CD9">
      <w:pPr>
        <w:rPr>
          <w:ins w:id="1506" w:author="Jz" w:date="2018-07-24T19:28:00Z"/>
          <w:sz w:val="20"/>
          <w:szCs w:val="20"/>
        </w:rPr>
      </w:pPr>
      <w:ins w:id="1507" w:author="Jz" w:date="2018-07-24T19:28:00Z">
        <w:r>
          <w:rPr>
            <w:rFonts w:hint="eastAsia"/>
            <w:sz w:val="20"/>
            <w:szCs w:val="20"/>
          </w:rPr>
          <w:t>the count of the MAC address list in the current packet</w:t>
        </w:r>
      </w:ins>
    </w:p>
    <w:p w:rsidR="00E60CD9" w:rsidRPr="00D761C1" w:rsidDel="006D2D95" w:rsidRDefault="00E60CD9" w:rsidP="00E60CD9">
      <w:pPr>
        <w:rPr>
          <w:del w:id="1508" w:author="Jz" w:date="2018-07-24T19:28:00Z"/>
          <w:rFonts w:ascii="Courier New" w:hAnsi="Courier New" w:cs="Courier New"/>
          <w:color w:val="3F7F5F"/>
          <w:kern w:val="0"/>
          <w:sz w:val="20"/>
          <w:szCs w:val="20"/>
        </w:rPr>
      </w:pPr>
      <w:del w:id="1509" w:author="Jz" w:date="2018-07-24T19:28:00Z">
        <w:r w:rsidDel="006D2D95">
          <w:rPr>
            <w:rFonts w:hint="eastAsia"/>
            <w:sz w:val="20"/>
            <w:szCs w:val="20"/>
          </w:rPr>
          <w:delText>macAddrList:</w:delText>
        </w:r>
      </w:del>
      <w:ins w:id="1510" w:author="Jz" w:date="2018-07-24T19:28:00Z">
        <w:r>
          <w:rPr>
            <w:rFonts w:hint="eastAsia"/>
            <w:sz w:val="20"/>
            <w:szCs w:val="20"/>
          </w:rPr>
          <w:t>macAddrList:</w:t>
        </w:r>
      </w:ins>
      <w:r>
        <w:rPr>
          <w:rFonts w:hint="eastAsia"/>
          <w:sz w:val="20"/>
          <w:szCs w:val="20"/>
        </w:rPr>
        <w:tab/>
      </w:r>
      <w:r>
        <w:rPr>
          <w:rFonts w:hint="eastAsia"/>
          <w:sz w:val="20"/>
          <w:szCs w:val="20"/>
        </w:rPr>
        <w:tab/>
      </w:r>
      <w:del w:id="1511" w:author="Jz" w:date="2018-07-24T19:28:00Z">
        <w:r w:rsidDel="006D2D95">
          <w:rPr>
            <w:rFonts w:hint="eastAsia"/>
            <w:sz w:val="20"/>
            <w:szCs w:val="20"/>
          </w:rPr>
          <w:delText>the MAC address list in the current packet</w:delText>
        </w:r>
      </w:del>
    </w:p>
    <w:p w:rsidR="00E60CD9" w:rsidRDefault="00E60CD9" w:rsidP="00E60CD9">
      <w:pPr>
        <w:rPr>
          <w:ins w:id="1512" w:author="Jz" w:date="2018-07-24T19:28:00Z"/>
          <w:sz w:val="20"/>
          <w:szCs w:val="20"/>
        </w:rPr>
      </w:pPr>
      <w:bookmarkStart w:id="1513" w:name="_Toc519500902"/>
      <w:bookmarkStart w:id="1514" w:name="_Toc520216044"/>
      <w:ins w:id="1515" w:author="Jz" w:date="2018-07-24T19:28:00Z">
        <w:r>
          <w:rPr>
            <w:rFonts w:hint="eastAsia"/>
            <w:sz w:val="20"/>
            <w:szCs w:val="20"/>
          </w:rPr>
          <w:t>the MAC address list in the current packet</w:t>
        </w:r>
      </w:ins>
    </w:p>
    <w:p w:rsidR="00E60CD9" w:rsidRDefault="00E60CD9" w:rsidP="00E60CD9">
      <w:pPr>
        <w:autoSpaceDE w:val="0"/>
        <w:autoSpaceDN w:val="0"/>
        <w:adjustRightInd w:val="0"/>
        <w:jc w:val="left"/>
        <w:rPr>
          <w:ins w:id="1516" w:author="Jz" w:date="2018-07-24T19:28:00Z"/>
          <w:rFonts w:cstheme="minorHAnsi"/>
          <w:b/>
          <w:iCs/>
          <w:color w:val="000000" w:themeColor="text1"/>
          <w:sz w:val="20"/>
          <w:szCs w:val="20"/>
        </w:rPr>
        <w:pPrChange w:id="1517" w:author="Jz" w:date="2018-07-24T19:29:00Z">
          <w:pPr/>
        </w:pPrChange>
      </w:pPr>
      <w:ins w:id="1518" w:author="Jz" w:date="2018-07-24T19:28:00Z">
        <w:r w:rsidRPr="00577543">
          <w:rPr>
            <w:rFonts w:cstheme="minorHAnsi" w:hint="eastAsia"/>
            <w:b/>
            <w:i/>
            <w:iCs/>
            <w:color w:val="000000" w:themeColor="text1"/>
            <w:kern w:val="0"/>
            <w:sz w:val="20"/>
            <w:szCs w:val="20"/>
          </w:rPr>
          <w:t>packet format</w:t>
        </w:r>
        <w:r>
          <w:rPr>
            <w:rFonts w:cstheme="minorHAnsi" w:hint="eastAsia"/>
            <w:b/>
            <w:i/>
            <w:iCs/>
            <w:color w:val="000000" w:themeColor="text1"/>
            <w:kern w:val="0"/>
            <w:sz w:val="20"/>
            <w:szCs w:val="20"/>
          </w:rPr>
          <w:t xml:space="preserve"> </w:t>
        </w:r>
        <w:r w:rsidRPr="00577543">
          <w:rPr>
            <w:rFonts w:cstheme="minorHAnsi" w:hint="eastAsia"/>
            <w:b/>
            <w:iCs/>
            <w:color w:val="000000" w:themeColor="text1"/>
            <w:kern w:val="0"/>
            <w:sz w:val="20"/>
            <w:szCs w:val="20"/>
          </w:rPr>
          <w:t xml:space="preserve">: </w:t>
        </w:r>
        <w:r w:rsidRPr="00577543">
          <w:rPr>
            <w:b/>
          </w:rPr>
          <w:t xml:space="preserve">55 </w:t>
        </w:r>
        <w:r>
          <w:rPr>
            <w:rFonts w:hint="eastAsia"/>
            <w:b/>
          </w:rPr>
          <w:t>8</w:t>
        </w:r>
        <w:r w:rsidRPr="00577543">
          <w:rPr>
            <w:b/>
          </w:rPr>
          <w:t xml:space="preserve">0 </w:t>
        </w:r>
        <w:r>
          <w:rPr>
            <w:rFonts w:hint="eastAsia"/>
            <w:b/>
          </w:rPr>
          <w:t>40</w:t>
        </w:r>
        <w:r w:rsidRPr="00577543">
          <w:rPr>
            <w:b/>
          </w:rPr>
          <w:t xml:space="preserve"> </w:t>
        </w:r>
        <w:r>
          <w:rPr>
            <w:rFonts w:hint="eastAsia"/>
            <w:b/>
          </w:rPr>
          <w:t>lenH</w:t>
        </w:r>
        <w:r w:rsidRPr="00577543">
          <w:rPr>
            <w:b/>
          </w:rPr>
          <w:t xml:space="preserve"> </w:t>
        </w:r>
        <w:r>
          <w:rPr>
            <w:rFonts w:hint="eastAsia"/>
            <w:b/>
          </w:rPr>
          <w:t>lenL</w:t>
        </w:r>
        <w:r w:rsidRPr="00577543">
          <w:rPr>
            <w:b/>
          </w:rPr>
          <w:t xml:space="preserve"> 00</w:t>
        </w:r>
        <w:r>
          <w:rPr>
            <w:rFonts w:hint="eastAsia"/>
            <w:b/>
          </w:rPr>
          <w:t xml:space="preserve"> </w:t>
        </w:r>
        <w:r>
          <w:rPr>
            <w:rFonts w:hint="eastAsia"/>
            <w:sz w:val="20"/>
            <w:szCs w:val="20"/>
          </w:rPr>
          <w:t>totalCnt</w:t>
        </w:r>
        <w:r w:rsidRPr="00431BA6">
          <w:rPr>
            <w:rFonts w:hint="eastAsia"/>
          </w:rPr>
          <w:t xml:space="preserve"> </w:t>
        </w:r>
      </w:ins>
      <w:ins w:id="1519" w:author="Jz" w:date="2018-07-24T19:29:00Z">
        <w:r>
          <w:rPr>
            <w:rFonts w:hint="eastAsia"/>
            <w:sz w:val="20"/>
            <w:szCs w:val="20"/>
          </w:rPr>
          <w:t>startIndex</w:t>
        </w:r>
      </w:ins>
      <w:ins w:id="1520" w:author="Jz" w:date="2018-07-24T19:28:00Z">
        <w:r w:rsidRPr="000F632C">
          <w:rPr>
            <w:i/>
            <w:sz w:val="20"/>
            <w:szCs w:val="20"/>
          </w:rPr>
          <w:t xml:space="preserve"> </w:t>
        </w:r>
      </w:ins>
      <w:ins w:id="1521" w:author="Jz" w:date="2018-07-24T19:29:00Z">
        <w:r>
          <w:rPr>
            <w:rFonts w:hint="eastAsia"/>
            <w:sz w:val="20"/>
            <w:szCs w:val="20"/>
          </w:rPr>
          <w:t>ListCount</w:t>
        </w:r>
      </w:ins>
      <w:ins w:id="1522" w:author="Jz" w:date="2018-07-24T19:28:00Z">
        <w:r>
          <w:rPr>
            <w:rFonts w:cstheme="minorHAnsi" w:hint="eastAsia"/>
            <w:iCs/>
            <w:color w:val="000000" w:themeColor="text1"/>
            <w:sz w:val="20"/>
            <w:szCs w:val="20"/>
          </w:rPr>
          <w:t xml:space="preserve"> </w:t>
        </w:r>
      </w:ins>
      <w:ins w:id="1523" w:author="Jz" w:date="2018-07-24T19:29:00Z">
        <w:r>
          <w:rPr>
            <w:rFonts w:ascii="Courier New" w:hAnsi="Courier New" w:cs="Courier New" w:hint="eastAsia"/>
            <w:color w:val="0000C0"/>
            <w:sz w:val="20"/>
            <w:szCs w:val="20"/>
          </w:rPr>
          <w:t>macAddrList</w:t>
        </w:r>
        <w:r w:rsidRPr="00324463">
          <w:rPr>
            <w:i/>
            <w:sz w:val="20"/>
            <w:szCs w:val="20"/>
          </w:rPr>
          <w:t xml:space="preserve"> </w:t>
        </w:r>
      </w:ins>
      <w:ins w:id="1524" w:author="Jz" w:date="2018-07-24T19:28:00Z">
        <w:r w:rsidRPr="00324463">
          <w:rPr>
            <w:i/>
            <w:sz w:val="20"/>
            <w:szCs w:val="20"/>
          </w:rPr>
          <w:t>t</w:t>
        </w:r>
        <w:r>
          <w:rPr>
            <w:rFonts w:hint="eastAsia"/>
            <w:b/>
          </w:rPr>
          <w:t xml:space="preserve"> AA</w:t>
        </w:r>
      </w:ins>
    </w:p>
    <w:p w:rsidR="00E60CD9" w:rsidRPr="00D761C1" w:rsidRDefault="00E60CD9" w:rsidP="00E60CD9">
      <w:pPr>
        <w:rPr>
          <w:ins w:id="1525" w:author="Jz" w:date="2018-07-24T19:28:00Z"/>
          <w:rFonts w:ascii="Courier New" w:hAnsi="Courier New" w:cs="Courier New"/>
          <w:color w:val="3F7F5F"/>
          <w:kern w:val="0"/>
          <w:sz w:val="20"/>
          <w:szCs w:val="20"/>
        </w:rPr>
      </w:pPr>
    </w:p>
    <w:p w:rsidR="00E60CD9" w:rsidRDefault="00E60CD9" w:rsidP="00E60CD9">
      <w:pPr>
        <w:rPr>
          <w:ins w:id="1526" w:author="telink" w:date="2018-06-26T10:48:00Z"/>
          <w:rStyle w:val="fontstyle01"/>
          <w:sz w:val="44"/>
          <w:szCs w:val="30"/>
          <w:rPrChange w:id="1527" w:author="telink" w:date="2018-06-26T10:51:00Z">
            <w:rPr>
              <w:ins w:id="1528" w:author="telink" w:date="2018-06-26T10:48:00Z"/>
              <w:rFonts w:cstheme="majorBidi"/>
              <w:sz w:val="28"/>
              <w:szCs w:val="32"/>
            </w:rPr>
          </w:rPrChange>
        </w:rPr>
      </w:pPr>
      <w:ins w:id="1529" w:author="telink" w:date="2018-06-26T10:47:00Z">
        <w:r w:rsidRPr="0072004E">
          <w:rPr>
            <w:rStyle w:val="fontstyle01"/>
            <w:sz w:val="44"/>
            <w:szCs w:val="30"/>
            <w:rPrChange w:id="1530" w:author="telink" w:date="2018-06-26T10:51:00Z">
              <w:rPr>
                <w:rFonts w:ascii="Courier" w:hAnsi="Courier"/>
                <w:color w:val="000000"/>
                <w:sz w:val="20"/>
                <w:szCs w:val="20"/>
              </w:rPr>
            </w:rPrChange>
          </w:rPr>
          <w:t>Cluster command</w:t>
        </w:r>
      </w:ins>
      <w:bookmarkEnd w:id="1513"/>
      <w:bookmarkEnd w:id="1514"/>
    </w:p>
    <w:p w:rsidR="00E60CD9" w:rsidRPr="00262F6D" w:rsidRDefault="00E60CD9" w:rsidP="00E60CD9">
      <w:pPr>
        <w:pStyle w:val="2"/>
        <w:rPr>
          <w:ins w:id="1531" w:author="telink" w:date="2018-06-26T10:47:00Z"/>
          <w:rStyle w:val="fontstyle01"/>
          <w:rFonts w:cstheme="minorHAnsi"/>
          <w:sz w:val="30"/>
          <w:szCs w:val="30"/>
          <w:rPrChange w:id="1532" w:author="telink" w:date="2018-06-26T10:52:00Z">
            <w:rPr>
              <w:ins w:id="1533" w:author="telink" w:date="2018-06-26T10:47:00Z"/>
            </w:rPr>
          </w:rPrChange>
        </w:rPr>
        <w:pPrChange w:id="1534" w:author="telink" w:date="2018-06-26T10:52:00Z">
          <w:pPr/>
        </w:pPrChange>
      </w:pPr>
      <w:bookmarkStart w:id="1535" w:name="_Toc519500903"/>
      <w:bookmarkStart w:id="1536" w:name="_Toc520216045"/>
      <w:ins w:id="1537" w:author="telink" w:date="2018-06-26T10:52:00Z">
        <w:r>
          <w:rPr>
            <w:rStyle w:val="fontstyle01"/>
            <w:rFonts w:cstheme="minorHAnsi"/>
            <w:b w:val="0"/>
            <w:sz w:val="30"/>
            <w:szCs w:val="30"/>
          </w:rPr>
          <w:t xml:space="preserve">3.1 </w:t>
        </w:r>
      </w:ins>
      <w:ins w:id="1538" w:author="telink" w:date="2018-06-26T10:49:00Z">
        <w:r w:rsidRPr="0072004E">
          <w:rPr>
            <w:rStyle w:val="fontstyle01"/>
            <w:rFonts w:cstheme="minorHAnsi"/>
            <w:sz w:val="30"/>
            <w:szCs w:val="30"/>
            <w:rPrChange w:id="1539" w:author="telink" w:date="2018-06-26T10:52:00Z">
              <w:rPr>
                <w:rFonts w:ascii="Courier" w:hAnsi="Courier"/>
                <w:b/>
                <w:bCs/>
                <w:color w:val="000000"/>
                <w:sz w:val="20"/>
                <w:szCs w:val="20"/>
              </w:rPr>
            </w:rPrChange>
          </w:rPr>
          <w:t>Cluster command frame format</w:t>
        </w:r>
      </w:ins>
      <w:bookmarkEnd w:id="1535"/>
      <w:bookmarkEnd w:id="1536"/>
    </w:p>
    <w:tbl>
      <w:tblPr>
        <w:tblStyle w:val="ab"/>
        <w:tblpPr w:leftFromText="180" w:rightFromText="180" w:vertAnchor="text" w:horzAnchor="page" w:tblpX="2296" w:tblpY="199"/>
        <w:tblOverlap w:val="never"/>
        <w:tblW w:w="2836" w:type="dxa"/>
        <w:tblLayout w:type="fixed"/>
        <w:tblLook w:val="04A0" w:firstRow="1" w:lastRow="0" w:firstColumn="1" w:lastColumn="0" w:noHBand="0" w:noVBand="1"/>
      </w:tblPr>
      <w:tblGrid>
        <w:gridCol w:w="1555"/>
        <w:gridCol w:w="1281"/>
      </w:tblGrid>
      <w:tr w:rsidR="00E60CD9" w:rsidRPr="00292B9E" w:rsidTr="00165B4D">
        <w:trPr>
          <w:ins w:id="1540" w:author="telink" w:date="2018-06-26T10:49:00Z"/>
        </w:trPr>
        <w:tc>
          <w:tcPr>
            <w:tcW w:w="1555" w:type="dxa"/>
          </w:tcPr>
          <w:p w:rsidR="00E60CD9" w:rsidRPr="00292B9E" w:rsidRDefault="00E60CD9" w:rsidP="00165B4D">
            <w:pPr>
              <w:pStyle w:val="Default"/>
              <w:jc w:val="both"/>
              <w:rPr>
                <w:ins w:id="1541" w:author="telink" w:date="2018-06-26T10:49:00Z"/>
                <w:rFonts w:cstheme="minorHAnsi"/>
                <w:iCs/>
                <w:color w:val="000000" w:themeColor="text1"/>
                <w:sz w:val="20"/>
                <w:szCs w:val="20"/>
              </w:rPr>
            </w:pPr>
            <w:ins w:id="1542" w:author="telink" w:date="2018-06-26T10:49:00Z">
              <w:r w:rsidRPr="00292B9E">
                <w:rPr>
                  <w:rFonts w:hint="eastAsia"/>
                  <w:sz w:val="20"/>
                  <w:szCs w:val="20"/>
                </w:rPr>
                <w:t>ZCLCmdHdr</w:t>
              </w:r>
            </w:ins>
          </w:p>
        </w:tc>
        <w:tc>
          <w:tcPr>
            <w:tcW w:w="1281" w:type="dxa"/>
          </w:tcPr>
          <w:p w:rsidR="00E60CD9" w:rsidRPr="00292B9E" w:rsidRDefault="00E60CD9" w:rsidP="00165B4D">
            <w:pPr>
              <w:pStyle w:val="Default"/>
              <w:jc w:val="both"/>
              <w:rPr>
                <w:ins w:id="1543" w:author="telink" w:date="2018-06-26T10:49:00Z"/>
                <w:sz w:val="20"/>
                <w:szCs w:val="20"/>
              </w:rPr>
            </w:pPr>
            <w:ins w:id="1544" w:author="telink" w:date="2018-06-26T10:49:00Z">
              <w:r w:rsidRPr="00292B9E">
                <w:rPr>
                  <w:rFonts w:hint="eastAsia"/>
                  <w:sz w:val="20"/>
                  <w:szCs w:val="20"/>
                </w:rPr>
                <w:t xml:space="preserve">  payload</w:t>
              </w:r>
            </w:ins>
          </w:p>
        </w:tc>
      </w:tr>
      <w:tr w:rsidR="00E60CD9" w:rsidRPr="00292B9E" w:rsidTr="00165B4D">
        <w:trPr>
          <w:trHeight w:val="359"/>
          <w:ins w:id="1545" w:author="telink" w:date="2018-06-26T10:49:00Z"/>
        </w:trPr>
        <w:tc>
          <w:tcPr>
            <w:tcW w:w="1555" w:type="dxa"/>
          </w:tcPr>
          <w:p w:rsidR="00E60CD9" w:rsidRPr="00292B9E" w:rsidRDefault="00E60CD9" w:rsidP="00165B4D">
            <w:pPr>
              <w:rPr>
                <w:ins w:id="1546" w:author="telink" w:date="2018-06-26T10:49:00Z"/>
                <w:rFonts w:cstheme="minorHAnsi"/>
                <w:iCs/>
                <w:color w:val="000000" w:themeColor="text1"/>
                <w:kern w:val="0"/>
                <w:sz w:val="20"/>
                <w:szCs w:val="20"/>
              </w:rPr>
            </w:pPr>
            <w:ins w:id="1547" w:author="telink" w:date="2018-06-26T10:49:00Z">
              <w:r w:rsidRPr="00292B9E">
                <w:rPr>
                  <w:rFonts w:cstheme="minorHAnsi" w:hint="eastAsia"/>
                  <w:iCs/>
                  <w:color w:val="000000" w:themeColor="text1"/>
                  <w:kern w:val="0"/>
                  <w:sz w:val="20"/>
                  <w:szCs w:val="20"/>
                </w:rPr>
                <w:t xml:space="preserve">   n-</w:t>
              </w:r>
              <w:r w:rsidRPr="00292B9E">
                <w:rPr>
                  <w:rFonts w:cstheme="minorHAnsi"/>
                  <w:iCs/>
                  <w:color w:val="000000" w:themeColor="text1"/>
                  <w:kern w:val="0"/>
                  <w:sz w:val="20"/>
                  <w:szCs w:val="20"/>
                </w:rPr>
                <w:t>Byte</w:t>
              </w:r>
              <w:r w:rsidRPr="00292B9E">
                <w:rPr>
                  <w:rFonts w:cstheme="minorHAnsi" w:hint="eastAsia"/>
                  <w:iCs/>
                  <w:color w:val="000000" w:themeColor="text1"/>
                  <w:kern w:val="0"/>
                  <w:sz w:val="20"/>
                  <w:szCs w:val="20"/>
                </w:rPr>
                <w:t>s</w:t>
              </w:r>
            </w:ins>
          </w:p>
        </w:tc>
        <w:tc>
          <w:tcPr>
            <w:tcW w:w="1281" w:type="dxa"/>
          </w:tcPr>
          <w:p w:rsidR="00E60CD9" w:rsidRPr="00292B9E" w:rsidRDefault="00E60CD9" w:rsidP="00165B4D">
            <w:pPr>
              <w:rPr>
                <w:ins w:id="1548" w:author="telink" w:date="2018-06-26T10:49:00Z"/>
                <w:rFonts w:cstheme="minorHAnsi"/>
                <w:iCs/>
                <w:color w:val="000000" w:themeColor="text1"/>
                <w:kern w:val="0"/>
                <w:sz w:val="20"/>
                <w:szCs w:val="20"/>
              </w:rPr>
            </w:pPr>
            <w:ins w:id="1549" w:author="telink" w:date="2018-06-26T10:49:00Z">
              <w:r w:rsidRPr="00292B9E">
                <w:rPr>
                  <w:rFonts w:cstheme="minorHAnsi" w:hint="eastAsia"/>
                  <w:iCs/>
                  <w:color w:val="000000" w:themeColor="text1"/>
                  <w:kern w:val="0"/>
                  <w:sz w:val="20"/>
                  <w:szCs w:val="20"/>
                </w:rPr>
                <w:t xml:space="preserve">   n-Bytes</w:t>
              </w:r>
            </w:ins>
          </w:p>
        </w:tc>
      </w:tr>
    </w:tbl>
    <w:p w:rsidR="00E60CD9" w:rsidRDefault="00E60CD9" w:rsidP="00E60CD9">
      <w:pPr>
        <w:rPr>
          <w:ins w:id="1550" w:author="telink" w:date="2018-06-26T10:47:00Z"/>
          <w:rFonts w:cstheme="minorHAnsi"/>
          <w:b/>
          <w:iCs/>
          <w:color w:val="000000" w:themeColor="text1"/>
          <w:sz w:val="20"/>
          <w:szCs w:val="20"/>
        </w:rPr>
      </w:pPr>
    </w:p>
    <w:p w:rsidR="00E60CD9" w:rsidRDefault="00E60CD9" w:rsidP="00E60CD9">
      <w:pPr>
        <w:rPr>
          <w:ins w:id="1551" w:author="telink" w:date="2018-06-26T10:47:00Z"/>
          <w:rFonts w:cstheme="minorHAnsi"/>
          <w:b/>
          <w:iCs/>
          <w:color w:val="000000" w:themeColor="text1"/>
          <w:sz w:val="20"/>
          <w:szCs w:val="20"/>
        </w:rPr>
      </w:pPr>
    </w:p>
    <w:p w:rsidR="00E60CD9" w:rsidRDefault="00E60CD9" w:rsidP="00E60CD9">
      <w:pPr>
        <w:rPr>
          <w:ins w:id="1552" w:author="telink" w:date="2018-06-26T10:53:00Z"/>
          <w:rFonts w:cstheme="minorHAnsi"/>
          <w:b/>
          <w:iCs/>
          <w:color w:val="000000" w:themeColor="text1"/>
          <w:sz w:val="20"/>
          <w:szCs w:val="20"/>
        </w:rPr>
      </w:pPr>
    </w:p>
    <w:p w:rsidR="00E60CD9" w:rsidRDefault="00E60CD9" w:rsidP="00E60CD9">
      <w:pPr>
        <w:rPr>
          <w:ins w:id="1553" w:author="telink" w:date="2018-06-26T10:53:00Z"/>
          <w:rFonts w:cstheme="minorHAnsi"/>
          <w:b/>
          <w:iCs/>
          <w:color w:val="000000" w:themeColor="text1"/>
          <w:sz w:val="20"/>
          <w:szCs w:val="20"/>
        </w:rPr>
      </w:pPr>
    </w:p>
    <w:p w:rsidR="00E60CD9" w:rsidRDefault="00E60CD9" w:rsidP="00E60CD9">
      <w:pPr>
        <w:rPr>
          <w:ins w:id="1554" w:author="telink" w:date="2018-06-26T10:47:00Z"/>
          <w:rFonts w:cstheme="minorHAnsi"/>
          <w:b/>
          <w:iCs/>
          <w:color w:val="000000" w:themeColor="text1"/>
          <w:sz w:val="20"/>
          <w:szCs w:val="20"/>
        </w:rPr>
      </w:pPr>
      <w:ins w:id="1555" w:author="telink" w:date="2018-06-26T10:53:00Z">
        <w:r w:rsidRPr="00292B9E">
          <w:rPr>
            <w:rFonts w:hint="eastAsia"/>
            <w:sz w:val="20"/>
            <w:szCs w:val="20"/>
          </w:rPr>
          <w:t>ZCLCmdHdr format</w:t>
        </w:r>
        <w:r>
          <w:rPr>
            <w:sz w:val="20"/>
            <w:szCs w:val="20"/>
          </w:rPr>
          <w:t xml:space="preserve"> as follow:</w:t>
        </w:r>
      </w:ins>
    </w:p>
    <w:tbl>
      <w:tblPr>
        <w:tblStyle w:val="ab"/>
        <w:tblpPr w:leftFromText="180" w:rightFromText="180" w:vertAnchor="text" w:horzAnchor="margin" w:tblpY="179"/>
        <w:tblOverlap w:val="never"/>
        <w:tblW w:w="5245" w:type="dxa"/>
        <w:tblLayout w:type="fixed"/>
        <w:tblLook w:val="04A0" w:firstRow="1" w:lastRow="0" w:firstColumn="1" w:lastColumn="0" w:noHBand="0" w:noVBand="1"/>
        <w:tblPrChange w:id="1556" w:author="telink" w:date="2018-06-26T10:52:00Z">
          <w:tblPr>
            <w:tblStyle w:val="ab"/>
            <w:tblpPr w:leftFromText="180" w:rightFromText="180" w:vertAnchor="text" w:horzAnchor="margin" w:tblpY="133"/>
            <w:tblOverlap w:val="never"/>
            <w:tblW w:w="5245" w:type="dxa"/>
            <w:tblLayout w:type="fixed"/>
            <w:tblLook w:val="04A0" w:firstRow="1" w:lastRow="0" w:firstColumn="1" w:lastColumn="0" w:noHBand="0" w:noVBand="1"/>
          </w:tblPr>
        </w:tblPrChange>
      </w:tblPr>
      <w:tblGrid>
        <w:gridCol w:w="1594"/>
        <w:gridCol w:w="1383"/>
        <w:gridCol w:w="1134"/>
        <w:gridCol w:w="1134"/>
        <w:tblGridChange w:id="1557">
          <w:tblGrid>
            <w:gridCol w:w="1594"/>
            <w:gridCol w:w="1383"/>
            <w:gridCol w:w="1134"/>
            <w:gridCol w:w="1134"/>
          </w:tblGrid>
        </w:tblGridChange>
      </w:tblGrid>
      <w:tr w:rsidR="00E60CD9" w:rsidRPr="00292B9E" w:rsidTr="00165B4D">
        <w:trPr>
          <w:ins w:id="1558" w:author="telink" w:date="2018-06-26T10:52:00Z"/>
        </w:trPr>
        <w:tc>
          <w:tcPr>
            <w:tcW w:w="1594" w:type="dxa"/>
            <w:tcPrChange w:id="1559" w:author="telink" w:date="2018-06-26T10:52:00Z">
              <w:tcPr>
                <w:tcW w:w="1594" w:type="dxa"/>
              </w:tcPr>
            </w:tcPrChange>
          </w:tcPr>
          <w:p w:rsidR="00E60CD9" w:rsidRPr="00292B9E" w:rsidRDefault="00E60CD9" w:rsidP="00165B4D">
            <w:pPr>
              <w:pStyle w:val="Default"/>
              <w:jc w:val="both"/>
              <w:rPr>
                <w:ins w:id="1560" w:author="telink" w:date="2018-06-26T10:52:00Z"/>
                <w:sz w:val="20"/>
                <w:szCs w:val="20"/>
              </w:rPr>
            </w:pPr>
            <w:ins w:id="1561" w:author="telink" w:date="2018-06-26T10:52:00Z">
              <w:r w:rsidRPr="00292B9E">
                <w:rPr>
                  <w:rFonts w:hint="eastAsia"/>
                  <w:sz w:val="20"/>
                  <w:szCs w:val="20"/>
                </w:rPr>
                <w:t>dstAddrMode</w:t>
              </w:r>
            </w:ins>
          </w:p>
        </w:tc>
        <w:tc>
          <w:tcPr>
            <w:tcW w:w="1383" w:type="dxa"/>
            <w:tcPrChange w:id="1562" w:author="telink" w:date="2018-06-26T10:52:00Z">
              <w:tcPr>
                <w:tcW w:w="1383" w:type="dxa"/>
              </w:tcPr>
            </w:tcPrChange>
          </w:tcPr>
          <w:p w:rsidR="00E60CD9" w:rsidRPr="00292B9E" w:rsidRDefault="00E60CD9" w:rsidP="00165B4D">
            <w:pPr>
              <w:pStyle w:val="Default"/>
              <w:jc w:val="both"/>
              <w:rPr>
                <w:ins w:id="1563" w:author="telink" w:date="2018-06-26T10:52:00Z"/>
                <w:sz w:val="20"/>
                <w:szCs w:val="20"/>
              </w:rPr>
            </w:pPr>
            <w:ins w:id="1564" w:author="telink" w:date="2018-06-26T10:52:00Z">
              <w:r w:rsidRPr="00292B9E">
                <w:rPr>
                  <w:rFonts w:hint="eastAsia"/>
                  <w:sz w:val="20"/>
                  <w:szCs w:val="20"/>
                </w:rPr>
                <w:t>dstAddr</w:t>
              </w:r>
            </w:ins>
          </w:p>
        </w:tc>
        <w:tc>
          <w:tcPr>
            <w:tcW w:w="1134" w:type="dxa"/>
            <w:tcPrChange w:id="1565" w:author="telink" w:date="2018-06-26T10:52:00Z">
              <w:tcPr>
                <w:tcW w:w="1134" w:type="dxa"/>
              </w:tcPr>
            </w:tcPrChange>
          </w:tcPr>
          <w:p w:rsidR="00E60CD9" w:rsidRPr="00292B9E" w:rsidRDefault="00E60CD9" w:rsidP="00165B4D">
            <w:pPr>
              <w:pStyle w:val="Default"/>
              <w:jc w:val="both"/>
              <w:rPr>
                <w:ins w:id="1566" w:author="telink" w:date="2018-06-26T10:52:00Z"/>
                <w:sz w:val="20"/>
                <w:szCs w:val="20"/>
              </w:rPr>
            </w:pPr>
            <w:ins w:id="1567" w:author="telink" w:date="2018-06-26T10:52:00Z">
              <w:r>
                <w:rPr>
                  <w:rFonts w:hint="eastAsia"/>
                  <w:sz w:val="20"/>
                  <w:szCs w:val="20"/>
                </w:rPr>
                <w:t>srcEp</w:t>
              </w:r>
            </w:ins>
          </w:p>
        </w:tc>
        <w:tc>
          <w:tcPr>
            <w:tcW w:w="1134" w:type="dxa"/>
            <w:tcPrChange w:id="1568" w:author="telink" w:date="2018-06-26T10:52:00Z">
              <w:tcPr>
                <w:tcW w:w="1134" w:type="dxa"/>
              </w:tcPr>
            </w:tcPrChange>
          </w:tcPr>
          <w:p w:rsidR="00E60CD9" w:rsidRPr="00292B9E" w:rsidRDefault="00E60CD9" w:rsidP="00165B4D">
            <w:pPr>
              <w:pStyle w:val="Default"/>
              <w:jc w:val="both"/>
              <w:rPr>
                <w:ins w:id="1569" w:author="telink" w:date="2018-06-26T10:52:00Z"/>
                <w:sz w:val="20"/>
                <w:szCs w:val="20"/>
              </w:rPr>
            </w:pPr>
            <w:ins w:id="1570" w:author="telink" w:date="2018-06-26T10:52:00Z">
              <w:r w:rsidRPr="00292B9E">
                <w:rPr>
                  <w:rFonts w:hint="eastAsia"/>
                  <w:sz w:val="20"/>
                  <w:szCs w:val="20"/>
                </w:rPr>
                <w:t xml:space="preserve">  dstEp</w:t>
              </w:r>
            </w:ins>
          </w:p>
        </w:tc>
      </w:tr>
      <w:tr w:rsidR="00E60CD9" w:rsidRPr="00292B9E" w:rsidTr="00165B4D">
        <w:trPr>
          <w:trHeight w:val="359"/>
          <w:ins w:id="1571" w:author="telink" w:date="2018-06-26T10:52:00Z"/>
          <w:trPrChange w:id="1572" w:author="telink" w:date="2018-06-26T10:52:00Z">
            <w:trPr>
              <w:trHeight w:val="359"/>
            </w:trPr>
          </w:trPrChange>
        </w:trPr>
        <w:tc>
          <w:tcPr>
            <w:tcW w:w="1594" w:type="dxa"/>
            <w:tcPrChange w:id="1573" w:author="telink" w:date="2018-06-26T10:52:00Z">
              <w:tcPr>
                <w:tcW w:w="1594" w:type="dxa"/>
              </w:tcPr>
            </w:tcPrChange>
          </w:tcPr>
          <w:p w:rsidR="00E60CD9" w:rsidRPr="00292B9E" w:rsidRDefault="00E60CD9" w:rsidP="00165B4D">
            <w:pPr>
              <w:rPr>
                <w:ins w:id="1574" w:author="telink" w:date="2018-06-26T10:52:00Z"/>
                <w:rFonts w:cstheme="minorHAnsi"/>
                <w:iCs/>
                <w:color w:val="000000" w:themeColor="text1"/>
                <w:kern w:val="0"/>
                <w:sz w:val="20"/>
                <w:szCs w:val="20"/>
              </w:rPr>
            </w:pPr>
            <w:ins w:id="1575" w:author="telink" w:date="2018-06-26T10:52:00Z">
              <w:r w:rsidRPr="00292B9E">
                <w:rPr>
                  <w:rFonts w:cstheme="minorHAnsi" w:hint="eastAsia"/>
                  <w:iCs/>
                  <w:color w:val="000000" w:themeColor="text1"/>
                  <w:kern w:val="0"/>
                  <w:sz w:val="20"/>
                  <w:szCs w:val="20"/>
                </w:rPr>
                <w:lastRenderedPageBreak/>
                <w:t xml:space="preserve">   1Byte</w:t>
              </w:r>
            </w:ins>
          </w:p>
        </w:tc>
        <w:tc>
          <w:tcPr>
            <w:tcW w:w="1383" w:type="dxa"/>
            <w:tcPrChange w:id="1576" w:author="telink" w:date="2018-06-26T10:52:00Z">
              <w:tcPr>
                <w:tcW w:w="1383" w:type="dxa"/>
              </w:tcPr>
            </w:tcPrChange>
          </w:tcPr>
          <w:p w:rsidR="00E60CD9" w:rsidRPr="00292B9E" w:rsidRDefault="00E60CD9" w:rsidP="00165B4D">
            <w:pPr>
              <w:rPr>
                <w:ins w:id="1577" w:author="telink" w:date="2018-06-26T10:52:00Z"/>
                <w:rFonts w:cstheme="minorHAnsi"/>
                <w:iCs/>
                <w:color w:val="000000" w:themeColor="text1"/>
                <w:kern w:val="0"/>
                <w:sz w:val="20"/>
                <w:szCs w:val="20"/>
              </w:rPr>
            </w:pPr>
            <w:ins w:id="1578" w:author="telink" w:date="2018-06-26T10:52:00Z">
              <w:r w:rsidRPr="00292B9E">
                <w:rPr>
                  <w:rFonts w:cstheme="minorHAnsi" w:hint="eastAsia"/>
                  <w:iCs/>
                  <w:color w:val="000000" w:themeColor="text1"/>
                  <w:kern w:val="0"/>
                  <w:sz w:val="20"/>
                  <w:szCs w:val="20"/>
                </w:rPr>
                <w:t>0/2/8Bytes</w:t>
              </w:r>
            </w:ins>
          </w:p>
        </w:tc>
        <w:tc>
          <w:tcPr>
            <w:tcW w:w="1134" w:type="dxa"/>
            <w:tcPrChange w:id="1579" w:author="telink" w:date="2018-06-26T10:52:00Z">
              <w:tcPr>
                <w:tcW w:w="1134" w:type="dxa"/>
              </w:tcPr>
            </w:tcPrChange>
          </w:tcPr>
          <w:p w:rsidR="00E60CD9" w:rsidRPr="00292B9E" w:rsidRDefault="00E60CD9" w:rsidP="00165B4D">
            <w:pPr>
              <w:rPr>
                <w:ins w:id="1580" w:author="telink" w:date="2018-06-26T10:52:00Z"/>
                <w:rFonts w:cstheme="minorHAnsi"/>
                <w:iCs/>
                <w:color w:val="000000" w:themeColor="text1"/>
                <w:kern w:val="0"/>
                <w:sz w:val="20"/>
                <w:szCs w:val="20"/>
              </w:rPr>
            </w:pPr>
            <w:ins w:id="1581" w:author="telink" w:date="2018-06-26T10:52:00Z">
              <w:r w:rsidRPr="00292B9E">
                <w:rPr>
                  <w:rFonts w:cstheme="minorHAnsi" w:hint="eastAsia"/>
                  <w:iCs/>
                  <w:color w:val="000000" w:themeColor="text1"/>
                  <w:kern w:val="0"/>
                  <w:sz w:val="20"/>
                  <w:szCs w:val="20"/>
                </w:rPr>
                <w:t>1Byte</w:t>
              </w:r>
            </w:ins>
          </w:p>
        </w:tc>
        <w:tc>
          <w:tcPr>
            <w:tcW w:w="1134" w:type="dxa"/>
            <w:tcPrChange w:id="1582" w:author="telink" w:date="2018-06-26T10:52:00Z">
              <w:tcPr>
                <w:tcW w:w="1134" w:type="dxa"/>
              </w:tcPr>
            </w:tcPrChange>
          </w:tcPr>
          <w:p w:rsidR="00E60CD9" w:rsidRPr="00292B9E" w:rsidRDefault="00E60CD9" w:rsidP="00165B4D">
            <w:pPr>
              <w:rPr>
                <w:ins w:id="1583" w:author="telink" w:date="2018-06-26T10:52:00Z"/>
                <w:rFonts w:cstheme="minorHAnsi"/>
                <w:iCs/>
                <w:color w:val="000000" w:themeColor="text1"/>
                <w:kern w:val="0"/>
                <w:sz w:val="20"/>
                <w:szCs w:val="20"/>
              </w:rPr>
            </w:pPr>
            <w:ins w:id="1584" w:author="telink" w:date="2018-06-26T10:52:00Z">
              <w:r w:rsidRPr="00292B9E">
                <w:rPr>
                  <w:rFonts w:cstheme="minorHAnsi" w:hint="eastAsia"/>
                  <w:iCs/>
                  <w:color w:val="000000" w:themeColor="text1"/>
                  <w:kern w:val="0"/>
                  <w:sz w:val="20"/>
                  <w:szCs w:val="20"/>
                </w:rPr>
                <w:t xml:space="preserve">  1Byte</w:t>
              </w:r>
            </w:ins>
          </w:p>
        </w:tc>
      </w:tr>
    </w:tbl>
    <w:p w:rsidR="00E60CD9" w:rsidRDefault="00E60CD9" w:rsidP="00E60CD9">
      <w:pPr>
        <w:rPr>
          <w:ins w:id="1585" w:author="telink" w:date="2018-06-26T10:49:00Z"/>
          <w:rFonts w:cstheme="minorHAnsi"/>
          <w:b/>
          <w:iCs/>
          <w:color w:val="000000" w:themeColor="text1"/>
          <w:sz w:val="20"/>
          <w:szCs w:val="20"/>
        </w:rPr>
      </w:pPr>
    </w:p>
    <w:p w:rsidR="00E60CD9" w:rsidRDefault="00E60CD9" w:rsidP="00E60CD9">
      <w:pPr>
        <w:rPr>
          <w:ins w:id="1586" w:author="telink" w:date="2018-06-26T10:47:00Z"/>
          <w:rFonts w:cstheme="minorHAnsi"/>
          <w:b/>
          <w:iCs/>
          <w:color w:val="000000" w:themeColor="text1"/>
          <w:sz w:val="20"/>
          <w:szCs w:val="20"/>
        </w:rPr>
      </w:pPr>
    </w:p>
    <w:p w:rsidR="00E60CD9" w:rsidRPr="00FD1AA9" w:rsidRDefault="00E60CD9" w:rsidP="00E60CD9">
      <w:pPr>
        <w:rPr>
          <w:ins w:id="1587" w:author="telink" w:date="2018-06-26T10:45:00Z"/>
          <w:rFonts w:cstheme="minorHAnsi"/>
          <w:b/>
          <w:iCs/>
          <w:color w:val="000000" w:themeColor="text1"/>
          <w:sz w:val="20"/>
          <w:szCs w:val="20"/>
          <w:rPrChange w:id="1588" w:author="telink" w:date="2018-06-26T10:47:00Z">
            <w:rPr>
              <w:ins w:id="1589" w:author="telink" w:date="2018-06-26T10:45:00Z"/>
            </w:rPr>
          </w:rPrChange>
        </w:rPr>
      </w:pPr>
    </w:p>
    <w:p w:rsidR="00E60CD9" w:rsidRDefault="00E60CD9" w:rsidP="00E60CD9">
      <w:pPr>
        <w:rPr>
          <w:ins w:id="1590" w:author="telink" w:date="2018-06-26T10:50:00Z"/>
          <w:sz w:val="20"/>
          <w:szCs w:val="20"/>
        </w:rPr>
      </w:pPr>
      <w:ins w:id="1591" w:author="telink" w:date="2018-06-26T10:50:00Z">
        <w:r w:rsidRPr="006E4B32">
          <w:rPr>
            <w:rFonts w:hint="eastAsia"/>
            <w:i/>
            <w:sz w:val="20"/>
            <w:szCs w:val="20"/>
          </w:rPr>
          <w:t>dstAddrMode</w:t>
        </w:r>
        <w:r>
          <w:rPr>
            <w:rFonts w:hint="eastAsia"/>
            <w:i/>
            <w:sz w:val="20"/>
            <w:szCs w:val="20"/>
          </w:rPr>
          <w:t xml:space="preserve">: </w:t>
        </w:r>
        <w:r w:rsidRPr="00A62972">
          <w:rPr>
            <w:rFonts w:hint="eastAsia"/>
            <w:sz w:val="20"/>
            <w:szCs w:val="20"/>
          </w:rPr>
          <w:t>destination address mode</w:t>
        </w:r>
      </w:ins>
    </w:p>
    <w:p w:rsidR="00E60CD9" w:rsidRDefault="00E60CD9" w:rsidP="00E60CD9">
      <w:pPr>
        <w:rPr>
          <w:ins w:id="1592" w:author="telink" w:date="2018-06-26T10:50:00Z"/>
          <w:sz w:val="20"/>
          <w:szCs w:val="20"/>
        </w:rPr>
      </w:pPr>
      <w:ins w:id="1593" w:author="telink" w:date="2018-06-26T10:50:00Z">
        <w:r>
          <w:rPr>
            <w:rFonts w:hint="eastAsia"/>
            <w:sz w:val="20"/>
            <w:szCs w:val="20"/>
          </w:rPr>
          <w:tab/>
        </w:r>
        <w:r>
          <w:rPr>
            <w:rFonts w:hint="eastAsia"/>
            <w:sz w:val="20"/>
            <w:szCs w:val="20"/>
          </w:rPr>
          <w:tab/>
        </w:r>
        <w:r>
          <w:rPr>
            <w:rFonts w:hint="eastAsia"/>
            <w:sz w:val="20"/>
            <w:szCs w:val="20"/>
          </w:rPr>
          <w:tab/>
          <w:t xml:space="preserve">0: without </w:t>
        </w:r>
        <w:r w:rsidRPr="00A62972">
          <w:rPr>
            <w:rFonts w:hint="eastAsia"/>
            <w:sz w:val="20"/>
            <w:szCs w:val="20"/>
          </w:rPr>
          <w:t>destination address</w:t>
        </w:r>
        <w:r>
          <w:rPr>
            <w:rFonts w:hint="eastAsia"/>
            <w:sz w:val="20"/>
            <w:szCs w:val="20"/>
          </w:rPr>
          <w:t xml:space="preserve"> or </w:t>
        </w:r>
        <w:r w:rsidRPr="00A62972">
          <w:rPr>
            <w:rFonts w:hint="eastAsia"/>
            <w:sz w:val="20"/>
            <w:szCs w:val="20"/>
          </w:rPr>
          <w:t xml:space="preserve">destination </w:t>
        </w:r>
        <w:r>
          <w:rPr>
            <w:rFonts w:hint="eastAsia"/>
            <w:sz w:val="20"/>
            <w:szCs w:val="20"/>
          </w:rPr>
          <w:t>endpoint, for binding</w:t>
        </w:r>
      </w:ins>
    </w:p>
    <w:p w:rsidR="00E60CD9" w:rsidRDefault="00E60CD9" w:rsidP="00E60CD9">
      <w:pPr>
        <w:rPr>
          <w:ins w:id="1594" w:author="telink" w:date="2018-06-26T10:50:00Z"/>
          <w:sz w:val="20"/>
          <w:szCs w:val="20"/>
        </w:rPr>
      </w:pPr>
      <w:ins w:id="1595" w:author="telink" w:date="2018-06-26T10:50:00Z">
        <w:r>
          <w:rPr>
            <w:rFonts w:hint="eastAsia"/>
            <w:sz w:val="20"/>
            <w:szCs w:val="20"/>
          </w:rPr>
          <w:tab/>
        </w:r>
        <w:r>
          <w:rPr>
            <w:rFonts w:hint="eastAsia"/>
            <w:sz w:val="20"/>
            <w:szCs w:val="20"/>
          </w:rPr>
          <w:tab/>
        </w:r>
        <w:r>
          <w:rPr>
            <w:rFonts w:hint="eastAsia"/>
            <w:sz w:val="20"/>
            <w:szCs w:val="20"/>
          </w:rPr>
          <w:tab/>
          <w:t>1: with group address</w:t>
        </w:r>
      </w:ins>
    </w:p>
    <w:p w:rsidR="00E60CD9" w:rsidRDefault="00E60CD9" w:rsidP="00E60CD9">
      <w:pPr>
        <w:rPr>
          <w:ins w:id="1596" w:author="telink" w:date="2018-06-26T10:50:00Z"/>
          <w:sz w:val="20"/>
          <w:szCs w:val="20"/>
        </w:rPr>
      </w:pPr>
      <w:ins w:id="1597" w:author="telink" w:date="2018-06-26T10:50:00Z">
        <w:r>
          <w:rPr>
            <w:rFonts w:hint="eastAsia"/>
            <w:sz w:val="20"/>
            <w:szCs w:val="20"/>
          </w:rPr>
          <w:t xml:space="preserve">             2: with destination network address and destination endpoint</w:t>
        </w:r>
      </w:ins>
    </w:p>
    <w:p w:rsidR="00E60CD9" w:rsidRDefault="00E60CD9" w:rsidP="00E60CD9">
      <w:pPr>
        <w:rPr>
          <w:ins w:id="1598" w:author="telink" w:date="2018-06-26T10:50:00Z"/>
          <w:sz w:val="20"/>
          <w:szCs w:val="20"/>
        </w:rPr>
      </w:pPr>
      <w:ins w:id="1599" w:author="telink" w:date="2018-06-26T10:50:00Z">
        <w:r>
          <w:rPr>
            <w:rFonts w:hint="eastAsia"/>
            <w:sz w:val="20"/>
            <w:szCs w:val="20"/>
          </w:rPr>
          <w:tab/>
        </w:r>
        <w:r>
          <w:rPr>
            <w:rFonts w:hint="eastAsia"/>
            <w:sz w:val="20"/>
            <w:szCs w:val="20"/>
          </w:rPr>
          <w:tab/>
        </w:r>
        <w:r>
          <w:rPr>
            <w:rFonts w:hint="eastAsia"/>
            <w:sz w:val="20"/>
            <w:szCs w:val="20"/>
          </w:rPr>
          <w:tab/>
          <w:t xml:space="preserve">3: with destination ieee address and destination endpoint </w:t>
        </w:r>
      </w:ins>
    </w:p>
    <w:p w:rsidR="00E60CD9" w:rsidRDefault="00E60CD9" w:rsidP="00E60CD9">
      <w:pPr>
        <w:rPr>
          <w:ins w:id="1600" w:author="telink" w:date="2018-06-26T10:50:00Z"/>
          <w:sz w:val="20"/>
          <w:szCs w:val="20"/>
        </w:rPr>
      </w:pPr>
      <w:ins w:id="1601" w:author="telink" w:date="2018-06-26T10:50:00Z">
        <w:r w:rsidRPr="00D67631">
          <w:rPr>
            <w:rFonts w:hint="eastAsia"/>
            <w:i/>
            <w:sz w:val="20"/>
            <w:szCs w:val="20"/>
          </w:rPr>
          <w:t>dstAddr</w:t>
        </w:r>
        <w:r>
          <w:rPr>
            <w:rFonts w:hint="eastAsia"/>
            <w:i/>
            <w:sz w:val="20"/>
            <w:szCs w:val="20"/>
          </w:rPr>
          <w:t xml:space="preserve">:      </w:t>
        </w:r>
        <w:r w:rsidRPr="00D67631">
          <w:rPr>
            <w:rFonts w:hint="eastAsia"/>
            <w:sz w:val="20"/>
            <w:szCs w:val="20"/>
          </w:rPr>
          <w:t>none, dstAddrMode</w:t>
        </w:r>
        <w:r>
          <w:rPr>
            <w:rFonts w:hint="eastAsia"/>
            <w:sz w:val="20"/>
            <w:szCs w:val="20"/>
          </w:rPr>
          <w:t xml:space="preserve"> = 0</w:t>
        </w:r>
      </w:ins>
    </w:p>
    <w:p w:rsidR="00E60CD9" w:rsidRDefault="00E60CD9" w:rsidP="00E60CD9">
      <w:pPr>
        <w:rPr>
          <w:ins w:id="1602" w:author="telink" w:date="2018-06-26T10:50:00Z"/>
          <w:sz w:val="20"/>
          <w:szCs w:val="20"/>
        </w:rPr>
      </w:pPr>
      <w:ins w:id="1603" w:author="telink" w:date="2018-06-26T10:50:00Z">
        <w:r>
          <w:rPr>
            <w:rFonts w:hint="eastAsia"/>
            <w:sz w:val="20"/>
            <w:szCs w:val="20"/>
          </w:rPr>
          <w:tab/>
        </w:r>
        <w:r>
          <w:rPr>
            <w:rFonts w:hint="eastAsia"/>
            <w:sz w:val="20"/>
            <w:szCs w:val="20"/>
          </w:rPr>
          <w:tab/>
        </w:r>
        <w:r>
          <w:rPr>
            <w:rFonts w:hint="eastAsia"/>
            <w:sz w:val="20"/>
            <w:szCs w:val="20"/>
          </w:rPr>
          <w:tab/>
          <w:t xml:space="preserve">group address(2Bytes) if </w:t>
        </w:r>
        <w:r w:rsidRPr="00D67631">
          <w:rPr>
            <w:rFonts w:hint="eastAsia"/>
            <w:sz w:val="20"/>
            <w:szCs w:val="20"/>
          </w:rPr>
          <w:t>dstAddrMode</w:t>
        </w:r>
        <w:r>
          <w:rPr>
            <w:rFonts w:hint="eastAsia"/>
            <w:sz w:val="20"/>
            <w:szCs w:val="20"/>
          </w:rPr>
          <w:t xml:space="preserve"> = 1</w:t>
        </w:r>
      </w:ins>
    </w:p>
    <w:p w:rsidR="00E60CD9" w:rsidRDefault="00E60CD9" w:rsidP="00E60CD9">
      <w:pPr>
        <w:rPr>
          <w:ins w:id="1604" w:author="telink" w:date="2018-06-26T10:50:00Z"/>
          <w:sz w:val="20"/>
          <w:szCs w:val="20"/>
        </w:rPr>
      </w:pPr>
      <w:ins w:id="1605" w:author="telink" w:date="2018-06-26T10:50:00Z">
        <w:r>
          <w:rPr>
            <w:rFonts w:hint="eastAsia"/>
            <w:sz w:val="20"/>
            <w:szCs w:val="20"/>
          </w:rPr>
          <w:tab/>
        </w:r>
        <w:r>
          <w:rPr>
            <w:rFonts w:hint="eastAsia"/>
            <w:sz w:val="20"/>
            <w:szCs w:val="20"/>
          </w:rPr>
          <w:tab/>
        </w:r>
        <w:r>
          <w:rPr>
            <w:rFonts w:hint="eastAsia"/>
            <w:sz w:val="20"/>
            <w:szCs w:val="20"/>
          </w:rPr>
          <w:tab/>
          <w:t xml:space="preserve">destination network address(2Bytes) if </w:t>
        </w:r>
        <w:r w:rsidRPr="00D67631">
          <w:rPr>
            <w:rFonts w:hint="eastAsia"/>
            <w:sz w:val="20"/>
            <w:szCs w:val="20"/>
          </w:rPr>
          <w:t>dstAddrMode</w:t>
        </w:r>
        <w:r>
          <w:rPr>
            <w:rFonts w:hint="eastAsia"/>
            <w:sz w:val="20"/>
            <w:szCs w:val="20"/>
          </w:rPr>
          <w:t xml:space="preserve"> = 2</w:t>
        </w:r>
      </w:ins>
    </w:p>
    <w:p w:rsidR="00E60CD9" w:rsidRDefault="00E60CD9" w:rsidP="00E60CD9">
      <w:pPr>
        <w:rPr>
          <w:ins w:id="1606" w:author="telink" w:date="2018-06-26T10:50:00Z"/>
          <w:sz w:val="20"/>
          <w:szCs w:val="20"/>
        </w:rPr>
      </w:pPr>
      <w:ins w:id="1607" w:author="telink" w:date="2018-06-26T10:50:00Z">
        <w:r>
          <w:rPr>
            <w:rFonts w:hint="eastAsia"/>
            <w:sz w:val="20"/>
            <w:szCs w:val="20"/>
          </w:rPr>
          <w:tab/>
        </w:r>
        <w:r>
          <w:rPr>
            <w:rFonts w:hint="eastAsia"/>
            <w:sz w:val="20"/>
            <w:szCs w:val="20"/>
          </w:rPr>
          <w:tab/>
        </w:r>
        <w:r>
          <w:rPr>
            <w:rFonts w:hint="eastAsia"/>
            <w:sz w:val="20"/>
            <w:szCs w:val="20"/>
          </w:rPr>
          <w:tab/>
          <w:t xml:space="preserve">destination ieee address(8Bytes) if </w:t>
        </w:r>
        <w:r w:rsidRPr="00D67631">
          <w:rPr>
            <w:rFonts w:hint="eastAsia"/>
            <w:sz w:val="20"/>
            <w:szCs w:val="20"/>
          </w:rPr>
          <w:t>dstAddrMode</w:t>
        </w:r>
        <w:r>
          <w:rPr>
            <w:rFonts w:hint="eastAsia"/>
            <w:sz w:val="20"/>
            <w:szCs w:val="20"/>
          </w:rPr>
          <w:t xml:space="preserve"> = 3</w:t>
        </w:r>
      </w:ins>
    </w:p>
    <w:p w:rsidR="00E60CD9" w:rsidRPr="000B0907" w:rsidRDefault="00E60CD9" w:rsidP="00E60CD9">
      <w:pPr>
        <w:rPr>
          <w:ins w:id="1608" w:author="telink" w:date="2018-06-26T10:50:00Z"/>
          <w:sz w:val="20"/>
          <w:szCs w:val="20"/>
        </w:rPr>
      </w:pPr>
      <w:ins w:id="1609" w:author="telink" w:date="2018-06-26T10:50:00Z">
        <w:r w:rsidRPr="006E4B32">
          <w:rPr>
            <w:rFonts w:hint="eastAsia"/>
            <w:i/>
            <w:sz w:val="20"/>
            <w:szCs w:val="20"/>
          </w:rPr>
          <w:t xml:space="preserve">srcEp: </w:t>
        </w:r>
        <w:r>
          <w:rPr>
            <w:rFonts w:hint="eastAsia"/>
            <w:sz w:val="20"/>
            <w:szCs w:val="20"/>
          </w:rPr>
          <w:t xml:space="preserve"> </w:t>
        </w:r>
      </w:ins>
      <w:ins w:id="1610" w:author="telink" w:date="2018-06-26T10:53:00Z">
        <w:r>
          <w:rPr>
            <w:sz w:val="20"/>
            <w:szCs w:val="20"/>
          </w:rPr>
          <w:tab/>
        </w:r>
        <w:r>
          <w:rPr>
            <w:sz w:val="20"/>
            <w:szCs w:val="20"/>
          </w:rPr>
          <w:tab/>
        </w:r>
      </w:ins>
      <w:ins w:id="1611" w:author="telink" w:date="2018-06-26T10:50:00Z">
        <w:r>
          <w:rPr>
            <w:rFonts w:hint="eastAsia"/>
            <w:sz w:val="20"/>
            <w:szCs w:val="20"/>
          </w:rPr>
          <w:t>source endpoint</w:t>
        </w:r>
      </w:ins>
    </w:p>
    <w:p w:rsidR="00E60CD9" w:rsidRDefault="00E60CD9" w:rsidP="00E60CD9">
      <w:pPr>
        <w:rPr>
          <w:ins w:id="1612" w:author="telink" w:date="2018-06-26T10:50:00Z"/>
          <w:sz w:val="20"/>
          <w:szCs w:val="20"/>
        </w:rPr>
      </w:pPr>
      <w:ins w:id="1613" w:author="telink" w:date="2018-06-26T10:50:00Z">
        <w:r w:rsidRPr="00AD02C3">
          <w:rPr>
            <w:rFonts w:hint="eastAsia"/>
            <w:i/>
            <w:sz w:val="20"/>
            <w:szCs w:val="20"/>
          </w:rPr>
          <w:t xml:space="preserve">dstEp: </w:t>
        </w:r>
        <w:r>
          <w:rPr>
            <w:rFonts w:hint="eastAsia"/>
            <w:sz w:val="20"/>
            <w:szCs w:val="20"/>
          </w:rPr>
          <w:t xml:space="preserve">      </w:t>
        </w:r>
        <w:r w:rsidRPr="00A62972">
          <w:rPr>
            <w:rFonts w:hint="eastAsia"/>
            <w:sz w:val="20"/>
            <w:szCs w:val="20"/>
          </w:rPr>
          <w:t>destination</w:t>
        </w:r>
        <w:r>
          <w:rPr>
            <w:rFonts w:hint="eastAsia"/>
            <w:sz w:val="20"/>
            <w:szCs w:val="20"/>
          </w:rPr>
          <w:t xml:space="preserve"> endpoint if </w:t>
        </w:r>
        <w:r w:rsidRPr="00D67631">
          <w:rPr>
            <w:rFonts w:hint="eastAsia"/>
            <w:sz w:val="20"/>
            <w:szCs w:val="20"/>
          </w:rPr>
          <w:t>dstAddrMod</w:t>
        </w:r>
        <w:r>
          <w:rPr>
            <w:rFonts w:hint="eastAsia"/>
            <w:sz w:val="20"/>
            <w:szCs w:val="20"/>
          </w:rPr>
          <w:t xml:space="preserve"> = 2 or</w:t>
        </w:r>
        <w:r>
          <w:rPr>
            <w:sz w:val="20"/>
            <w:szCs w:val="20"/>
          </w:rPr>
          <w:t>3</w:t>
        </w:r>
      </w:ins>
      <w:ins w:id="1614" w:author="telink" w:date="2018-06-26T10:53:00Z">
        <w:r>
          <w:rPr>
            <w:sz w:val="20"/>
            <w:szCs w:val="20"/>
          </w:rPr>
          <w:t>.</w:t>
        </w:r>
      </w:ins>
    </w:p>
    <w:p w:rsidR="00E60CD9" w:rsidRDefault="00E60CD9" w:rsidP="00E60CD9">
      <w:pPr>
        <w:rPr>
          <w:ins w:id="1615" w:author="telink" w:date="2018-06-26T10:56:00Z"/>
          <w:sz w:val="20"/>
          <w:szCs w:val="20"/>
        </w:rPr>
      </w:pPr>
    </w:p>
    <w:p w:rsidR="00E60CD9" w:rsidRDefault="00E60CD9" w:rsidP="00E60CD9">
      <w:pPr>
        <w:rPr>
          <w:ins w:id="1616" w:author="telink" w:date="2018-06-26T10:50:00Z"/>
          <w:sz w:val="20"/>
          <w:szCs w:val="20"/>
        </w:rPr>
      </w:pPr>
    </w:p>
    <w:p w:rsidR="00E60CD9" w:rsidRDefault="00E60CD9" w:rsidP="00E60CD9">
      <w:pPr>
        <w:pStyle w:val="2"/>
        <w:numPr>
          <w:ilvl w:val="1"/>
          <w:numId w:val="55"/>
        </w:numPr>
        <w:rPr>
          <w:ins w:id="1617" w:author="telink" w:date="2018-06-26T10:55:00Z"/>
          <w:rStyle w:val="fontstyle01"/>
          <w:rFonts w:cstheme="minorHAnsi"/>
          <w:sz w:val="30"/>
          <w:szCs w:val="30"/>
        </w:rPr>
        <w:pPrChange w:id="1618" w:author="telink" w:date="2018-06-26T10:55:00Z">
          <w:pPr/>
        </w:pPrChange>
      </w:pPr>
      <w:bookmarkStart w:id="1619" w:name="_Toc519500904"/>
      <w:bookmarkStart w:id="1620" w:name="_Toc520216046"/>
      <w:ins w:id="1621" w:author="telink" w:date="2018-06-26T10:50:00Z">
        <w:r w:rsidRPr="0072004E">
          <w:rPr>
            <w:rStyle w:val="fontstyle01"/>
            <w:rFonts w:cstheme="minorHAnsi"/>
            <w:sz w:val="30"/>
            <w:szCs w:val="30"/>
            <w:rPrChange w:id="1622" w:author="telink" w:date="2018-06-26T10:55:00Z">
              <w:rPr>
                <w:rFonts w:ascii="Courier" w:hAnsi="Courier"/>
                <w:b/>
                <w:bCs/>
                <w:color w:val="000000"/>
                <w:sz w:val="20"/>
                <w:szCs w:val="20"/>
              </w:rPr>
            </w:rPrChange>
          </w:rPr>
          <w:t>General Cluster Command Type</w:t>
        </w:r>
      </w:ins>
      <w:bookmarkEnd w:id="1619"/>
      <w:bookmarkEnd w:id="1620"/>
    </w:p>
    <w:p w:rsidR="00E60CD9" w:rsidRPr="00262F6D" w:rsidRDefault="00E60CD9" w:rsidP="00E60CD9">
      <w:pPr>
        <w:pStyle w:val="222"/>
        <w:rPr>
          <w:ins w:id="1623" w:author="telink" w:date="2018-06-26T10:45:00Z"/>
          <w:rStyle w:val="fontstyle01"/>
          <w:sz w:val="30"/>
          <w:szCs w:val="30"/>
          <w:rPrChange w:id="1624" w:author="telink" w:date="2018-06-26T10:58:00Z">
            <w:rPr>
              <w:ins w:id="1625" w:author="telink" w:date="2018-06-26T10:45:00Z"/>
              <w:rFonts w:cstheme="minorHAnsi"/>
              <w:b/>
              <w:iCs/>
              <w:color w:val="000000" w:themeColor="text1"/>
              <w:sz w:val="20"/>
              <w:szCs w:val="20"/>
            </w:rPr>
          </w:rPrChange>
        </w:rPr>
        <w:pPrChange w:id="1626" w:author="telink" w:date="2018-06-26T10:58:00Z">
          <w:pPr/>
        </w:pPrChange>
      </w:pPr>
      <w:bookmarkStart w:id="1627" w:name="_Toc519500905"/>
      <w:bookmarkStart w:id="1628" w:name="_Toc520216047"/>
      <w:ins w:id="1629" w:author="telink" w:date="2018-06-26T10:56:00Z">
        <w:r w:rsidRPr="0072004E">
          <w:rPr>
            <w:rStyle w:val="fontstyle01"/>
            <w:sz w:val="30"/>
            <w:szCs w:val="30"/>
            <w:rPrChange w:id="1630" w:author="telink" w:date="2018-06-26T10:58:00Z">
              <w:rPr>
                <w:rFonts w:ascii="Courier" w:hAnsi="Courier"/>
                <w:b/>
                <w:bCs/>
                <w:color w:val="000000"/>
                <w:sz w:val="20"/>
                <w:szCs w:val="20"/>
              </w:rPr>
            </w:rPrChange>
          </w:rPr>
          <w:t>3.2.1 Command Type(Host)</w:t>
        </w:r>
      </w:ins>
      <w:bookmarkEnd w:id="1627"/>
      <w:bookmarkEnd w:id="1628"/>
    </w:p>
    <w:p w:rsidR="00E60CD9" w:rsidRPr="004F4252" w:rsidDel="00FD1AA9" w:rsidRDefault="00E60CD9" w:rsidP="00E60CD9">
      <w:pPr>
        <w:rPr>
          <w:ins w:id="1631" w:author="AutoBVT" w:date="2018-06-12T13:57:00Z"/>
          <w:del w:id="1632" w:author="telink" w:date="2018-06-26T10:47:00Z"/>
          <w:rFonts w:cstheme="minorHAnsi"/>
          <w:b/>
          <w:iCs/>
          <w:color w:val="000000" w:themeColor="text1"/>
          <w:sz w:val="20"/>
          <w:szCs w:val="20"/>
          <w:rPrChange w:id="1633" w:author="telink" w:date="2018-06-26T09:43:00Z">
            <w:rPr>
              <w:ins w:id="1634" w:author="AutoBVT" w:date="2018-06-12T13:57:00Z"/>
              <w:del w:id="1635" w:author="telink" w:date="2018-06-26T10:47:00Z"/>
              <w:b/>
            </w:rPr>
          </w:rPrChange>
        </w:rPr>
      </w:pPr>
    </w:p>
    <w:tbl>
      <w:tblPr>
        <w:tblStyle w:val="ab"/>
        <w:tblpPr w:leftFromText="180" w:rightFromText="180" w:vertAnchor="text" w:horzAnchor="margin" w:tblpY="119"/>
        <w:tblW w:w="0" w:type="auto"/>
        <w:tblLook w:val="04A0" w:firstRow="1" w:lastRow="0" w:firstColumn="1" w:lastColumn="0" w:noHBand="0" w:noVBand="1"/>
        <w:tblPrChange w:id="1636" w:author="telink" w:date="2018-06-26T09:44:00Z">
          <w:tblPr>
            <w:tblStyle w:val="ab"/>
            <w:tblpPr w:leftFromText="180" w:rightFromText="180" w:vertAnchor="text" w:horzAnchor="margin" w:tblpY="108"/>
            <w:tblW w:w="0" w:type="auto"/>
            <w:tblLook w:val="04A0" w:firstRow="1" w:lastRow="0" w:firstColumn="1" w:lastColumn="0" w:noHBand="0" w:noVBand="1"/>
          </w:tblPr>
        </w:tblPrChange>
      </w:tblPr>
      <w:tblGrid>
        <w:gridCol w:w="1137"/>
        <w:gridCol w:w="1141"/>
        <w:gridCol w:w="1046"/>
        <w:gridCol w:w="1892"/>
        <w:gridCol w:w="1665"/>
        <w:gridCol w:w="1641"/>
        <w:tblGridChange w:id="1637">
          <w:tblGrid>
            <w:gridCol w:w="1137"/>
            <w:gridCol w:w="1141"/>
            <w:gridCol w:w="1046"/>
            <w:gridCol w:w="1892"/>
            <w:gridCol w:w="1665"/>
            <w:gridCol w:w="1641"/>
          </w:tblGrid>
        </w:tblGridChange>
      </w:tblGrid>
      <w:tr w:rsidR="00E60CD9" w:rsidRPr="001C30DD" w:rsidDel="004F4252" w:rsidTr="00165B4D">
        <w:trPr>
          <w:ins w:id="1638" w:author="AutoBVT" w:date="2018-06-12T13:57:00Z"/>
          <w:del w:id="1639" w:author="telink" w:date="2018-06-26T09:46:00Z"/>
        </w:trPr>
        <w:tc>
          <w:tcPr>
            <w:tcW w:w="1137" w:type="dxa"/>
            <w:tcPrChange w:id="1640" w:author="telink" w:date="2018-06-26T09:44:00Z">
              <w:tcPr>
                <w:tcW w:w="1140" w:type="dxa"/>
              </w:tcPr>
            </w:tcPrChange>
          </w:tcPr>
          <w:p w:rsidR="00E60CD9" w:rsidRPr="001C30DD" w:rsidDel="004F4252" w:rsidRDefault="00E60CD9" w:rsidP="00165B4D">
            <w:pPr>
              <w:pStyle w:val="Default"/>
              <w:jc w:val="both"/>
              <w:rPr>
                <w:ins w:id="1641" w:author="AutoBVT" w:date="2018-06-12T13:57:00Z"/>
                <w:del w:id="1642" w:author="telink" w:date="2018-06-26T09:46:00Z"/>
                <w:rFonts w:cstheme="minorHAnsi"/>
                <w:iCs/>
                <w:color w:val="000000" w:themeColor="text1"/>
                <w:sz w:val="20"/>
                <w:szCs w:val="20"/>
              </w:rPr>
            </w:pPr>
            <w:ins w:id="1643" w:author="AutoBVT" w:date="2018-06-12T13:57:00Z">
              <w:del w:id="1644" w:author="telink" w:date="2018-06-26T09:46:00Z">
                <w:r w:rsidDel="004F4252">
                  <w:rPr>
                    <w:sz w:val="20"/>
                    <w:szCs w:val="20"/>
                  </w:rPr>
                  <w:delText xml:space="preserve">SrcAddress </w:delText>
                </w:r>
              </w:del>
            </w:ins>
          </w:p>
        </w:tc>
        <w:tc>
          <w:tcPr>
            <w:tcW w:w="1141" w:type="dxa"/>
            <w:tcPrChange w:id="1645" w:author="telink" w:date="2018-06-26T09:44:00Z">
              <w:tcPr>
                <w:tcW w:w="1172" w:type="dxa"/>
              </w:tcPr>
            </w:tcPrChange>
          </w:tcPr>
          <w:p w:rsidR="00E60CD9" w:rsidRPr="001C30DD" w:rsidDel="004F4252" w:rsidRDefault="00E60CD9" w:rsidP="00165B4D">
            <w:pPr>
              <w:pStyle w:val="Default"/>
              <w:jc w:val="both"/>
              <w:rPr>
                <w:ins w:id="1646" w:author="AutoBVT" w:date="2018-06-12T13:57:00Z"/>
                <w:del w:id="1647" w:author="telink" w:date="2018-06-26T09:46:00Z"/>
                <w:rFonts w:cstheme="minorHAnsi"/>
                <w:iCs/>
                <w:color w:val="000000" w:themeColor="text1"/>
                <w:sz w:val="20"/>
                <w:szCs w:val="20"/>
              </w:rPr>
            </w:pPr>
            <w:ins w:id="1648" w:author="AutoBVT" w:date="2018-06-12T13:57:00Z">
              <w:del w:id="1649" w:author="telink" w:date="2018-06-26T09:46:00Z">
                <w:r w:rsidDel="004F4252">
                  <w:rPr>
                    <w:sz w:val="20"/>
                    <w:szCs w:val="20"/>
                  </w:rPr>
                  <w:delText xml:space="preserve">SrcEndp </w:delText>
                </w:r>
              </w:del>
            </w:ins>
          </w:p>
        </w:tc>
        <w:tc>
          <w:tcPr>
            <w:tcW w:w="1046" w:type="dxa"/>
            <w:tcPrChange w:id="1650" w:author="telink" w:date="2018-06-26T09:44:00Z">
              <w:tcPr>
                <w:tcW w:w="1056" w:type="dxa"/>
              </w:tcPr>
            </w:tcPrChange>
          </w:tcPr>
          <w:p w:rsidR="00E60CD9" w:rsidRPr="001C30DD" w:rsidDel="004F4252" w:rsidRDefault="00E60CD9" w:rsidP="00165B4D">
            <w:pPr>
              <w:pStyle w:val="Default"/>
              <w:jc w:val="both"/>
              <w:rPr>
                <w:ins w:id="1651" w:author="AutoBVT" w:date="2018-06-12T13:57:00Z"/>
                <w:del w:id="1652" w:author="telink" w:date="2018-06-26T09:46:00Z"/>
                <w:rFonts w:cstheme="minorHAnsi"/>
                <w:iCs/>
                <w:color w:val="000000" w:themeColor="text1"/>
                <w:sz w:val="20"/>
                <w:szCs w:val="20"/>
              </w:rPr>
            </w:pPr>
            <w:ins w:id="1653" w:author="AutoBVT" w:date="2018-06-12T13:57:00Z">
              <w:del w:id="1654" w:author="telink" w:date="2018-06-26T09:46:00Z">
                <w:r w:rsidDel="004F4252">
                  <w:rPr>
                    <w:sz w:val="20"/>
                    <w:szCs w:val="20"/>
                  </w:rPr>
                  <w:delText xml:space="preserve">ClusterID </w:delText>
                </w:r>
              </w:del>
            </w:ins>
          </w:p>
        </w:tc>
        <w:tc>
          <w:tcPr>
            <w:tcW w:w="1892" w:type="dxa"/>
            <w:tcPrChange w:id="1655" w:author="telink" w:date="2018-06-26T09:44:00Z">
              <w:tcPr>
                <w:tcW w:w="1724" w:type="dxa"/>
              </w:tcPr>
            </w:tcPrChange>
          </w:tcPr>
          <w:p w:rsidR="00E60CD9" w:rsidDel="004F4252" w:rsidRDefault="00E60CD9" w:rsidP="00165B4D">
            <w:pPr>
              <w:rPr>
                <w:ins w:id="1656" w:author="AutoBVT" w:date="2018-06-12T13:57:00Z"/>
                <w:del w:id="1657" w:author="telink" w:date="2018-06-26T09:46:00Z"/>
              </w:rPr>
            </w:pPr>
            <w:ins w:id="1658" w:author="AutoBVT" w:date="2018-06-12T13:57:00Z">
              <w:del w:id="1659" w:author="telink" w:date="2018-06-26T09:46:00Z">
                <w:r w:rsidRPr="00383715" w:rsidDel="004F4252">
                  <w:delText>DstAddress</w:delText>
                </w:r>
                <w:r w:rsidDel="004F4252">
                  <w:rPr>
                    <w:rFonts w:hint="eastAsia"/>
                  </w:rPr>
                  <w:delText>Mode</w:delText>
                </w:r>
              </w:del>
            </w:ins>
          </w:p>
        </w:tc>
        <w:tc>
          <w:tcPr>
            <w:tcW w:w="1665" w:type="dxa"/>
            <w:tcPrChange w:id="1660" w:author="telink" w:date="2018-06-26T09:44:00Z">
              <w:tcPr>
                <w:tcW w:w="1706" w:type="dxa"/>
              </w:tcPr>
            </w:tcPrChange>
          </w:tcPr>
          <w:p w:rsidR="00E60CD9" w:rsidRPr="00383715" w:rsidDel="004F4252" w:rsidRDefault="00E60CD9" w:rsidP="00165B4D">
            <w:pPr>
              <w:rPr>
                <w:ins w:id="1661" w:author="AutoBVT" w:date="2018-06-12T13:57:00Z"/>
                <w:del w:id="1662" w:author="telink" w:date="2018-06-26T09:46:00Z"/>
              </w:rPr>
            </w:pPr>
            <w:ins w:id="1663" w:author="AutoBVT" w:date="2018-06-12T13:57:00Z">
              <w:del w:id="1664" w:author="telink" w:date="2018-06-26T09:46:00Z">
                <w:r w:rsidRPr="00383715" w:rsidDel="004F4252">
                  <w:delText>DstAddress</w:delText>
                </w:r>
              </w:del>
            </w:ins>
          </w:p>
        </w:tc>
        <w:tc>
          <w:tcPr>
            <w:tcW w:w="1641" w:type="dxa"/>
            <w:tcPrChange w:id="1665" w:author="telink" w:date="2018-06-26T09:44:00Z">
              <w:tcPr>
                <w:tcW w:w="1724" w:type="dxa"/>
              </w:tcPr>
            </w:tcPrChange>
          </w:tcPr>
          <w:p w:rsidR="00E60CD9" w:rsidDel="004F4252" w:rsidRDefault="00E60CD9" w:rsidP="00165B4D">
            <w:pPr>
              <w:pStyle w:val="Default"/>
              <w:jc w:val="both"/>
              <w:rPr>
                <w:ins w:id="1666" w:author="AutoBVT" w:date="2018-06-12T13:57:00Z"/>
                <w:del w:id="1667" w:author="telink" w:date="2018-06-26T09:46:00Z"/>
              </w:rPr>
            </w:pPr>
            <w:ins w:id="1668" w:author="AutoBVT" w:date="2018-06-12T13:57:00Z">
              <w:del w:id="1669" w:author="telink" w:date="2018-06-26T09:46:00Z">
                <w:r w:rsidDel="004F4252">
                  <w:rPr>
                    <w:sz w:val="20"/>
                    <w:szCs w:val="20"/>
                  </w:rPr>
                  <w:delText xml:space="preserve">DstEndp </w:delText>
                </w:r>
              </w:del>
            </w:ins>
          </w:p>
        </w:tc>
      </w:tr>
      <w:tr w:rsidR="00E60CD9" w:rsidRPr="001C30DD" w:rsidDel="004F4252" w:rsidTr="00165B4D">
        <w:trPr>
          <w:trHeight w:val="359"/>
          <w:ins w:id="1670" w:author="AutoBVT" w:date="2018-06-12T13:57:00Z"/>
          <w:del w:id="1671" w:author="telink" w:date="2018-06-26T09:46:00Z"/>
          <w:trPrChange w:id="1672" w:author="telink" w:date="2018-06-26T09:44:00Z">
            <w:trPr>
              <w:trHeight w:val="359"/>
            </w:trPr>
          </w:trPrChange>
        </w:trPr>
        <w:tc>
          <w:tcPr>
            <w:tcW w:w="1137" w:type="dxa"/>
            <w:tcPrChange w:id="1673" w:author="telink" w:date="2018-06-26T09:44:00Z">
              <w:tcPr>
                <w:tcW w:w="1140" w:type="dxa"/>
              </w:tcPr>
            </w:tcPrChange>
          </w:tcPr>
          <w:p w:rsidR="00E60CD9" w:rsidRPr="001C30DD" w:rsidDel="004F4252" w:rsidRDefault="00E60CD9" w:rsidP="00165B4D">
            <w:pPr>
              <w:rPr>
                <w:ins w:id="1674" w:author="AutoBVT" w:date="2018-06-12T13:57:00Z"/>
                <w:del w:id="1675" w:author="telink" w:date="2018-06-26T09:46:00Z"/>
                <w:rFonts w:cstheme="minorHAnsi"/>
                <w:i/>
                <w:iCs/>
                <w:color w:val="000000" w:themeColor="text1"/>
                <w:kern w:val="0"/>
                <w:sz w:val="20"/>
                <w:szCs w:val="20"/>
              </w:rPr>
            </w:pPr>
            <w:ins w:id="1676" w:author="AutoBVT" w:date="2018-06-12T13:57:00Z">
              <w:del w:id="1677" w:author="telink" w:date="2018-06-26T09:46:00Z">
                <w:r w:rsidRPr="001C30DD" w:rsidDel="004F4252">
                  <w:rPr>
                    <w:rFonts w:cstheme="minorHAnsi"/>
                    <w:i/>
                    <w:iCs/>
                    <w:color w:val="000000" w:themeColor="text1"/>
                    <w:kern w:val="0"/>
                    <w:sz w:val="20"/>
                    <w:szCs w:val="20"/>
                  </w:rPr>
                  <w:delText xml:space="preserve">   8Bytes</w:delText>
                </w:r>
              </w:del>
            </w:ins>
          </w:p>
        </w:tc>
        <w:tc>
          <w:tcPr>
            <w:tcW w:w="1141" w:type="dxa"/>
            <w:tcPrChange w:id="1678" w:author="telink" w:date="2018-06-26T09:44:00Z">
              <w:tcPr>
                <w:tcW w:w="1172" w:type="dxa"/>
              </w:tcPr>
            </w:tcPrChange>
          </w:tcPr>
          <w:p w:rsidR="00E60CD9" w:rsidRPr="001C30DD" w:rsidDel="004F4252" w:rsidRDefault="00E60CD9" w:rsidP="00165B4D">
            <w:pPr>
              <w:rPr>
                <w:ins w:id="1679" w:author="AutoBVT" w:date="2018-06-12T13:57:00Z"/>
                <w:del w:id="1680" w:author="telink" w:date="2018-06-26T09:46:00Z"/>
                <w:rFonts w:cstheme="minorHAnsi"/>
                <w:i/>
                <w:iCs/>
                <w:color w:val="000000" w:themeColor="text1"/>
                <w:kern w:val="0"/>
                <w:sz w:val="20"/>
                <w:szCs w:val="20"/>
              </w:rPr>
            </w:pPr>
            <w:ins w:id="1681" w:author="AutoBVT" w:date="2018-06-12T13:57:00Z">
              <w:del w:id="1682" w:author="telink" w:date="2018-06-26T09:46:00Z">
                <w:r w:rsidRPr="001C30DD" w:rsidDel="004F4252">
                  <w:rPr>
                    <w:rFonts w:cstheme="minorHAnsi"/>
                    <w:i/>
                    <w:iCs/>
                    <w:color w:val="000000" w:themeColor="text1"/>
                    <w:kern w:val="0"/>
                    <w:sz w:val="20"/>
                    <w:szCs w:val="20"/>
                  </w:rPr>
                  <w:delText xml:space="preserve"> 1Byte</w:delText>
                </w:r>
              </w:del>
            </w:ins>
          </w:p>
        </w:tc>
        <w:tc>
          <w:tcPr>
            <w:tcW w:w="1046" w:type="dxa"/>
            <w:tcPrChange w:id="1683" w:author="telink" w:date="2018-06-26T09:44:00Z">
              <w:tcPr>
                <w:tcW w:w="1056" w:type="dxa"/>
              </w:tcPr>
            </w:tcPrChange>
          </w:tcPr>
          <w:p w:rsidR="00E60CD9" w:rsidRPr="001C30DD" w:rsidDel="004F4252" w:rsidRDefault="00E60CD9" w:rsidP="00165B4D">
            <w:pPr>
              <w:rPr>
                <w:ins w:id="1684" w:author="AutoBVT" w:date="2018-06-12T13:57:00Z"/>
                <w:del w:id="1685" w:author="telink" w:date="2018-06-26T09:46:00Z"/>
                <w:rFonts w:cstheme="minorHAnsi"/>
                <w:i/>
                <w:iCs/>
                <w:color w:val="000000" w:themeColor="text1"/>
                <w:kern w:val="0"/>
                <w:sz w:val="20"/>
                <w:szCs w:val="20"/>
              </w:rPr>
            </w:pPr>
            <w:ins w:id="1686" w:author="AutoBVT" w:date="2018-06-12T13:57:00Z">
              <w:del w:id="1687" w:author="telink" w:date="2018-06-26T09:46:00Z">
                <w:r w:rsidRPr="001C30DD" w:rsidDel="004F4252">
                  <w:rPr>
                    <w:rFonts w:cstheme="minorHAnsi"/>
                    <w:i/>
                    <w:iCs/>
                    <w:color w:val="000000" w:themeColor="text1"/>
                    <w:kern w:val="0"/>
                    <w:sz w:val="20"/>
                    <w:szCs w:val="20"/>
                  </w:rPr>
                  <w:delText>2Bytes</w:delText>
                </w:r>
              </w:del>
            </w:ins>
          </w:p>
        </w:tc>
        <w:tc>
          <w:tcPr>
            <w:tcW w:w="1892" w:type="dxa"/>
            <w:tcPrChange w:id="1688" w:author="telink" w:date="2018-06-26T09:44:00Z">
              <w:tcPr>
                <w:tcW w:w="1724" w:type="dxa"/>
              </w:tcPr>
            </w:tcPrChange>
          </w:tcPr>
          <w:p w:rsidR="00E60CD9" w:rsidRPr="001C30DD" w:rsidDel="004F4252" w:rsidRDefault="00E60CD9" w:rsidP="00165B4D">
            <w:pPr>
              <w:rPr>
                <w:ins w:id="1689" w:author="AutoBVT" w:date="2018-06-12T13:57:00Z"/>
                <w:del w:id="1690" w:author="telink" w:date="2018-06-26T09:46:00Z"/>
                <w:rFonts w:cstheme="minorHAnsi"/>
                <w:i/>
                <w:iCs/>
                <w:color w:val="000000" w:themeColor="text1"/>
                <w:kern w:val="0"/>
                <w:sz w:val="20"/>
                <w:szCs w:val="20"/>
              </w:rPr>
            </w:pPr>
            <w:ins w:id="1691" w:author="AutoBVT" w:date="2018-06-12T13:57:00Z">
              <w:del w:id="1692" w:author="telink" w:date="2018-06-26T09:46:00Z">
                <w:r w:rsidRPr="001C30DD" w:rsidDel="004F4252">
                  <w:rPr>
                    <w:rFonts w:cstheme="minorHAnsi"/>
                    <w:i/>
                    <w:iCs/>
                    <w:color w:val="000000" w:themeColor="text1"/>
                    <w:kern w:val="0"/>
                    <w:sz w:val="20"/>
                    <w:szCs w:val="20"/>
                  </w:rPr>
                  <w:delText>1Byte</w:delText>
                </w:r>
              </w:del>
            </w:ins>
          </w:p>
        </w:tc>
        <w:tc>
          <w:tcPr>
            <w:tcW w:w="1665" w:type="dxa"/>
            <w:tcPrChange w:id="1693" w:author="telink" w:date="2018-06-26T09:44:00Z">
              <w:tcPr>
                <w:tcW w:w="1706" w:type="dxa"/>
              </w:tcPr>
            </w:tcPrChange>
          </w:tcPr>
          <w:p w:rsidR="00E60CD9" w:rsidRPr="001C30DD" w:rsidDel="004F4252" w:rsidRDefault="00E60CD9" w:rsidP="00165B4D">
            <w:pPr>
              <w:pStyle w:val="Default"/>
              <w:jc w:val="both"/>
              <w:rPr>
                <w:ins w:id="1694" w:author="AutoBVT" w:date="2018-06-12T13:57:00Z"/>
                <w:del w:id="1695" w:author="telink" w:date="2018-06-26T09:46:00Z"/>
                <w:rFonts w:cstheme="minorHAnsi"/>
                <w:i/>
                <w:iCs/>
                <w:color w:val="000000" w:themeColor="text1"/>
                <w:sz w:val="20"/>
                <w:szCs w:val="20"/>
              </w:rPr>
            </w:pPr>
            <w:ins w:id="1696" w:author="AutoBVT" w:date="2018-06-12T13:57:00Z">
              <w:del w:id="1697" w:author="telink" w:date="2018-06-26T09:46:00Z">
                <w:r w:rsidDel="004F4252">
                  <w:rPr>
                    <w:rFonts w:cstheme="minorHAnsi" w:hint="eastAsia"/>
                    <w:i/>
                    <w:iCs/>
                    <w:color w:val="000000" w:themeColor="text1"/>
                    <w:sz w:val="20"/>
                    <w:szCs w:val="20"/>
                  </w:rPr>
                  <w:delText>2/8 Bytes</w:delText>
                </w:r>
              </w:del>
            </w:ins>
          </w:p>
        </w:tc>
        <w:tc>
          <w:tcPr>
            <w:tcW w:w="1641" w:type="dxa"/>
            <w:tcPrChange w:id="1698" w:author="telink" w:date="2018-06-26T09:44:00Z">
              <w:tcPr>
                <w:tcW w:w="1724" w:type="dxa"/>
              </w:tcPr>
            </w:tcPrChange>
          </w:tcPr>
          <w:p w:rsidR="00E60CD9" w:rsidRPr="001C30DD" w:rsidDel="004F4252" w:rsidRDefault="00E60CD9" w:rsidP="00165B4D">
            <w:pPr>
              <w:rPr>
                <w:ins w:id="1699" w:author="AutoBVT" w:date="2018-06-12T13:57:00Z"/>
                <w:del w:id="1700" w:author="telink" w:date="2018-06-26T09:46:00Z"/>
                <w:rFonts w:cstheme="minorHAnsi"/>
                <w:i/>
                <w:iCs/>
                <w:color w:val="000000" w:themeColor="text1"/>
                <w:kern w:val="0"/>
                <w:sz w:val="20"/>
                <w:szCs w:val="20"/>
              </w:rPr>
            </w:pPr>
            <w:ins w:id="1701" w:author="AutoBVT" w:date="2018-06-12T13:57:00Z">
              <w:del w:id="1702" w:author="telink" w:date="2018-06-26T09:46:00Z">
                <w:r w:rsidDel="004F4252">
                  <w:rPr>
                    <w:rFonts w:cstheme="minorHAnsi" w:hint="eastAsia"/>
                    <w:i/>
                    <w:iCs/>
                    <w:color w:val="000000" w:themeColor="text1"/>
                    <w:kern w:val="0"/>
                    <w:sz w:val="20"/>
                    <w:szCs w:val="20"/>
                  </w:rPr>
                  <w:delText>0/1</w:delText>
                </w:r>
                <w:r w:rsidRPr="001C30DD" w:rsidDel="004F4252">
                  <w:rPr>
                    <w:rFonts w:cstheme="minorHAnsi"/>
                    <w:i/>
                    <w:iCs/>
                    <w:color w:val="000000" w:themeColor="text1"/>
                    <w:kern w:val="0"/>
                    <w:sz w:val="20"/>
                    <w:szCs w:val="20"/>
                  </w:rPr>
                  <w:delText>Bytes</w:delText>
                </w:r>
              </w:del>
            </w:ins>
          </w:p>
        </w:tc>
      </w:tr>
    </w:tbl>
    <w:tbl>
      <w:tblPr>
        <w:tblpPr w:leftFromText="180" w:rightFromText="180" w:vertAnchor="page" w:horzAnchor="margin" w:tblpY="2720"/>
        <w:tblW w:w="0" w:type="auto"/>
        <w:tblBorders>
          <w:top w:val="nil"/>
          <w:left w:val="nil"/>
          <w:bottom w:val="nil"/>
          <w:right w:val="nil"/>
        </w:tblBorders>
        <w:tblLayout w:type="fixed"/>
        <w:tblLook w:val="0000" w:firstRow="0" w:lastRow="0" w:firstColumn="0" w:lastColumn="0" w:noHBand="0" w:noVBand="0"/>
        <w:tblPrChange w:id="1703" w:author="telink" w:date="2018-06-26T09:50:00Z">
          <w:tblPr>
            <w:tblW w:w="0" w:type="auto"/>
            <w:tblBorders>
              <w:top w:val="nil"/>
              <w:left w:val="nil"/>
              <w:bottom w:val="nil"/>
              <w:right w:val="nil"/>
            </w:tblBorders>
            <w:tblLayout w:type="fixed"/>
            <w:tblLook w:val="0000" w:firstRow="0" w:lastRow="0" w:firstColumn="0" w:lastColumn="0" w:noHBand="0" w:noVBand="0"/>
          </w:tblPr>
        </w:tblPrChange>
      </w:tblPr>
      <w:tblGrid>
        <w:gridCol w:w="8472"/>
        <w:tblGridChange w:id="1704">
          <w:tblGrid>
            <w:gridCol w:w="8472"/>
          </w:tblGrid>
        </w:tblGridChange>
      </w:tblGrid>
      <w:tr w:rsidR="00E60CD9" w:rsidDel="00CE3B64" w:rsidTr="00165B4D">
        <w:trPr>
          <w:trHeight w:val="131"/>
          <w:ins w:id="1705" w:author="AutoBVT" w:date="2018-06-12T13:57:00Z"/>
          <w:del w:id="1706" w:author="telink" w:date="2018-06-26T09:51:00Z"/>
          <w:trPrChange w:id="1707" w:author="telink" w:date="2018-06-26T09:50:00Z">
            <w:trPr>
              <w:trHeight w:val="131"/>
            </w:trPr>
          </w:trPrChange>
        </w:trPr>
        <w:tc>
          <w:tcPr>
            <w:tcW w:w="8472" w:type="dxa"/>
            <w:tcPrChange w:id="1708" w:author="telink" w:date="2018-06-26T09:50:00Z">
              <w:tcPr>
                <w:tcW w:w="8472" w:type="dxa"/>
              </w:tcPr>
            </w:tcPrChange>
          </w:tcPr>
          <w:p w:rsidR="00E60CD9" w:rsidDel="00CE3B64" w:rsidRDefault="00E60CD9" w:rsidP="00165B4D">
            <w:pPr>
              <w:pStyle w:val="Default"/>
              <w:rPr>
                <w:ins w:id="1709" w:author="AutoBVT" w:date="2018-06-12T13:57:00Z"/>
                <w:del w:id="1710" w:author="telink" w:date="2018-06-26T09:51:00Z"/>
                <w:sz w:val="20"/>
                <w:szCs w:val="20"/>
              </w:rPr>
            </w:pPr>
            <w:ins w:id="1711" w:author="AutoBVT" w:date="2018-06-12T13:57:00Z">
              <w:del w:id="1712" w:author="telink" w:date="2018-06-26T09:51:00Z">
                <w:r w:rsidRPr="00093C66" w:rsidDel="00CE3B64">
                  <w:rPr>
                    <w:i/>
                    <w:sz w:val="20"/>
                    <w:szCs w:val="20"/>
                  </w:rPr>
                  <w:delText>SrcAddress</w:delText>
                </w:r>
                <w:r w:rsidRPr="00093C66" w:rsidDel="00CE3B64">
                  <w:rPr>
                    <w:rFonts w:hint="eastAsia"/>
                    <w:i/>
                    <w:sz w:val="20"/>
                    <w:szCs w:val="20"/>
                  </w:rPr>
                  <w:delText>:</w:delText>
                </w:r>
                <w:r w:rsidRPr="001C30DD" w:rsidDel="00CE3B64">
                  <w:rPr>
                    <w:rFonts w:eastAsiaTheme="majorEastAsia" w:cstheme="minorHAnsi"/>
                  </w:rPr>
                  <w:delText xml:space="preserve">   </w:delText>
                </w:r>
                <w:r w:rsidDel="00CE3B64">
                  <w:rPr>
                    <w:sz w:val="20"/>
                    <w:szCs w:val="20"/>
                  </w:rPr>
                  <w:delText xml:space="preserve">The IEEE address for the source. </w:delText>
                </w:r>
              </w:del>
            </w:ins>
          </w:p>
        </w:tc>
      </w:tr>
      <w:tr w:rsidR="00E60CD9" w:rsidDel="00FD1AA9" w:rsidTr="00165B4D">
        <w:trPr>
          <w:trHeight w:val="131"/>
          <w:ins w:id="1713" w:author="AutoBVT" w:date="2018-06-12T13:57:00Z"/>
          <w:del w:id="1714" w:author="telink" w:date="2018-06-26T10:47:00Z"/>
          <w:trPrChange w:id="1715" w:author="telink" w:date="2018-06-26T09:50:00Z">
            <w:trPr>
              <w:trHeight w:val="131"/>
            </w:trPr>
          </w:trPrChange>
        </w:trPr>
        <w:tc>
          <w:tcPr>
            <w:tcW w:w="8472" w:type="dxa"/>
            <w:tcPrChange w:id="1716" w:author="telink" w:date="2018-06-26T09:50:00Z">
              <w:tcPr>
                <w:tcW w:w="8472" w:type="dxa"/>
              </w:tcPr>
            </w:tcPrChange>
          </w:tcPr>
          <w:p w:rsidR="00E60CD9" w:rsidRPr="00292B9E" w:rsidDel="004F4252" w:rsidRDefault="00E60CD9" w:rsidP="00165B4D">
            <w:pPr>
              <w:pStyle w:val="Default"/>
              <w:rPr>
                <w:ins w:id="1717" w:author="AutoBVT" w:date="2018-06-12T13:57:00Z"/>
                <w:del w:id="1718" w:author="telink" w:date="2018-06-26T09:49:00Z"/>
                <w:sz w:val="20"/>
                <w:szCs w:val="20"/>
              </w:rPr>
            </w:pPr>
            <w:ins w:id="1719" w:author="AutoBVT" w:date="2018-06-12T13:57:00Z">
              <w:del w:id="1720" w:author="telink" w:date="2018-06-26T09:49:00Z">
                <w:r w:rsidRPr="00120F62" w:rsidDel="004F4252">
                  <w:rPr>
                    <w:i/>
                    <w:sz w:val="20"/>
                    <w:szCs w:val="20"/>
                  </w:rPr>
                  <w:delText>SrcEndp</w:delText>
                </w:r>
                <w:r w:rsidRPr="00120F62" w:rsidDel="004F4252">
                  <w:rPr>
                    <w:rFonts w:hint="eastAsia"/>
                    <w:i/>
                    <w:sz w:val="20"/>
                    <w:szCs w:val="20"/>
                  </w:rPr>
                  <w:delText xml:space="preserve">: </w:delText>
                </w:r>
                <w:r w:rsidRPr="00292B9E" w:rsidDel="004F4252">
                  <w:rPr>
                    <w:rFonts w:hint="eastAsia"/>
                    <w:sz w:val="20"/>
                    <w:szCs w:val="20"/>
                  </w:rPr>
                  <w:delText xml:space="preserve">     </w:delText>
                </w:r>
                <w:r w:rsidRPr="00292B9E" w:rsidDel="004F4252">
                  <w:rPr>
                    <w:sz w:val="20"/>
                    <w:szCs w:val="20"/>
                  </w:rPr>
                  <w:delText>The source endpoint for the binding entry</w:delText>
                </w:r>
                <w:r w:rsidRPr="00292B9E" w:rsidDel="004F4252">
                  <w:rPr>
                    <w:rFonts w:hint="eastAsia"/>
                    <w:sz w:val="20"/>
                    <w:szCs w:val="20"/>
                  </w:rPr>
                  <w:delText xml:space="preserve">  </w:delText>
                </w:r>
              </w:del>
            </w:ins>
          </w:p>
          <w:p w:rsidR="00E60CD9" w:rsidRPr="00292B9E" w:rsidDel="004F4252" w:rsidRDefault="00E60CD9" w:rsidP="00165B4D">
            <w:pPr>
              <w:pStyle w:val="Default"/>
              <w:rPr>
                <w:ins w:id="1721" w:author="AutoBVT" w:date="2018-06-12T13:57:00Z"/>
                <w:del w:id="1722" w:author="telink" w:date="2018-06-26T09:49:00Z"/>
                <w:sz w:val="20"/>
                <w:szCs w:val="20"/>
              </w:rPr>
            </w:pPr>
            <w:ins w:id="1723" w:author="AutoBVT" w:date="2018-06-12T13:57:00Z">
              <w:del w:id="1724" w:author="telink" w:date="2018-06-26T09:49:00Z">
                <w:r w:rsidRPr="00120F62" w:rsidDel="004F4252">
                  <w:rPr>
                    <w:i/>
                    <w:sz w:val="20"/>
                    <w:szCs w:val="20"/>
                  </w:rPr>
                  <w:delText>ClusterID</w:delText>
                </w:r>
                <w:r w:rsidRPr="00120F62" w:rsidDel="004F4252">
                  <w:rPr>
                    <w:rFonts w:eastAsiaTheme="majorEastAsia" w:cstheme="minorHAnsi"/>
                    <w:i/>
                  </w:rPr>
                  <w:delText>:</w:delText>
                </w:r>
                <w:r w:rsidRPr="00292B9E" w:rsidDel="004F4252">
                  <w:rPr>
                    <w:rFonts w:eastAsiaTheme="majorEastAsia" w:cstheme="minorHAnsi"/>
                  </w:rPr>
                  <w:delText xml:space="preserve"> </w:delText>
                </w:r>
                <w:r w:rsidDel="004F4252">
                  <w:rPr>
                    <w:rFonts w:eastAsiaTheme="majorEastAsia" w:cstheme="minorHAnsi" w:hint="eastAsia"/>
                  </w:rPr>
                  <w:delText xml:space="preserve">   </w:delText>
                </w:r>
                <w:r w:rsidRPr="00292B9E" w:rsidDel="004F4252">
                  <w:rPr>
                    <w:sz w:val="20"/>
                    <w:szCs w:val="20"/>
                  </w:rPr>
                  <w:delText>The identifier of the cluster on the source device that is bound to the destination.</w:delText>
                </w:r>
                <w:r w:rsidRPr="00292B9E" w:rsidDel="004F4252">
                  <w:rPr>
                    <w:rFonts w:hint="eastAsia"/>
                    <w:sz w:val="20"/>
                    <w:szCs w:val="20"/>
                  </w:rPr>
                  <w:delText xml:space="preserve"> </w:delText>
                </w:r>
                <w:r w:rsidDel="004F4252">
                  <w:rPr>
                    <w:rFonts w:hint="eastAsia"/>
                    <w:sz w:val="20"/>
                    <w:szCs w:val="20"/>
                  </w:rPr>
                  <w:delText xml:space="preserve">               </w:delText>
                </w:r>
              </w:del>
            </w:ins>
          </w:p>
          <w:p w:rsidR="00E60CD9" w:rsidRPr="00292B9E" w:rsidDel="004F4252" w:rsidRDefault="00E60CD9" w:rsidP="00165B4D">
            <w:pPr>
              <w:pStyle w:val="Default"/>
              <w:rPr>
                <w:ins w:id="1725" w:author="AutoBVT" w:date="2018-06-12T13:57:00Z"/>
                <w:del w:id="1726" w:author="telink" w:date="2018-06-26T09:49:00Z"/>
                <w:sz w:val="20"/>
                <w:szCs w:val="20"/>
              </w:rPr>
            </w:pPr>
            <w:ins w:id="1727" w:author="AutoBVT" w:date="2018-06-12T13:57:00Z">
              <w:del w:id="1728" w:author="telink" w:date="2018-06-26T09:49:00Z">
                <w:r w:rsidRPr="00120F62" w:rsidDel="004F4252">
                  <w:rPr>
                    <w:i/>
                    <w:sz w:val="20"/>
                    <w:szCs w:val="20"/>
                  </w:rPr>
                  <w:delText>DstAddress</w:delText>
                </w:r>
                <w:r w:rsidRPr="00120F62" w:rsidDel="004F4252">
                  <w:rPr>
                    <w:rFonts w:hint="eastAsia"/>
                    <w:i/>
                    <w:sz w:val="20"/>
                    <w:szCs w:val="20"/>
                  </w:rPr>
                  <w:delText>Mode:</w:delText>
                </w:r>
                <w:r w:rsidRPr="00292B9E" w:rsidDel="004F4252">
                  <w:rPr>
                    <w:rFonts w:hint="eastAsia"/>
                    <w:sz w:val="20"/>
                    <w:szCs w:val="20"/>
                  </w:rPr>
                  <w:delText xml:space="preserve"> </w:delText>
                </w:r>
                <w:r w:rsidRPr="00292B9E" w:rsidDel="004F4252">
                  <w:rPr>
                    <w:sz w:val="20"/>
                    <w:szCs w:val="20"/>
                  </w:rPr>
                  <w:delText xml:space="preserve">The addressing mode for the destination address used in this </w:delText>
                </w:r>
              </w:del>
            </w:ins>
          </w:p>
          <w:p w:rsidR="00E60CD9" w:rsidRPr="00292B9E" w:rsidDel="004F4252" w:rsidRDefault="00E60CD9" w:rsidP="00165B4D">
            <w:pPr>
              <w:pStyle w:val="Default"/>
              <w:rPr>
                <w:ins w:id="1729" w:author="AutoBVT" w:date="2018-06-12T13:57:00Z"/>
                <w:del w:id="1730" w:author="telink" w:date="2018-06-26T09:49:00Z"/>
                <w:sz w:val="20"/>
                <w:szCs w:val="20"/>
              </w:rPr>
            </w:pPr>
            <w:ins w:id="1731" w:author="AutoBVT" w:date="2018-06-12T13:57:00Z">
              <w:del w:id="1732" w:author="telink" w:date="2018-06-26T09:49:00Z">
                <w:r w:rsidRPr="00292B9E" w:rsidDel="004F4252">
                  <w:rPr>
                    <w:rFonts w:hint="eastAsia"/>
                    <w:sz w:val="20"/>
                    <w:szCs w:val="20"/>
                  </w:rPr>
                  <w:delText xml:space="preserve">               </w:delText>
                </w:r>
                <w:r w:rsidRPr="00292B9E" w:rsidDel="004F4252">
                  <w:rPr>
                    <w:sz w:val="20"/>
                    <w:szCs w:val="20"/>
                  </w:rPr>
                  <w:delText>C</w:delText>
                </w:r>
                <w:r w:rsidRPr="00292B9E" w:rsidDel="004F4252">
                  <w:rPr>
                    <w:rFonts w:hint="eastAsia"/>
                    <w:sz w:val="20"/>
                    <w:szCs w:val="20"/>
                  </w:rPr>
                  <w:delText>ommand.</w:delText>
                </w:r>
              </w:del>
            </w:ins>
          </w:p>
          <w:p w:rsidR="00E60CD9" w:rsidRPr="00292B9E" w:rsidDel="004F4252" w:rsidRDefault="00E60CD9" w:rsidP="00165B4D">
            <w:pPr>
              <w:pStyle w:val="Default"/>
              <w:rPr>
                <w:ins w:id="1733" w:author="AutoBVT" w:date="2018-06-12T13:57:00Z"/>
                <w:del w:id="1734" w:author="telink" w:date="2018-06-26T09:49:00Z"/>
                <w:sz w:val="20"/>
                <w:szCs w:val="20"/>
              </w:rPr>
            </w:pPr>
            <w:ins w:id="1735" w:author="AutoBVT" w:date="2018-06-12T13:57:00Z">
              <w:del w:id="1736" w:author="telink" w:date="2018-06-26T09:49:00Z">
                <w:r w:rsidRPr="00292B9E" w:rsidDel="004F4252">
                  <w:rPr>
                    <w:rFonts w:hint="eastAsia"/>
                    <w:sz w:val="20"/>
                    <w:szCs w:val="20"/>
                  </w:rPr>
                  <w:delText xml:space="preserve">             </w:delText>
                </w:r>
                <w:r w:rsidRPr="00292B9E" w:rsidDel="004F4252">
                  <w:rPr>
                    <w:sz w:val="20"/>
                    <w:szCs w:val="20"/>
                  </w:rPr>
                  <w:delText>0x00 = reserved</w:delText>
                </w:r>
              </w:del>
            </w:ins>
          </w:p>
          <w:p w:rsidR="00E60CD9" w:rsidRPr="00292B9E" w:rsidDel="004F4252" w:rsidRDefault="00E60CD9" w:rsidP="00165B4D">
            <w:pPr>
              <w:pStyle w:val="Default"/>
              <w:rPr>
                <w:ins w:id="1737" w:author="AutoBVT" w:date="2018-06-12T13:57:00Z"/>
                <w:del w:id="1738" w:author="telink" w:date="2018-06-26T09:49:00Z"/>
                <w:sz w:val="20"/>
                <w:szCs w:val="20"/>
              </w:rPr>
            </w:pPr>
            <w:ins w:id="1739" w:author="AutoBVT" w:date="2018-06-12T13:57:00Z">
              <w:del w:id="1740" w:author="telink" w:date="2018-06-26T09:49:00Z">
                <w:r w:rsidRPr="00292B9E" w:rsidDel="004F4252">
                  <w:rPr>
                    <w:rFonts w:hint="eastAsia"/>
                    <w:sz w:val="20"/>
                    <w:szCs w:val="20"/>
                  </w:rPr>
                  <w:delText xml:space="preserve">               0</w:delText>
                </w:r>
                <w:r w:rsidRPr="00292B9E" w:rsidDel="004F4252">
                  <w:rPr>
                    <w:sz w:val="20"/>
                    <w:szCs w:val="20"/>
                  </w:rPr>
                  <w:delText>x01 = 16-bit group address for DstAddress and DstEndp not present</w:delText>
                </w:r>
              </w:del>
            </w:ins>
          </w:p>
          <w:p w:rsidR="00E60CD9" w:rsidRPr="00292B9E" w:rsidDel="004F4252" w:rsidRDefault="00E60CD9" w:rsidP="00165B4D">
            <w:pPr>
              <w:pStyle w:val="Default"/>
              <w:rPr>
                <w:ins w:id="1741" w:author="AutoBVT" w:date="2018-06-12T13:57:00Z"/>
                <w:del w:id="1742" w:author="telink" w:date="2018-06-26T09:49:00Z"/>
                <w:sz w:val="20"/>
                <w:szCs w:val="20"/>
              </w:rPr>
            </w:pPr>
            <w:ins w:id="1743" w:author="AutoBVT" w:date="2018-06-12T13:57:00Z">
              <w:del w:id="1744" w:author="telink" w:date="2018-06-26T09:49:00Z">
                <w:r w:rsidRPr="00292B9E" w:rsidDel="004F4252">
                  <w:rPr>
                    <w:rFonts w:hint="eastAsia"/>
                    <w:sz w:val="20"/>
                    <w:szCs w:val="20"/>
                  </w:rPr>
                  <w:delText xml:space="preserve">               </w:delText>
                </w:r>
                <w:r w:rsidRPr="00292B9E" w:rsidDel="004F4252">
                  <w:rPr>
                    <w:sz w:val="20"/>
                    <w:szCs w:val="20"/>
                  </w:rPr>
                  <w:delText>0x02 = reserved</w:delText>
                </w:r>
              </w:del>
            </w:ins>
          </w:p>
          <w:p w:rsidR="00E60CD9" w:rsidRPr="00292B9E" w:rsidDel="004F4252" w:rsidRDefault="00E60CD9" w:rsidP="00165B4D">
            <w:pPr>
              <w:pStyle w:val="Default"/>
              <w:rPr>
                <w:ins w:id="1745" w:author="AutoBVT" w:date="2018-06-12T13:57:00Z"/>
                <w:del w:id="1746" w:author="telink" w:date="2018-06-26T09:49:00Z"/>
                <w:sz w:val="20"/>
                <w:szCs w:val="20"/>
              </w:rPr>
            </w:pPr>
            <w:ins w:id="1747" w:author="AutoBVT" w:date="2018-06-12T13:57:00Z">
              <w:del w:id="1748" w:author="telink" w:date="2018-06-26T09:49:00Z">
                <w:r w:rsidRPr="00292B9E" w:rsidDel="004F4252">
                  <w:rPr>
                    <w:rFonts w:hint="eastAsia"/>
                    <w:sz w:val="20"/>
                    <w:szCs w:val="20"/>
                  </w:rPr>
                  <w:delText xml:space="preserve">               </w:delText>
                </w:r>
                <w:r w:rsidRPr="00292B9E" w:rsidDel="004F4252">
                  <w:rPr>
                    <w:sz w:val="20"/>
                    <w:szCs w:val="20"/>
                  </w:rPr>
                  <w:delText>0x03 = 64-bit extended address for DstAddress and DstEndp present</w:delText>
                </w:r>
              </w:del>
            </w:ins>
          </w:p>
          <w:p w:rsidR="00E60CD9" w:rsidRPr="00292B9E" w:rsidDel="004F4252" w:rsidRDefault="00E60CD9" w:rsidP="00165B4D">
            <w:pPr>
              <w:pStyle w:val="Default"/>
              <w:rPr>
                <w:ins w:id="1749" w:author="AutoBVT" w:date="2018-06-12T13:57:00Z"/>
                <w:del w:id="1750" w:author="telink" w:date="2018-06-26T09:49:00Z"/>
                <w:sz w:val="20"/>
                <w:szCs w:val="20"/>
              </w:rPr>
            </w:pPr>
            <w:ins w:id="1751" w:author="AutoBVT" w:date="2018-06-12T13:57:00Z">
              <w:del w:id="1752" w:author="telink" w:date="2018-06-26T09:49:00Z">
                <w:r w:rsidRPr="00292B9E" w:rsidDel="004F4252">
                  <w:rPr>
                    <w:rFonts w:hint="eastAsia"/>
                    <w:sz w:val="20"/>
                    <w:szCs w:val="20"/>
                  </w:rPr>
                  <w:delText xml:space="preserve">               </w:delText>
                </w:r>
                <w:r w:rsidRPr="00292B9E" w:rsidDel="004F4252">
                  <w:rPr>
                    <w:sz w:val="20"/>
                    <w:szCs w:val="20"/>
                  </w:rPr>
                  <w:delText>0x04 – 0xff = reserved</w:delText>
                </w:r>
              </w:del>
            </w:ins>
          </w:p>
          <w:p w:rsidR="00E60CD9" w:rsidRPr="00292B9E" w:rsidDel="004F4252" w:rsidRDefault="00E60CD9" w:rsidP="00165B4D">
            <w:pPr>
              <w:pStyle w:val="Default"/>
              <w:rPr>
                <w:ins w:id="1753" w:author="AutoBVT" w:date="2018-06-12T13:57:00Z"/>
                <w:del w:id="1754" w:author="telink" w:date="2018-06-26T09:49:00Z"/>
                <w:sz w:val="20"/>
                <w:szCs w:val="20"/>
              </w:rPr>
            </w:pPr>
            <w:ins w:id="1755" w:author="AutoBVT" w:date="2018-06-12T13:57:00Z">
              <w:del w:id="1756" w:author="telink" w:date="2018-06-26T09:49:00Z">
                <w:r w:rsidRPr="00AE1A4C" w:rsidDel="004F4252">
                  <w:rPr>
                    <w:i/>
                    <w:sz w:val="20"/>
                    <w:szCs w:val="20"/>
                  </w:rPr>
                  <w:delText xml:space="preserve">DstAddress </w:delText>
                </w:r>
                <w:r w:rsidRPr="00AE1A4C" w:rsidDel="004F4252">
                  <w:rPr>
                    <w:rFonts w:hint="eastAsia"/>
                    <w:i/>
                    <w:sz w:val="20"/>
                    <w:szCs w:val="20"/>
                  </w:rPr>
                  <w:delText xml:space="preserve">: </w:delText>
                </w:r>
                <w:r w:rsidRPr="00292B9E" w:rsidDel="004F4252">
                  <w:rPr>
                    <w:rFonts w:hint="eastAsia"/>
                    <w:sz w:val="20"/>
                    <w:szCs w:val="20"/>
                  </w:rPr>
                  <w:delText xml:space="preserve">  </w:delText>
                </w:r>
                <w:r w:rsidRPr="00292B9E" w:rsidDel="004F4252">
                  <w:rPr>
                    <w:sz w:val="20"/>
                    <w:szCs w:val="20"/>
                  </w:rPr>
                  <w:delText>The destination address for the binding entry.</w:delText>
                </w:r>
                <w:r w:rsidRPr="00292B9E" w:rsidDel="004F4252">
                  <w:rPr>
                    <w:rFonts w:hint="eastAsia"/>
                    <w:sz w:val="20"/>
                    <w:szCs w:val="20"/>
                  </w:rPr>
                  <w:delText xml:space="preserve">  </w:delText>
                </w:r>
              </w:del>
            </w:ins>
          </w:p>
          <w:p w:rsidR="00E60CD9" w:rsidRPr="00292B9E" w:rsidDel="004F4252" w:rsidRDefault="00E60CD9" w:rsidP="00165B4D">
            <w:pPr>
              <w:pStyle w:val="Default"/>
              <w:rPr>
                <w:ins w:id="1757" w:author="AutoBVT" w:date="2018-06-12T13:57:00Z"/>
                <w:del w:id="1758" w:author="telink" w:date="2018-06-26T09:49:00Z"/>
                <w:sz w:val="20"/>
                <w:szCs w:val="20"/>
              </w:rPr>
            </w:pPr>
            <w:ins w:id="1759" w:author="AutoBVT" w:date="2018-06-12T13:57:00Z">
              <w:del w:id="1760" w:author="telink" w:date="2018-06-26T09:49:00Z">
                <w:r w:rsidRPr="00AE1A4C" w:rsidDel="004F4252">
                  <w:rPr>
                    <w:i/>
                    <w:sz w:val="20"/>
                    <w:szCs w:val="20"/>
                  </w:rPr>
                  <w:delText>DstEndp</w:delText>
                </w:r>
                <w:r w:rsidRPr="00AE1A4C" w:rsidDel="004F4252">
                  <w:rPr>
                    <w:rFonts w:hint="eastAsia"/>
                    <w:i/>
                    <w:sz w:val="20"/>
                    <w:szCs w:val="20"/>
                  </w:rPr>
                  <w:delText xml:space="preserve"> : </w:delText>
                </w:r>
                <w:r w:rsidRPr="00292B9E" w:rsidDel="004F4252">
                  <w:rPr>
                    <w:rFonts w:hint="eastAsia"/>
                    <w:sz w:val="20"/>
                    <w:szCs w:val="20"/>
                  </w:rPr>
                  <w:delText xml:space="preserve">      </w:delText>
                </w:r>
                <w:r w:rsidRPr="00292B9E" w:rsidDel="004F4252">
                  <w:rPr>
                    <w:sz w:val="20"/>
                    <w:szCs w:val="20"/>
                  </w:rPr>
                  <w:delText xml:space="preserve">shall be present only if the DstAddrMode field has a value of 0x03 and, if present, </w:delText>
                </w:r>
              </w:del>
            </w:ins>
          </w:p>
          <w:p w:rsidR="00E60CD9" w:rsidRPr="00292B9E" w:rsidDel="004F4252" w:rsidRDefault="00E60CD9" w:rsidP="00165B4D">
            <w:pPr>
              <w:pStyle w:val="Default"/>
              <w:rPr>
                <w:ins w:id="1761" w:author="AutoBVT" w:date="2018-06-12T13:57:00Z"/>
                <w:del w:id="1762" w:author="telink" w:date="2018-06-26T09:49:00Z"/>
                <w:sz w:val="20"/>
                <w:szCs w:val="20"/>
              </w:rPr>
            </w:pPr>
            <w:ins w:id="1763" w:author="AutoBVT" w:date="2018-06-12T13:57:00Z">
              <w:del w:id="1764" w:author="telink" w:date="2018-06-26T09:49:00Z">
                <w:r w:rsidRPr="00292B9E" w:rsidDel="004F4252">
                  <w:rPr>
                    <w:rFonts w:hint="eastAsia"/>
                    <w:sz w:val="20"/>
                    <w:szCs w:val="20"/>
                  </w:rPr>
                  <w:delText xml:space="preserve">               </w:delText>
                </w:r>
                <w:r w:rsidRPr="00292B9E" w:rsidDel="004F4252">
                  <w:rPr>
                    <w:sz w:val="20"/>
                    <w:szCs w:val="20"/>
                  </w:rPr>
                  <w:delText>shall be the destina</w:delText>
                </w:r>
              </w:del>
              <w:del w:id="1765" w:author="telink" w:date="2018-06-25T19:27:00Z">
                <w:r w:rsidRPr="00292B9E" w:rsidDel="00E90620">
                  <w:rPr>
                    <w:sz w:val="20"/>
                    <w:szCs w:val="20"/>
                  </w:rPr>
                  <w:delText>-</w:delText>
                </w:r>
              </w:del>
              <w:del w:id="1766" w:author="telink" w:date="2018-06-26T09:49:00Z">
                <w:r w:rsidRPr="00292B9E" w:rsidDel="004F4252">
                  <w:rPr>
                    <w:sz w:val="20"/>
                    <w:szCs w:val="20"/>
                  </w:rPr>
                  <w:delText>tion endpoint for the binding entry</w:delText>
                </w:r>
              </w:del>
            </w:ins>
          </w:p>
          <w:p w:rsidR="00E60CD9" w:rsidRPr="00292B9E" w:rsidDel="004F4252" w:rsidRDefault="00E60CD9" w:rsidP="00165B4D">
            <w:pPr>
              <w:autoSpaceDE w:val="0"/>
              <w:autoSpaceDN w:val="0"/>
              <w:adjustRightInd w:val="0"/>
              <w:jc w:val="left"/>
              <w:rPr>
                <w:ins w:id="1767" w:author="AutoBVT" w:date="2018-06-12T13:57:00Z"/>
                <w:del w:id="1768" w:author="telink" w:date="2018-06-26T09:49:00Z"/>
                <w:sz w:val="20"/>
                <w:szCs w:val="20"/>
              </w:rPr>
            </w:pPr>
            <w:ins w:id="1769" w:author="AutoBVT" w:date="2018-06-12T13:57:00Z">
              <w:del w:id="1770" w:author="telink" w:date="2018-06-26T09:49:00Z">
                <w:r w:rsidRPr="00292B9E" w:rsidDel="004F4252">
                  <w:rPr>
                    <w:rFonts w:cstheme="minorHAnsi" w:hint="eastAsia"/>
                    <w:b/>
                    <w:iCs/>
                    <w:color w:val="000000" w:themeColor="text1"/>
                    <w:kern w:val="0"/>
                    <w:sz w:val="20"/>
                    <w:szCs w:val="20"/>
                  </w:rPr>
                  <w:delText xml:space="preserve">packet format for Bind:  </w:delText>
                </w:r>
                <w:r w:rsidRPr="00292B9E" w:rsidDel="004F4252">
                  <w:rPr>
                    <w:b/>
                  </w:rPr>
                  <w:delText xml:space="preserve">55 00 </w:delText>
                </w:r>
                <w:r w:rsidRPr="00292B9E" w:rsidDel="004F4252">
                  <w:rPr>
                    <w:rFonts w:hint="eastAsia"/>
                    <w:b/>
                  </w:rPr>
                  <w:delText>20</w:delText>
                </w:r>
                <w:r w:rsidRPr="00292B9E" w:rsidDel="004F4252">
                  <w:rPr>
                    <w:b/>
                  </w:rPr>
                  <w:delText xml:space="preserve"> </w:delText>
                </w:r>
                <w:r w:rsidRPr="00292B9E" w:rsidDel="004F4252">
                  <w:rPr>
                    <w:rFonts w:hint="eastAsia"/>
                    <w:b/>
                  </w:rPr>
                  <w:delText>lenH lenL</w:delText>
                </w:r>
                <w:r w:rsidRPr="00292B9E" w:rsidDel="004F4252">
                  <w:rPr>
                    <w:b/>
                  </w:rPr>
                  <w:delText xml:space="preserve"> </w:delText>
                </w:r>
                <w:r w:rsidRPr="00292B9E" w:rsidDel="004F4252">
                  <w:rPr>
                    <w:rFonts w:hint="eastAsia"/>
                    <w:b/>
                  </w:rPr>
                  <w:delText xml:space="preserve">00 </w:delText>
                </w:r>
                <w:r w:rsidRPr="00292B9E" w:rsidDel="004F4252">
                  <w:rPr>
                    <w:sz w:val="20"/>
                    <w:szCs w:val="20"/>
                  </w:rPr>
                  <w:delText>SrcAddress</w:delText>
                </w:r>
                <w:r w:rsidDel="004F4252">
                  <w:rPr>
                    <w:rFonts w:hint="eastAsia"/>
                    <w:sz w:val="20"/>
                    <w:szCs w:val="20"/>
                  </w:rPr>
                  <w:delText>[7-0</w:delText>
                </w:r>
                <w:r w:rsidRPr="00292B9E" w:rsidDel="004F4252">
                  <w:rPr>
                    <w:rFonts w:hint="eastAsia"/>
                    <w:sz w:val="20"/>
                    <w:szCs w:val="20"/>
                  </w:rPr>
                  <w:delText>]</w:delText>
                </w:r>
                <w:r w:rsidRPr="00292B9E" w:rsidDel="004F4252">
                  <w:rPr>
                    <w:rFonts w:hint="eastAsia"/>
                  </w:rPr>
                  <w:delText xml:space="preserve"> </w:delText>
                </w:r>
                <w:r w:rsidRPr="00292B9E" w:rsidDel="004F4252">
                  <w:rPr>
                    <w:sz w:val="20"/>
                    <w:szCs w:val="20"/>
                  </w:rPr>
                  <w:delText>SrcEndp</w:delText>
                </w:r>
                <w:r w:rsidRPr="00292B9E" w:rsidDel="004F4252">
                  <w:rPr>
                    <w:rFonts w:cstheme="minorHAnsi" w:hint="eastAsia"/>
                    <w:sz w:val="20"/>
                    <w:szCs w:val="20"/>
                  </w:rPr>
                  <w:delText xml:space="preserve"> </w:delText>
                </w:r>
                <w:r w:rsidRPr="00292B9E" w:rsidDel="004F4252">
                  <w:rPr>
                    <w:sz w:val="20"/>
                    <w:szCs w:val="20"/>
                  </w:rPr>
                  <w:delText>ClusterID</w:delText>
                </w:r>
                <w:r w:rsidRPr="00292B9E" w:rsidDel="004F4252">
                  <w:rPr>
                    <w:rFonts w:hint="eastAsia"/>
                    <w:sz w:val="20"/>
                    <w:szCs w:val="20"/>
                  </w:rPr>
                  <w:delText xml:space="preserve"> </w:delText>
                </w:r>
              </w:del>
            </w:ins>
          </w:p>
          <w:p w:rsidR="00E60CD9" w:rsidRPr="00292B9E" w:rsidDel="004F4252" w:rsidRDefault="00E60CD9" w:rsidP="00165B4D">
            <w:pPr>
              <w:autoSpaceDE w:val="0"/>
              <w:autoSpaceDN w:val="0"/>
              <w:adjustRightInd w:val="0"/>
              <w:jc w:val="left"/>
              <w:rPr>
                <w:ins w:id="1771" w:author="AutoBVT" w:date="2018-06-12T13:57:00Z"/>
                <w:del w:id="1772" w:author="telink" w:date="2018-06-26T09:49:00Z"/>
                <w:rFonts w:cstheme="minorHAnsi"/>
                <w:b/>
                <w:sz w:val="20"/>
                <w:szCs w:val="20"/>
              </w:rPr>
            </w:pPr>
            <w:ins w:id="1773" w:author="AutoBVT" w:date="2018-06-12T13:57:00Z">
              <w:del w:id="1774" w:author="telink" w:date="2018-06-26T09:49:00Z">
                <w:r w:rsidRPr="00292B9E" w:rsidDel="004F4252">
                  <w:rPr>
                    <w:rFonts w:hint="eastAsia"/>
                    <w:sz w:val="20"/>
                    <w:szCs w:val="20"/>
                  </w:rPr>
                  <w:delText xml:space="preserve">                </w:delText>
                </w:r>
                <w:r w:rsidRPr="00292B9E" w:rsidDel="004F4252">
                  <w:delText>DstAddress</w:delText>
                </w:r>
                <w:r w:rsidRPr="00292B9E" w:rsidDel="004F4252">
                  <w:rPr>
                    <w:rFonts w:hint="eastAsia"/>
                  </w:rPr>
                  <w:delText>Mode</w:delText>
                </w:r>
                <w:r w:rsidRPr="00292B9E" w:rsidDel="004F4252">
                  <w:rPr>
                    <w:rFonts w:hint="eastAsia"/>
                    <w:sz w:val="20"/>
                    <w:szCs w:val="20"/>
                  </w:rPr>
                  <w:delText xml:space="preserve"> </w:delText>
                </w:r>
                <w:r w:rsidRPr="00292B9E" w:rsidDel="004F4252">
                  <w:rPr>
                    <w:rFonts w:hint="eastAsia"/>
                  </w:rPr>
                  <w:delText xml:space="preserve"> </w:delText>
                </w:r>
                <w:r w:rsidRPr="00292B9E" w:rsidDel="004F4252">
                  <w:delText>DstAddress</w:delText>
                </w:r>
                <w:r w:rsidDel="004F4252">
                  <w:rPr>
                    <w:rFonts w:hint="eastAsia"/>
                  </w:rPr>
                  <w:delText>[7/1-0]</w:delText>
                </w:r>
                <w:r w:rsidRPr="00292B9E" w:rsidDel="004F4252">
                  <w:rPr>
                    <w:rFonts w:cstheme="minorHAnsi" w:hint="eastAsia"/>
                    <w:sz w:val="20"/>
                    <w:szCs w:val="20"/>
                  </w:rPr>
                  <w:delText xml:space="preserve"> </w:delText>
                </w:r>
                <w:r w:rsidRPr="00292B9E" w:rsidDel="004F4252">
                  <w:rPr>
                    <w:sz w:val="20"/>
                    <w:szCs w:val="20"/>
                  </w:rPr>
                  <w:delText>DstEndp</w:delText>
                </w:r>
                <w:r w:rsidRPr="00292B9E" w:rsidDel="004F4252">
                  <w:rPr>
                    <w:rFonts w:cstheme="minorHAnsi" w:hint="eastAsia"/>
                    <w:b/>
                    <w:sz w:val="20"/>
                    <w:szCs w:val="20"/>
                  </w:rPr>
                  <w:delText xml:space="preserve"> AA</w:delText>
                </w:r>
              </w:del>
            </w:ins>
          </w:p>
          <w:p w:rsidR="00E60CD9" w:rsidRPr="00292B9E" w:rsidDel="004F4252" w:rsidRDefault="00E60CD9" w:rsidP="00165B4D">
            <w:pPr>
              <w:autoSpaceDE w:val="0"/>
              <w:autoSpaceDN w:val="0"/>
              <w:adjustRightInd w:val="0"/>
              <w:jc w:val="left"/>
              <w:rPr>
                <w:ins w:id="1775" w:author="AutoBVT" w:date="2018-06-12T13:57:00Z"/>
                <w:del w:id="1776" w:author="telink" w:date="2018-06-26T09:49:00Z"/>
                <w:sz w:val="20"/>
                <w:szCs w:val="20"/>
              </w:rPr>
            </w:pPr>
            <w:ins w:id="1777" w:author="AutoBVT" w:date="2018-06-12T13:57:00Z">
              <w:del w:id="1778" w:author="telink" w:date="2018-06-26T09:49:00Z">
                <w:r w:rsidRPr="00292B9E" w:rsidDel="004F4252">
                  <w:rPr>
                    <w:rFonts w:cstheme="minorHAnsi" w:hint="eastAsia"/>
                    <w:b/>
                    <w:iCs/>
                    <w:color w:val="000000" w:themeColor="text1"/>
                    <w:kern w:val="0"/>
                    <w:sz w:val="20"/>
                    <w:szCs w:val="20"/>
                  </w:rPr>
                  <w:delText>packet format for unBind:</w:delText>
                </w:r>
                <w:r w:rsidRPr="00292B9E" w:rsidDel="004F4252">
                  <w:rPr>
                    <w:b/>
                  </w:rPr>
                  <w:delText xml:space="preserve"> 55 00 </w:delText>
                </w:r>
                <w:r w:rsidRPr="00292B9E" w:rsidDel="004F4252">
                  <w:rPr>
                    <w:rFonts w:hint="eastAsia"/>
                    <w:b/>
                  </w:rPr>
                  <w:delText>21</w:delText>
                </w:r>
                <w:r w:rsidRPr="00292B9E" w:rsidDel="004F4252">
                  <w:rPr>
                    <w:b/>
                  </w:rPr>
                  <w:delText xml:space="preserve"> </w:delText>
                </w:r>
                <w:r w:rsidRPr="00292B9E" w:rsidDel="004F4252">
                  <w:rPr>
                    <w:rFonts w:hint="eastAsia"/>
                    <w:b/>
                  </w:rPr>
                  <w:delText>lenH lenL</w:delText>
                </w:r>
                <w:r w:rsidRPr="00292B9E" w:rsidDel="004F4252">
                  <w:rPr>
                    <w:b/>
                  </w:rPr>
                  <w:delText xml:space="preserve"> </w:delText>
                </w:r>
                <w:r w:rsidRPr="00292B9E" w:rsidDel="004F4252">
                  <w:rPr>
                    <w:rFonts w:hint="eastAsia"/>
                    <w:b/>
                  </w:rPr>
                  <w:delText xml:space="preserve">00 </w:delText>
                </w:r>
                <w:r w:rsidRPr="00292B9E" w:rsidDel="004F4252">
                  <w:rPr>
                    <w:sz w:val="20"/>
                    <w:szCs w:val="20"/>
                  </w:rPr>
                  <w:delText>SrcAddress</w:delText>
                </w:r>
                <w:r w:rsidRPr="00292B9E" w:rsidDel="004F4252">
                  <w:rPr>
                    <w:rFonts w:hint="eastAsia"/>
                    <w:sz w:val="20"/>
                    <w:szCs w:val="20"/>
                  </w:rPr>
                  <w:delText>[0-7]</w:delText>
                </w:r>
                <w:r w:rsidRPr="00292B9E" w:rsidDel="004F4252">
                  <w:rPr>
                    <w:rFonts w:hint="eastAsia"/>
                  </w:rPr>
                  <w:delText xml:space="preserve"> </w:delText>
                </w:r>
                <w:r w:rsidRPr="00292B9E" w:rsidDel="004F4252">
                  <w:rPr>
                    <w:sz w:val="20"/>
                    <w:szCs w:val="20"/>
                  </w:rPr>
                  <w:delText>SrcEndp</w:delText>
                </w:r>
                <w:r w:rsidRPr="00292B9E" w:rsidDel="004F4252">
                  <w:rPr>
                    <w:rFonts w:cstheme="minorHAnsi" w:hint="eastAsia"/>
                    <w:sz w:val="20"/>
                    <w:szCs w:val="20"/>
                  </w:rPr>
                  <w:delText xml:space="preserve"> </w:delText>
                </w:r>
                <w:r w:rsidRPr="00292B9E" w:rsidDel="004F4252">
                  <w:rPr>
                    <w:sz w:val="20"/>
                    <w:szCs w:val="20"/>
                  </w:rPr>
                  <w:delText>ClusterID</w:delText>
                </w:r>
                <w:r w:rsidRPr="00292B9E" w:rsidDel="004F4252">
                  <w:rPr>
                    <w:rFonts w:hint="eastAsia"/>
                    <w:sz w:val="20"/>
                    <w:szCs w:val="20"/>
                  </w:rPr>
                  <w:delText xml:space="preserve"> </w:delText>
                </w:r>
              </w:del>
            </w:ins>
          </w:p>
          <w:p w:rsidR="00E60CD9" w:rsidRPr="00292B9E" w:rsidDel="004F4252" w:rsidRDefault="00E60CD9" w:rsidP="00165B4D">
            <w:pPr>
              <w:autoSpaceDE w:val="0"/>
              <w:autoSpaceDN w:val="0"/>
              <w:adjustRightInd w:val="0"/>
              <w:jc w:val="left"/>
              <w:rPr>
                <w:ins w:id="1779" w:author="AutoBVT" w:date="2018-06-12T13:57:00Z"/>
                <w:del w:id="1780" w:author="telink" w:date="2018-06-26T09:49:00Z"/>
                <w:rFonts w:cstheme="minorHAnsi"/>
                <w:b/>
                <w:sz w:val="20"/>
                <w:szCs w:val="20"/>
              </w:rPr>
            </w:pPr>
            <w:ins w:id="1781" w:author="AutoBVT" w:date="2018-06-12T13:57:00Z">
              <w:del w:id="1782" w:author="telink" w:date="2018-06-26T09:49:00Z">
                <w:r w:rsidRPr="00292B9E" w:rsidDel="004F4252">
                  <w:rPr>
                    <w:rFonts w:hint="eastAsia"/>
                    <w:sz w:val="20"/>
                    <w:szCs w:val="20"/>
                  </w:rPr>
                  <w:delText xml:space="preserve">                </w:delText>
                </w:r>
                <w:r w:rsidRPr="00292B9E" w:rsidDel="004F4252">
                  <w:delText>DstAddress</w:delText>
                </w:r>
                <w:r w:rsidRPr="00292B9E" w:rsidDel="004F4252">
                  <w:rPr>
                    <w:rFonts w:hint="eastAsia"/>
                  </w:rPr>
                  <w:delText>Mode</w:delText>
                </w:r>
                <w:r w:rsidRPr="00292B9E" w:rsidDel="004F4252">
                  <w:rPr>
                    <w:rFonts w:hint="eastAsia"/>
                    <w:sz w:val="20"/>
                    <w:szCs w:val="20"/>
                  </w:rPr>
                  <w:delText xml:space="preserve"> </w:delText>
                </w:r>
                <w:r w:rsidRPr="00292B9E" w:rsidDel="004F4252">
                  <w:rPr>
                    <w:rFonts w:hint="eastAsia"/>
                  </w:rPr>
                  <w:delText xml:space="preserve"> </w:delText>
                </w:r>
                <w:r w:rsidRPr="00292B9E" w:rsidDel="004F4252">
                  <w:delText>DstAddress</w:delText>
                </w:r>
                <w:r w:rsidRPr="00292B9E" w:rsidDel="004F4252">
                  <w:rPr>
                    <w:rFonts w:cstheme="minorHAnsi" w:hint="eastAsia"/>
                    <w:sz w:val="20"/>
                    <w:szCs w:val="20"/>
                  </w:rPr>
                  <w:delText xml:space="preserve"> </w:delText>
                </w:r>
                <w:r w:rsidRPr="00292B9E" w:rsidDel="004F4252">
                  <w:rPr>
                    <w:sz w:val="20"/>
                    <w:szCs w:val="20"/>
                  </w:rPr>
                  <w:delText>DstEndp</w:delText>
                </w:r>
                <w:r w:rsidRPr="00292B9E" w:rsidDel="004F4252">
                  <w:rPr>
                    <w:rFonts w:cstheme="minorHAnsi" w:hint="eastAsia"/>
                    <w:b/>
                    <w:sz w:val="20"/>
                    <w:szCs w:val="20"/>
                  </w:rPr>
                  <w:delText xml:space="preserve"> AA</w:delText>
                </w:r>
              </w:del>
            </w:ins>
          </w:p>
          <w:p w:rsidR="00E60CD9" w:rsidRPr="00292B9E" w:rsidDel="00FD1AA9" w:rsidRDefault="00E60CD9" w:rsidP="00165B4D">
            <w:pPr>
              <w:autoSpaceDE w:val="0"/>
              <w:autoSpaceDN w:val="0"/>
              <w:adjustRightInd w:val="0"/>
              <w:jc w:val="left"/>
              <w:rPr>
                <w:ins w:id="1783" w:author="AutoBVT" w:date="2018-06-12T13:57:00Z"/>
                <w:del w:id="1784" w:author="telink" w:date="2018-06-26T10:47:00Z"/>
                <w:rFonts w:cstheme="minorHAnsi"/>
                <w:b/>
                <w:sz w:val="20"/>
                <w:szCs w:val="20"/>
              </w:rPr>
            </w:pPr>
          </w:p>
          <w:p w:rsidR="00E60CD9" w:rsidRPr="00292B9E" w:rsidDel="00CE3B64" w:rsidRDefault="00E60CD9" w:rsidP="00165B4D">
            <w:pPr>
              <w:rPr>
                <w:ins w:id="1785" w:author="AutoBVT" w:date="2018-06-12T13:57:00Z"/>
                <w:del w:id="1786" w:author="telink" w:date="2018-06-26T09:52:00Z"/>
                <w:rFonts w:cstheme="minorHAnsi"/>
                <w:b/>
                <w:iCs/>
                <w:color w:val="000000" w:themeColor="text1"/>
                <w:sz w:val="20"/>
                <w:szCs w:val="20"/>
              </w:rPr>
            </w:pPr>
            <w:ins w:id="1787" w:author="AutoBVT" w:date="2018-06-12T13:57:00Z">
              <w:del w:id="1788" w:author="telink" w:date="2018-06-26T09:52:00Z">
                <w:r w:rsidDel="00CE3B64">
                  <w:rPr>
                    <w:rStyle w:val="fontstyle01"/>
                    <w:rFonts w:cstheme="minorHAnsi" w:hint="eastAsia"/>
                    <w:b/>
                  </w:rPr>
                  <w:delText>2</w:delText>
                </w:r>
                <w:r w:rsidRPr="00292B9E" w:rsidDel="00CE3B64">
                  <w:rPr>
                    <w:rStyle w:val="fontstyle01"/>
                    <w:rFonts w:cstheme="minorHAnsi" w:hint="eastAsia"/>
                    <w:b/>
                  </w:rPr>
                  <w:delText>.2.2.</w:delText>
                </w:r>
                <w:r w:rsidDel="00CE3B64">
                  <w:rPr>
                    <w:rStyle w:val="fontstyle01"/>
                    <w:rFonts w:cstheme="minorHAnsi" w:hint="eastAsia"/>
                    <w:b/>
                  </w:rPr>
                  <w:delText>8</w:delText>
                </w:r>
                <w:r w:rsidRPr="00292B9E" w:rsidDel="00CE3B64">
                  <w:rPr>
                    <w:rStyle w:val="fontstyle01"/>
                    <w:rFonts w:cstheme="minorHAnsi" w:hint="eastAsia"/>
                    <w:b/>
                  </w:rPr>
                  <w:tab/>
                </w:r>
                <w:r w:rsidRPr="00292B9E" w:rsidDel="00CE3B64">
                  <w:rPr>
                    <w:rStyle w:val="fontstyle01"/>
                    <w:rFonts w:cstheme="minorHAnsi"/>
                    <w:b/>
                  </w:rPr>
                  <w:delText>ZBHCI_CMD_</w:delText>
                </w:r>
                <w:r w:rsidRPr="00292B9E" w:rsidDel="00CE3B64">
                  <w:rPr>
                    <w:rStyle w:val="fontstyle01"/>
                    <w:rFonts w:cstheme="minorHAnsi" w:hint="eastAsia"/>
                    <w:b/>
                  </w:rPr>
                  <w:delText>MGMT_LQI_REQ</w:delText>
                </w:r>
                <w:r w:rsidRPr="00292B9E" w:rsidDel="00CE3B64">
                  <w:rPr>
                    <w:rFonts w:cstheme="minorHAnsi"/>
                    <w:b/>
                    <w:iCs/>
                    <w:color w:val="000000" w:themeColor="text1"/>
                    <w:sz w:val="20"/>
                    <w:szCs w:val="20"/>
                  </w:rPr>
                  <w:tab/>
                </w:r>
              </w:del>
            </w:ins>
          </w:p>
          <w:tbl>
            <w:tblPr>
              <w:tblStyle w:val="ab"/>
              <w:tblpPr w:leftFromText="180" w:rightFromText="180" w:vertAnchor="text" w:horzAnchor="margin" w:tblpX="1242" w:tblpY="108"/>
              <w:tblW w:w="0" w:type="auto"/>
              <w:tblLayout w:type="fixed"/>
              <w:tblLook w:val="04A0" w:firstRow="1" w:lastRow="0" w:firstColumn="1" w:lastColumn="0" w:noHBand="0" w:noVBand="1"/>
            </w:tblPr>
            <w:tblGrid>
              <w:gridCol w:w="2376"/>
              <w:gridCol w:w="2376"/>
            </w:tblGrid>
            <w:tr w:rsidR="00E60CD9" w:rsidRPr="00292B9E" w:rsidDel="00CE3B64" w:rsidTr="00165B4D">
              <w:trPr>
                <w:ins w:id="1789" w:author="AutoBVT" w:date="2018-06-12T13:57:00Z"/>
                <w:del w:id="1790" w:author="telink" w:date="2018-06-26T09:52:00Z"/>
              </w:trPr>
              <w:tc>
                <w:tcPr>
                  <w:tcW w:w="2376" w:type="dxa"/>
                </w:tcPr>
                <w:p w:rsidR="00E60CD9" w:rsidRPr="00292B9E" w:rsidDel="00CE3B64" w:rsidRDefault="00E60CD9" w:rsidP="00165B4D">
                  <w:pPr>
                    <w:pStyle w:val="Default"/>
                    <w:jc w:val="both"/>
                    <w:rPr>
                      <w:ins w:id="1791" w:author="AutoBVT" w:date="2018-06-12T13:57:00Z"/>
                      <w:del w:id="1792" w:author="telink" w:date="2018-06-26T09:52:00Z"/>
                      <w:rFonts w:asciiTheme="minorHAnsi" w:hAnsiTheme="minorHAnsi" w:cstheme="minorHAnsi"/>
                      <w:sz w:val="20"/>
                      <w:szCs w:val="20"/>
                    </w:rPr>
                  </w:pPr>
                  <w:ins w:id="1793" w:author="AutoBVT" w:date="2018-06-12T13:57:00Z">
                    <w:del w:id="1794" w:author="telink" w:date="2018-06-26T09:52:00Z">
                      <w:r w:rsidDel="00CE3B64">
                        <w:rPr>
                          <w:rFonts w:asciiTheme="minorHAnsi" w:hAnsiTheme="minorHAnsi" w:cstheme="minorHAnsi" w:hint="eastAsia"/>
                          <w:sz w:val="20"/>
                          <w:szCs w:val="20"/>
                        </w:rPr>
                        <w:delText>dstAddr</w:delText>
                      </w:r>
                    </w:del>
                  </w:ins>
                </w:p>
              </w:tc>
              <w:tc>
                <w:tcPr>
                  <w:tcW w:w="2376" w:type="dxa"/>
                </w:tcPr>
                <w:p w:rsidR="00E60CD9" w:rsidRPr="00292B9E" w:rsidDel="00CE3B64" w:rsidRDefault="00E60CD9" w:rsidP="00165B4D">
                  <w:pPr>
                    <w:pStyle w:val="Default"/>
                    <w:jc w:val="both"/>
                    <w:rPr>
                      <w:ins w:id="1795" w:author="AutoBVT" w:date="2018-06-12T13:57:00Z"/>
                      <w:del w:id="1796" w:author="telink" w:date="2018-06-26T09:52:00Z"/>
                      <w:rFonts w:asciiTheme="minorHAnsi" w:hAnsiTheme="minorHAnsi" w:cstheme="minorHAnsi"/>
                      <w:sz w:val="20"/>
                      <w:szCs w:val="20"/>
                    </w:rPr>
                  </w:pPr>
                  <w:ins w:id="1797" w:author="AutoBVT" w:date="2018-06-12T13:57:00Z">
                    <w:del w:id="1798" w:author="telink" w:date="2018-06-26T09:52:00Z">
                      <w:r w:rsidRPr="00292B9E" w:rsidDel="00CE3B64">
                        <w:rPr>
                          <w:rFonts w:asciiTheme="minorHAnsi" w:hAnsiTheme="minorHAnsi" w:cstheme="minorHAnsi"/>
                          <w:sz w:val="20"/>
                          <w:szCs w:val="20"/>
                        </w:rPr>
                        <w:delText xml:space="preserve">  StartIndex</w:delText>
                      </w:r>
                    </w:del>
                  </w:ins>
                </w:p>
              </w:tc>
            </w:tr>
            <w:tr w:rsidR="00E60CD9" w:rsidRPr="00292B9E" w:rsidDel="00CE3B64" w:rsidTr="00165B4D">
              <w:trPr>
                <w:trHeight w:val="359"/>
                <w:ins w:id="1799" w:author="AutoBVT" w:date="2018-06-12T13:57:00Z"/>
                <w:del w:id="1800" w:author="telink" w:date="2018-06-26T09:52:00Z"/>
              </w:trPr>
              <w:tc>
                <w:tcPr>
                  <w:tcW w:w="2376" w:type="dxa"/>
                </w:tcPr>
                <w:p w:rsidR="00E60CD9" w:rsidRPr="00292B9E" w:rsidDel="00CE3B64" w:rsidRDefault="00E60CD9" w:rsidP="00165B4D">
                  <w:pPr>
                    <w:rPr>
                      <w:ins w:id="1801" w:author="AutoBVT" w:date="2018-06-12T13:57:00Z"/>
                      <w:del w:id="1802" w:author="telink" w:date="2018-06-26T09:52:00Z"/>
                      <w:rFonts w:cstheme="minorHAnsi"/>
                      <w:iCs/>
                      <w:color w:val="000000" w:themeColor="text1"/>
                      <w:kern w:val="0"/>
                      <w:sz w:val="20"/>
                      <w:szCs w:val="20"/>
                    </w:rPr>
                  </w:pPr>
                  <w:ins w:id="1803" w:author="AutoBVT" w:date="2018-06-12T13:57:00Z">
                    <w:del w:id="1804" w:author="telink" w:date="2018-06-26T09:52:00Z">
                      <w:r w:rsidDel="00CE3B64">
                        <w:rPr>
                          <w:rFonts w:cstheme="minorHAnsi" w:hint="eastAsia"/>
                          <w:iCs/>
                          <w:color w:val="000000" w:themeColor="text1"/>
                          <w:kern w:val="0"/>
                          <w:sz w:val="20"/>
                          <w:szCs w:val="20"/>
                        </w:rPr>
                        <w:delText>2Bytes</w:delText>
                      </w:r>
                    </w:del>
                  </w:ins>
                </w:p>
              </w:tc>
              <w:tc>
                <w:tcPr>
                  <w:tcW w:w="2376" w:type="dxa"/>
                </w:tcPr>
                <w:p w:rsidR="00E60CD9" w:rsidRPr="00292B9E" w:rsidDel="00CE3B64" w:rsidRDefault="00E60CD9" w:rsidP="00165B4D">
                  <w:pPr>
                    <w:rPr>
                      <w:ins w:id="1805" w:author="AutoBVT" w:date="2018-06-12T13:57:00Z"/>
                      <w:del w:id="1806" w:author="telink" w:date="2018-06-26T09:52:00Z"/>
                      <w:rFonts w:cstheme="minorHAnsi"/>
                      <w:iCs/>
                      <w:color w:val="000000" w:themeColor="text1"/>
                      <w:kern w:val="0"/>
                      <w:sz w:val="20"/>
                      <w:szCs w:val="20"/>
                    </w:rPr>
                  </w:pPr>
                  <w:ins w:id="1807" w:author="AutoBVT" w:date="2018-06-12T13:57:00Z">
                    <w:del w:id="1808" w:author="telink" w:date="2018-06-26T09:52:00Z">
                      <w:r w:rsidRPr="00292B9E" w:rsidDel="00CE3B64">
                        <w:rPr>
                          <w:rFonts w:cstheme="minorHAnsi"/>
                          <w:iCs/>
                          <w:color w:val="000000" w:themeColor="text1"/>
                          <w:kern w:val="0"/>
                          <w:sz w:val="20"/>
                          <w:szCs w:val="20"/>
                        </w:rPr>
                        <w:delText xml:space="preserve">    </w:delText>
                      </w:r>
                      <w:r w:rsidRPr="00292B9E" w:rsidDel="00CE3B64">
                        <w:rPr>
                          <w:rFonts w:cstheme="minorHAnsi" w:hint="eastAsia"/>
                          <w:iCs/>
                          <w:color w:val="000000" w:themeColor="text1"/>
                          <w:kern w:val="0"/>
                          <w:sz w:val="20"/>
                          <w:szCs w:val="20"/>
                        </w:rPr>
                        <w:delText>1</w:delText>
                      </w:r>
                      <w:r w:rsidRPr="00292B9E" w:rsidDel="00CE3B64">
                        <w:rPr>
                          <w:rFonts w:cstheme="minorHAnsi"/>
                          <w:iCs/>
                          <w:color w:val="000000" w:themeColor="text1"/>
                          <w:kern w:val="0"/>
                          <w:sz w:val="20"/>
                          <w:szCs w:val="20"/>
                        </w:rPr>
                        <w:delText>Byte</w:delText>
                      </w:r>
                    </w:del>
                  </w:ins>
                </w:p>
              </w:tc>
            </w:tr>
          </w:tbl>
          <w:p w:rsidR="00E60CD9" w:rsidRPr="00292B9E" w:rsidDel="00CE3B64" w:rsidRDefault="00E60CD9" w:rsidP="00165B4D">
            <w:pPr>
              <w:rPr>
                <w:ins w:id="1809" w:author="AutoBVT" w:date="2018-06-12T13:57:00Z"/>
                <w:del w:id="1810" w:author="telink" w:date="2018-06-26T09:52:00Z"/>
                <w:rFonts w:cstheme="minorHAnsi"/>
                <w:b/>
                <w:iCs/>
                <w:color w:val="000000" w:themeColor="text1"/>
                <w:sz w:val="20"/>
                <w:szCs w:val="20"/>
              </w:rPr>
            </w:pPr>
          </w:p>
          <w:p w:rsidR="00E60CD9" w:rsidRPr="00292B9E" w:rsidDel="00CE3B64" w:rsidRDefault="00E60CD9" w:rsidP="00165B4D">
            <w:pPr>
              <w:rPr>
                <w:ins w:id="1811" w:author="AutoBVT" w:date="2018-06-12T13:57:00Z"/>
                <w:del w:id="1812" w:author="telink" w:date="2018-06-26T09:52:00Z"/>
                <w:rFonts w:cstheme="minorHAnsi"/>
                <w:b/>
                <w:iCs/>
                <w:color w:val="000000" w:themeColor="text1"/>
                <w:sz w:val="20"/>
                <w:szCs w:val="20"/>
              </w:rPr>
            </w:pPr>
          </w:p>
          <w:p w:rsidR="00E60CD9" w:rsidDel="00CE3B64" w:rsidRDefault="00E60CD9" w:rsidP="00165B4D">
            <w:pPr>
              <w:rPr>
                <w:ins w:id="1813" w:author="AutoBVT" w:date="2018-06-12T13:57:00Z"/>
                <w:del w:id="1814" w:author="telink" w:date="2018-06-26T09:52:00Z"/>
                <w:rFonts w:cstheme="minorHAnsi"/>
                <w:b/>
                <w:iCs/>
                <w:color w:val="000000" w:themeColor="text1"/>
                <w:sz w:val="20"/>
                <w:szCs w:val="20"/>
              </w:rPr>
            </w:pPr>
          </w:p>
          <w:p w:rsidR="00E60CD9" w:rsidRPr="001B6C01" w:rsidDel="00CE3B64" w:rsidRDefault="00E60CD9" w:rsidP="00165B4D">
            <w:pPr>
              <w:pStyle w:val="Default"/>
              <w:jc w:val="both"/>
              <w:rPr>
                <w:ins w:id="1815" w:author="AutoBVT" w:date="2018-06-12T13:57:00Z"/>
                <w:del w:id="1816" w:author="telink" w:date="2018-06-26T09:52:00Z"/>
                <w:rFonts w:cstheme="minorHAnsi"/>
                <w:b/>
                <w:iCs/>
                <w:color w:val="000000" w:themeColor="text1"/>
                <w:sz w:val="20"/>
                <w:szCs w:val="20"/>
              </w:rPr>
            </w:pPr>
            <w:ins w:id="1817" w:author="AutoBVT" w:date="2018-06-12T13:57:00Z">
              <w:del w:id="1818" w:author="telink" w:date="2018-06-26T09:52:00Z">
                <w:r w:rsidDel="00CE3B64">
                  <w:rPr>
                    <w:rFonts w:cstheme="minorHAnsi" w:hint="eastAsia"/>
                    <w:i/>
                    <w:iCs/>
                    <w:color w:val="000000" w:themeColor="text1"/>
                    <w:sz w:val="20"/>
                    <w:szCs w:val="20"/>
                  </w:rPr>
                  <w:delText>dst</w:delText>
                </w:r>
                <w:r w:rsidRPr="0024268F" w:rsidDel="00CE3B64">
                  <w:rPr>
                    <w:rFonts w:cstheme="minorHAnsi" w:hint="eastAsia"/>
                    <w:i/>
                    <w:iCs/>
                    <w:color w:val="000000" w:themeColor="text1"/>
                    <w:sz w:val="20"/>
                    <w:szCs w:val="20"/>
                  </w:rPr>
                  <w:delText>Addr</w:delText>
                </w:r>
                <w:r w:rsidDel="00CE3B64">
                  <w:rPr>
                    <w:rFonts w:hint="eastAsia"/>
                    <w:i/>
                    <w:sz w:val="20"/>
                    <w:szCs w:val="20"/>
                  </w:rPr>
                  <w:delText xml:space="preserve">:   </w:delText>
                </w:r>
                <w:r w:rsidDel="00CE3B64">
                  <w:rPr>
                    <w:rFonts w:hint="eastAsia"/>
                    <w:sz w:val="20"/>
                    <w:szCs w:val="20"/>
                  </w:rPr>
                  <w:delText xml:space="preserve">the address this command will be send to, </w:delText>
                </w:r>
                <w:r w:rsidRPr="005635D6" w:rsidDel="00CE3B64">
                  <w:rPr>
                    <w:sz w:val="20"/>
                    <w:szCs w:val="20"/>
                  </w:rPr>
                  <w:delText>shall be unicast</w:delText>
                </w:r>
                <w:r w:rsidDel="00CE3B64">
                  <w:rPr>
                    <w:rFonts w:hint="eastAsia"/>
                    <w:sz w:val="20"/>
                    <w:szCs w:val="20"/>
                  </w:rPr>
                  <w:delText>.</w:delText>
                </w:r>
              </w:del>
            </w:ins>
          </w:p>
          <w:p w:rsidR="00E60CD9" w:rsidRPr="00292B9E" w:rsidDel="00CE3B64" w:rsidRDefault="00E60CD9" w:rsidP="00165B4D">
            <w:pPr>
              <w:rPr>
                <w:ins w:id="1819" w:author="AutoBVT" w:date="2018-06-12T13:57:00Z"/>
                <w:del w:id="1820" w:author="telink" w:date="2018-06-26T09:52:00Z"/>
                <w:sz w:val="20"/>
                <w:szCs w:val="20"/>
              </w:rPr>
            </w:pPr>
            <w:ins w:id="1821" w:author="AutoBVT" w:date="2018-06-12T13:57:00Z">
              <w:del w:id="1822" w:author="telink" w:date="2018-06-26T09:52:00Z">
                <w:r w:rsidRPr="00812747" w:rsidDel="00CE3B64">
                  <w:rPr>
                    <w:rFonts w:cstheme="minorHAnsi"/>
                    <w:i/>
                    <w:sz w:val="20"/>
                    <w:szCs w:val="20"/>
                  </w:rPr>
                  <w:delText>StartIndex</w:delText>
                </w:r>
                <w:r w:rsidRPr="00292B9E" w:rsidDel="00CE3B64">
                  <w:rPr>
                    <w:rFonts w:cstheme="minorHAnsi" w:hint="eastAsia"/>
                    <w:sz w:val="20"/>
                    <w:szCs w:val="20"/>
                  </w:rPr>
                  <w:delText xml:space="preserve">:  </w:delText>
                </w:r>
                <w:r w:rsidRPr="00292B9E" w:rsidDel="00CE3B64">
                  <w:rPr>
                    <w:sz w:val="20"/>
                    <w:szCs w:val="20"/>
                  </w:rPr>
                  <w:delText xml:space="preserve">Starting Index for the requested elements of the Neighbor Table </w:delText>
                </w:r>
              </w:del>
            </w:ins>
          </w:p>
          <w:p w:rsidR="00E60CD9" w:rsidRPr="00292B9E" w:rsidDel="00CE3B64" w:rsidRDefault="00E60CD9" w:rsidP="00165B4D">
            <w:pPr>
              <w:autoSpaceDE w:val="0"/>
              <w:autoSpaceDN w:val="0"/>
              <w:adjustRightInd w:val="0"/>
              <w:jc w:val="left"/>
              <w:rPr>
                <w:ins w:id="1823" w:author="AutoBVT" w:date="2018-06-12T13:57:00Z"/>
                <w:del w:id="1824" w:author="telink" w:date="2018-06-26T09:52:00Z"/>
                <w:rFonts w:cstheme="minorHAnsi"/>
                <w:b/>
                <w:sz w:val="20"/>
                <w:szCs w:val="20"/>
              </w:rPr>
            </w:pPr>
            <w:ins w:id="1825" w:author="AutoBVT" w:date="2018-06-12T13:57:00Z">
              <w:del w:id="1826" w:author="telink" w:date="2018-06-26T09:52:00Z">
                <w:r w:rsidRPr="00292B9E" w:rsidDel="00CE3B64">
                  <w:rPr>
                    <w:rFonts w:cstheme="minorHAnsi" w:hint="eastAsia"/>
                    <w:b/>
                    <w:iCs/>
                    <w:color w:val="000000" w:themeColor="text1"/>
                    <w:kern w:val="0"/>
                    <w:sz w:val="20"/>
                    <w:szCs w:val="20"/>
                  </w:rPr>
                  <w:delText xml:space="preserve">packet format:  </w:delText>
                </w:r>
                <w:r w:rsidRPr="00292B9E" w:rsidDel="00CE3B64">
                  <w:rPr>
                    <w:b/>
                  </w:rPr>
                  <w:delText xml:space="preserve">55 00 </w:delText>
                </w:r>
                <w:r w:rsidRPr="00292B9E" w:rsidDel="00CE3B64">
                  <w:rPr>
                    <w:rFonts w:hint="eastAsia"/>
                    <w:b/>
                  </w:rPr>
                  <w:delText>30</w:delText>
                </w:r>
                <w:r w:rsidRPr="00292B9E" w:rsidDel="00CE3B64">
                  <w:rPr>
                    <w:b/>
                  </w:rPr>
                  <w:delText xml:space="preserve"> </w:delText>
                </w:r>
                <w:r w:rsidRPr="00292B9E" w:rsidDel="00CE3B64">
                  <w:rPr>
                    <w:rFonts w:hint="eastAsia"/>
                    <w:b/>
                  </w:rPr>
                  <w:delText>00 0</w:delText>
                </w:r>
                <w:r w:rsidDel="00CE3B64">
                  <w:rPr>
                    <w:rFonts w:hint="eastAsia"/>
                    <w:b/>
                  </w:rPr>
                  <w:delText>3</w:delText>
                </w:r>
                <w:r w:rsidRPr="00292B9E" w:rsidDel="00CE3B64">
                  <w:rPr>
                    <w:b/>
                  </w:rPr>
                  <w:delText xml:space="preserve"> </w:delText>
                </w:r>
                <w:r w:rsidRPr="00292B9E" w:rsidDel="00CE3B64">
                  <w:rPr>
                    <w:rFonts w:hint="eastAsia"/>
                    <w:b/>
                  </w:rPr>
                  <w:delText xml:space="preserve">00 </w:delText>
                </w:r>
                <w:r w:rsidDel="00CE3B64">
                  <w:rPr>
                    <w:rFonts w:cstheme="minorHAnsi" w:hint="eastAsia"/>
                    <w:sz w:val="20"/>
                    <w:szCs w:val="20"/>
                  </w:rPr>
                  <w:delText>dstAddr[1-0]</w:delText>
                </w:r>
                <w:r w:rsidRPr="00292B9E" w:rsidDel="00CE3B64">
                  <w:rPr>
                    <w:rFonts w:cstheme="minorHAnsi"/>
                    <w:sz w:val="20"/>
                    <w:szCs w:val="20"/>
                  </w:rPr>
                  <w:delText xml:space="preserve"> StartIndex</w:delText>
                </w:r>
                <w:r w:rsidRPr="00292B9E" w:rsidDel="00CE3B64">
                  <w:rPr>
                    <w:rFonts w:cstheme="minorHAnsi" w:hint="eastAsia"/>
                    <w:b/>
                    <w:sz w:val="20"/>
                    <w:szCs w:val="20"/>
                  </w:rPr>
                  <w:delText xml:space="preserve"> AA</w:delText>
                </w:r>
              </w:del>
            </w:ins>
          </w:p>
          <w:p w:rsidR="00E60CD9" w:rsidRPr="00292B9E" w:rsidDel="00CE3B64" w:rsidRDefault="00E60CD9" w:rsidP="00165B4D">
            <w:pPr>
              <w:rPr>
                <w:ins w:id="1827" w:author="AutoBVT" w:date="2018-06-12T13:57:00Z"/>
                <w:del w:id="1828" w:author="telink" w:date="2018-06-26T09:55:00Z"/>
                <w:rFonts w:cstheme="minorHAnsi"/>
                <w:b/>
                <w:iCs/>
                <w:color w:val="000000" w:themeColor="text1"/>
                <w:sz w:val="20"/>
                <w:szCs w:val="20"/>
              </w:rPr>
            </w:pPr>
          </w:p>
          <w:p w:rsidR="00E60CD9" w:rsidRPr="00292B9E" w:rsidDel="00FD1AA9" w:rsidRDefault="00E60CD9" w:rsidP="00165B4D">
            <w:pPr>
              <w:rPr>
                <w:ins w:id="1829" w:author="AutoBVT" w:date="2018-06-12T13:57:00Z"/>
                <w:del w:id="1830" w:author="telink" w:date="2018-06-26T10:47:00Z"/>
                <w:rFonts w:cstheme="minorHAnsi"/>
                <w:b/>
                <w:iCs/>
                <w:color w:val="000000" w:themeColor="text1"/>
                <w:sz w:val="20"/>
                <w:szCs w:val="20"/>
              </w:rPr>
            </w:pPr>
            <w:ins w:id="1831" w:author="AutoBVT" w:date="2018-06-12T13:57:00Z">
              <w:del w:id="1832" w:author="telink" w:date="2018-06-26T09:55:00Z">
                <w:r w:rsidDel="00CE3B64">
                  <w:rPr>
                    <w:rStyle w:val="fontstyle01"/>
                    <w:rFonts w:cstheme="minorHAnsi" w:hint="eastAsia"/>
                    <w:b/>
                  </w:rPr>
                  <w:delText>2</w:delText>
                </w:r>
                <w:r w:rsidRPr="00292B9E" w:rsidDel="00CE3B64">
                  <w:rPr>
                    <w:rStyle w:val="fontstyle01"/>
                    <w:rFonts w:cstheme="minorHAnsi" w:hint="eastAsia"/>
                    <w:b/>
                  </w:rPr>
                  <w:delText>.2.2.</w:delText>
                </w:r>
                <w:r w:rsidDel="00CE3B64">
                  <w:rPr>
                    <w:rStyle w:val="fontstyle01"/>
                    <w:rFonts w:cstheme="minorHAnsi" w:hint="eastAsia"/>
                    <w:b/>
                  </w:rPr>
                  <w:delText>9</w:delText>
                </w:r>
                <w:r w:rsidRPr="00292B9E" w:rsidDel="00CE3B64">
                  <w:rPr>
                    <w:rStyle w:val="fontstyle01"/>
                    <w:rFonts w:cstheme="minorHAnsi" w:hint="eastAsia"/>
                    <w:b/>
                  </w:rPr>
                  <w:tab/>
                </w:r>
                <w:r w:rsidRPr="00292B9E" w:rsidDel="00CE3B64">
                  <w:rPr>
                    <w:rStyle w:val="fontstyle01"/>
                    <w:rFonts w:cstheme="minorHAnsi"/>
                    <w:b/>
                  </w:rPr>
                  <w:delText>ZBHCI_CMD_</w:delText>
                </w:r>
                <w:r w:rsidRPr="00292B9E" w:rsidDel="00CE3B64">
                  <w:rPr>
                    <w:rStyle w:val="fontstyle01"/>
                    <w:rFonts w:cstheme="minorHAnsi" w:hint="eastAsia"/>
                    <w:b/>
                  </w:rPr>
                  <w:delText>MGMT_BIND_REQ</w:delText>
                </w:r>
              </w:del>
              <w:del w:id="1833" w:author="telink" w:date="2018-06-26T10:47:00Z">
                <w:r w:rsidRPr="00292B9E" w:rsidDel="00FD1AA9">
                  <w:rPr>
                    <w:rFonts w:cstheme="minorHAnsi"/>
                    <w:b/>
                    <w:iCs/>
                    <w:color w:val="000000" w:themeColor="text1"/>
                    <w:sz w:val="20"/>
                    <w:szCs w:val="20"/>
                  </w:rPr>
                  <w:tab/>
                </w:r>
              </w:del>
            </w:ins>
          </w:p>
          <w:tbl>
            <w:tblPr>
              <w:tblStyle w:val="ab"/>
              <w:tblpPr w:leftFromText="180" w:rightFromText="180" w:vertAnchor="text" w:horzAnchor="margin" w:tblpX="1242" w:tblpY="108"/>
              <w:tblW w:w="0" w:type="auto"/>
              <w:tblLayout w:type="fixed"/>
              <w:tblLook w:val="04A0" w:firstRow="1" w:lastRow="0" w:firstColumn="1" w:lastColumn="0" w:noHBand="0" w:noVBand="1"/>
            </w:tblPr>
            <w:tblGrid>
              <w:gridCol w:w="2376"/>
              <w:gridCol w:w="2376"/>
            </w:tblGrid>
            <w:tr w:rsidR="00E60CD9" w:rsidRPr="00292B9E" w:rsidDel="00CE3B64" w:rsidTr="00165B4D">
              <w:trPr>
                <w:ins w:id="1834" w:author="AutoBVT" w:date="2018-06-12T13:57:00Z"/>
                <w:del w:id="1835" w:author="telink" w:date="2018-06-26T09:55:00Z"/>
              </w:trPr>
              <w:tc>
                <w:tcPr>
                  <w:tcW w:w="2376" w:type="dxa"/>
                </w:tcPr>
                <w:p w:rsidR="00E60CD9" w:rsidRPr="00292B9E" w:rsidDel="00CE3B64" w:rsidRDefault="00E60CD9" w:rsidP="00165B4D">
                  <w:pPr>
                    <w:pStyle w:val="Default"/>
                    <w:jc w:val="both"/>
                    <w:rPr>
                      <w:ins w:id="1836" w:author="AutoBVT" w:date="2018-06-12T13:57:00Z"/>
                      <w:del w:id="1837" w:author="telink" w:date="2018-06-26T09:55:00Z"/>
                      <w:rFonts w:asciiTheme="minorHAnsi" w:hAnsiTheme="minorHAnsi" w:cstheme="minorHAnsi"/>
                      <w:sz w:val="20"/>
                      <w:szCs w:val="20"/>
                    </w:rPr>
                  </w:pPr>
                  <w:ins w:id="1838" w:author="AutoBVT" w:date="2018-06-12T13:57:00Z">
                    <w:del w:id="1839" w:author="telink" w:date="2018-06-26T09:55:00Z">
                      <w:r w:rsidDel="00CE3B64">
                        <w:rPr>
                          <w:rFonts w:asciiTheme="minorHAnsi" w:hAnsiTheme="minorHAnsi" w:cstheme="minorHAnsi" w:hint="eastAsia"/>
                          <w:sz w:val="20"/>
                          <w:szCs w:val="20"/>
                        </w:rPr>
                        <w:delText>dstAddr</w:delText>
                      </w:r>
                    </w:del>
                  </w:ins>
                </w:p>
              </w:tc>
              <w:tc>
                <w:tcPr>
                  <w:tcW w:w="2376" w:type="dxa"/>
                </w:tcPr>
                <w:p w:rsidR="00E60CD9" w:rsidRPr="00292B9E" w:rsidDel="00CE3B64" w:rsidRDefault="00E60CD9" w:rsidP="00165B4D">
                  <w:pPr>
                    <w:pStyle w:val="Default"/>
                    <w:jc w:val="both"/>
                    <w:rPr>
                      <w:ins w:id="1840" w:author="AutoBVT" w:date="2018-06-12T13:57:00Z"/>
                      <w:del w:id="1841" w:author="telink" w:date="2018-06-26T09:55:00Z"/>
                      <w:rFonts w:asciiTheme="minorHAnsi" w:hAnsiTheme="minorHAnsi" w:cstheme="minorHAnsi"/>
                      <w:sz w:val="20"/>
                      <w:szCs w:val="20"/>
                    </w:rPr>
                  </w:pPr>
                  <w:ins w:id="1842" w:author="AutoBVT" w:date="2018-06-12T13:57:00Z">
                    <w:del w:id="1843" w:author="telink" w:date="2018-06-26T09:55:00Z">
                      <w:r w:rsidRPr="00292B9E" w:rsidDel="00CE3B64">
                        <w:rPr>
                          <w:rFonts w:asciiTheme="minorHAnsi" w:hAnsiTheme="minorHAnsi" w:cstheme="minorHAnsi"/>
                          <w:sz w:val="20"/>
                          <w:szCs w:val="20"/>
                        </w:rPr>
                        <w:delText xml:space="preserve">  StartIndex</w:delText>
                      </w:r>
                    </w:del>
                  </w:ins>
                </w:p>
              </w:tc>
            </w:tr>
            <w:tr w:rsidR="00E60CD9" w:rsidRPr="00292B9E" w:rsidDel="00CE3B64" w:rsidTr="00165B4D">
              <w:trPr>
                <w:trHeight w:val="359"/>
                <w:ins w:id="1844" w:author="AutoBVT" w:date="2018-06-12T13:57:00Z"/>
                <w:del w:id="1845" w:author="telink" w:date="2018-06-26T09:55:00Z"/>
              </w:trPr>
              <w:tc>
                <w:tcPr>
                  <w:tcW w:w="2376" w:type="dxa"/>
                </w:tcPr>
                <w:p w:rsidR="00E60CD9" w:rsidRPr="00292B9E" w:rsidDel="00CE3B64" w:rsidRDefault="00E60CD9" w:rsidP="00165B4D">
                  <w:pPr>
                    <w:rPr>
                      <w:ins w:id="1846" w:author="AutoBVT" w:date="2018-06-12T13:57:00Z"/>
                      <w:del w:id="1847" w:author="telink" w:date="2018-06-26T09:55:00Z"/>
                      <w:rFonts w:cstheme="minorHAnsi"/>
                      <w:iCs/>
                      <w:color w:val="000000" w:themeColor="text1"/>
                      <w:kern w:val="0"/>
                      <w:sz w:val="20"/>
                      <w:szCs w:val="20"/>
                    </w:rPr>
                  </w:pPr>
                  <w:ins w:id="1848" w:author="AutoBVT" w:date="2018-06-12T13:57:00Z">
                    <w:del w:id="1849" w:author="telink" w:date="2018-06-26T09:55:00Z">
                      <w:r w:rsidDel="00CE3B64">
                        <w:rPr>
                          <w:rFonts w:cstheme="minorHAnsi" w:hint="eastAsia"/>
                          <w:iCs/>
                          <w:color w:val="000000" w:themeColor="text1"/>
                          <w:kern w:val="0"/>
                          <w:sz w:val="20"/>
                          <w:szCs w:val="20"/>
                        </w:rPr>
                        <w:delText>2Bytes</w:delText>
                      </w:r>
                    </w:del>
                  </w:ins>
                </w:p>
              </w:tc>
              <w:tc>
                <w:tcPr>
                  <w:tcW w:w="2376" w:type="dxa"/>
                </w:tcPr>
                <w:p w:rsidR="00E60CD9" w:rsidRPr="00292B9E" w:rsidDel="00CE3B64" w:rsidRDefault="00E60CD9" w:rsidP="00165B4D">
                  <w:pPr>
                    <w:rPr>
                      <w:ins w:id="1850" w:author="AutoBVT" w:date="2018-06-12T13:57:00Z"/>
                      <w:del w:id="1851" w:author="telink" w:date="2018-06-26T09:55:00Z"/>
                      <w:rFonts w:cstheme="minorHAnsi"/>
                      <w:iCs/>
                      <w:color w:val="000000" w:themeColor="text1"/>
                      <w:kern w:val="0"/>
                      <w:sz w:val="20"/>
                      <w:szCs w:val="20"/>
                    </w:rPr>
                  </w:pPr>
                  <w:ins w:id="1852" w:author="AutoBVT" w:date="2018-06-12T13:57:00Z">
                    <w:del w:id="1853" w:author="telink" w:date="2018-06-26T09:55:00Z">
                      <w:r w:rsidRPr="00292B9E" w:rsidDel="00CE3B64">
                        <w:rPr>
                          <w:rFonts w:cstheme="minorHAnsi"/>
                          <w:iCs/>
                          <w:color w:val="000000" w:themeColor="text1"/>
                          <w:kern w:val="0"/>
                          <w:sz w:val="20"/>
                          <w:szCs w:val="20"/>
                        </w:rPr>
                        <w:delText xml:space="preserve">    </w:delText>
                      </w:r>
                      <w:r w:rsidRPr="00292B9E" w:rsidDel="00CE3B64">
                        <w:rPr>
                          <w:rFonts w:cstheme="minorHAnsi" w:hint="eastAsia"/>
                          <w:iCs/>
                          <w:color w:val="000000" w:themeColor="text1"/>
                          <w:kern w:val="0"/>
                          <w:sz w:val="20"/>
                          <w:szCs w:val="20"/>
                        </w:rPr>
                        <w:delText>1</w:delText>
                      </w:r>
                      <w:r w:rsidRPr="00292B9E" w:rsidDel="00CE3B64">
                        <w:rPr>
                          <w:rFonts w:cstheme="minorHAnsi"/>
                          <w:iCs/>
                          <w:color w:val="000000" w:themeColor="text1"/>
                          <w:kern w:val="0"/>
                          <w:sz w:val="20"/>
                          <w:szCs w:val="20"/>
                        </w:rPr>
                        <w:delText>Byte</w:delText>
                      </w:r>
                    </w:del>
                  </w:ins>
                </w:p>
              </w:tc>
            </w:tr>
          </w:tbl>
          <w:p w:rsidR="00E60CD9" w:rsidRPr="00292B9E" w:rsidDel="00CE3B64" w:rsidRDefault="00E60CD9" w:rsidP="00165B4D">
            <w:pPr>
              <w:rPr>
                <w:ins w:id="1854" w:author="AutoBVT" w:date="2018-06-12T13:57:00Z"/>
                <w:del w:id="1855" w:author="telink" w:date="2018-06-26T09:55:00Z"/>
                <w:rFonts w:cstheme="minorHAnsi"/>
                <w:b/>
                <w:iCs/>
                <w:color w:val="000000" w:themeColor="text1"/>
                <w:sz w:val="20"/>
                <w:szCs w:val="20"/>
              </w:rPr>
            </w:pPr>
          </w:p>
          <w:p w:rsidR="00E60CD9" w:rsidRPr="00292B9E" w:rsidDel="00CE3B64" w:rsidRDefault="00E60CD9" w:rsidP="00165B4D">
            <w:pPr>
              <w:rPr>
                <w:ins w:id="1856" w:author="AutoBVT" w:date="2018-06-12T13:57:00Z"/>
                <w:del w:id="1857" w:author="telink" w:date="2018-06-26T09:55:00Z"/>
                <w:rFonts w:cstheme="minorHAnsi"/>
                <w:b/>
                <w:iCs/>
                <w:color w:val="000000" w:themeColor="text1"/>
                <w:sz w:val="20"/>
                <w:szCs w:val="20"/>
              </w:rPr>
            </w:pPr>
          </w:p>
          <w:p w:rsidR="00E60CD9" w:rsidDel="00CE3B64" w:rsidRDefault="00E60CD9" w:rsidP="00165B4D">
            <w:pPr>
              <w:rPr>
                <w:ins w:id="1858" w:author="AutoBVT" w:date="2018-06-12T13:57:00Z"/>
                <w:del w:id="1859" w:author="telink" w:date="2018-06-26T09:55:00Z"/>
                <w:rFonts w:cstheme="minorHAnsi"/>
                <w:b/>
                <w:iCs/>
                <w:color w:val="000000" w:themeColor="text1"/>
                <w:sz w:val="20"/>
                <w:szCs w:val="20"/>
              </w:rPr>
            </w:pPr>
          </w:p>
          <w:p w:rsidR="00E60CD9" w:rsidRPr="00292B9E" w:rsidDel="00CE3B64" w:rsidRDefault="00E60CD9" w:rsidP="00165B4D">
            <w:pPr>
              <w:rPr>
                <w:ins w:id="1860" w:author="AutoBVT" w:date="2018-06-12T13:57:00Z"/>
                <w:del w:id="1861" w:author="telink" w:date="2018-06-26T09:54:00Z"/>
                <w:rFonts w:cstheme="minorHAnsi"/>
                <w:b/>
                <w:iCs/>
                <w:color w:val="000000" w:themeColor="text1"/>
                <w:sz w:val="20"/>
                <w:szCs w:val="20"/>
              </w:rPr>
            </w:pPr>
            <w:ins w:id="1862" w:author="AutoBVT" w:date="2018-06-12T13:57:00Z">
              <w:del w:id="1863" w:author="telink" w:date="2018-06-26T09:54:00Z">
                <w:r w:rsidDel="00CE3B64">
                  <w:rPr>
                    <w:rFonts w:cstheme="minorHAnsi" w:hint="eastAsia"/>
                    <w:i/>
                    <w:iCs/>
                    <w:color w:val="000000" w:themeColor="text1"/>
                    <w:sz w:val="20"/>
                    <w:szCs w:val="20"/>
                  </w:rPr>
                  <w:delText>dst</w:delText>
                </w:r>
                <w:r w:rsidRPr="0024268F" w:rsidDel="00CE3B64">
                  <w:rPr>
                    <w:rFonts w:cstheme="minorHAnsi" w:hint="eastAsia"/>
                    <w:i/>
                    <w:iCs/>
                    <w:color w:val="000000" w:themeColor="text1"/>
                    <w:kern w:val="0"/>
                    <w:sz w:val="20"/>
                    <w:szCs w:val="20"/>
                  </w:rPr>
                  <w:delText>Addr</w:delText>
                </w:r>
                <w:r w:rsidDel="00CE3B64">
                  <w:rPr>
                    <w:rFonts w:hint="eastAsia"/>
                    <w:i/>
                    <w:sz w:val="20"/>
                    <w:szCs w:val="20"/>
                  </w:rPr>
                  <w:delText xml:space="preserve">:   </w:delText>
                </w:r>
                <w:r w:rsidDel="00CE3B64">
                  <w:rPr>
                    <w:rFonts w:hint="eastAsia"/>
                    <w:sz w:val="20"/>
                    <w:szCs w:val="20"/>
                  </w:rPr>
                  <w:delText>the address this command will be send to</w:delText>
                </w:r>
              </w:del>
            </w:ins>
          </w:p>
          <w:p w:rsidR="00E60CD9" w:rsidRPr="00292B9E" w:rsidDel="00CE3B64" w:rsidRDefault="00E60CD9" w:rsidP="00165B4D">
            <w:pPr>
              <w:rPr>
                <w:ins w:id="1864" w:author="AutoBVT" w:date="2018-06-12T13:57:00Z"/>
                <w:del w:id="1865" w:author="telink" w:date="2018-06-26T09:54:00Z"/>
                <w:sz w:val="20"/>
                <w:szCs w:val="20"/>
              </w:rPr>
            </w:pPr>
            <w:ins w:id="1866" w:author="AutoBVT" w:date="2018-06-12T13:57:00Z">
              <w:del w:id="1867" w:author="telink" w:date="2018-06-26T09:54:00Z">
                <w:r w:rsidRPr="00234198" w:rsidDel="00CE3B64">
                  <w:rPr>
                    <w:rFonts w:cstheme="minorHAnsi"/>
                    <w:i/>
                    <w:sz w:val="20"/>
                    <w:szCs w:val="20"/>
                  </w:rPr>
                  <w:delText>StartIndex</w:delText>
                </w:r>
                <w:r w:rsidRPr="00234198" w:rsidDel="00CE3B64">
                  <w:rPr>
                    <w:rFonts w:cstheme="minorHAnsi" w:hint="eastAsia"/>
                    <w:i/>
                    <w:sz w:val="20"/>
                    <w:szCs w:val="20"/>
                  </w:rPr>
                  <w:delText>:</w:delText>
                </w:r>
                <w:r w:rsidRPr="00292B9E" w:rsidDel="00CE3B64">
                  <w:rPr>
                    <w:rFonts w:cstheme="minorHAnsi" w:hint="eastAsia"/>
                    <w:sz w:val="20"/>
                    <w:szCs w:val="20"/>
                  </w:rPr>
                  <w:delText xml:space="preserve">  </w:delText>
                </w:r>
                <w:r w:rsidRPr="00292B9E" w:rsidDel="00CE3B64">
                  <w:rPr>
                    <w:sz w:val="20"/>
                    <w:szCs w:val="20"/>
                  </w:rPr>
                  <w:delText xml:space="preserve">Starting Index for the requested elements of the Neighbor Table </w:delText>
                </w:r>
              </w:del>
            </w:ins>
          </w:p>
          <w:p w:rsidR="00E60CD9" w:rsidRPr="00292B9E" w:rsidDel="00CE3B64" w:rsidRDefault="00E60CD9" w:rsidP="00165B4D">
            <w:pPr>
              <w:autoSpaceDE w:val="0"/>
              <w:autoSpaceDN w:val="0"/>
              <w:adjustRightInd w:val="0"/>
              <w:jc w:val="left"/>
              <w:rPr>
                <w:ins w:id="1868" w:author="AutoBVT" w:date="2018-06-12T13:57:00Z"/>
                <w:del w:id="1869" w:author="telink" w:date="2018-06-26T09:54:00Z"/>
                <w:rFonts w:cstheme="minorHAnsi"/>
                <w:b/>
                <w:sz w:val="20"/>
                <w:szCs w:val="20"/>
              </w:rPr>
            </w:pPr>
            <w:ins w:id="1870" w:author="AutoBVT" w:date="2018-06-12T13:57:00Z">
              <w:del w:id="1871" w:author="telink" w:date="2018-06-26T09:54:00Z">
                <w:r w:rsidRPr="00292B9E" w:rsidDel="00CE3B64">
                  <w:rPr>
                    <w:rFonts w:cstheme="minorHAnsi" w:hint="eastAsia"/>
                    <w:b/>
                    <w:iCs/>
                    <w:color w:val="000000" w:themeColor="text1"/>
                    <w:kern w:val="0"/>
                    <w:sz w:val="20"/>
                    <w:szCs w:val="20"/>
                  </w:rPr>
                  <w:delText xml:space="preserve">packet format:  </w:delText>
                </w:r>
                <w:r w:rsidRPr="00292B9E" w:rsidDel="00CE3B64">
                  <w:rPr>
                    <w:b/>
                  </w:rPr>
                  <w:delText xml:space="preserve">55 00 </w:delText>
                </w:r>
                <w:r w:rsidRPr="00292B9E" w:rsidDel="00CE3B64">
                  <w:rPr>
                    <w:rFonts w:hint="eastAsia"/>
                    <w:b/>
                  </w:rPr>
                  <w:delText>31</w:delText>
                </w:r>
                <w:r w:rsidRPr="00292B9E" w:rsidDel="00CE3B64">
                  <w:rPr>
                    <w:b/>
                  </w:rPr>
                  <w:delText xml:space="preserve"> </w:delText>
                </w:r>
                <w:r w:rsidRPr="00292B9E" w:rsidDel="00CE3B64">
                  <w:rPr>
                    <w:rFonts w:hint="eastAsia"/>
                    <w:b/>
                  </w:rPr>
                  <w:delText>00 0</w:delText>
                </w:r>
                <w:r w:rsidDel="00CE3B64">
                  <w:rPr>
                    <w:rFonts w:hint="eastAsia"/>
                    <w:b/>
                  </w:rPr>
                  <w:delText>3</w:delText>
                </w:r>
                <w:r w:rsidRPr="00292B9E" w:rsidDel="00CE3B64">
                  <w:rPr>
                    <w:b/>
                  </w:rPr>
                  <w:delText xml:space="preserve"> </w:delText>
                </w:r>
                <w:r w:rsidRPr="00292B9E" w:rsidDel="00CE3B64">
                  <w:rPr>
                    <w:rFonts w:hint="eastAsia"/>
                    <w:b/>
                  </w:rPr>
                  <w:delText xml:space="preserve">00 </w:delText>
                </w:r>
                <w:r w:rsidDel="00CE3B64">
                  <w:rPr>
                    <w:rFonts w:cstheme="minorHAnsi" w:hint="eastAsia"/>
                    <w:sz w:val="20"/>
                    <w:szCs w:val="20"/>
                  </w:rPr>
                  <w:delText xml:space="preserve">dstAddr[1-0] </w:delText>
                </w:r>
                <w:r w:rsidRPr="00292B9E" w:rsidDel="00CE3B64">
                  <w:rPr>
                    <w:rFonts w:cstheme="minorHAnsi"/>
                    <w:sz w:val="20"/>
                    <w:szCs w:val="20"/>
                  </w:rPr>
                  <w:delText>StartIndex</w:delText>
                </w:r>
                <w:r w:rsidRPr="00292B9E" w:rsidDel="00CE3B64">
                  <w:rPr>
                    <w:rFonts w:cstheme="minorHAnsi" w:hint="eastAsia"/>
                    <w:b/>
                    <w:sz w:val="20"/>
                    <w:szCs w:val="20"/>
                  </w:rPr>
                  <w:delText xml:space="preserve"> AA</w:delText>
                </w:r>
              </w:del>
            </w:ins>
          </w:p>
          <w:p w:rsidR="00E60CD9" w:rsidRPr="00292B9E" w:rsidDel="00FD1AA9" w:rsidRDefault="00E60CD9" w:rsidP="00165B4D">
            <w:pPr>
              <w:rPr>
                <w:ins w:id="1872" w:author="AutoBVT" w:date="2018-06-12T13:57:00Z"/>
                <w:del w:id="1873" w:author="telink" w:date="2018-06-26T10:47:00Z"/>
                <w:b/>
              </w:rPr>
            </w:pPr>
          </w:p>
          <w:p w:rsidR="00E60CD9" w:rsidRPr="00292B9E" w:rsidDel="00FD1AA9" w:rsidRDefault="00E60CD9" w:rsidP="00165B4D">
            <w:pPr>
              <w:rPr>
                <w:ins w:id="1874" w:author="AutoBVT" w:date="2018-06-12T13:57:00Z"/>
                <w:del w:id="1875" w:author="telink" w:date="2018-06-26T10:46:00Z"/>
                <w:rFonts w:cstheme="minorHAnsi"/>
                <w:b/>
                <w:iCs/>
                <w:color w:val="000000" w:themeColor="text1"/>
                <w:sz w:val="20"/>
                <w:szCs w:val="20"/>
              </w:rPr>
            </w:pPr>
            <w:ins w:id="1876" w:author="AutoBVT" w:date="2018-06-12T13:57:00Z">
              <w:del w:id="1877" w:author="telink" w:date="2018-06-26T10:46:00Z">
                <w:r w:rsidDel="00FD1AA9">
                  <w:rPr>
                    <w:rStyle w:val="fontstyle01"/>
                    <w:rFonts w:cstheme="minorHAnsi" w:hint="eastAsia"/>
                    <w:b/>
                  </w:rPr>
                  <w:delText>2</w:delText>
                </w:r>
                <w:r w:rsidRPr="00292B9E" w:rsidDel="00FD1AA9">
                  <w:rPr>
                    <w:rStyle w:val="fontstyle01"/>
                    <w:rFonts w:cstheme="minorHAnsi" w:hint="eastAsia"/>
                    <w:b/>
                  </w:rPr>
                  <w:delText>.2.2.</w:delText>
                </w:r>
                <w:r w:rsidDel="00FD1AA9">
                  <w:rPr>
                    <w:rStyle w:val="fontstyle01"/>
                    <w:rFonts w:cstheme="minorHAnsi" w:hint="eastAsia"/>
                    <w:b/>
                  </w:rPr>
                  <w:delText>10</w:delText>
                </w:r>
                <w:r w:rsidRPr="00292B9E" w:rsidDel="00FD1AA9">
                  <w:rPr>
                    <w:rStyle w:val="fontstyle01"/>
                    <w:rFonts w:cstheme="minorHAnsi" w:hint="eastAsia"/>
                    <w:b/>
                  </w:rPr>
                  <w:tab/>
                </w:r>
                <w:r w:rsidRPr="00292B9E" w:rsidDel="00FD1AA9">
                  <w:rPr>
                    <w:rStyle w:val="fontstyle01"/>
                    <w:rFonts w:cstheme="minorHAnsi"/>
                    <w:b/>
                  </w:rPr>
                  <w:delText>ZBHCI_CMD_</w:delText>
                </w:r>
                <w:r w:rsidRPr="00292B9E" w:rsidDel="00FD1AA9">
                  <w:rPr>
                    <w:rStyle w:val="fontstyle01"/>
                    <w:rFonts w:cstheme="minorHAnsi" w:hint="eastAsia"/>
                    <w:b/>
                  </w:rPr>
                  <w:delText>MGMT_LEAVE_REQ</w:delText>
                </w:r>
                <w:r w:rsidRPr="00292B9E" w:rsidDel="00FD1AA9">
                  <w:rPr>
                    <w:rFonts w:cstheme="minorHAnsi"/>
                    <w:b/>
                    <w:iCs/>
                    <w:color w:val="000000" w:themeColor="text1"/>
                    <w:sz w:val="20"/>
                    <w:szCs w:val="20"/>
                  </w:rPr>
                  <w:tab/>
                </w:r>
              </w:del>
            </w:ins>
          </w:p>
          <w:tbl>
            <w:tblPr>
              <w:tblStyle w:val="ab"/>
              <w:tblpPr w:leftFromText="180" w:rightFromText="180" w:vertAnchor="text" w:horzAnchor="margin" w:tblpY="108"/>
              <w:tblW w:w="7650" w:type="dxa"/>
              <w:tblLayout w:type="fixed"/>
              <w:tblLook w:val="04A0" w:firstRow="1" w:lastRow="0" w:firstColumn="1" w:lastColumn="0" w:noHBand="0" w:noVBand="1"/>
            </w:tblPr>
            <w:tblGrid>
              <w:gridCol w:w="1413"/>
              <w:gridCol w:w="1984"/>
              <w:gridCol w:w="1560"/>
              <w:gridCol w:w="2693"/>
            </w:tblGrid>
            <w:tr w:rsidR="00E60CD9" w:rsidRPr="00292B9E" w:rsidDel="00FD1AA9" w:rsidTr="00165B4D">
              <w:trPr>
                <w:trHeight w:val="300"/>
                <w:ins w:id="1878" w:author="AutoBVT" w:date="2018-06-12T13:57:00Z"/>
                <w:del w:id="1879" w:author="telink" w:date="2018-06-26T10:46:00Z"/>
              </w:trPr>
              <w:tc>
                <w:tcPr>
                  <w:tcW w:w="1413" w:type="dxa"/>
                </w:tcPr>
                <w:p w:rsidR="00E60CD9" w:rsidRPr="00292B9E" w:rsidDel="00FD1AA9" w:rsidRDefault="00E60CD9" w:rsidP="00165B4D">
                  <w:pPr>
                    <w:pStyle w:val="Default"/>
                    <w:jc w:val="both"/>
                    <w:rPr>
                      <w:ins w:id="1880" w:author="AutoBVT" w:date="2018-06-12T13:57:00Z"/>
                      <w:del w:id="1881" w:author="telink" w:date="2018-06-26T10:46:00Z"/>
                      <w:sz w:val="20"/>
                      <w:szCs w:val="20"/>
                    </w:rPr>
                  </w:pPr>
                  <w:ins w:id="1882" w:author="AutoBVT" w:date="2018-06-12T13:57:00Z">
                    <w:del w:id="1883" w:author="telink" w:date="2018-06-26T10:46:00Z">
                      <w:r w:rsidDel="00FD1AA9">
                        <w:rPr>
                          <w:rFonts w:asciiTheme="minorHAnsi" w:hAnsiTheme="minorHAnsi" w:cstheme="minorHAnsi" w:hint="eastAsia"/>
                          <w:sz w:val="20"/>
                          <w:szCs w:val="20"/>
                        </w:rPr>
                        <w:delText>dstAddr</w:delText>
                      </w:r>
                    </w:del>
                  </w:ins>
                </w:p>
              </w:tc>
              <w:tc>
                <w:tcPr>
                  <w:tcW w:w="1984" w:type="dxa"/>
                </w:tcPr>
                <w:p w:rsidR="00E60CD9" w:rsidRPr="00292B9E" w:rsidDel="00FD1AA9" w:rsidRDefault="00E60CD9" w:rsidP="00165B4D">
                  <w:pPr>
                    <w:pStyle w:val="Default"/>
                    <w:jc w:val="both"/>
                    <w:rPr>
                      <w:ins w:id="1884" w:author="AutoBVT" w:date="2018-06-12T13:57:00Z"/>
                      <w:del w:id="1885" w:author="telink" w:date="2018-06-26T10:46:00Z"/>
                      <w:rFonts w:cstheme="minorHAnsi"/>
                      <w:iCs/>
                      <w:color w:val="000000" w:themeColor="text1"/>
                      <w:sz w:val="20"/>
                      <w:szCs w:val="20"/>
                    </w:rPr>
                  </w:pPr>
                  <w:ins w:id="1886" w:author="AutoBVT" w:date="2018-06-12T13:57:00Z">
                    <w:del w:id="1887" w:author="telink" w:date="2018-06-26T10:46:00Z">
                      <w:r w:rsidRPr="00292B9E" w:rsidDel="00FD1AA9">
                        <w:rPr>
                          <w:sz w:val="20"/>
                          <w:szCs w:val="20"/>
                        </w:rPr>
                        <w:delText>Device</w:delText>
                      </w:r>
                      <w:r w:rsidRPr="00292B9E" w:rsidDel="00FD1AA9">
                        <w:rPr>
                          <w:rFonts w:hint="eastAsia"/>
                          <w:sz w:val="20"/>
                          <w:szCs w:val="20"/>
                        </w:rPr>
                        <w:delText>A</w:delText>
                      </w:r>
                      <w:r w:rsidRPr="00292B9E" w:rsidDel="00FD1AA9">
                        <w:rPr>
                          <w:sz w:val="20"/>
                          <w:szCs w:val="20"/>
                        </w:rPr>
                        <w:delText>ddress</w:delText>
                      </w:r>
                    </w:del>
                  </w:ins>
                </w:p>
              </w:tc>
              <w:tc>
                <w:tcPr>
                  <w:tcW w:w="1560" w:type="dxa"/>
                </w:tcPr>
                <w:p w:rsidR="00E60CD9" w:rsidRPr="00292B9E" w:rsidDel="00FD1AA9" w:rsidRDefault="00E60CD9" w:rsidP="00165B4D">
                  <w:pPr>
                    <w:pStyle w:val="Default"/>
                    <w:jc w:val="both"/>
                    <w:rPr>
                      <w:ins w:id="1888" w:author="AutoBVT" w:date="2018-06-12T13:57:00Z"/>
                      <w:del w:id="1889" w:author="telink" w:date="2018-06-26T10:46:00Z"/>
                      <w:sz w:val="20"/>
                      <w:szCs w:val="20"/>
                    </w:rPr>
                  </w:pPr>
                  <w:ins w:id="1890" w:author="AutoBVT" w:date="2018-06-12T13:57:00Z">
                    <w:del w:id="1891" w:author="telink" w:date="2018-06-26T10:46:00Z">
                      <w:r w:rsidRPr="00292B9E" w:rsidDel="00FD1AA9">
                        <w:rPr>
                          <w:rFonts w:hint="eastAsia"/>
                          <w:sz w:val="20"/>
                          <w:szCs w:val="20"/>
                        </w:rPr>
                        <w:delText>Rejoin</w:delText>
                      </w:r>
                    </w:del>
                  </w:ins>
                </w:p>
              </w:tc>
              <w:tc>
                <w:tcPr>
                  <w:tcW w:w="2693" w:type="dxa"/>
                </w:tcPr>
                <w:p w:rsidR="00E60CD9" w:rsidRPr="00292B9E" w:rsidDel="00FD1AA9" w:rsidRDefault="00E60CD9" w:rsidP="00165B4D">
                  <w:pPr>
                    <w:pStyle w:val="Default"/>
                    <w:jc w:val="both"/>
                    <w:rPr>
                      <w:ins w:id="1892" w:author="AutoBVT" w:date="2018-06-12T13:57:00Z"/>
                      <w:del w:id="1893" w:author="telink" w:date="2018-06-26T10:46:00Z"/>
                      <w:rFonts w:cstheme="minorHAnsi"/>
                      <w:iCs/>
                      <w:color w:val="000000" w:themeColor="text1"/>
                      <w:sz w:val="20"/>
                      <w:szCs w:val="20"/>
                    </w:rPr>
                  </w:pPr>
                  <w:ins w:id="1894" w:author="AutoBVT" w:date="2018-06-12T13:57:00Z">
                    <w:del w:id="1895" w:author="telink" w:date="2018-06-26T10:46:00Z">
                      <w:r w:rsidRPr="00292B9E" w:rsidDel="00FD1AA9">
                        <w:rPr>
                          <w:rFonts w:hint="eastAsia"/>
                          <w:sz w:val="20"/>
                          <w:szCs w:val="20"/>
                        </w:rPr>
                        <w:delText>RemoveChildren</w:delText>
                      </w:r>
                    </w:del>
                  </w:ins>
                </w:p>
              </w:tc>
            </w:tr>
            <w:tr w:rsidR="00E60CD9" w:rsidRPr="00292B9E" w:rsidDel="00FD1AA9" w:rsidTr="00165B4D">
              <w:trPr>
                <w:trHeight w:val="347"/>
                <w:ins w:id="1896" w:author="AutoBVT" w:date="2018-06-12T13:57:00Z"/>
                <w:del w:id="1897" w:author="telink" w:date="2018-06-26T10:46:00Z"/>
              </w:trPr>
              <w:tc>
                <w:tcPr>
                  <w:tcW w:w="1413" w:type="dxa"/>
                </w:tcPr>
                <w:p w:rsidR="00E60CD9" w:rsidRPr="00292B9E" w:rsidDel="00FD1AA9" w:rsidRDefault="00E60CD9" w:rsidP="00165B4D">
                  <w:pPr>
                    <w:rPr>
                      <w:ins w:id="1898" w:author="AutoBVT" w:date="2018-06-12T13:57:00Z"/>
                      <w:del w:id="1899" w:author="telink" w:date="2018-06-26T10:46:00Z"/>
                      <w:rFonts w:cstheme="minorHAnsi"/>
                      <w:iCs/>
                      <w:color w:val="000000" w:themeColor="text1"/>
                      <w:kern w:val="0"/>
                      <w:sz w:val="20"/>
                      <w:szCs w:val="20"/>
                    </w:rPr>
                  </w:pPr>
                  <w:ins w:id="1900" w:author="AutoBVT" w:date="2018-06-12T13:57:00Z">
                    <w:del w:id="1901" w:author="telink" w:date="2018-06-26T10:46:00Z">
                      <w:r w:rsidDel="00FD1AA9">
                        <w:rPr>
                          <w:rFonts w:cstheme="minorHAnsi" w:hint="eastAsia"/>
                          <w:iCs/>
                          <w:color w:val="000000" w:themeColor="text1"/>
                          <w:kern w:val="0"/>
                          <w:sz w:val="20"/>
                          <w:szCs w:val="20"/>
                        </w:rPr>
                        <w:delText>2Bytes</w:delText>
                      </w:r>
                    </w:del>
                  </w:ins>
                </w:p>
              </w:tc>
              <w:tc>
                <w:tcPr>
                  <w:tcW w:w="1984" w:type="dxa"/>
                </w:tcPr>
                <w:p w:rsidR="00E60CD9" w:rsidRPr="00292B9E" w:rsidDel="00FD1AA9" w:rsidRDefault="00E60CD9" w:rsidP="00165B4D">
                  <w:pPr>
                    <w:rPr>
                      <w:ins w:id="1902" w:author="AutoBVT" w:date="2018-06-12T13:57:00Z"/>
                      <w:del w:id="1903" w:author="telink" w:date="2018-06-26T10:46:00Z"/>
                      <w:rFonts w:cstheme="minorHAnsi"/>
                      <w:iCs/>
                      <w:color w:val="000000" w:themeColor="text1"/>
                      <w:kern w:val="0"/>
                      <w:sz w:val="20"/>
                      <w:szCs w:val="20"/>
                    </w:rPr>
                  </w:pPr>
                  <w:ins w:id="1904" w:author="AutoBVT" w:date="2018-06-12T13:57:00Z">
                    <w:del w:id="1905" w:author="telink" w:date="2018-06-26T10:46:00Z">
                      <w:r w:rsidRPr="00292B9E" w:rsidDel="00FD1AA9">
                        <w:rPr>
                          <w:rFonts w:cstheme="minorHAnsi"/>
                          <w:iCs/>
                          <w:color w:val="000000" w:themeColor="text1"/>
                          <w:kern w:val="0"/>
                          <w:sz w:val="20"/>
                          <w:szCs w:val="20"/>
                        </w:rPr>
                        <w:delText xml:space="preserve">   8Bytes</w:delText>
                      </w:r>
                    </w:del>
                  </w:ins>
                </w:p>
              </w:tc>
              <w:tc>
                <w:tcPr>
                  <w:tcW w:w="1560" w:type="dxa"/>
                </w:tcPr>
                <w:p w:rsidR="00E60CD9" w:rsidRPr="00292B9E" w:rsidDel="00FD1AA9" w:rsidRDefault="00E60CD9" w:rsidP="00165B4D">
                  <w:pPr>
                    <w:rPr>
                      <w:ins w:id="1906" w:author="AutoBVT" w:date="2018-06-12T13:57:00Z"/>
                      <w:del w:id="1907" w:author="telink" w:date="2018-06-26T10:46:00Z"/>
                      <w:rFonts w:cstheme="minorHAnsi"/>
                      <w:iCs/>
                      <w:color w:val="000000" w:themeColor="text1"/>
                      <w:kern w:val="0"/>
                      <w:sz w:val="20"/>
                      <w:szCs w:val="20"/>
                    </w:rPr>
                  </w:pPr>
                  <w:ins w:id="1908" w:author="AutoBVT" w:date="2018-06-12T13:57:00Z">
                    <w:del w:id="1909" w:author="telink" w:date="2018-06-26T10:46:00Z">
                      <w:r w:rsidDel="00FD1AA9">
                        <w:rPr>
                          <w:rFonts w:cstheme="minorHAnsi" w:hint="eastAsia"/>
                          <w:iCs/>
                          <w:color w:val="000000" w:themeColor="text1"/>
                          <w:kern w:val="0"/>
                          <w:sz w:val="20"/>
                          <w:szCs w:val="20"/>
                        </w:rPr>
                        <w:delText>1Byte</w:delText>
                      </w:r>
                    </w:del>
                  </w:ins>
                </w:p>
              </w:tc>
              <w:tc>
                <w:tcPr>
                  <w:tcW w:w="2693" w:type="dxa"/>
                </w:tcPr>
                <w:p w:rsidR="00E60CD9" w:rsidRPr="00292B9E" w:rsidDel="00FD1AA9" w:rsidRDefault="00E60CD9" w:rsidP="00165B4D">
                  <w:pPr>
                    <w:rPr>
                      <w:ins w:id="1910" w:author="AutoBVT" w:date="2018-06-12T13:57:00Z"/>
                      <w:del w:id="1911" w:author="telink" w:date="2018-06-26T10:46:00Z"/>
                      <w:rFonts w:cstheme="minorHAnsi"/>
                      <w:iCs/>
                      <w:color w:val="000000" w:themeColor="text1"/>
                      <w:kern w:val="0"/>
                      <w:sz w:val="20"/>
                      <w:szCs w:val="20"/>
                    </w:rPr>
                  </w:pPr>
                  <w:ins w:id="1912" w:author="AutoBVT" w:date="2018-06-12T13:57:00Z">
                    <w:del w:id="1913" w:author="telink" w:date="2018-06-26T10:46:00Z">
                      <w:r w:rsidRPr="00292B9E" w:rsidDel="00FD1AA9">
                        <w:rPr>
                          <w:rFonts w:cstheme="minorHAnsi"/>
                          <w:iCs/>
                          <w:color w:val="000000" w:themeColor="text1"/>
                          <w:kern w:val="0"/>
                          <w:sz w:val="20"/>
                          <w:szCs w:val="20"/>
                        </w:rPr>
                        <w:delText xml:space="preserve"> </w:delText>
                      </w:r>
                      <w:r w:rsidDel="00FD1AA9">
                        <w:rPr>
                          <w:rFonts w:cstheme="minorHAnsi" w:hint="eastAsia"/>
                          <w:iCs/>
                          <w:color w:val="000000" w:themeColor="text1"/>
                          <w:kern w:val="0"/>
                          <w:sz w:val="20"/>
                          <w:szCs w:val="20"/>
                        </w:rPr>
                        <w:delText>1Byte</w:delText>
                      </w:r>
                    </w:del>
                  </w:ins>
                </w:p>
              </w:tc>
            </w:tr>
          </w:tbl>
          <w:p w:rsidR="00E60CD9" w:rsidDel="00FD1AA9" w:rsidRDefault="00E60CD9" w:rsidP="00165B4D">
            <w:pPr>
              <w:rPr>
                <w:ins w:id="1914" w:author="AutoBVT" w:date="2018-06-12T13:57:00Z"/>
                <w:del w:id="1915" w:author="telink" w:date="2018-06-26T10:46:00Z"/>
                <w:i/>
                <w:sz w:val="20"/>
                <w:szCs w:val="20"/>
              </w:rPr>
            </w:pPr>
          </w:p>
          <w:p w:rsidR="00E60CD9" w:rsidDel="00FD1AA9" w:rsidRDefault="00E60CD9" w:rsidP="00165B4D">
            <w:pPr>
              <w:rPr>
                <w:ins w:id="1916" w:author="AutoBVT" w:date="2018-06-12T13:57:00Z"/>
                <w:del w:id="1917" w:author="telink" w:date="2018-06-26T10:46:00Z"/>
                <w:i/>
                <w:sz w:val="20"/>
                <w:szCs w:val="20"/>
              </w:rPr>
            </w:pPr>
          </w:p>
          <w:p w:rsidR="00E60CD9" w:rsidDel="00FD1AA9" w:rsidRDefault="00E60CD9" w:rsidP="00165B4D">
            <w:pPr>
              <w:rPr>
                <w:ins w:id="1918" w:author="AutoBVT" w:date="2018-06-12T13:57:00Z"/>
                <w:del w:id="1919" w:author="telink" w:date="2018-06-26T10:46:00Z"/>
                <w:i/>
                <w:sz w:val="20"/>
                <w:szCs w:val="20"/>
              </w:rPr>
            </w:pPr>
          </w:p>
          <w:p w:rsidR="00E60CD9" w:rsidRPr="008D40ED" w:rsidDel="00FD1AA9" w:rsidRDefault="00E60CD9" w:rsidP="00165B4D">
            <w:pPr>
              <w:rPr>
                <w:ins w:id="1920" w:author="AutoBVT" w:date="2018-06-12T13:57:00Z"/>
                <w:del w:id="1921" w:author="telink" w:date="2018-06-26T10:46:00Z"/>
                <w:i/>
                <w:sz w:val="20"/>
                <w:szCs w:val="20"/>
              </w:rPr>
            </w:pPr>
            <w:ins w:id="1922" w:author="AutoBVT" w:date="2018-06-12T13:57:00Z">
              <w:del w:id="1923" w:author="telink" w:date="2018-06-26T10:46:00Z">
                <w:r w:rsidDel="00FD1AA9">
                  <w:rPr>
                    <w:rFonts w:cstheme="minorHAnsi" w:hint="eastAsia"/>
                    <w:i/>
                    <w:iCs/>
                    <w:color w:val="000000" w:themeColor="text1"/>
                    <w:sz w:val="20"/>
                    <w:szCs w:val="20"/>
                  </w:rPr>
                  <w:delText>dst</w:delText>
                </w:r>
                <w:r w:rsidRPr="0024268F" w:rsidDel="00FD1AA9">
                  <w:rPr>
                    <w:rFonts w:cstheme="minorHAnsi" w:hint="eastAsia"/>
                    <w:i/>
                    <w:iCs/>
                    <w:color w:val="000000" w:themeColor="text1"/>
                    <w:kern w:val="0"/>
                    <w:sz w:val="20"/>
                    <w:szCs w:val="20"/>
                  </w:rPr>
                  <w:delText>Addr</w:delText>
                </w:r>
                <w:r w:rsidDel="00FD1AA9">
                  <w:rPr>
                    <w:rFonts w:hint="eastAsia"/>
                    <w:i/>
                    <w:sz w:val="20"/>
                    <w:szCs w:val="20"/>
                  </w:rPr>
                  <w:delText xml:space="preserve">:   </w:delText>
                </w:r>
                <w:r w:rsidDel="00FD1AA9">
                  <w:rPr>
                    <w:rFonts w:hint="eastAsia"/>
                    <w:sz w:val="20"/>
                    <w:szCs w:val="20"/>
                  </w:rPr>
                  <w:delText>the address this command will be send to</w:delText>
                </w:r>
              </w:del>
            </w:ins>
          </w:p>
          <w:p w:rsidR="00E60CD9" w:rsidRPr="00292B9E" w:rsidDel="00FD1AA9" w:rsidRDefault="00E60CD9" w:rsidP="00165B4D">
            <w:pPr>
              <w:rPr>
                <w:ins w:id="1924" w:author="AutoBVT" w:date="2018-06-12T13:57:00Z"/>
                <w:del w:id="1925" w:author="telink" w:date="2018-06-26T10:46:00Z"/>
                <w:b/>
              </w:rPr>
            </w:pPr>
            <w:ins w:id="1926" w:author="AutoBVT" w:date="2018-06-12T13:57:00Z">
              <w:del w:id="1927" w:author="telink" w:date="2018-06-26T10:46:00Z">
                <w:r w:rsidRPr="00DC3DA5" w:rsidDel="00FD1AA9">
                  <w:rPr>
                    <w:i/>
                    <w:sz w:val="20"/>
                    <w:szCs w:val="20"/>
                  </w:rPr>
                  <w:delText>Device Address</w:delText>
                </w:r>
                <w:r w:rsidRPr="00292B9E" w:rsidDel="00FD1AA9">
                  <w:rPr>
                    <w:rFonts w:hint="eastAsia"/>
                    <w:sz w:val="20"/>
                    <w:szCs w:val="20"/>
                  </w:rPr>
                  <w:delText xml:space="preserve">: ieee address </w:delText>
                </w:r>
              </w:del>
            </w:ins>
          </w:p>
          <w:p w:rsidR="00E60CD9" w:rsidRPr="00292B9E" w:rsidDel="00FD1AA9" w:rsidRDefault="00E60CD9" w:rsidP="00165B4D">
            <w:pPr>
              <w:rPr>
                <w:ins w:id="1928" w:author="AutoBVT" w:date="2018-06-12T13:57:00Z"/>
                <w:del w:id="1929" w:author="telink" w:date="2018-06-26T10:46:00Z"/>
                <w:sz w:val="20"/>
                <w:szCs w:val="20"/>
              </w:rPr>
            </w:pPr>
            <w:ins w:id="1930" w:author="AutoBVT" w:date="2018-06-12T13:57:00Z">
              <w:del w:id="1931" w:author="telink" w:date="2018-06-26T10:46:00Z">
                <w:r w:rsidRPr="00DC3DA5" w:rsidDel="00FD1AA9">
                  <w:rPr>
                    <w:rFonts w:hint="eastAsia"/>
                    <w:i/>
                    <w:sz w:val="20"/>
                    <w:szCs w:val="20"/>
                  </w:rPr>
                  <w:delText>Rejoin</w:delText>
                </w:r>
                <w:r w:rsidRPr="00292B9E" w:rsidDel="00FD1AA9">
                  <w:rPr>
                    <w:rFonts w:hint="eastAsia"/>
                    <w:sz w:val="20"/>
                    <w:szCs w:val="20"/>
                  </w:rPr>
                  <w:delText>:  Rejoin=</w:delText>
                </w:r>
                <w:r w:rsidRPr="00292B9E" w:rsidDel="00FD1AA9">
                  <w:rPr>
                    <w:sz w:val="20"/>
                    <w:szCs w:val="20"/>
                  </w:rPr>
                  <w:delText>1 if the device being asked to leave from the current parent is</w:delText>
                </w:r>
              </w:del>
            </w:ins>
          </w:p>
          <w:p w:rsidR="00E60CD9" w:rsidDel="00FD1AA9" w:rsidRDefault="00E60CD9" w:rsidP="00165B4D">
            <w:pPr>
              <w:pStyle w:val="Default"/>
              <w:jc w:val="both"/>
              <w:rPr>
                <w:ins w:id="1932" w:author="AutoBVT" w:date="2018-06-12T13:57:00Z"/>
                <w:del w:id="1933" w:author="telink" w:date="2018-06-26T10:46:00Z"/>
                <w:sz w:val="20"/>
                <w:szCs w:val="20"/>
              </w:rPr>
            </w:pPr>
            <w:ins w:id="1934" w:author="AutoBVT" w:date="2018-06-12T13:57:00Z">
              <w:del w:id="1935" w:author="telink" w:date="2018-06-26T10:46:00Z">
                <w:r w:rsidRPr="00292B9E" w:rsidDel="00FD1AA9">
                  <w:rPr>
                    <w:rFonts w:hint="eastAsia"/>
                    <w:sz w:val="20"/>
                    <w:szCs w:val="20"/>
                  </w:rPr>
                  <w:delText xml:space="preserve">        </w:delText>
                </w:r>
                <w:r w:rsidRPr="00292B9E" w:rsidDel="00FD1AA9">
                  <w:rPr>
                    <w:sz w:val="20"/>
                    <w:szCs w:val="20"/>
                  </w:rPr>
                  <w:delText xml:space="preserve">requested to rejoin the network. Otherwise, it has a value of 0. </w:delText>
                </w:r>
              </w:del>
            </w:ins>
          </w:p>
          <w:p w:rsidR="00E60CD9" w:rsidRPr="00292B9E" w:rsidDel="00FD1AA9" w:rsidRDefault="00E60CD9" w:rsidP="00165B4D">
            <w:pPr>
              <w:rPr>
                <w:ins w:id="1936" w:author="AutoBVT" w:date="2018-06-12T13:57:00Z"/>
                <w:del w:id="1937" w:author="telink" w:date="2018-06-26T10:46:00Z"/>
                <w:sz w:val="20"/>
                <w:szCs w:val="20"/>
              </w:rPr>
            </w:pPr>
            <w:ins w:id="1938" w:author="AutoBVT" w:date="2018-06-12T13:57:00Z">
              <w:del w:id="1939" w:author="telink" w:date="2018-06-26T10:46:00Z">
                <w:r w:rsidRPr="00DC3DA5" w:rsidDel="00FD1AA9">
                  <w:rPr>
                    <w:rFonts w:hint="eastAsia"/>
                    <w:i/>
                    <w:sz w:val="20"/>
                    <w:szCs w:val="20"/>
                  </w:rPr>
                  <w:delText>RemoveChildren</w:delText>
                </w:r>
                <w:r w:rsidDel="00FD1AA9">
                  <w:rPr>
                    <w:rFonts w:hint="eastAsia"/>
                    <w:i/>
                    <w:sz w:val="20"/>
                    <w:szCs w:val="20"/>
                  </w:rPr>
                  <w:delText xml:space="preserve">:  </w:delText>
                </w:r>
                <w:r w:rsidRPr="00292B9E" w:rsidDel="00FD1AA9">
                  <w:rPr>
                    <w:sz w:val="20"/>
                    <w:szCs w:val="20"/>
                  </w:rPr>
                  <w:delText>RemoveChildren</w:delText>
                </w:r>
                <w:r w:rsidRPr="00292B9E" w:rsidDel="00FD1AA9">
                  <w:rPr>
                    <w:rFonts w:hint="eastAsia"/>
                    <w:sz w:val="20"/>
                    <w:szCs w:val="20"/>
                  </w:rPr>
                  <w:delText xml:space="preserve"> =1</w:delText>
                </w:r>
                <w:r w:rsidRPr="00292B9E" w:rsidDel="00FD1AA9">
                  <w:rPr>
                    <w:sz w:val="20"/>
                    <w:szCs w:val="20"/>
                  </w:rPr>
                  <w:delText xml:space="preserve"> if the device being asked to leave the network is also</w:delText>
                </w:r>
              </w:del>
            </w:ins>
          </w:p>
          <w:p w:rsidR="00E60CD9" w:rsidRPr="00292B9E" w:rsidDel="00FD1AA9" w:rsidRDefault="00E60CD9" w:rsidP="00165B4D">
            <w:pPr>
              <w:rPr>
                <w:ins w:id="1940" w:author="AutoBVT" w:date="2018-06-12T13:57:00Z"/>
                <w:del w:id="1941" w:author="telink" w:date="2018-06-26T10:46:00Z"/>
                <w:sz w:val="20"/>
                <w:szCs w:val="20"/>
              </w:rPr>
            </w:pPr>
            <w:ins w:id="1942" w:author="AutoBVT" w:date="2018-06-12T13:57:00Z">
              <w:del w:id="1943" w:author="telink" w:date="2018-06-26T10:46:00Z">
                <w:r w:rsidRPr="00292B9E" w:rsidDel="00FD1AA9">
                  <w:rPr>
                    <w:rFonts w:hint="eastAsia"/>
                    <w:sz w:val="20"/>
                    <w:szCs w:val="20"/>
                  </w:rPr>
                  <w:delText xml:space="preserve">                   </w:delText>
                </w:r>
                <w:r w:rsidRPr="00292B9E" w:rsidDel="00FD1AA9">
                  <w:rPr>
                    <w:sz w:val="20"/>
                    <w:szCs w:val="20"/>
                  </w:rPr>
                  <w:delText xml:space="preserve"> being asked to remove</w:delText>
                </w:r>
                <w:r w:rsidRPr="00292B9E" w:rsidDel="00FD1AA9">
                  <w:rPr>
                    <w:rFonts w:hint="eastAsia"/>
                    <w:sz w:val="20"/>
                    <w:szCs w:val="20"/>
                  </w:rPr>
                  <w:delText xml:space="preserve">, </w:delText>
                </w:r>
                <w:r w:rsidRPr="00292B9E" w:rsidDel="00FD1AA9">
                  <w:rPr>
                    <w:sz w:val="20"/>
                    <w:szCs w:val="20"/>
                  </w:rPr>
                  <w:delText>its child devices, if any. Otherwise, it has a value of 0.</w:delText>
                </w:r>
              </w:del>
            </w:ins>
          </w:p>
          <w:p w:rsidR="00E60CD9" w:rsidRPr="00292B9E" w:rsidDel="00FD1AA9" w:rsidRDefault="00E60CD9" w:rsidP="00165B4D">
            <w:pPr>
              <w:autoSpaceDE w:val="0"/>
              <w:autoSpaceDN w:val="0"/>
              <w:adjustRightInd w:val="0"/>
              <w:jc w:val="left"/>
              <w:rPr>
                <w:ins w:id="1944" w:author="AutoBVT" w:date="2018-06-12T13:57:00Z"/>
                <w:del w:id="1945" w:author="telink" w:date="2018-06-26T10:46:00Z"/>
                <w:rFonts w:cstheme="minorHAnsi"/>
                <w:b/>
                <w:sz w:val="20"/>
                <w:szCs w:val="20"/>
              </w:rPr>
            </w:pPr>
            <w:ins w:id="1946" w:author="AutoBVT" w:date="2018-06-12T13:57:00Z">
              <w:del w:id="1947" w:author="telink" w:date="2018-06-26T10:46:00Z">
                <w:r w:rsidRPr="00292B9E" w:rsidDel="00FD1AA9">
                  <w:rPr>
                    <w:rFonts w:cstheme="minorHAnsi" w:hint="eastAsia"/>
                    <w:b/>
                    <w:iCs/>
                    <w:color w:val="000000" w:themeColor="text1"/>
                    <w:kern w:val="0"/>
                    <w:sz w:val="20"/>
                    <w:szCs w:val="20"/>
                  </w:rPr>
                  <w:delText xml:space="preserve">packet format:  </w:delText>
                </w:r>
                <w:r w:rsidRPr="00292B9E" w:rsidDel="00FD1AA9">
                  <w:rPr>
                    <w:b/>
                  </w:rPr>
                  <w:delText xml:space="preserve">55 00 </w:delText>
                </w:r>
                <w:r w:rsidRPr="00292B9E" w:rsidDel="00FD1AA9">
                  <w:rPr>
                    <w:rFonts w:hint="eastAsia"/>
                    <w:b/>
                  </w:rPr>
                  <w:delText>32</w:delText>
                </w:r>
                <w:r w:rsidRPr="00292B9E" w:rsidDel="00FD1AA9">
                  <w:rPr>
                    <w:b/>
                  </w:rPr>
                  <w:delText xml:space="preserve"> </w:delText>
                </w:r>
                <w:r w:rsidRPr="00292B9E" w:rsidDel="00FD1AA9">
                  <w:rPr>
                    <w:rFonts w:hint="eastAsia"/>
                    <w:b/>
                  </w:rPr>
                  <w:delText>00 0</w:delText>
                </w:r>
                <w:r w:rsidDel="00FD1AA9">
                  <w:rPr>
                    <w:rFonts w:hint="eastAsia"/>
                    <w:b/>
                  </w:rPr>
                  <w:delText>c</w:delText>
                </w:r>
                <w:r w:rsidRPr="00292B9E" w:rsidDel="00FD1AA9">
                  <w:rPr>
                    <w:b/>
                  </w:rPr>
                  <w:delText xml:space="preserve"> </w:delText>
                </w:r>
                <w:r w:rsidRPr="00292B9E" w:rsidDel="00FD1AA9">
                  <w:rPr>
                    <w:rFonts w:hint="eastAsia"/>
                    <w:b/>
                  </w:rPr>
                  <w:delText xml:space="preserve">00 </w:delText>
                </w:r>
                <w:r w:rsidDel="00FD1AA9">
                  <w:rPr>
                    <w:rFonts w:cstheme="minorHAnsi" w:hint="eastAsia"/>
                    <w:sz w:val="20"/>
                    <w:szCs w:val="20"/>
                  </w:rPr>
                  <w:delText xml:space="preserve">dstAddr[1-0] </w:delText>
                </w:r>
                <w:r w:rsidRPr="00292B9E" w:rsidDel="00FD1AA9">
                  <w:rPr>
                    <w:sz w:val="20"/>
                    <w:szCs w:val="20"/>
                  </w:rPr>
                  <w:delText>Devic</w:delText>
                </w:r>
                <w:r w:rsidRPr="00292B9E" w:rsidDel="00FD1AA9">
                  <w:rPr>
                    <w:rFonts w:hint="eastAsia"/>
                    <w:sz w:val="20"/>
                    <w:szCs w:val="20"/>
                  </w:rPr>
                  <w:delText>e</w:delText>
                </w:r>
                <w:r w:rsidRPr="00292B9E" w:rsidDel="00FD1AA9">
                  <w:rPr>
                    <w:sz w:val="20"/>
                    <w:szCs w:val="20"/>
                  </w:rPr>
                  <w:delText>Address</w:delText>
                </w:r>
                <w:r w:rsidDel="00FD1AA9">
                  <w:rPr>
                    <w:rFonts w:hint="eastAsia"/>
                    <w:sz w:val="20"/>
                    <w:szCs w:val="20"/>
                  </w:rPr>
                  <w:delText>[7-0</w:delText>
                </w:r>
                <w:r w:rsidRPr="00292B9E" w:rsidDel="00FD1AA9">
                  <w:rPr>
                    <w:rFonts w:hint="eastAsia"/>
                    <w:sz w:val="20"/>
                    <w:szCs w:val="20"/>
                  </w:rPr>
                  <w:delText>]</w:delText>
                </w:r>
                <w:r w:rsidRPr="00292B9E" w:rsidDel="00FD1AA9">
                  <w:rPr>
                    <w:rFonts w:cstheme="minorHAnsi" w:hint="eastAsia"/>
                    <w:b/>
                    <w:sz w:val="20"/>
                    <w:szCs w:val="20"/>
                  </w:rPr>
                  <w:delText xml:space="preserve"> </w:delText>
                </w:r>
                <w:r w:rsidRPr="00292B9E" w:rsidDel="00FD1AA9">
                  <w:rPr>
                    <w:rFonts w:hint="eastAsia"/>
                    <w:sz w:val="20"/>
                    <w:szCs w:val="20"/>
                  </w:rPr>
                  <w:delText>Rejoin</w:delText>
                </w:r>
                <w:r w:rsidRPr="00292B9E" w:rsidDel="00FD1AA9">
                  <w:rPr>
                    <w:rFonts w:cstheme="minorHAnsi" w:hint="eastAsia"/>
                    <w:b/>
                    <w:sz w:val="20"/>
                    <w:szCs w:val="20"/>
                  </w:rPr>
                  <w:delText xml:space="preserve"> </w:delText>
                </w:r>
                <w:r w:rsidRPr="00292B9E" w:rsidDel="00FD1AA9">
                  <w:rPr>
                    <w:rFonts w:hint="eastAsia"/>
                    <w:sz w:val="20"/>
                    <w:szCs w:val="20"/>
                  </w:rPr>
                  <w:delText>RemoveChildren</w:delText>
                </w:r>
                <w:r w:rsidDel="00FD1AA9">
                  <w:rPr>
                    <w:rFonts w:hint="eastAsia"/>
                    <w:sz w:val="20"/>
                    <w:szCs w:val="20"/>
                  </w:rPr>
                  <w:delText xml:space="preserve"> </w:delText>
                </w:r>
                <w:r w:rsidRPr="00292B9E" w:rsidDel="00FD1AA9">
                  <w:rPr>
                    <w:rFonts w:cstheme="minorHAnsi" w:hint="eastAsia"/>
                    <w:b/>
                    <w:sz w:val="20"/>
                    <w:szCs w:val="20"/>
                  </w:rPr>
                  <w:delText>AA</w:delText>
                </w:r>
              </w:del>
            </w:ins>
          </w:p>
          <w:p w:rsidR="00E60CD9" w:rsidRPr="00292B9E" w:rsidDel="00FD1AA9" w:rsidRDefault="00E60CD9" w:rsidP="00165B4D">
            <w:pPr>
              <w:rPr>
                <w:ins w:id="1948" w:author="AutoBVT" w:date="2018-06-12T13:57:00Z"/>
                <w:del w:id="1949" w:author="telink" w:date="2018-06-26T10:46:00Z"/>
                <w:b/>
              </w:rPr>
            </w:pPr>
          </w:p>
          <w:p w:rsidR="00E60CD9" w:rsidRPr="00292B9E" w:rsidDel="00FD1AA9" w:rsidRDefault="00E60CD9" w:rsidP="00165B4D">
            <w:pPr>
              <w:rPr>
                <w:ins w:id="1950" w:author="AutoBVT" w:date="2018-06-12T13:57:00Z"/>
                <w:del w:id="1951" w:author="telink" w:date="2018-06-26T10:46:00Z"/>
                <w:rFonts w:cstheme="minorHAnsi"/>
                <w:b/>
                <w:iCs/>
                <w:color w:val="000000" w:themeColor="text1"/>
                <w:sz w:val="20"/>
                <w:szCs w:val="20"/>
              </w:rPr>
            </w:pPr>
            <w:ins w:id="1952" w:author="AutoBVT" w:date="2018-06-12T13:57:00Z">
              <w:del w:id="1953" w:author="telink" w:date="2018-06-26T10:46:00Z">
                <w:r w:rsidDel="00FD1AA9">
                  <w:rPr>
                    <w:rStyle w:val="fontstyle01"/>
                    <w:rFonts w:cstheme="minorHAnsi" w:hint="eastAsia"/>
                    <w:b/>
                  </w:rPr>
                  <w:delText>2</w:delText>
                </w:r>
                <w:r w:rsidRPr="00292B9E" w:rsidDel="00FD1AA9">
                  <w:rPr>
                    <w:rStyle w:val="fontstyle01"/>
                    <w:rFonts w:cstheme="minorHAnsi" w:hint="eastAsia"/>
                    <w:b/>
                  </w:rPr>
                  <w:delText>.2.2.1</w:delText>
                </w:r>
                <w:r w:rsidDel="00FD1AA9">
                  <w:rPr>
                    <w:rStyle w:val="fontstyle01"/>
                    <w:rFonts w:cstheme="minorHAnsi" w:hint="eastAsia"/>
                    <w:b/>
                  </w:rPr>
                  <w:delText>1</w:delText>
                </w:r>
                <w:r w:rsidRPr="00292B9E" w:rsidDel="00FD1AA9">
                  <w:rPr>
                    <w:rStyle w:val="fontstyle01"/>
                    <w:rFonts w:cstheme="minorHAnsi" w:hint="eastAsia"/>
                    <w:b/>
                  </w:rPr>
                  <w:tab/>
                </w:r>
                <w:r w:rsidRPr="00292B9E" w:rsidDel="00FD1AA9">
                  <w:rPr>
                    <w:rStyle w:val="fontstyle01"/>
                    <w:rFonts w:cstheme="minorHAnsi"/>
                    <w:b/>
                  </w:rPr>
                  <w:delText>ZBHCI_CMD_</w:delText>
                </w:r>
                <w:r w:rsidRPr="00292B9E" w:rsidDel="00FD1AA9">
                  <w:rPr>
                    <w:rStyle w:val="fontstyle01"/>
                    <w:rFonts w:cstheme="minorHAnsi" w:hint="eastAsia"/>
                    <w:b/>
                  </w:rPr>
                  <w:delText>MGMT_DIRECT_JOIN_REQ</w:delText>
                </w:r>
                <w:r w:rsidRPr="00292B9E" w:rsidDel="00FD1AA9">
                  <w:rPr>
                    <w:rFonts w:cstheme="minorHAnsi"/>
                    <w:b/>
                    <w:iCs/>
                    <w:color w:val="000000" w:themeColor="text1"/>
                    <w:sz w:val="20"/>
                    <w:szCs w:val="20"/>
                  </w:rPr>
                  <w:tab/>
                </w:r>
              </w:del>
            </w:ins>
          </w:p>
          <w:tbl>
            <w:tblPr>
              <w:tblStyle w:val="ab"/>
              <w:tblpPr w:leftFromText="180" w:rightFromText="180" w:vertAnchor="text" w:horzAnchor="margin" w:tblpXSpec="center" w:tblpY="75"/>
              <w:tblOverlap w:val="never"/>
              <w:tblW w:w="0" w:type="auto"/>
              <w:tblLayout w:type="fixed"/>
              <w:tblLook w:val="04A0" w:firstRow="1" w:lastRow="0" w:firstColumn="1" w:lastColumn="0" w:noHBand="0" w:noVBand="1"/>
            </w:tblPr>
            <w:tblGrid>
              <w:gridCol w:w="1980"/>
              <w:gridCol w:w="3827"/>
            </w:tblGrid>
            <w:tr w:rsidR="00E60CD9" w:rsidRPr="00292B9E" w:rsidDel="00FD1AA9" w:rsidTr="00165B4D">
              <w:trPr>
                <w:ins w:id="1954" w:author="AutoBVT" w:date="2018-06-12T13:57:00Z"/>
                <w:del w:id="1955" w:author="telink" w:date="2018-06-26T10:46:00Z"/>
              </w:trPr>
              <w:tc>
                <w:tcPr>
                  <w:tcW w:w="1980" w:type="dxa"/>
                </w:tcPr>
                <w:p w:rsidR="00E60CD9" w:rsidRPr="00292B9E" w:rsidDel="00FD1AA9" w:rsidRDefault="00E60CD9" w:rsidP="00165B4D">
                  <w:pPr>
                    <w:pStyle w:val="Default"/>
                    <w:jc w:val="both"/>
                    <w:rPr>
                      <w:ins w:id="1956" w:author="AutoBVT" w:date="2018-06-12T13:57:00Z"/>
                      <w:del w:id="1957" w:author="telink" w:date="2018-06-26T10:46:00Z"/>
                      <w:rFonts w:cstheme="minorHAnsi"/>
                      <w:iCs/>
                      <w:color w:val="000000" w:themeColor="text1"/>
                      <w:sz w:val="20"/>
                      <w:szCs w:val="20"/>
                    </w:rPr>
                  </w:pPr>
                  <w:ins w:id="1958" w:author="AutoBVT" w:date="2018-06-12T13:57:00Z">
                    <w:del w:id="1959" w:author="telink" w:date="2018-06-26T10:46:00Z">
                      <w:r w:rsidRPr="00292B9E" w:rsidDel="00FD1AA9">
                        <w:rPr>
                          <w:sz w:val="20"/>
                          <w:szCs w:val="20"/>
                        </w:rPr>
                        <w:delText>Device</w:delText>
                      </w:r>
                      <w:r w:rsidRPr="00292B9E" w:rsidDel="00FD1AA9">
                        <w:rPr>
                          <w:rFonts w:hint="eastAsia"/>
                          <w:sz w:val="20"/>
                          <w:szCs w:val="20"/>
                        </w:rPr>
                        <w:delText>A</w:delText>
                      </w:r>
                      <w:r w:rsidRPr="00292B9E" w:rsidDel="00FD1AA9">
                        <w:rPr>
                          <w:sz w:val="20"/>
                          <w:szCs w:val="20"/>
                        </w:rPr>
                        <w:delText>ddress</w:delText>
                      </w:r>
                    </w:del>
                  </w:ins>
                </w:p>
              </w:tc>
              <w:tc>
                <w:tcPr>
                  <w:tcW w:w="3827" w:type="dxa"/>
                </w:tcPr>
                <w:p w:rsidR="00E60CD9" w:rsidRPr="00292B9E" w:rsidDel="00FD1AA9" w:rsidRDefault="00E60CD9" w:rsidP="00165B4D">
                  <w:pPr>
                    <w:pStyle w:val="Default"/>
                    <w:jc w:val="both"/>
                    <w:rPr>
                      <w:ins w:id="1960" w:author="AutoBVT" w:date="2018-06-12T13:57:00Z"/>
                      <w:del w:id="1961" w:author="telink" w:date="2018-06-26T10:46:00Z"/>
                      <w:rFonts w:cstheme="minorHAnsi"/>
                      <w:iCs/>
                      <w:color w:val="000000" w:themeColor="text1"/>
                      <w:sz w:val="20"/>
                      <w:szCs w:val="20"/>
                    </w:rPr>
                  </w:pPr>
                  <w:ins w:id="1962" w:author="AutoBVT" w:date="2018-06-12T13:57:00Z">
                    <w:del w:id="1963" w:author="telink" w:date="2018-06-26T10:46:00Z">
                      <w:r w:rsidRPr="00292B9E" w:rsidDel="00FD1AA9">
                        <w:rPr>
                          <w:rFonts w:hint="eastAsia"/>
                          <w:sz w:val="20"/>
                          <w:szCs w:val="20"/>
                        </w:rPr>
                        <w:delText xml:space="preserve">     </w:delText>
                      </w:r>
                      <w:r w:rsidRPr="00292B9E" w:rsidDel="00FD1AA9">
                        <w:rPr>
                          <w:sz w:val="20"/>
                          <w:szCs w:val="20"/>
                        </w:rPr>
                        <w:delText xml:space="preserve">CapabilityInformation </w:delText>
                      </w:r>
                    </w:del>
                  </w:ins>
                </w:p>
              </w:tc>
            </w:tr>
            <w:tr w:rsidR="00E60CD9" w:rsidRPr="00292B9E" w:rsidDel="00FD1AA9" w:rsidTr="00165B4D">
              <w:trPr>
                <w:trHeight w:val="359"/>
                <w:ins w:id="1964" w:author="AutoBVT" w:date="2018-06-12T13:57:00Z"/>
                <w:del w:id="1965" w:author="telink" w:date="2018-06-26T10:46:00Z"/>
              </w:trPr>
              <w:tc>
                <w:tcPr>
                  <w:tcW w:w="1980" w:type="dxa"/>
                </w:tcPr>
                <w:p w:rsidR="00E60CD9" w:rsidRPr="00292B9E" w:rsidDel="00FD1AA9" w:rsidRDefault="00E60CD9" w:rsidP="00165B4D">
                  <w:pPr>
                    <w:rPr>
                      <w:ins w:id="1966" w:author="AutoBVT" w:date="2018-06-12T13:57:00Z"/>
                      <w:del w:id="1967" w:author="telink" w:date="2018-06-26T10:46:00Z"/>
                      <w:rFonts w:cstheme="minorHAnsi"/>
                      <w:iCs/>
                      <w:color w:val="000000" w:themeColor="text1"/>
                      <w:kern w:val="0"/>
                      <w:sz w:val="20"/>
                      <w:szCs w:val="20"/>
                    </w:rPr>
                  </w:pPr>
                  <w:ins w:id="1968" w:author="AutoBVT" w:date="2018-06-12T13:57:00Z">
                    <w:del w:id="1969" w:author="telink" w:date="2018-06-26T10:46:00Z">
                      <w:r w:rsidRPr="00292B9E" w:rsidDel="00FD1AA9">
                        <w:rPr>
                          <w:rFonts w:cstheme="minorHAnsi"/>
                          <w:iCs/>
                          <w:color w:val="000000" w:themeColor="text1"/>
                          <w:kern w:val="0"/>
                          <w:sz w:val="20"/>
                          <w:szCs w:val="20"/>
                        </w:rPr>
                        <w:delText xml:space="preserve">   8Bytes</w:delText>
                      </w:r>
                    </w:del>
                  </w:ins>
                </w:p>
              </w:tc>
              <w:tc>
                <w:tcPr>
                  <w:tcW w:w="3827" w:type="dxa"/>
                </w:tcPr>
                <w:p w:rsidR="00E60CD9" w:rsidRPr="00292B9E" w:rsidDel="00FD1AA9" w:rsidRDefault="00E60CD9" w:rsidP="00165B4D">
                  <w:pPr>
                    <w:rPr>
                      <w:ins w:id="1970" w:author="AutoBVT" w:date="2018-06-12T13:57:00Z"/>
                      <w:del w:id="1971" w:author="telink" w:date="2018-06-26T10:46:00Z"/>
                      <w:rFonts w:cstheme="minorHAnsi"/>
                      <w:iCs/>
                      <w:color w:val="000000" w:themeColor="text1"/>
                      <w:kern w:val="0"/>
                      <w:sz w:val="20"/>
                      <w:szCs w:val="20"/>
                    </w:rPr>
                  </w:pPr>
                  <w:ins w:id="1972" w:author="AutoBVT" w:date="2018-06-12T13:57:00Z">
                    <w:del w:id="1973" w:author="telink" w:date="2018-06-26T10:46:00Z">
                      <w:r w:rsidRPr="00292B9E" w:rsidDel="00FD1AA9">
                        <w:rPr>
                          <w:rFonts w:cstheme="minorHAnsi" w:hint="eastAsia"/>
                          <w:iCs/>
                          <w:color w:val="000000" w:themeColor="text1"/>
                          <w:kern w:val="0"/>
                          <w:sz w:val="20"/>
                          <w:szCs w:val="20"/>
                        </w:rPr>
                        <w:delText xml:space="preserve">          </w:delText>
                      </w:r>
                      <w:r w:rsidRPr="00292B9E" w:rsidDel="00FD1AA9">
                        <w:rPr>
                          <w:rFonts w:cstheme="minorHAnsi"/>
                          <w:iCs/>
                          <w:color w:val="000000" w:themeColor="text1"/>
                          <w:kern w:val="0"/>
                          <w:sz w:val="20"/>
                          <w:szCs w:val="20"/>
                        </w:rPr>
                        <w:delText xml:space="preserve"> </w:delText>
                      </w:r>
                      <w:r w:rsidRPr="00292B9E" w:rsidDel="00FD1AA9">
                        <w:rPr>
                          <w:rFonts w:cstheme="minorHAnsi" w:hint="eastAsia"/>
                          <w:iCs/>
                          <w:color w:val="000000" w:themeColor="text1"/>
                          <w:kern w:val="0"/>
                          <w:sz w:val="20"/>
                          <w:szCs w:val="20"/>
                        </w:rPr>
                        <w:delText>1</w:delText>
                      </w:r>
                      <w:r w:rsidRPr="00292B9E" w:rsidDel="00FD1AA9">
                        <w:rPr>
                          <w:rFonts w:cstheme="minorHAnsi"/>
                          <w:iCs/>
                          <w:color w:val="000000" w:themeColor="text1"/>
                          <w:kern w:val="0"/>
                          <w:sz w:val="20"/>
                          <w:szCs w:val="20"/>
                        </w:rPr>
                        <w:delText>B</w:delText>
                      </w:r>
                      <w:r w:rsidRPr="00292B9E" w:rsidDel="00FD1AA9">
                        <w:rPr>
                          <w:rFonts w:cstheme="minorHAnsi" w:hint="eastAsia"/>
                          <w:iCs/>
                          <w:color w:val="000000" w:themeColor="text1"/>
                          <w:kern w:val="0"/>
                          <w:sz w:val="20"/>
                          <w:szCs w:val="20"/>
                        </w:rPr>
                        <w:delText>yte</w:delText>
                      </w:r>
                    </w:del>
                  </w:ins>
                </w:p>
              </w:tc>
            </w:tr>
          </w:tbl>
          <w:p w:rsidR="00E60CD9" w:rsidRPr="00292B9E" w:rsidDel="00FD1AA9" w:rsidRDefault="00E60CD9" w:rsidP="00165B4D">
            <w:pPr>
              <w:rPr>
                <w:ins w:id="1974" w:author="AutoBVT" w:date="2018-06-12T13:57:00Z"/>
                <w:del w:id="1975" w:author="telink" w:date="2018-06-26T10:46:00Z"/>
                <w:rFonts w:cstheme="minorHAnsi"/>
                <w:b/>
                <w:iCs/>
                <w:color w:val="000000" w:themeColor="text1"/>
                <w:sz w:val="20"/>
                <w:szCs w:val="20"/>
              </w:rPr>
            </w:pPr>
          </w:p>
          <w:p w:rsidR="00E60CD9" w:rsidRPr="00292B9E" w:rsidDel="00FD1AA9" w:rsidRDefault="00E60CD9" w:rsidP="00165B4D">
            <w:pPr>
              <w:rPr>
                <w:ins w:id="1976" w:author="AutoBVT" w:date="2018-06-12T13:57:00Z"/>
                <w:del w:id="1977" w:author="telink" w:date="2018-06-26T10:46:00Z"/>
                <w:rFonts w:cstheme="minorHAnsi"/>
                <w:b/>
                <w:iCs/>
                <w:color w:val="000000" w:themeColor="text1"/>
                <w:sz w:val="20"/>
                <w:szCs w:val="20"/>
              </w:rPr>
            </w:pPr>
          </w:p>
          <w:p w:rsidR="00E60CD9" w:rsidRPr="00292B9E" w:rsidDel="00FD1AA9" w:rsidRDefault="00E60CD9" w:rsidP="00165B4D">
            <w:pPr>
              <w:rPr>
                <w:ins w:id="1978" w:author="AutoBVT" w:date="2018-06-12T13:57:00Z"/>
                <w:del w:id="1979" w:author="telink" w:date="2018-06-26T10:46:00Z"/>
                <w:rFonts w:cstheme="minorHAnsi"/>
                <w:b/>
                <w:iCs/>
                <w:color w:val="000000" w:themeColor="text1"/>
                <w:sz w:val="20"/>
                <w:szCs w:val="20"/>
              </w:rPr>
            </w:pPr>
          </w:p>
          <w:p w:rsidR="00E60CD9" w:rsidRPr="00292B9E" w:rsidDel="00FD1AA9" w:rsidRDefault="00E60CD9" w:rsidP="00165B4D">
            <w:pPr>
              <w:rPr>
                <w:ins w:id="1980" w:author="AutoBVT" w:date="2018-06-12T13:57:00Z"/>
                <w:del w:id="1981" w:author="telink" w:date="2018-06-26T10:46:00Z"/>
                <w:rFonts w:cstheme="minorHAnsi"/>
                <w:b/>
                <w:iCs/>
                <w:color w:val="000000" w:themeColor="text1"/>
                <w:sz w:val="20"/>
                <w:szCs w:val="20"/>
              </w:rPr>
            </w:pPr>
            <w:ins w:id="1982" w:author="AutoBVT" w:date="2018-06-12T13:57:00Z">
              <w:del w:id="1983" w:author="telink" w:date="2018-06-26T10:46:00Z">
                <w:r w:rsidRPr="00583618" w:rsidDel="00FD1AA9">
                  <w:rPr>
                    <w:i/>
                    <w:sz w:val="20"/>
                    <w:szCs w:val="20"/>
                  </w:rPr>
                  <w:delText>Device</w:delText>
                </w:r>
                <w:r w:rsidRPr="00583618" w:rsidDel="00FD1AA9">
                  <w:rPr>
                    <w:rFonts w:hint="eastAsia"/>
                    <w:i/>
                    <w:sz w:val="20"/>
                    <w:szCs w:val="20"/>
                  </w:rPr>
                  <w:delText>A</w:delText>
                </w:r>
                <w:r w:rsidRPr="00583618" w:rsidDel="00FD1AA9">
                  <w:rPr>
                    <w:i/>
                    <w:sz w:val="20"/>
                    <w:szCs w:val="20"/>
                  </w:rPr>
                  <w:delText>ddress</w:delText>
                </w:r>
                <w:r w:rsidRPr="00583618" w:rsidDel="00FD1AA9">
                  <w:rPr>
                    <w:rFonts w:hint="eastAsia"/>
                    <w:i/>
                    <w:sz w:val="20"/>
                    <w:szCs w:val="20"/>
                  </w:rPr>
                  <w:delText xml:space="preserve">: </w:delText>
                </w:r>
                <w:r w:rsidRPr="00292B9E" w:rsidDel="00FD1AA9">
                  <w:rPr>
                    <w:rFonts w:hint="eastAsia"/>
                    <w:sz w:val="20"/>
                    <w:szCs w:val="20"/>
                  </w:rPr>
                  <w:delText xml:space="preserve"> ieee address </w:delText>
                </w:r>
              </w:del>
            </w:ins>
          </w:p>
          <w:p w:rsidR="00E60CD9" w:rsidRPr="00292B9E" w:rsidDel="00FD1AA9" w:rsidRDefault="00E60CD9" w:rsidP="00165B4D">
            <w:pPr>
              <w:pStyle w:val="Default"/>
              <w:jc w:val="both"/>
              <w:rPr>
                <w:ins w:id="1984" w:author="AutoBVT" w:date="2018-06-12T13:57:00Z"/>
                <w:del w:id="1985" w:author="telink" w:date="2018-06-26T10:46:00Z"/>
                <w:sz w:val="20"/>
                <w:szCs w:val="20"/>
              </w:rPr>
            </w:pPr>
            <w:ins w:id="1986" w:author="AutoBVT" w:date="2018-06-12T13:57:00Z">
              <w:del w:id="1987" w:author="telink" w:date="2018-06-26T10:46:00Z">
                <w:r w:rsidRPr="00583618" w:rsidDel="00FD1AA9">
                  <w:rPr>
                    <w:i/>
                    <w:sz w:val="20"/>
                    <w:szCs w:val="20"/>
                  </w:rPr>
                  <w:delText>Capability Information</w:delText>
                </w:r>
                <w:r w:rsidRPr="00292B9E" w:rsidDel="00FD1AA9">
                  <w:rPr>
                    <w:rFonts w:hint="eastAsia"/>
                    <w:sz w:val="20"/>
                    <w:szCs w:val="20"/>
                  </w:rPr>
                  <w:delText xml:space="preserve">: </w:delText>
                </w:r>
                <w:r w:rsidRPr="00292B9E" w:rsidDel="00FD1AA9">
                  <w:rPr>
                    <w:sz w:val="20"/>
                    <w:szCs w:val="20"/>
                  </w:rPr>
                  <w:delText xml:space="preserve">The operating capabilities of the device being directly joined. </w:delText>
                </w:r>
              </w:del>
            </w:ins>
          </w:p>
          <w:p w:rsidR="00E60CD9" w:rsidRPr="00292B9E" w:rsidDel="00FD1AA9" w:rsidRDefault="00E60CD9" w:rsidP="00165B4D">
            <w:pPr>
              <w:autoSpaceDE w:val="0"/>
              <w:autoSpaceDN w:val="0"/>
              <w:adjustRightInd w:val="0"/>
              <w:jc w:val="left"/>
              <w:rPr>
                <w:ins w:id="1988" w:author="AutoBVT" w:date="2018-06-12T13:57:00Z"/>
                <w:del w:id="1989" w:author="telink" w:date="2018-06-26T10:46:00Z"/>
                <w:rFonts w:cstheme="minorHAnsi"/>
                <w:b/>
                <w:sz w:val="20"/>
                <w:szCs w:val="20"/>
              </w:rPr>
            </w:pPr>
            <w:ins w:id="1990" w:author="AutoBVT" w:date="2018-06-12T13:57:00Z">
              <w:del w:id="1991" w:author="telink" w:date="2018-06-26T10:46:00Z">
                <w:r w:rsidRPr="00292B9E" w:rsidDel="00FD1AA9">
                  <w:rPr>
                    <w:rFonts w:cstheme="minorHAnsi" w:hint="eastAsia"/>
                    <w:b/>
                    <w:iCs/>
                    <w:color w:val="000000" w:themeColor="text1"/>
                    <w:kern w:val="0"/>
                    <w:sz w:val="20"/>
                    <w:szCs w:val="20"/>
                  </w:rPr>
                  <w:delText xml:space="preserve">packet format:  </w:delText>
                </w:r>
                <w:r w:rsidRPr="00292B9E" w:rsidDel="00FD1AA9">
                  <w:rPr>
                    <w:b/>
                  </w:rPr>
                  <w:delText xml:space="preserve">55 00 </w:delText>
                </w:r>
                <w:r w:rsidRPr="00292B9E" w:rsidDel="00FD1AA9">
                  <w:rPr>
                    <w:rFonts w:hint="eastAsia"/>
                    <w:b/>
                  </w:rPr>
                  <w:delText>33</w:delText>
                </w:r>
                <w:r w:rsidRPr="00292B9E" w:rsidDel="00FD1AA9">
                  <w:rPr>
                    <w:b/>
                  </w:rPr>
                  <w:delText xml:space="preserve"> </w:delText>
                </w:r>
                <w:r w:rsidRPr="00292B9E" w:rsidDel="00FD1AA9">
                  <w:rPr>
                    <w:rFonts w:hint="eastAsia"/>
                    <w:b/>
                  </w:rPr>
                  <w:delText>00 09</w:delText>
                </w:r>
                <w:r w:rsidRPr="00292B9E" w:rsidDel="00FD1AA9">
                  <w:rPr>
                    <w:b/>
                  </w:rPr>
                  <w:delText xml:space="preserve"> </w:delText>
                </w:r>
                <w:r w:rsidRPr="00292B9E" w:rsidDel="00FD1AA9">
                  <w:rPr>
                    <w:rFonts w:hint="eastAsia"/>
                    <w:b/>
                  </w:rPr>
                  <w:delText xml:space="preserve">00 </w:delText>
                </w:r>
                <w:r w:rsidRPr="00292B9E" w:rsidDel="00FD1AA9">
                  <w:rPr>
                    <w:sz w:val="20"/>
                    <w:szCs w:val="20"/>
                  </w:rPr>
                  <w:delText>Devic</w:delText>
                </w:r>
                <w:r w:rsidRPr="00292B9E" w:rsidDel="00FD1AA9">
                  <w:rPr>
                    <w:rFonts w:hint="eastAsia"/>
                    <w:sz w:val="20"/>
                    <w:szCs w:val="20"/>
                  </w:rPr>
                  <w:delText>e</w:delText>
                </w:r>
                <w:r w:rsidRPr="00292B9E" w:rsidDel="00FD1AA9">
                  <w:rPr>
                    <w:sz w:val="20"/>
                    <w:szCs w:val="20"/>
                  </w:rPr>
                  <w:delText>Address</w:delText>
                </w:r>
                <w:r w:rsidRPr="00292B9E" w:rsidDel="00FD1AA9">
                  <w:rPr>
                    <w:rFonts w:hint="eastAsia"/>
                    <w:sz w:val="20"/>
                    <w:szCs w:val="20"/>
                  </w:rPr>
                  <w:delText>[0-7]</w:delText>
                </w:r>
                <w:r w:rsidRPr="00292B9E" w:rsidDel="00FD1AA9">
                  <w:rPr>
                    <w:rFonts w:cstheme="minorHAnsi" w:hint="eastAsia"/>
                    <w:sz w:val="20"/>
                    <w:szCs w:val="20"/>
                  </w:rPr>
                  <w:delText xml:space="preserve"> </w:delText>
                </w:r>
                <w:r w:rsidRPr="00292B9E" w:rsidDel="00FD1AA9">
                  <w:rPr>
                    <w:sz w:val="20"/>
                    <w:szCs w:val="20"/>
                  </w:rPr>
                  <w:delText>CapabilityInformation</w:delText>
                </w:r>
                <w:r w:rsidRPr="00292B9E" w:rsidDel="00FD1AA9">
                  <w:rPr>
                    <w:rFonts w:cstheme="minorHAnsi" w:hint="eastAsia"/>
                    <w:sz w:val="20"/>
                    <w:szCs w:val="20"/>
                  </w:rPr>
                  <w:delText xml:space="preserve"> </w:delText>
                </w:r>
                <w:r w:rsidRPr="00292B9E" w:rsidDel="00FD1AA9">
                  <w:rPr>
                    <w:rFonts w:cstheme="minorHAnsi" w:hint="eastAsia"/>
                    <w:b/>
                    <w:sz w:val="20"/>
                    <w:szCs w:val="20"/>
                  </w:rPr>
                  <w:delText>AA</w:delText>
                </w:r>
              </w:del>
            </w:ins>
          </w:p>
          <w:p w:rsidR="00E60CD9" w:rsidRPr="00292B9E" w:rsidDel="00FD1AA9" w:rsidRDefault="00E60CD9" w:rsidP="00165B4D">
            <w:pPr>
              <w:rPr>
                <w:ins w:id="1992" w:author="AutoBVT" w:date="2018-06-12T13:57:00Z"/>
                <w:del w:id="1993" w:author="telink" w:date="2018-06-26T10:46:00Z"/>
                <w:rFonts w:cstheme="minorHAnsi"/>
                <w:b/>
                <w:iCs/>
                <w:color w:val="000000" w:themeColor="text1"/>
                <w:sz w:val="20"/>
                <w:szCs w:val="20"/>
              </w:rPr>
            </w:pPr>
          </w:p>
          <w:p w:rsidR="00E60CD9" w:rsidRPr="00292B9E" w:rsidDel="00FD1AA9" w:rsidRDefault="00E60CD9" w:rsidP="00165B4D">
            <w:pPr>
              <w:rPr>
                <w:ins w:id="1994" w:author="AutoBVT" w:date="2018-06-12T13:57:00Z"/>
                <w:del w:id="1995" w:author="telink" w:date="2018-06-26T10:46:00Z"/>
                <w:rFonts w:cstheme="minorHAnsi"/>
                <w:b/>
                <w:iCs/>
                <w:color w:val="000000" w:themeColor="text1"/>
                <w:sz w:val="20"/>
                <w:szCs w:val="20"/>
              </w:rPr>
            </w:pPr>
            <w:ins w:id="1996" w:author="AutoBVT" w:date="2018-06-12T13:57:00Z">
              <w:del w:id="1997" w:author="telink" w:date="2018-06-26T10:46:00Z">
                <w:r w:rsidDel="00FD1AA9">
                  <w:rPr>
                    <w:rStyle w:val="fontstyle01"/>
                    <w:rFonts w:cstheme="minorHAnsi" w:hint="eastAsia"/>
                    <w:b/>
                  </w:rPr>
                  <w:delText>2</w:delText>
                </w:r>
                <w:r w:rsidRPr="00292B9E" w:rsidDel="00FD1AA9">
                  <w:rPr>
                    <w:rStyle w:val="fontstyle01"/>
                    <w:rFonts w:cstheme="minorHAnsi" w:hint="eastAsia"/>
                    <w:b/>
                  </w:rPr>
                  <w:delText>.2.2.1</w:delText>
                </w:r>
                <w:r w:rsidDel="00FD1AA9">
                  <w:rPr>
                    <w:rStyle w:val="fontstyle01"/>
                    <w:rFonts w:cstheme="minorHAnsi" w:hint="eastAsia"/>
                    <w:b/>
                  </w:rPr>
                  <w:delText>2</w:delText>
                </w:r>
                <w:r w:rsidRPr="00292B9E" w:rsidDel="00FD1AA9">
                  <w:rPr>
                    <w:rStyle w:val="fontstyle01"/>
                    <w:rFonts w:cstheme="minorHAnsi" w:hint="eastAsia"/>
                    <w:b/>
                  </w:rPr>
                  <w:tab/>
                </w:r>
                <w:r w:rsidRPr="00292B9E" w:rsidDel="00FD1AA9">
                  <w:rPr>
                    <w:rStyle w:val="fontstyle01"/>
                    <w:rFonts w:cstheme="minorHAnsi"/>
                    <w:b/>
                  </w:rPr>
                  <w:delText>ZBHCI_CMD_</w:delText>
                </w:r>
                <w:r w:rsidRPr="00292B9E" w:rsidDel="00FD1AA9">
                  <w:rPr>
                    <w:rStyle w:val="fontstyle01"/>
                    <w:rFonts w:cstheme="minorHAnsi" w:hint="eastAsia"/>
                    <w:b/>
                  </w:rPr>
                  <w:delText>MGMT_PERMIT_JOIN_REQ</w:delText>
                </w:r>
                <w:r w:rsidRPr="00292B9E" w:rsidDel="00FD1AA9">
                  <w:rPr>
                    <w:rFonts w:cstheme="minorHAnsi"/>
                    <w:b/>
                    <w:iCs/>
                    <w:color w:val="000000" w:themeColor="text1"/>
                    <w:sz w:val="20"/>
                    <w:szCs w:val="20"/>
                  </w:rPr>
                  <w:tab/>
                </w:r>
              </w:del>
            </w:ins>
          </w:p>
          <w:tbl>
            <w:tblPr>
              <w:tblStyle w:val="ab"/>
              <w:tblpPr w:leftFromText="180" w:rightFromText="180" w:vertAnchor="text" w:horzAnchor="margin" w:tblpXSpec="center" w:tblpY="75"/>
              <w:tblOverlap w:val="never"/>
              <w:tblW w:w="0" w:type="auto"/>
              <w:tblLayout w:type="fixed"/>
              <w:tblLook w:val="04A0" w:firstRow="1" w:lastRow="0" w:firstColumn="1" w:lastColumn="0" w:noHBand="0" w:noVBand="1"/>
            </w:tblPr>
            <w:tblGrid>
              <w:gridCol w:w="1980"/>
              <w:gridCol w:w="1980"/>
              <w:gridCol w:w="3827"/>
            </w:tblGrid>
            <w:tr w:rsidR="00E60CD9" w:rsidRPr="00292B9E" w:rsidDel="00FD1AA9" w:rsidTr="00165B4D">
              <w:trPr>
                <w:ins w:id="1998" w:author="AutoBVT" w:date="2018-06-12T13:57:00Z"/>
                <w:del w:id="1999" w:author="telink" w:date="2018-06-26T10:46:00Z"/>
              </w:trPr>
              <w:tc>
                <w:tcPr>
                  <w:tcW w:w="1980" w:type="dxa"/>
                </w:tcPr>
                <w:p w:rsidR="00E60CD9" w:rsidRPr="00292B9E" w:rsidDel="00FD1AA9" w:rsidRDefault="00E60CD9" w:rsidP="00165B4D">
                  <w:pPr>
                    <w:pStyle w:val="Default"/>
                    <w:jc w:val="both"/>
                    <w:rPr>
                      <w:ins w:id="2000" w:author="AutoBVT" w:date="2018-06-12T13:57:00Z"/>
                      <w:del w:id="2001" w:author="telink" w:date="2018-06-26T10:46:00Z"/>
                      <w:sz w:val="20"/>
                      <w:szCs w:val="20"/>
                    </w:rPr>
                  </w:pPr>
                  <w:ins w:id="2002" w:author="AutoBVT" w:date="2018-06-12T13:57:00Z">
                    <w:del w:id="2003" w:author="telink" w:date="2018-06-26T10:46:00Z">
                      <w:r w:rsidDel="00FD1AA9">
                        <w:rPr>
                          <w:rFonts w:asciiTheme="minorHAnsi" w:hAnsiTheme="minorHAnsi" w:cstheme="minorHAnsi" w:hint="eastAsia"/>
                          <w:sz w:val="20"/>
                          <w:szCs w:val="20"/>
                        </w:rPr>
                        <w:delText>dstAddr</w:delText>
                      </w:r>
                    </w:del>
                  </w:ins>
                </w:p>
              </w:tc>
              <w:tc>
                <w:tcPr>
                  <w:tcW w:w="1980" w:type="dxa"/>
                </w:tcPr>
                <w:p w:rsidR="00E60CD9" w:rsidRPr="00292B9E" w:rsidDel="00FD1AA9" w:rsidRDefault="00E60CD9" w:rsidP="00165B4D">
                  <w:pPr>
                    <w:pStyle w:val="Default"/>
                    <w:jc w:val="both"/>
                    <w:rPr>
                      <w:ins w:id="2004" w:author="AutoBVT" w:date="2018-06-12T13:57:00Z"/>
                      <w:del w:id="2005" w:author="telink" w:date="2018-06-26T10:46:00Z"/>
                      <w:rFonts w:cstheme="minorHAnsi"/>
                      <w:iCs/>
                      <w:color w:val="000000" w:themeColor="text1"/>
                      <w:sz w:val="20"/>
                      <w:szCs w:val="20"/>
                    </w:rPr>
                  </w:pPr>
                  <w:ins w:id="2006" w:author="AutoBVT" w:date="2018-06-12T13:57:00Z">
                    <w:del w:id="2007" w:author="telink" w:date="2018-06-26T10:46:00Z">
                      <w:r w:rsidRPr="00292B9E" w:rsidDel="00FD1AA9">
                        <w:rPr>
                          <w:sz w:val="20"/>
                          <w:szCs w:val="20"/>
                        </w:rPr>
                        <w:delText xml:space="preserve">PermitDuration </w:delText>
                      </w:r>
                    </w:del>
                  </w:ins>
                </w:p>
              </w:tc>
              <w:tc>
                <w:tcPr>
                  <w:tcW w:w="3827" w:type="dxa"/>
                </w:tcPr>
                <w:p w:rsidR="00E60CD9" w:rsidRPr="00292B9E" w:rsidDel="00FD1AA9" w:rsidRDefault="00E60CD9" w:rsidP="00165B4D">
                  <w:pPr>
                    <w:pStyle w:val="Default"/>
                    <w:jc w:val="both"/>
                    <w:rPr>
                      <w:ins w:id="2008" w:author="AutoBVT" w:date="2018-06-12T13:57:00Z"/>
                      <w:del w:id="2009" w:author="telink" w:date="2018-06-26T10:46:00Z"/>
                      <w:rFonts w:cstheme="minorHAnsi"/>
                      <w:iCs/>
                      <w:color w:val="000000" w:themeColor="text1"/>
                      <w:sz w:val="20"/>
                      <w:szCs w:val="20"/>
                    </w:rPr>
                  </w:pPr>
                  <w:ins w:id="2010" w:author="AutoBVT" w:date="2018-06-12T13:57:00Z">
                    <w:del w:id="2011" w:author="telink" w:date="2018-06-26T10:46:00Z">
                      <w:r w:rsidRPr="00292B9E" w:rsidDel="00FD1AA9">
                        <w:rPr>
                          <w:rFonts w:hint="eastAsia"/>
                          <w:sz w:val="20"/>
                          <w:szCs w:val="20"/>
                        </w:rPr>
                        <w:delText xml:space="preserve">    </w:delText>
                      </w:r>
                      <w:r w:rsidRPr="00292B9E" w:rsidDel="00FD1AA9">
                        <w:rPr>
                          <w:sz w:val="20"/>
                          <w:szCs w:val="20"/>
                        </w:rPr>
                        <w:delText xml:space="preserve">TC_Significance </w:delText>
                      </w:r>
                    </w:del>
                  </w:ins>
                </w:p>
              </w:tc>
            </w:tr>
            <w:tr w:rsidR="00E60CD9" w:rsidRPr="00292B9E" w:rsidDel="00FD1AA9" w:rsidTr="00165B4D">
              <w:trPr>
                <w:trHeight w:val="359"/>
                <w:ins w:id="2012" w:author="AutoBVT" w:date="2018-06-12T13:57:00Z"/>
                <w:del w:id="2013" w:author="telink" w:date="2018-06-26T10:46:00Z"/>
              </w:trPr>
              <w:tc>
                <w:tcPr>
                  <w:tcW w:w="1980" w:type="dxa"/>
                </w:tcPr>
                <w:p w:rsidR="00E60CD9" w:rsidRPr="00292B9E" w:rsidDel="00FD1AA9" w:rsidRDefault="00E60CD9" w:rsidP="00165B4D">
                  <w:pPr>
                    <w:rPr>
                      <w:ins w:id="2014" w:author="AutoBVT" w:date="2018-06-12T13:57:00Z"/>
                      <w:del w:id="2015" w:author="telink" w:date="2018-06-26T10:46:00Z"/>
                      <w:rFonts w:cstheme="minorHAnsi"/>
                      <w:iCs/>
                      <w:color w:val="000000" w:themeColor="text1"/>
                      <w:kern w:val="0"/>
                      <w:sz w:val="20"/>
                      <w:szCs w:val="20"/>
                    </w:rPr>
                  </w:pPr>
                  <w:ins w:id="2016" w:author="AutoBVT" w:date="2018-06-12T13:57:00Z">
                    <w:del w:id="2017" w:author="telink" w:date="2018-06-26T10:46:00Z">
                      <w:r w:rsidDel="00FD1AA9">
                        <w:rPr>
                          <w:rFonts w:cstheme="minorHAnsi" w:hint="eastAsia"/>
                          <w:iCs/>
                          <w:color w:val="000000" w:themeColor="text1"/>
                          <w:kern w:val="0"/>
                          <w:sz w:val="20"/>
                          <w:szCs w:val="20"/>
                        </w:rPr>
                        <w:delText>2Bytes</w:delText>
                      </w:r>
                    </w:del>
                  </w:ins>
                </w:p>
              </w:tc>
              <w:tc>
                <w:tcPr>
                  <w:tcW w:w="1980" w:type="dxa"/>
                </w:tcPr>
                <w:p w:rsidR="00E60CD9" w:rsidRPr="00292B9E" w:rsidDel="00FD1AA9" w:rsidRDefault="00E60CD9" w:rsidP="00165B4D">
                  <w:pPr>
                    <w:rPr>
                      <w:ins w:id="2018" w:author="AutoBVT" w:date="2018-06-12T13:57:00Z"/>
                      <w:del w:id="2019" w:author="telink" w:date="2018-06-26T10:46:00Z"/>
                      <w:rFonts w:cstheme="minorHAnsi"/>
                      <w:iCs/>
                      <w:color w:val="000000" w:themeColor="text1"/>
                      <w:kern w:val="0"/>
                      <w:sz w:val="20"/>
                      <w:szCs w:val="20"/>
                    </w:rPr>
                  </w:pPr>
                  <w:ins w:id="2020" w:author="AutoBVT" w:date="2018-06-12T13:57:00Z">
                    <w:del w:id="2021" w:author="telink" w:date="2018-06-26T10:46:00Z">
                      <w:r w:rsidRPr="00292B9E" w:rsidDel="00FD1AA9">
                        <w:rPr>
                          <w:rFonts w:cstheme="minorHAnsi"/>
                          <w:iCs/>
                          <w:color w:val="000000" w:themeColor="text1"/>
                          <w:kern w:val="0"/>
                          <w:sz w:val="20"/>
                          <w:szCs w:val="20"/>
                        </w:rPr>
                        <w:delText xml:space="preserve">   </w:delText>
                      </w:r>
                      <w:r w:rsidRPr="00292B9E" w:rsidDel="00FD1AA9">
                        <w:rPr>
                          <w:rFonts w:cstheme="minorHAnsi" w:hint="eastAsia"/>
                          <w:iCs/>
                          <w:color w:val="000000" w:themeColor="text1"/>
                          <w:kern w:val="0"/>
                          <w:sz w:val="20"/>
                          <w:szCs w:val="20"/>
                        </w:rPr>
                        <w:delText>1</w:delText>
                      </w:r>
                      <w:r w:rsidRPr="00292B9E" w:rsidDel="00FD1AA9">
                        <w:rPr>
                          <w:rFonts w:cstheme="minorHAnsi"/>
                          <w:iCs/>
                          <w:color w:val="000000" w:themeColor="text1"/>
                          <w:kern w:val="0"/>
                          <w:sz w:val="20"/>
                          <w:szCs w:val="20"/>
                        </w:rPr>
                        <w:delText>Byte</w:delText>
                      </w:r>
                    </w:del>
                  </w:ins>
                </w:p>
              </w:tc>
              <w:tc>
                <w:tcPr>
                  <w:tcW w:w="3827" w:type="dxa"/>
                </w:tcPr>
                <w:p w:rsidR="00E60CD9" w:rsidRPr="00292B9E" w:rsidDel="00FD1AA9" w:rsidRDefault="00E60CD9" w:rsidP="00165B4D">
                  <w:pPr>
                    <w:rPr>
                      <w:ins w:id="2022" w:author="AutoBVT" w:date="2018-06-12T13:57:00Z"/>
                      <w:del w:id="2023" w:author="telink" w:date="2018-06-26T10:46:00Z"/>
                      <w:rFonts w:cstheme="minorHAnsi"/>
                      <w:iCs/>
                      <w:color w:val="000000" w:themeColor="text1"/>
                      <w:kern w:val="0"/>
                      <w:sz w:val="20"/>
                      <w:szCs w:val="20"/>
                    </w:rPr>
                  </w:pPr>
                  <w:ins w:id="2024" w:author="AutoBVT" w:date="2018-06-12T13:57:00Z">
                    <w:del w:id="2025" w:author="telink" w:date="2018-06-26T10:46:00Z">
                      <w:r w:rsidRPr="00292B9E" w:rsidDel="00FD1AA9">
                        <w:rPr>
                          <w:rFonts w:cstheme="minorHAnsi" w:hint="eastAsia"/>
                          <w:iCs/>
                          <w:color w:val="000000" w:themeColor="text1"/>
                          <w:kern w:val="0"/>
                          <w:sz w:val="20"/>
                          <w:szCs w:val="20"/>
                        </w:rPr>
                        <w:delText xml:space="preserve">          </w:delText>
                      </w:r>
                      <w:r w:rsidRPr="00292B9E" w:rsidDel="00FD1AA9">
                        <w:rPr>
                          <w:rFonts w:cstheme="minorHAnsi"/>
                          <w:iCs/>
                          <w:color w:val="000000" w:themeColor="text1"/>
                          <w:kern w:val="0"/>
                          <w:sz w:val="20"/>
                          <w:szCs w:val="20"/>
                        </w:rPr>
                        <w:delText xml:space="preserve"> </w:delText>
                      </w:r>
                      <w:r w:rsidRPr="00292B9E" w:rsidDel="00FD1AA9">
                        <w:rPr>
                          <w:rFonts w:cstheme="minorHAnsi" w:hint="eastAsia"/>
                          <w:iCs/>
                          <w:color w:val="000000" w:themeColor="text1"/>
                          <w:kern w:val="0"/>
                          <w:sz w:val="20"/>
                          <w:szCs w:val="20"/>
                        </w:rPr>
                        <w:delText>1</w:delText>
                      </w:r>
                      <w:r w:rsidRPr="00292B9E" w:rsidDel="00FD1AA9">
                        <w:rPr>
                          <w:rFonts w:cstheme="minorHAnsi"/>
                          <w:iCs/>
                          <w:color w:val="000000" w:themeColor="text1"/>
                          <w:kern w:val="0"/>
                          <w:sz w:val="20"/>
                          <w:szCs w:val="20"/>
                        </w:rPr>
                        <w:delText>B</w:delText>
                      </w:r>
                      <w:r w:rsidRPr="00292B9E" w:rsidDel="00FD1AA9">
                        <w:rPr>
                          <w:rFonts w:cstheme="minorHAnsi" w:hint="eastAsia"/>
                          <w:iCs/>
                          <w:color w:val="000000" w:themeColor="text1"/>
                          <w:kern w:val="0"/>
                          <w:sz w:val="20"/>
                          <w:szCs w:val="20"/>
                        </w:rPr>
                        <w:delText>yte</w:delText>
                      </w:r>
                    </w:del>
                  </w:ins>
                </w:p>
              </w:tc>
            </w:tr>
          </w:tbl>
          <w:p w:rsidR="00E60CD9" w:rsidRPr="00292B9E" w:rsidDel="00FD1AA9" w:rsidRDefault="00E60CD9" w:rsidP="00165B4D">
            <w:pPr>
              <w:rPr>
                <w:ins w:id="2026" w:author="AutoBVT" w:date="2018-06-12T13:57:00Z"/>
                <w:del w:id="2027" w:author="telink" w:date="2018-06-26T10:46:00Z"/>
                <w:rFonts w:cstheme="minorHAnsi"/>
                <w:b/>
                <w:iCs/>
                <w:color w:val="000000" w:themeColor="text1"/>
                <w:sz w:val="20"/>
                <w:szCs w:val="20"/>
              </w:rPr>
            </w:pPr>
            <w:ins w:id="2028" w:author="AutoBVT" w:date="2018-06-12T13:57:00Z">
              <w:del w:id="2029" w:author="telink" w:date="2018-06-26T10:46:00Z">
                <w:r w:rsidDel="00FD1AA9">
                  <w:rPr>
                    <w:rFonts w:cstheme="minorHAnsi" w:hint="eastAsia"/>
                    <w:i/>
                    <w:iCs/>
                    <w:color w:val="000000" w:themeColor="text1"/>
                    <w:sz w:val="20"/>
                    <w:szCs w:val="20"/>
                  </w:rPr>
                  <w:delText>dst</w:delText>
                </w:r>
                <w:r w:rsidRPr="0024268F" w:rsidDel="00FD1AA9">
                  <w:rPr>
                    <w:rFonts w:cstheme="minorHAnsi" w:hint="eastAsia"/>
                    <w:i/>
                    <w:iCs/>
                    <w:color w:val="000000" w:themeColor="text1"/>
                    <w:kern w:val="0"/>
                    <w:sz w:val="20"/>
                    <w:szCs w:val="20"/>
                  </w:rPr>
                  <w:delText>Addr</w:delText>
                </w:r>
                <w:r w:rsidDel="00FD1AA9">
                  <w:rPr>
                    <w:rFonts w:hint="eastAsia"/>
                    <w:i/>
                    <w:sz w:val="20"/>
                    <w:szCs w:val="20"/>
                  </w:rPr>
                  <w:delText xml:space="preserve">:   </w:delText>
                </w:r>
                <w:r w:rsidDel="00FD1AA9">
                  <w:rPr>
                    <w:rFonts w:hint="eastAsia"/>
                    <w:sz w:val="20"/>
                    <w:szCs w:val="20"/>
                  </w:rPr>
                  <w:delText>the address this command will be send to</w:delText>
                </w:r>
              </w:del>
            </w:ins>
          </w:p>
          <w:p w:rsidR="00E60CD9" w:rsidRPr="00292B9E" w:rsidDel="00FD1AA9" w:rsidRDefault="00E60CD9" w:rsidP="00165B4D">
            <w:pPr>
              <w:rPr>
                <w:ins w:id="2030" w:author="AutoBVT" w:date="2018-06-12T13:57:00Z"/>
                <w:del w:id="2031" w:author="telink" w:date="2018-06-26T10:46:00Z"/>
                <w:sz w:val="20"/>
                <w:szCs w:val="20"/>
              </w:rPr>
            </w:pPr>
            <w:ins w:id="2032" w:author="AutoBVT" w:date="2018-06-12T13:57:00Z">
              <w:del w:id="2033" w:author="telink" w:date="2018-06-26T10:46:00Z">
                <w:r w:rsidRPr="00583618" w:rsidDel="00FD1AA9">
                  <w:rPr>
                    <w:i/>
                    <w:sz w:val="20"/>
                    <w:szCs w:val="20"/>
                  </w:rPr>
                  <w:delText>PermitDuration</w:delText>
                </w:r>
                <w:r w:rsidRPr="00583618" w:rsidDel="00FD1AA9">
                  <w:rPr>
                    <w:rFonts w:hint="eastAsia"/>
                    <w:i/>
                    <w:sz w:val="20"/>
                    <w:szCs w:val="20"/>
                  </w:rPr>
                  <w:delText xml:space="preserve">: </w:delText>
                </w:r>
                <w:r w:rsidRPr="00292B9E" w:rsidDel="00FD1AA9">
                  <w:rPr>
                    <w:sz w:val="20"/>
                    <w:szCs w:val="20"/>
                  </w:rPr>
                  <w:delText xml:space="preserve">PermitDuration param-eter within NLME-PERMIT-JOINING.request. </w:delText>
                </w:r>
              </w:del>
            </w:ins>
          </w:p>
          <w:p w:rsidR="00E60CD9" w:rsidRPr="00292B9E" w:rsidDel="00FD1AA9" w:rsidRDefault="00E60CD9" w:rsidP="00165B4D">
            <w:pPr>
              <w:rPr>
                <w:ins w:id="2034" w:author="AutoBVT" w:date="2018-06-12T13:57:00Z"/>
                <w:del w:id="2035" w:author="telink" w:date="2018-06-26T10:46:00Z"/>
                <w:sz w:val="20"/>
                <w:szCs w:val="20"/>
              </w:rPr>
            </w:pPr>
            <w:ins w:id="2036" w:author="AutoBVT" w:date="2018-06-12T13:57:00Z">
              <w:del w:id="2037" w:author="telink" w:date="2018-06-26T10:46:00Z">
                <w:r w:rsidRPr="00583618" w:rsidDel="00FD1AA9">
                  <w:rPr>
                    <w:i/>
                    <w:sz w:val="20"/>
                    <w:szCs w:val="20"/>
                  </w:rPr>
                  <w:delText>TC_Significance</w:delText>
                </w:r>
                <w:r w:rsidRPr="00583618" w:rsidDel="00FD1AA9">
                  <w:rPr>
                    <w:rFonts w:hint="eastAsia"/>
                    <w:i/>
                    <w:sz w:val="20"/>
                    <w:szCs w:val="20"/>
                  </w:rPr>
                  <w:delText>:</w:delText>
                </w:r>
                <w:r w:rsidRPr="00292B9E" w:rsidDel="00FD1AA9">
                  <w:rPr>
                    <w:rFonts w:hint="eastAsia"/>
                    <w:sz w:val="20"/>
                    <w:szCs w:val="20"/>
                  </w:rPr>
                  <w:delText xml:space="preserve">  </w:delText>
                </w:r>
                <w:r w:rsidRPr="00292B9E" w:rsidDel="00FD1AA9">
                  <w:rPr>
                    <w:sz w:val="20"/>
                    <w:szCs w:val="20"/>
                  </w:rPr>
                  <w:delText xml:space="preserve">This field shall always have a value of 1, indicating a request to change the Trust </w:delText>
                </w:r>
                <w:r w:rsidRPr="00292B9E" w:rsidDel="00FD1AA9">
                  <w:rPr>
                    <w:rFonts w:hint="eastAsia"/>
                    <w:sz w:val="20"/>
                    <w:szCs w:val="20"/>
                  </w:rPr>
                  <w:delText xml:space="preserve">             </w:delText>
                </w:r>
              </w:del>
            </w:ins>
          </w:p>
          <w:p w:rsidR="00E60CD9" w:rsidRPr="00292B9E" w:rsidDel="00FD1AA9" w:rsidRDefault="00E60CD9" w:rsidP="00165B4D">
            <w:pPr>
              <w:pStyle w:val="Default"/>
              <w:jc w:val="both"/>
              <w:rPr>
                <w:ins w:id="2038" w:author="AutoBVT" w:date="2018-06-12T13:57:00Z"/>
                <w:del w:id="2039" w:author="telink" w:date="2018-06-26T10:46:00Z"/>
                <w:sz w:val="20"/>
                <w:szCs w:val="20"/>
              </w:rPr>
            </w:pPr>
            <w:ins w:id="2040" w:author="AutoBVT" w:date="2018-06-12T13:57:00Z">
              <w:del w:id="2041" w:author="telink" w:date="2018-06-26T10:46:00Z">
                <w:r w:rsidRPr="00292B9E" w:rsidDel="00FD1AA9">
                  <w:rPr>
                    <w:rFonts w:hint="eastAsia"/>
                    <w:sz w:val="20"/>
                    <w:szCs w:val="20"/>
                  </w:rPr>
                  <w:delText xml:space="preserve">                </w:delText>
                </w:r>
                <w:r w:rsidRPr="00292B9E" w:rsidDel="00FD1AA9">
                  <w:rPr>
                    <w:sz w:val="20"/>
                    <w:szCs w:val="20"/>
                  </w:rPr>
                  <w:delText>Center policy. If a</w:delText>
                </w:r>
                <w:r w:rsidRPr="00292B9E" w:rsidDel="00FD1AA9">
                  <w:rPr>
                    <w:rFonts w:hint="eastAsia"/>
                    <w:sz w:val="20"/>
                    <w:szCs w:val="20"/>
                  </w:rPr>
                  <w:delText xml:space="preserve"> </w:delText>
                </w:r>
                <w:r w:rsidRPr="00292B9E" w:rsidDel="00FD1AA9">
                  <w:rPr>
                    <w:sz w:val="20"/>
                    <w:szCs w:val="20"/>
                  </w:rPr>
                  <w:delText xml:space="preserve">frame is received with a value of 0, it shall be treated as having </w:delText>
                </w:r>
              </w:del>
            </w:ins>
          </w:p>
          <w:p w:rsidR="00E60CD9" w:rsidRPr="00292B9E" w:rsidDel="00FD1AA9" w:rsidRDefault="00E60CD9" w:rsidP="00165B4D">
            <w:pPr>
              <w:pStyle w:val="Default"/>
              <w:jc w:val="both"/>
              <w:rPr>
                <w:ins w:id="2042" w:author="AutoBVT" w:date="2018-06-12T13:57:00Z"/>
                <w:del w:id="2043" w:author="telink" w:date="2018-06-26T10:46:00Z"/>
                <w:sz w:val="20"/>
                <w:szCs w:val="20"/>
              </w:rPr>
            </w:pPr>
            <w:ins w:id="2044" w:author="AutoBVT" w:date="2018-06-12T13:57:00Z">
              <w:del w:id="2045" w:author="telink" w:date="2018-06-26T10:46:00Z">
                <w:r w:rsidRPr="00292B9E" w:rsidDel="00FD1AA9">
                  <w:rPr>
                    <w:rFonts w:hint="eastAsia"/>
                    <w:sz w:val="20"/>
                    <w:szCs w:val="20"/>
                  </w:rPr>
                  <w:delText xml:space="preserve">                </w:delText>
                </w:r>
                <w:r w:rsidRPr="00292B9E" w:rsidDel="00FD1AA9">
                  <w:rPr>
                    <w:sz w:val="20"/>
                    <w:szCs w:val="20"/>
                  </w:rPr>
                  <w:delText xml:space="preserve">a value of 1. </w:delText>
                </w:r>
              </w:del>
            </w:ins>
          </w:p>
          <w:p w:rsidR="00E60CD9" w:rsidRPr="00292B9E" w:rsidDel="00FD1AA9" w:rsidRDefault="00E60CD9" w:rsidP="00165B4D">
            <w:pPr>
              <w:autoSpaceDE w:val="0"/>
              <w:autoSpaceDN w:val="0"/>
              <w:adjustRightInd w:val="0"/>
              <w:jc w:val="left"/>
              <w:rPr>
                <w:ins w:id="2046" w:author="AutoBVT" w:date="2018-06-12T13:57:00Z"/>
                <w:del w:id="2047" w:author="telink" w:date="2018-06-26T10:46:00Z"/>
                <w:rFonts w:cstheme="minorHAnsi"/>
                <w:b/>
                <w:iCs/>
                <w:color w:val="000000" w:themeColor="text1"/>
                <w:sz w:val="20"/>
                <w:szCs w:val="20"/>
              </w:rPr>
            </w:pPr>
            <w:ins w:id="2048" w:author="AutoBVT" w:date="2018-06-12T13:57:00Z">
              <w:del w:id="2049" w:author="telink" w:date="2018-06-26T10:46:00Z">
                <w:r w:rsidRPr="00292B9E" w:rsidDel="00FD1AA9">
                  <w:rPr>
                    <w:rFonts w:cstheme="minorHAnsi" w:hint="eastAsia"/>
                    <w:b/>
                    <w:iCs/>
                    <w:color w:val="000000" w:themeColor="text1"/>
                    <w:kern w:val="0"/>
                    <w:sz w:val="20"/>
                    <w:szCs w:val="20"/>
                  </w:rPr>
                  <w:delText xml:space="preserve">packet format:  </w:delText>
                </w:r>
                <w:r w:rsidRPr="00292B9E" w:rsidDel="00FD1AA9">
                  <w:rPr>
                    <w:b/>
                  </w:rPr>
                  <w:delText xml:space="preserve">55 00 </w:delText>
                </w:r>
                <w:r w:rsidRPr="00292B9E" w:rsidDel="00FD1AA9">
                  <w:rPr>
                    <w:rFonts w:hint="eastAsia"/>
                    <w:b/>
                  </w:rPr>
                  <w:delText>34</w:delText>
                </w:r>
                <w:r w:rsidRPr="00292B9E" w:rsidDel="00FD1AA9">
                  <w:rPr>
                    <w:b/>
                  </w:rPr>
                  <w:delText xml:space="preserve"> </w:delText>
                </w:r>
                <w:r w:rsidRPr="00292B9E" w:rsidDel="00FD1AA9">
                  <w:rPr>
                    <w:rFonts w:hint="eastAsia"/>
                    <w:b/>
                  </w:rPr>
                  <w:delText>00 0</w:delText>
                </w:r>
                <w:r w:rsidDel="00FD1AA9">
                  <w:rPr>
                    <w:rFonts w:hint="eastAsia"/>
                    <w:b/>
                  </w:rPr>
                  <w:delText>4</w:delText>
                </w:r>
                <w:r w:rsidRPr="00292B9E" w:rsidDel="00FD1AA9">
                  <w:rPr>
                    <w:b/>
                  </w:rPr>
                  <w:delText xml:space="preserve"> </w:delText>
                </w:r>
                <w:r w:rsidRPr="00292B9E" w:rsidDel="00FD1AA9">
                  <w:rPr>
                    <w:rFonts w:hint="eastAsia"/>
                    <w:b/>
                  </w:rPr>
                  <w:delText xml:space="preserve">00 </w:delText>
                </w:r>
                <w:r w:rsidDel="00FD1AA9">
                  <w:rPr>
                    <w:rFonts w:cstheme="minorHAnsi" w:hint="eastAsia"/>
                    <w:sz w:val="20"/>
                    <w:szCs w:val="20"/>
                  </w:rPr>
                  <w:delText>dstAddr</w:delText>
                </w:r>
                <w:r w:rsidRPr="00292B9E" w:rsidDel="00FD1AA9">
                  <w:rPr>
                    <w:sz w:val="20"/>
                    <w:szCs w:val="20"/>
                  </w:rPr>
                  <w:delText xml:space="preserve"> </w:delText>
                </w:r>
                <w:r w:rsidDel="00FD1AA9">
                  <w:rPr>
                    <w:rFonts w:hint="eastAsia"/>
                    <w:sz w:val="20"/>
                    <w:szCs w:val="20"/>
                  </w:rPr>
                  <w:delText xml:space="preserve">[1-0] </w:delText>
                </w:r>
                <w:r w:rsidRPr="00292B9E" w:rsidDel="00FD1AA9">
                  <w:rPr>
                    <w:sz w:val="20"/>
                    <w:szCs w:val="20"/>
                  </w:rPr>
                  <w:delText>PermitDuration</w:delText>
                </w:r>
                <w:r w:rsidRPr="00292B9E" w:rsidDel="00FD1AA9">
                  <w:rPr>
                    <w:rFonts w:cstheme="minorHAnsi" w:hint="eastAsia"/>
                    <w:sz w:val="20"/>
                    <w:szCs w:val="20"/>
                  </w:rPr>
                  <w:delText xml:space="preserve"> </w:delText>
                </w:r>
                <w:r w:rsidRPr="00292B9E" w:rsidDel="00FD1AA9">
                  <w:rPr>
                    <w:sz w:val="20"/>
                    <w:szCs w:val="20"/>
                  </w:rPr>
                  <w:delText>TC_Significance</w:delText>
                </w:r>
                <w:r w:rsidRPr="00292B9E" w:rsidDel="00FD1AA9">
                  <w:rPr>
                    <w:rFonts w:cstheme="minorHAnsi" w:hint="eastAsia"/>
                    <w:sz w:val="20"/>
                    <w:szCs w:val="20"/>
                  </w:rPr>
                  <w:delText xml:space="preserve"> </w:delText>
                </w:r>
                <w:r w:rsidRPr="00292B9E" w:rsidDel="00FD1AA9">
                  <w:rPr>
                    <w:rFonts w:cstheme="minorHAnsi" w:hint="eastAsia"/>
                    <w:b/>
                    <w:sz w:val="20"/>
                    <w:szCs w:val="20"/>
                  </w:rPr>
                  <w:delText>AA</w:delText>
                </w:r>
              </w:del>
            </w:ins>
          </w:p>
          <w:p w:rsidR="00E60CD9" w:rsidRPr="00292B9E" w:rsidDel="00FD1AA9" w:rsidRDefault="00E60CD9" w:rsidP="00165B4D">
            <w:pPr>
              <w:rPr>
                <w:ins w:id="2050" w:author="AutoBVT" w:date="2018-06-12T13:57:00Z"/>
                <w:del w:id="2051" w:author="telink" w:date="2018-06-26T10:46:00Z"/>
                <w:rFonts w:cstheme="minorHAnsi"/>
                <w:b/>
                <w:iCs/>
                <w:color w:val="000000" w:themeColor="text1"/>
                <w:sz w:val="20"/>
                <w:szCs w:val="20"/>
              </w:rPr>
            </w:pPr>
          </w:p>
          <w:p w:rsidR="00E60CD9" w:rsidDel="00FD1AA9" w:rsidRDefault="00E60CD9" w:rsidP="00165B4D">
            <w:pPr>
              <w:rPr>
                <w:ins w:id="2052" w:author="AutoBVT" w:date="2018-06-12T13:57:00Z"/>
                <w:del w:id="2053" w:author="telink" w:date="2018-06-26T10:46:00Z"/>
                <w:rFonts w:cstheme="minorHAnsi"/>
                <w:b/>
                <w:iCs/>
                <w:color w:val="000000" w:themeColor="text1"/>
                <w:sz w:val="20"/>
                <w:szCs w:val="20"/>
              </w:rPr>
            </w:pPr>
            <w:ins w:id="2054" w:author="AutoBVT" w:date="2018-06-12T13:57:00Z">
              <w:del w:id="2055" w:author="telink" w:date="2018-06-26T10:46:00Z">
                <w:r w:rsidDel="00FD1AA9">
                  <w:rPr>
                    <w:rStyle w:val="fontstyle01"/>
                    <w:rFonts w:cstheme="minorHAnsi" w:hint="eastAsia"/>
                    <w:b/>
                  </w:rPr>
                  <w:delText>2</w:delText>
                </w:r>
                <w:r w:rsidRPr="00292B9E" w:rsidDel="00FD1AA9">
                  <w:rPr>
                    <w:rStyle w:val="fontstyle01"/>
                    <w:rFonts w:cstheme="minorHAnsi" w:hint="eastAsia"/>
                    <w:b/>
                  </w:rPr>
                  <w:delText>.2.2.1</w:delText>
                </w:r>
                <w:r w:rsidDel="00FD1AA9">
                  <w:rPr>
                    <w:rStyle w:val="fontstyle01"/>
                    <w:rFonts w:cstheme="minorHAnsi" w:hint="eastAsia"/>
                    <w:b/>
                  </w:rPr>
                  <w:delText>3</w:delText>
                </w:r>
                <w:r w:rsidRPr="00292B9E" w:rsidDel="00FD1AA9">
                  <w:rPr>
                    <w:rStyle w:val="fontstyle01"/>
                    <w:rFonts w:cstheme="minorHAnsi" w:hint="eastAsia"/>
                    <w:b/>
                  </w:rPr>
                  <w:tab/>
                </w:r>
                <w:r w:rsidRPr="00292B9E" w:rsidDel="00FD1AA9">
                  <w:rPr>
                    <w:rStyle w:val="fontstyle01"/>
                    <w:rFonts w:cstheme="minorHAnsi"/>
                    <w:b/>
                  </w:rPr>
                  <w:delText>ZBHCI_CMD_</w:delText>
                </w:r>
                <w:r w:rsidRPr="00292B9E" w:rsidDel="00FD1AA9">
                  <w:rPr>
                    <w:rStyle w:val="fontstyle01"/>
                    <w:rFonts w:cstheme="minorHAnsi" w:hint="eastAsia"/>
                    <w:b/>
                  </w:rPr>
                  <w:delText>MGMT_NWK_UPDATE_REQ</w:delText>
                </w:r>
                <w:r w:rsidRPr="00292B9E" w:rsidDel="00FD1AA9">
                  <w:rPr>
                    <w:rFonts w:cstheme="minorHAnsi"/>
                    <w:b/>
                    <w:iCs/>
                    <w:color w:val="000000" w:themeColor="text1"/>
                    <w:sz w:val="20"/>
                    <w:szCs w:val="20"/>
                  </w:rPr>
                  <w:tab/>
                </w:r>
              </w:del>
            </w:ins>
          </w:p>
          <w:p w:rsidR="00E60CD9" w:rsidDel="00FD1AA9" w:rsidRDefault="00E60CD9" w:rsidP="00165B4D">
            <w:pPr>
              <w:rPr>
                <w:ins w:id="2056" w:author="AutoBVT" w:date="2018-06-12T13:57:00Z"/>
                <w:del w:id="2057" w:author="telink" w:date="2018-06-26T10:46:00Z"/>
                <w:iCs/>
                <w:sz w:val="20"/>
                <w:szCs w:val="20"/>
              </w:rPr>
            </w:pPr>
            <w:ins w:id="2058" w:author="AutoBVT" w:date="2018-06-12T13:57:00Z">
              <w:del w:id="2059" w:author="telink" w:date="2018-06-26T10:46:00Z">
                <w:r w:rsidRPr="00292B9E" w:rsidDel="00FD1AA9">
                  <w:rPr>
                    <w:iCs/>
                    <w:sz w:val="20"/>
                    <w:szCs w:val="20"/>
                  </w:rPr>
                  <w:delText>nwkManagerAddr</w:delText>
                </w:r>
              </w:del>
            </w:ins>
          </w:p>
          <w:tbl>
            <w:tblPr>
              <w:tblStyle w:val="ab"/>
              <w:tblpPr w:leftFromText="180" w:rightFromText="180" w:vertAnchor="text" w:horzAnchor="margin" w:tblpY="108"/>
              <w:tblW w:w="8075" w:type="dxa"/>
              <w:tblLayout w:type="fixed"/>
              <w:tblLook w:val="04A0" w:firstRow="1" w:lastRow="0" w:firstColumn="1" w:lastColumn="0" w:noHBand="0" w:noVBand="1"/>
            </w:tblPr>
            <w:tblGrid>
              <w:gridCol w:w="973"/>
              <w:gridCol w:w="1716"/>
              <w:gridCol w:w="1559"/>
              <w:gridCol w:w="1417"/>
              <w:gridCol w:w="2410"/>
            </w:tblGrid>
            <w:tr w:rsidR="00E60CD9" w:rsidRPr="00292B9E" w:rsidDel="00FD1AA9" w:rsidTr="00165B4D">
              <w:trPr>
                <w:trHeight w:val="345"/>
                <w:ins w:id="2060" w:author="AutoBVT" w:date="2018-06-12T13:57:00Z"/>
                <w:del w:id="2061" w:author="telink" w:date="2018-06-26T10:46:00Z"/>
              </w:trPr>
              <w:tc>
                <w:tcPr>
                  <w:tcW w:w="973" w:type="dxa"/>
                </w:tcPr>
                <w:p w:rsidR="00E60CD9" w:rsidRPr="00292B9E" w:rsidDel="00FD1AA9" w:rsidRDefault="00E60CD9" w:rsidP="00165B4D">
                  <w:pPr>
                    <w:pStyle w:val="Default"/>
                    <w:jc w:val="both"/>
                    <w:rPr>
                      <w:ins w:id="2062" w:author="AutoBVT" w:date="2018-06-12T13:57:00Z"/>
                      <w:del w:id="2063" w:author="telink" w:date="2018-06-26T10:46:00Z"/>
                      <w:sz w:val="20"/>
                      <w:szCs w:val="20"/>
                    </w:rPr>
                  </w:pPr>
                  <w:ins w:id="2064" w:author="AutoBVT" w:date="2018-06-12T13:57:00Z">
                    <w:del w:id="2065" w:author="telink" w:date="2018-06-26T10:46:00Z">
                      <w:r w:rsidDel="00FD1AA9">
                        <w:rPr>
                          <w:rFonts w:asciiTheme="minorHAnsi" w:hAnsiTheme="minorHAnsi" w:cstheme="minorHAnsi" w:hint="eastAsia"/>
                          <w:sz w:val="20"/>
                          <w:szCs w:val="20"/>
                        </w:rPr>
                        <w:delText>dstAddr</w:delText>
                      </w:r>
                    </w:del>
                  </w:ins>
                </w:p>
              </w:tc>
              <w:tc>
                <w:tcPr>
                  <w:tcW w:w="1716" w:type="dxa"/>
                </w:tcPr>
                <w:p w:rsidR="00E60CD9" w:rsidRPr="00292B9E" w:rsidDel="00FD1AA9" w:rsidRDefault="00E60CD9" w:rsidP="00165B4D">
                  <w:pPr>
                    <w:pStyle w:val="Default"/>
                    <w:jc w:val="both"/>
                    <w:rPr>
                      <w:ins w:id="2066" w:author="AutoBVT" w:date="2018-06-12T13:57:00Z"/>
                      <w:del w:id="2067" w:author="telink" w:date="2018-06-26T10:46:00Z"/>
                      <w:rFonts w:cstheme="minorHAnsi"/>
                      <w:iCs/>
                      <w:color w:val="000000" w:themeColor="text1"/>
                      <w:sz w:val="20"/>
                      <w:szCs w:val="20"/>
                    </w:rPr>
                  </w:pPr>
                  <w:ins w:id="2068" w:author="AutoBVT" w:date="2018-06-12T13:57:00Z">
                    <w:del w:id="2069" w:author="telink" w:date="2018-06-26T10:46:00Z">
                      <w:r w:rsidRPr="00292B9E" w:rsidDel="00FD1AA9">
                        <w:rPr>
                          <w:iCs/>
                          <w:sz w:val="20"/>
                          <w:szCs w:val="20"/>
                        </w:rPr>
                        <w:delText>nwkManagerAddr</w:delText>
                      </w:r>
                    </w:del>
                  </w:ins>
                </w:p>
              </w:tc>
              <w:tc>
                <w:tcPr>
                  <w:tcW w:w="1559" w:type="dxa"/>
                </w:tcPr>
                <w:p w:rsidR="00E60CD9" w:rsidRPr="00953E17" w:rsidDel="00FD1AA9" w:rsidRDefault="00E60CD9" w:rsidP="00165B4D">
                  <w:pPr>
                    <w:rPr>
                      <w:ins w:id="2070" w:author="AutoBVT" w:date="2018-06-12T13:57:00Z"/>
                      <w:del w:id="2071" w:author="telink" w:date="2018-06-26T10:46:00Z"/>
                      <w:rFonts w:cstheme="minorHAnsi"/>
                      <w:iCs/>
                      <w:color w:val="000000" w:themeColor="text1"/>
                      <w:sz w:val="20"/>
                      <w:szCs w:val="20"/>
                    </w:rPr>
                  </w:pPr>
                  <w:ins w:id="2072" w:author="AutoBVT" w:date="2018-06-12T13:57:00Z">
                    <w:del w:id="2073" w:author="telink" w:date="2018-06-26T10:46:00Z">
                      <w:r w:rsidRPr="00292B9E" w:rsidDel="00FD1AA9">
                        <w:rPr>
                          <w:sz w:val="20"/>
                          <w:szCs w:val="20"/>
                        </w:rPr>
                        <w:delText>ScanChannels</w:delText>
                      </w:r>
                    </w:del>
                  </w:ins>
                </w:p>
              </w:tc>
              <w:tc>
                <w:tcPr>
                  <w:tcW w:w="1417" w:type="dxa"/>
                </w:tcPr>
                <w:p w:rsidR="00E60CD9" w:rsidRPr="00292B9E" w:rsidDel="00FD1AA9" w:rsidRDefault="00E60CD9" w:rsidP="00165B4D">
                  <w:pPr>
                    <w:rPr>
                      <w:ins w:id="2074" w:author="AutoBVT" w:date="2018-06-12T13:57:00Z"/>
                      <w:del w:id="2075" w:author="telink" w:date="2018-06-26T10:46:00Z"/>
                      <w:rFonts w:cstheme="minorHAnsi"/>
                      <w:iCs/>
                      <w:color w:val="000000" w:themeColor="text1"/>
                      <w:sz w:val="20"/>
                      <w:szCs w:val="20"/>
                    </w:rPr>
                  </w:pPr>
                  <w:ins w:id="2076" w:author="AutoBVT" w:date="2018-06-12T13:57:00Z">
                    <w:del w:id="2077" w:author="telink" w:date="2018-06-26T10:46:00Z">
                      <w:r w:rsidRPr="00292B9E" w:rsidDel="00FD1AA9">
                        <w:rPr>
                          <w:sz w:val="20"/>
                          <w:szCs w:val="20"/>
                        </w:rPr>
                        <w:delText>ScanDuration</w:delText>
                      </w:r>
                    </w:del>
                  </w:ins>
                </w:p>
              </w:tc>
              <w:tc>
                <w:tcPr>
                  <w:tcW w:w="2410" w:type="dxa"/>
                </w:tcPr>
                <w:p w:rsidR="00E60CD9" w:rsidRPr="00292B9E" w:rsidDel="00FD1AA9" w:rsidRDefault="00E60CD9" w:rsidP="00165B4D">
                  <w:pPr>
                    <w:rPr>
                      <w:ins w:id="2078" w:author="AutoBVT" w:date="2018-06-12T13:57:00Z"/>
                      <w:del w:id="2079" w:author="telink" w:date="2018-06-26T10:46:00Z"/>
                    </w:rPr>
                  </w:pPr>
                  <w:ins w:id="2080" w:author="AutoBVT" w:date="2018-06-12T13:57:00Z">
                    <w:del w:id="2081" w:author="telink" w:date="2018-06-26T10:46:00Z">
                      <w:r w:rsidDel="00FD1AA9">
                        <w:rPr>
                          <w:rFonts w:hint="eastAsia"/>
                          <w:sz w:val="20"/>
                          <w:szCs w:val="20"/>
                        </w:rPr>
                        <w:delText>S</w:delText>
                      </w:r>
                      <w:r w:rsidRPr="00292B9E" w:rsidDel="00FD1AA9">
                        <w:rPr>
                          <w:sz w:val="20"/>
                          <w:szCs w:val="20"/>
                        </w:rPr>
                        <w:delText>canCount</w:delText>
                      </w:r>
                      <w:r w:rsidDel="00FD1AA9">
                        <w:rPr>
                          <w:rFonts w:hint="eastAsia"/>
                          <w:sz w:val="20"/>
                          <w:szCs w:val="20"/>
                        </w:rPr>
                        <w:delText>/</w:delText>
                      </w:r>
                      <w:r w:rsidRPr="00292B9E" w:rsidDel="00FD1AA9">
                        <w:rPr>
                          <w:iCs/>
                          <w:sz w:val="20"/>
                          <w:szCs w:val="20"/>
                        </w:rPr>
                        <w:delText xml:space="preserve"> nwkUpdateId</w:delText>
                      </w:r>
                    </w:del>
                  </w:ins>
                </w:p>
              </w:tc>
            </w:tr>
            <w:tr w:rsidR="00E60CD9" w:rsidRPr="00292B9E" w:rsidDel="00FD1AA9" w:rsidTr="00165B4D">
              <w:trPr>
                <w:trHeight w:val="400"/>
                <w:ins w:id="2082" w:author="AutoBVT" w:date="2018-06-12T13:57:00Z"/>
                <w:del w:id="2083" w:author="telink" w:date="2018-06-26T10:46:00Z"/>
              </w:trPr>
              <w:tc>
                <w:tcPr>
                  <w:tcW w:w="973" w:type="dxa"/>
                </w:tcPr>
                <w:p w:rsidR="00E60CD9" w:rsidRPr="00292B9E" w:rsidDel="00FD1AA9" w:rsidRDefault="00E60CD9" w:rsidP="00165B4D">
                  <w:pPr>
                    <w:rPr>
                      <w:ins w:id="2084" w:author="AutoBVT" w:date="2018-06-12T13:57:00Z"/>
                      <w:del w:id="2085" w:author="telink" w:date="2018-06-26T10:46:00Z"/>
                      <w:rFonts w:cstheme="minorHAnsi"/>
                      <w:iCs/>
                      <w:color w:val="000000" w:themeColor="text1"/>
                      <w:kern w:val="0"/>
                      <w:sz w:val="20"/>
                      <w:szCs w:val="20"/>
                    </w:rPr>
                  </w:pPr>
                  <w:ins w:id="2086" w:author="AutoBVT" w:date="2018-06-12T13:57:00Z">
                    <w:del w:id="2087" w:author="telink" w:date="2018-06-26T10:46:00Z">
                      <w:r w:rsidDel="00FD1AA9">
                        <w:rPr>
                          <w:rFonts w:cstheme="minorHAnsi" w:hint="eastAsia"/>
                          <w:iCs/>
                          <w:color w:val="000000" w:themeColor="text1"/>
                          <w:kern w:val="0"/>
                          <w:sz w:val="20"/>
                          <w:szCs w:val="20"/>
                        </w:rPr>
                        <w:delText>2Bytes</w:delText>
                      </w:r>
                    </w:del>
                  </w:ins>
                </w:p>
              </w:tc>
              <w:tc>
                <w:tcPr>
                  <w:tcW w:w="1716" w:type="dxa"/>
                </w:tcPr>
                <w:p w:rsidR="00E60CD9" w:rsidRPr="00292B9E" w:rsidDel="00FD1AA9" w:rsidRDefault="00E60CD9" w:rsidP="00165B4D">
                  <w:pPr>
                    <w:rPr>
                      <w:ins w:id="2088" w:author="AutoBVT" w:date="2018-06-12T13:57:00Z"/>
                      <w:del w:id="2089" w:author="telink" w:date="2018-06-26T10:46:00Z"/>
                      <w:rFonts w:cstheme="minorHAnsi"/>
                      <w:iCs/>
                      <w:color w:val="000000" w:themeColor="text1"/>
                      <w:kern w:val="0"/>
                      <w:sz w:val="20"/>
                      <w:szCs w:val="20"/>
                    </w:rPr>
                  </w:pPr>
                  <w:ins w:id="2090" w:author="AutoBVT" w:date="2018-06-12T13:57:00Z">
                    <w:del w:id="2091" w:author="telink" w:date="2018-06-26T10:46:00Z">
                      <w:r w:rsidRPr="00292B9E" w:rsidDel="00FD1AA9">
                        <w:rPr>
                          <w:rFonts w:cstheme="minorHAnsi"/>
                          <w:iCs/>
                          <w:color w:val="000000" w:themeColor="text1"/>
                          <w:kern w:val="0"/>
                          <w:sz w:val="20"/>
                          <w:szCs w:val="20"/>
                        </w:rPr>
                        <w:delText xml:space="preserve">   </w:delText>
                      </w:r>
                      <w:r w:rsidDel="00FD1AA9">
                        <w:rPr>
                          <w:rFonts w:cstheme="minorHAnsi" w:hint="eastAsia"/>
                          <w:iCs/>
                          <w:color w:val="000000" w:themeColor="text1"/>
                          <w:kern w:val="0"/>
                          <w:sz w:val="20"/>
                          <w:szCs w:val="20"/>
                        </w:rPr>
                        <w:delText>2</w:delText>
                      </w:r>
                      <w:r w:rsidRPr="00292B9E" w:rsidDel="00FD1AA9">
                        <w:rPr>
                          <w:rFonts w:cstheme="minorHAnsi"/>
                          <w:iCs/>
                          <w:color w:val="000000" w:themeColor="text1"/>
                          <w:kern w:val="0"/>
                          <w:sz w:val="20"/>
                          <w:szCs w:val="20"/>
                        </w:rPr>
                        <w:delText>Bytes</w:delText>
                      </w:r>
                    </w:del>
                  </w:ins>
                </w:p>
              </w:tc>
              <w:tc>
                <w:tcPr>
                  <w:tcW w:w="1559" w:type="dxa"/>
                </w:tcPr>
                <w:p w:rsidR="00E60CD9" w:rsidRPr="00292B9E" w:rsidDel="00FD1AA9" w:rsidRDefault="00E60CD9" w:rsidP="00165B4D">
                  <w:pPr>
                    <w:rPr>
                      <w:ins w:id="2092" w:author="AutoBVT" w:date="2018-06-12T13:57:00Z"/>
                      <w:del w:id="2093" w:author="telink" w:date="2018-06-26T10:46:00Z"/>
                      <w:rFonts w:cstheme="minorHAnsi"/>
                      <w:iCs/>
                      <w:color w:val="000000" w:themeColor="text1"/>
                      <w:kern w:val="0"/>
                      <w:sz w:val="20"/>
                      <w:szCs w:val="20"/>
                    </w:rPr>
                  </w:pPr>
                  <w:ins w:id="2094" w:author="AutoBVT" w:date="2018-06-12T13:57:00Z">
                    <w:del w:id="2095" w:author="telink" w:date="2018-06-26T10:46:00Z">
                      <w:r w:rsidRPr="00292B9E" w:rsidDel="00FD1AA9">
                        <w:rPr>
                          <w:rFonts w:cstheme="minorHAnsi"/>
                          <w:iCs/>
                          <w:color w:val="000000" w:themeColor="text1"/>
                          <w:kern w:val="0"/>
                          <w:sz w:val="20"/>
                          <w:szCs w:val="20"/>
                        </w:rPr>
                        <w:delText xml:space="preserve"> </w:delText>
                      </w:r>
                      <w:r w:rsidDel="00FD1AA9">
                        <w:rPr>
                          <w:rFonts w:cstheme="minorHAnsi" w:hint="eastAsia"/>
                          <w:iCs/>
                          <w:color w:val="000000" w:themeColor="text1"/>
                          <w:kern w:val="0"/>
                          <w:sz w:val="20"/>
                          <w:szCs w:val="20"/>
                        </w:rPr>
                        <w:delText>4</w:delText>
                      </w:r>
                      <w:r w:rsidRPr="00292B9E" w:rsidDel="00FD1AA9">
                        <w:rPr>
                          <w:rFonts w:cstheme="minorHAnsi"/>
                          <w:iCs/>
                          <w:color w:val="000000" w:themeColor="text1"/>
                          <w:kern w:val="0"/>
                          <w:sz w:val="20"/>
                          <w:szCs w:val="20"/>
                        </w:rPr>
                        <w:delText>Byte</w:delText>
                      </w:r>
                      <w:r w:rsidDel="00FD1AA9">
                        <w:rPr>
                          <w:rFonts w:cstheme="minorHAnsi" w:hint="eastAsia"/>
                          <w:iCs/>
                          <w:color w:val="000000" w:themeColor="text1"/>
                          <w:kern w:val="0"/>
                          <w:sz w:val="20"/>
                          <w:szCs w:val="20"/>
                        </w:rPr>
                        <w:delText>s</w:delText>
                      </w:r>
                    </w:del>
                  </w:ins>
                </w:p>
              </w:tc>
              <w:tc>
                <w:tcPr>
                  <w:tcW w:w="1417" w:type="dxa"/>
                </w:tcPr>
                <w:p w:rsidR="00E60CD9" w:rsidRPr="00292B9E" w:rsidDel="00FD1AA9" w:rsidRDefault="00E60CD9" w:rsidP="00165B4D">
                  <w:pPr>
                    <w:rPr>
                      <w:ins w:id="2096" w:author="AutoBVT" w:date="2018-06-12T13:57:00Z"/>
                      <w:del w:id="2097" w:author="telink" w:date="2018-06-26T10:46:00Z"/>
                      <w:rFonts w:cstheme="minorHAnsi"/>
                      <w:iCs/>
                      <w:color w:val="000000" w:themeColor="text1"/>
                      <w:kern w:val="0"/>
                      <w:sz w:val="20"/>
                      <w:szCs w:val="20"/>
                    </w:rPr>
                  </w:pPr>
                  <w:ins w:id="2098" w:author="AutoBVT" w:date="2018-06-12T13:57:00Z">
                    <w:del w:id="2099" w:author="telink" w:date="2018-06-26T10:46:00Z">
                      <w:r w:rsidRPr="00292B9E" w:rsidDel="00FD1AA9">
                        <w:rPr>
                          <w:rFonts w:cstheme="minorHAnsi" w:hint="eastAsia"/>
                          <w:iCs/>
                          <w:color w:val="000000" w:themeColor="text1"/>
                          <w:kern w:val="0"/>
                          <w:sz w:val="20"/>
                          <w:szCs w:val="20"/>
                        </w:rPr>
                        <w:delText>1</w:delText>
                      </w:r>
                      <w:r w:rsidRPr="00292B9E" w:rsidDel="00FD1AA9">
                        <w:rPr>
                          <w:rFonts w:cstheme="minorHAnsi"/>
                          <w:iCs/>
                          <w:color w:val="000000" w:themeColor="text1"/>
                          <w:kern w:val="0"/>
                          <w:sz w:val="20"/>
                          <w:szCs w:val="20"/>
                        </w:rPr>
                        <w:delText>Bytes</w:delText>
                      </w:r>
                    </w:del>
                  </w:ins>
                </w:p>
              </w:tc>
              <w:tc>
                <w:tcPr>
                  <w:tcW w:w="2410" w:type="dxa"/>
                </w:tcPr>
                <w:p w:rsidR="00E60CD9" w:rsidRPr="00292B9E" w:rsidDel="00FD1AA9" w:rsidRDefault="00E60CD9" w:rsidP="00165B4D">
                  <w:pPr>
                    <w:rPr>
                      <w:ins w:id="2100" w:author="AutoBVT" w:date="2018-06-12T13:57:00Z"/>
                      <w:del w:id="2101" w:author="telink" w:date="2018-06-26T10:46:00Z"/>
                      <w:rFonts w:cstheme="minorHAnsi"/>
                      <w:iCs/>
                      <w:color w:val="000000" w:themeColor="text1"/>
                      <w:kern w:val="0"/>
                      <w:sz w:val="20"/>
                      <w:szCs w:val="20"/>
                    </w:rPr>
                  </w:pPr>
                  <w:ins w:id="2102" w:author="AutoBVT" w:date="2018-06-12T13:57:00Z">
                    <w:del w:id="2103" w:author="telink" w:date="2018-06-26T10:46:00Z">
                      <w:r w:rsidRPr="00292B9E" w:rsidDel="00FD1AA9">
                        <w:rPr>
                          <w:rFonts w:cstheme="minorHAnsi"/>
                          <w:iCs/>
                          <w:color w:val="000000" w:themeColor="text1"/>
                          <w:kern w:val="0"/>
                          <w:sz w:val="20"/>
                          <w:szCs w:val="20"/>
                        </w:rPr>
                        <w:delText>1Byte</w:delText>
                      </w:r>
                    </w:del>
                  </w:ins>
                </w:p>
              </w:tc>
            </w:tr>
          </w:tbl>
          <w:p w:rsidR="00E60CD9" w:rsidDel="00FD1AA9" w:rsidRDefault="00E60CD9" w:rsidP="00165B4D">
            <w:pPr>
              <w:rPr>
                <w:ins w:id="2104" w:author="AutoBVT" w:date="2018-06-12T13:57:00Z"/>
                <w:del w:id="2105" w:author="telink" w:date="2018-06-26T10:46:00Z"/>
                <w:i/>
                <w:sz w:val="20"/>
                <w:szCs w:val="20"/>
              </w:rPr>
            </w:pPr>
            <w:ins w:id="2106" w:author="AutoBVT" w:date="2018-06-12T13:57:00Z">
              <w:del w:id="2107" w:author="telink" w:date="2018-06-26T10:46:00Z">
                <w:r w:rsidDel="00FD1AA9">
                  <w:rPr>
                    <w:rFonts w:cstheme="minorHAnsi" w:hint="eastAsia"/>
                    <w:i/>
                    <w:iCs/>
                    <w:color w:val="000000" w:themeColor="text1"/>
                    <w:sz w:val="20"/>
                    <w:szCs w:val="20"/>
                  </w:rPr>
                  <w:delText>dst</w:delText>
                </w:r>
                <w:r w:rsidRPr="0024268F" w:rsidDel="00FD1AA9">
                  <w:rPr>
                    <w:rFonts w:cstheme="minorHAnsi" w:hint="eastAsia"/>
                    <w:i/>
                    <w:iCs/>
                    <w:color w:val="000000" w:themeColor="text1"/>
                    <w:kern w:val="0"/>
                    <w:sz w:val="20"/>
                    <w:szCs w:val="20"/>
                  </w:rPr>
                  <w:delText>Addr</w:delText>
                </w:r>
                <w:r w:rsidDel="00FD1AA9">
                  <w:rPr>
                    <w:rFonts w:hint="eastAsia"/>
                    <w:i/>
                    <w:sz w:val="20"/>
                    <w:szCs w:val="20"/>
                  </w:rPr>
                  <w:delText xml:space="preserve">:   </w:delText>
                </w:r>
                <w:r w:rsidDel="00FD1AA9">
                  <w:rPr>
                    <w:rFonts w:hint="eastAsia"/>
                    <w:sz w:val="20"/>
                    <w:szCs w:val="20"/>
                  </w:rPr>
                  <w:delText>the address this command will be send to</w:delText>
                </w:r>
              </w:del>
            </w:ins>
          </w:p>
          <w:p w:rsidR="00E60CD9" w:rsidRPr="00292B9E" w:rsidDel="00FD1AA9" w:rsidRDefault="00E60CD9" w:rsidP="00165B4D">
            <w:pPr>
              <w:rPr>
                <w:ins w:id="2108" w:author="AutoBVT" w:date="2018-06-12T13:57:00Z"/>
                <w:del w:id="2109" w:author="telink" w:date="2018-06-26T10:46:00Z"/>
                <w:sz w:val="20"/>
                <w:szCs w:val="20"/>
              </w:rPr>
            </w:pPr>
            <w:ins w:id="2110" w:author="AutoBVT" w:date="2018-06-12T13:57:00Z">
              <w:del w:id="2111" w:author="telink" w:date="2018-06-26T10:46:00Z">
                <w:r w:rsidRPr="00594993" w:rsidDel="00FD1AA9">
                  <w:rPr>
                    <w:i/>
                    <w:sz w:val="20"/>
                    <w:szCs w:val="20"/>
                  </w:rPr>
                  <w:delText>ScanChannels</w:delText>
                </w:r>
                <w:r w:rsidRPr="00594993" w:rsidDel="00FD1AA9">
                  <w:rPr>
                    <w:rFonts w:hint="eastAsia"/>
                    <w:i/>
                    <w:sz w:val="20"/>
                    <w:szCs w:val="20"/>
                  </w:rPr>
                  <w:delText>:</w:delText>
                </w:r>
                <w:r w:rsidRPr="00292B9E" w:rsidDel="00FD1AA9">
                  <w:rPr>
                    <w:rFonts w:hint="eastAsia"/>
                    <w:sz w:val="20"/>
                    <w:szCs w:val="20"/>
                  </w:rPr>
                  <w:delText xml:space="preserve">  channel bit mask, </w:delText>
                </w:r>
                <w:r w:rsidRPr="00292B9E" w:rsidDel="00FD1AA9">
                  <w:rPr>
                    <w:sz w:val="20"/>
                    <w:szCs w:val="20"/>
                  </w:rPr>
                  <w:delText>the 32-bit field structure.</w:delText>
                </w:r>
              </w:del>
            </w:ins>
          </w:p>
          <w:p w:rsidR="00E60CD9" w:rsidRPr="00292B9E" w:rsidDel="00FD1AA9" w:rsidRDefault="00E60CD9" w:rsidP="00165B4D">
            <w:pPr>
              <w:rPr>
                <w:ins w:id="2112" w:author="AutoBVT" w:date="2018-06-12T13:57:00Z"/>
                <w:del w:id="2113" w:author="telink" w:date="2018-06-26T10:46:00Z"/>
                <w:sz w:val="20"/>
                <w:szCs w:val="20"/>
              </w:rPr>
            </w:pPr>
            <w:ins w:id="2114" w:author="AutoBVT" w:date="2018-06-12T13:57:00Z">
              <w:del w:id="2115" w:author="telink" w:date="2018-06-26T10:46:00Z">
                <w:r w:rsidRPr="00594993" w:rsidDel="00FD1AA9">
                  <w:rPr>
                    <w:i/>
                    <w:sz w:val="20"/>
                    <w:szCs w:val="20"/>
                  </w:rPr>
                  <w:delText>ScanDuration</w:delText>
                </w:r>
                <w:r w:rsidRPr="00594993" w:rsidDel="00FD1AA9">
                  <w:rPr>
                    <w:rFonts w:hint="eastAsia"/>
                    <w:i/>
                    <w:sz w:val="20"/>
                    <w:szCs w:val="20"/>
                  </w:rPr>
                  <w:delText xml:space="preserve">: </w:delText>
                </w:r>
                <w:r w:rsidRPr="00292B9E" w:rsidDel="00FD1AA9">
                  <w:rPr>
                    <w:rFonts w:hint="eastAsia"/>
                    <w:sz w:val="20"/>
                    <w:szCs w:val="20"/>
                  </w:rPr>
                  <w:delText xml:space="preserve"> </w:delText>
                </w:r>
                <w:r w:rsidRPr="00292B9E" w:rsidDel="00FD1AA9">
                  <w:rPr>
                    <w:sz w:val="20"/>
                    <w:szCs w:val="20"/>
                  </w:rPr>
                  <w:delText xml:space="preserve">A value used to calculate the length of time to spend scanning each channel. </w:delText>
                </w:r>
              </w:del>
            </w:ins>
          </w:p>
          <w:p w:rsidR="00E60CD9" w:rsidRPr="00292B9E" w:rsidDel="00FD1AA9" w:rsidRDefault="00E60CD9" w:rsidP="00165B4D">
            <w:pPr>
              <w:pStyle w:val="Default"/>
              <w:jc w:val="both"/>
              <w:rPr>
                <w:ins w:id="2116" w:author="AutoBVT" w:date="2018-06-12T13:57:00Z"/>
                <w:del w:id="2117" w:author="telink" w:date="2018-06-26T10:46:00Z"/>
                <w:sz w:val="20"/>
                <w:szCs w:val="20"/>
              </w:rPr>
            </w:pPr>
            <w:ins w:id="2118" w:author="AutoBVT" w:date="2018-06-12T13:57:00Z">
              <w:del w:id="2119" w:author="telink" w:date="2018-06-26T10:46:00Z">
                <w:r w:rsidRPr="00292B9E" w:rsidDel="00FD1AA9">
                  <w:rPr>
                    <w:rFonts w:hint="eastAsia"/>
                    <w:sz w:val="20"/>
                    <w:szCs w:val="20"/>
                  </w:rPr>
                  <w:delText xml:space="preserve">             </w:delText>
                </w:r>
                <w:r w:rsidRPr="00292B9E" w:rsidDel="00FD1AA9">
                  <w:rPr>
                    <w:sz w:val="20"/>
                    <w:szCs w:val="20"/>
                  </w:rPr>
                  <w:delText xml:space="preserve">0x00-0x05 or 0xfe or 0xff </w:delText>
                </w:r>
              </w:del>
            </w:ins>
          </w:p>
          <w:p w:rsidR="00E60CD9" w:rsidRPr="00292B9E" w:rsidDel="00FD1AA9" w:rsidRDefault="00E60CD9" w:rsidP="00165B4D">
            <w:pPr>
              <w:rPr>
                <w:ins w:id="2120" w:author="AutoBVT" w:date="2018-06-12T13:57:00Z"/>
                <w:del w:id="2121" w:author="telink" w:date="2018-06-26T10:46:00Z"/>
                <w:sz w:val="20"/>
                <w:szCs w:val="20"/>
              </w:rPr>
            </w:pPr>
            <w:ins w:id="2122" w:author="AutoBVT" w:date="2018-06-12T13:57:00Z">
              <w:del w:id="2123" w:author="telink" w:date="2018-06-26T10:46:00Z">
                <w:r w:rsidRPr="00594993" w:rsidDel="00FD1AA9">
                  <w:rPr>
                    <w:i/>
                    <w:sz w:val="20"/>
                    <w:szCs w:val="20"/>
                  </w:rPr>
                  <w:delText>ScanCount</w:delText>
                </w:r>
                <w:r w:rsidRPr="00594993" w:rsidDel="00FD1AA9">
                  <w:rPr>
                    <w:rFonts w:hint="eastAsia"/>
                    <w:i/>
                    <w:sz w:val="20"/>
                    <w:szCs w:val="20"/>
                  </w:rPr>
                  <w:delText xml:space="preserve">: </w:delText>
                </w:r>
                <w:r w:rsidRPr="00292B9E" w:rsidDel="00FD1AA9">
                  <w:rPr>
                    <w:rFonts w:hint="eastAsia"/>
                    <w:sz w:val="20"/>
                    <w:szCs w:val="20"/>
                  </w:rPr>
                  <w:delText xml:space="preserve">   </w:delText>
                </w:r>
                <w:r w:rsidRPr="00292B9E" w:rsidDel="00FD1AA9">
                  <w:rPr>
                    <w:sz w:val="20"/>
                    <w:szCs w:val="20"/>
                  </w:rPr>
                  <w:delText>This field represents the number of energy scans to be con</w:delText>
                </w:r>
              </w:del>
              <w:del w:id="2124" w:author="telink" w:date="2018-06-25T19:30:00Z">
                <w:r w:rsidRPr="00292B9E" w:rsidDel="00360A12">
                  <w:rPr>
                    <w:sz w:val="20"/>
                    <w:szCs w:val="20"/>
                  </w:rPr>
                  <w:delText>-</w:delText>
                </w:r>
              </w:del>
              <w:del w:id="2125" w:author="telink" w:date="2018-06-26T10:46:00Z">
                <w:r w:rsidRPr="00292B9E" w:rsidDel="00FD1AA9">
                  <w:rPr>
                    <w:sz w:val="20"/>
                    <w:szCs w:val="20"/>
                  </w:rPr>
                  <w:delText xml:space="preserve">ducted and reported. </w:delText>
                </w:r>
              </w:del>
            </w:ins>
          </w:p>
          <w:p w:rsidR="00E60CD9" w:rsidRPr="00292B9E" w:rsidDel="00FD1AA9" w:rsidRDefault="00E60CD9" w:rsidP="00165B4D">
            <w:pPr>
              <w:rPr>
                <w:ins w:id="2126" w:author="AutoBVT" w:date="2018-06-12T13:57:00Z"/>
                <w:del w:id="2127" w:author="telink" w:date="2018-06-26T10:46:00Z"/>
                <w:sz w:val="20"/>
                <w:szCs w:val="20"/>
              </w:rPr>
            </w:pPr>
            <w:ins w:id="2128" w:author="AutoBVT" w:date="2018-06-12T13:57:00Z">
              <w:del w:id="2129" w:author="telink" w:date="2018-06-26T10:46:00Z">
                <w:r w:rsidRPr="00292B9E" w:rsidDel="00FD1AA9">
                  <w:rPr>
                    <w:rFonts w:hint="eastAsia"/>
                    <w:sz w:val="20"/>
                    <w:szCs w:val="20"/>
                  </w:rPr>
                  <w:delText xml:space="preserve">             </w:delText>
                </w:r>
              </w:del>
              <w:del w:id="2130" w:author="telink" w:date="2018-06-25T19:29:00Z">
                <w:r w:rsidRPr="00292B9E" w:rsidDel="00360A12">
                  <w:rPr>
                    <w:rFonts w:hint="eastAsia"/>
                    <w:sz w:val="20"/>
                    <w:szCs w:val="20"/>
                  </w:rPr>
                  <w:delText>it</w:delText>
                </w:r>
              </w:del>
              <w:del w:id="2131" w:author="telink" w:date="2018-06-26T10:46:00Z">
                <w:r w:rsidRPr="00292B9E" w:rsidDel="00FD1AA9">
                  <w:rPr>
                    <w:sz w:val="20"/>
                    <w:szCs w:val="20"/>
                  </w:rPr>
                  <w:delText xml:space="preserve"> shall be present only if the ScanDuration is within the range of 0x00 to 0x05. </w:delText>
                </w:r>
              </w:del>
            </w:ins>
          </w:p>
          <w:p w:rsidR="00E60CD9" w:rsidRPr="00292B9E" w:rsidDel="00FD1AA9" w:rsidRDefault="00E60CD9" w:rsidP="00165B4D">
            <w:pPr>
              <w:rPr>
                <w:ins w:id="2132" w:author="AutoBVT" w:date="2018-06-12T13:57:00Z"/>
                <w:del w:id="2133" w:author="telink" w:date="2018-06-26T10:46:00Z"/>
                <w:sz w:val="20"/>
                <w:szCs w:val="20"/>
              </w:rPr>
            </w:pPr>
            <w:ins w:id="2134" w:author="AutoBVT" w:date="2018-06-12T13:57:00Z">
              <w:del w:id="2135" w:author="telink" w:date="2018-06-26T10:46:00Z">
                <w:r w:rsidRPr="00594993" w:rsidDel="00FD1AA9">
                  <w:rPr>
                    <w:i/>
                    <w:iCs/>
                    <w:sz w:val="20"/>
                    <w:szCs w:val="20"/>
                  </w:rPr>
                  <w:delText>nwkUpdateId</w:delText>
                </w:r>
                <w:r w:rsidRPr="00594993" w:rsidDel="00FD1AA9">
                  <w:rPr>
                    <w:rFonts w:hint="eastAsia"/>
                    <w:i/>
                    <w:iCs/>
                    <w:sz w:val="20"/>
                    <w:szCs w:val="20"/>
                  </w:rPr>
                  <w:delText>:</w:delText>
                </w:r>
                <w:r w:rsidRPr="00292B9E" w:rsidDel="00FD1AA9">
                  <w:rPr>
                    <w:rFonts w:hint="eastAsia"/>
                    <w:iCs/>
                    <w:sz w:val="20"/>
                    <w:szCs w:val="20"/>
                  </w:rPr>
                  <w:delText xml:space="preserve">  </w:delText>
                </w:r>
                <w:r w:rsidRPr="00292B9E" w:rsidDel="00FD1AA9">
                  <w:rPr>
                    <w:sz w:val="20"/>
                    <w:szCs w:val="20"/>
                  </w:rPr>
                  <w:delText xml:space="preserve">The value of the </w:delText>
                </w:r>
                <w:r w:rsidRPr="00292B9E" w:rsidDel="00FD1AA9">
                  <w:rPr>
                    <w:iCs/>
                    <w:sz w:val="20"/>
                    <w:szCs w:val="20"/>
                  </w:rPr>
                  <w:delText>nwkUpdate</w:delText>
                </w:r>
              </w:del>
              <w:del w:id="2136" w:author="telink" w:date="2018-06-25T19:30:00Z">
                <w:r w:rsidRPr="00292B9E" w:rsidDel="00360A12">
                  <w:rPr>
                    <w:iCs/>
                    <w:sz w:val="20"/>
                    <w:szCs w:val="20"/>
                  </w:rPr>
                  <w:delText>I</w:delText>
                </w:r>
              </w:del>
              <w:del w:id="2137" w:author="telink" w:date="2018-06-26T10:46:00Z">
                <w:r w:rsidRPr="00292B9E" w:rsidDel="00FD1AA9">
                  <w:rPr>
                    <w:iCs/>
                    <w:sz w:val="20"/>
                    <w:szCs w:val="20"/>
                  </w:rPr>
                  <w:delText xml:space="preserve">d </w:delText>
                </w:r>
                <w:r w:rsidRPr="00292B9E" w:rsidDel="00FD1AA9">
                  <w:rPr>
                    <w:sz w:val="20"/>
                    <w:szCs w:val="20"/>
                  </w:rPr>
                  <w:delText xml:space="preserve">contained in this request. This value is set by the </w:delText>
                </w:r>
              </w:del>
            </w:ins>
          </w:p>
          <w:p w:rsidR="00E60CD9" w:rsidRPr="00292B9E" w:rsidDel="00FD1AA9" w:rsidRDefault="00E60CD9" w:rsidP="00165B4D">
            <w:pPr>
              <w:rPr>
                <w:ins w:id="2138" w:author="AutoBVT" w:date="2018-06-12T13:57:00Z"/>
                <w:del w:id="2139" w:author="telink" w:date="2018-06-26T10:46:00Z"/>
                <w:sz w:val="20"/>
                <w:szCs w:val="20"/>
              </w:rPr>
            </w:pPr>
            <w:ins w:id="2140" w:author="AutoBVT" w:date="2018-06-12T13:57:00Z">
              <w:del w:id="2141" w:author="telink" w:date="2018-06-26T10:46:00Z">
                <w:r w:rsidRPr="00292B9E" w:rsidDel="00FD1AA9">
                  <w:rPr>
                    <w:rFonts w:hint="eastAsia"/>
                    <w:sz w:val="20"/>
                    <w:szCs w:val="20"/>
                  </w:rPr>
                  <w:delText xml:space="preserve">             </w:delText>
                </w:r>
                <w:r w:rsidRPr="00292B9E" w:rsidDel="00FD1AA9">
                  <w:rPr>
                    <w:sz w:val="20"/>
                    <w:szCs w:val="20"/>
                  </w:rPr>
                  <w:delText xml:space="preserve">Network Channel Manager prior to sending the message. </w:delText>
                </w:r>
              </w:del>
            </w:ins>
          </w:p>
          <w:p w:rsidR="00E60CD9" w:rsidRPr="00292B9E" w:rsidDel="00FD1AA9" w:rsidRDefault="00E60CD9" w:rsidP="00165B4D">
            <w:pPr>
              <w:rPr>
                <w:ins w:id="2142" w:author="AutoBVT" w:date="2018-06-12T13:57:00Z"/>
                <w:del w:id="2143" w:author="telink" w:date="2018-06-26T10:46:00Z"/>
                <w:sz w:val="20"/>
                <w:szCs w:val="20"/>
              </w:rPr>
            </w:pPr>
            <w:ins w:id="2144" w:author="AutoBVT" w:date="2018-06-12T13:57:00Z">
              <w:del w:id="2145" w:author="telink" w:date="2018-06-26T10:46:00Z">
                <w:r w:rsidRPr="00292B9E" w:rsidDel="00FD1AA9">
                  <w:rPr>
                    <w:rFonts w:hint="eastAsia"/>
                    <w:sz w:val="20"/>
                    <w:szCs w:val="20"/>
                  </w:rPr>
                  <w:delText xml:space="preserve">             </w:delText>
                </w:r>
                <w:r w:rsidRPr="00292B9E" w:rsidDel="00FD1AA9">
                  <w:rPr>
                    <w:sz w:val="20"/>
                    <w:szCs w:val="20"/>
                  </w:rPr>
                  <w:delText xml:space="preserve">This field shall only be present of the ScanDuration is 0xfe or 0xff. If the ScanDuration </w:delText>
                </w:r>
              </w:del>
            </w:ins>
          </w:p>
          <w:p w:rsidR="00E60CD9" w:rsidRPr="00292B9E" w:rsidDel="00FD1AA9" w:rsidRDefault="00E60CD9" w:rsidP="00165B4D">
            <w:pPr>
              <w:rPr>
                <w:ins w:id="2146" w:author="AutoBVT" w:date="2018-06-12T13:57:00Z"/>
                <w:del w:id="2147" w:author="telink" w:date="2018-06-26T10:46:00Z"/>
                <w:iCs/>
                <w:sz w:val="20"/>
                <w:szCs w:val="20"/>
              </w:rPr>
            </w:pPr>
            <w:ins w:id="2148" w:author="AutoBVT" w:date="2018-06-12T13:57:00Z">
              <w:del w:id="2149" w:author="telink" w:date="2018-06-26T10:46:00Z">
                <w:r w:rsidRPr="00292B9E" w:rsidDel="00FD1AA9">
                  <w:rPr>
                    <w:rFonts w:hint="eastAsia"/>
                    <w:sz w:val="20"/>
                    <w:szCs w:val="20"/>
                  </w:rPr>
                  <w:delText xml:space="preserve">             </w:delText>
                </w:r>
                <w:r w:rsidRPr="00292B9E" w:rsidDel="00FD1AA9">
                  <w:rPr>
                    <w:sz w:val="20"/>
                    <w:szCs w:val="20"/>
                  </w:rPr>
                  <w:delText xml:space="preserve">is 0xff, then the value in the </w:delText>
                </w:r>
                <w:r w:rsidRPr="00292B9E" w:rsidDel="00FD1AA9">
                  <w:rPr>
                    <w:iCs/>
                    <w:sz w:val="20"/>
                    <w:szCs w:val="20"/>
                  </w:rPr>
                  <w:delText xml:space="preserve">nwkUpdateID </w:delText>
                </w:r>
                <w:r w:rsidRPr="00292B9E" w:rsidDel="00FD1AA9">
                  <w:rPr>
                    <w:sz w:val="20"/>
                    <w:szCs w:val="20"/>
                  </w:rPr>
                  <w:delText xml:space="preserve">shall be ignored. </w:delText>
                </w:r>
              </w:del>
            </w:ins>
          </w:p>
          <w:p w:rsidR="00E60CD9" w:rsidRPr="00292B9E" w:rsidDel="00FD1AA9" w:rsidRDefault="00E60CD9" w:rsidP="00165B4D">
            <w:pPr>
              <w:rPr>
                <w:ins w:id="2150" w:author="AutoBVT" w:date="2018-06-12T13:57:00Z"/>
                <w:del w:id="2151" w:author="telink" w:date="2018-06-26T10:46:00Z"/>
                <w:sz w:val="20"/>
                <w:szCs w:val="20"/>
              </w:rPr>
            </w:pPr>
            <w:ins w:id="2152" w:author="AutoBVT" w:date="2018-06-12T13:57:00Z">
              <w:del w:id="2153" w:author="telink" w:date="2018-06-26T10:46:00Z">
                <w:r w:rsidRPr="00594993" w:rsidDel="00FD1AA9">
                  <w:rPr>
                    <w:i/>
                    <w:iCs/>
                    <w:sz w:val="20"/>
                    <w:szCs w:val="20"/>
                  </w:rPr>
                  <w:delText>nwkManagerAddr</w:delText>
                </w:r>
                <w:r w:rsidRPr="00594993" w:rsidDel="00FD1AA9">
                  <w:rPr>
                    <w:rFonts w:hint="eastAsia"/>
                    <w:i/>
                    <w:iCs/>
                    <w:sz w:val="20"/>
                    <w:szCs w:val="20"/>
                  </w:rPr>
                  <w:delText>:</w:delText>
                </w:r>
                <w:r w:rsidRPr="00292B9E" w:rsidDel="00FD1AA9">
                  <w:rPr>
                    <w:rFonts w:hint="eastAsia"/>
                    <w:iCs/>
                    <w:sz w:val="20"/>
                    <w:szCs w:val="20"/>
                  </w:rPr>
                  <w:delText xml:space="preserve">  </w:delText>
                </w:r>
                <w:r w:rsidRPr="00292B9E" w:rsidDel="00FD1AA9">
                  <w:rPr>
                    <w:sz w:val="20"/>
                    <w:szCs w:val="20"/>
                  </w:rPr>
                  <w:delText xml:space="preserve">This field shall be present only if the ScanDuration is set to 0xff, and, where </w:delText>
                </w:r>
              </w:del>
            </w:ins>
          </w:p>
          <w:p w:rsidR="00E60CD9" w:rsidRPr="00292B9E" w:rsidDel="00FD1AA9" w:rsidRDefault="00E60CD9" w:rsidP="00165B4D">
            <w:pPr>
              <w:rPr>
                <w:ins w:id="2154" w:author="AutoBVT" w:date="2018-06-12T13:57:00Z"/>
                <w:del w:id="2155" w:author="telink" w:date="2018-06-26T10:46:00Z"/>
                <w:sz w:val="20"/>
                <w:szCs w:val="20"/>
              </w:rPr>
            </w:pPr>
            <w:ins w:id="2156" w:author="AutoBVT" w:date="2018-06-12T13:57:00Z">
              <w:del w:id="2157" w:author="telink" w:date="2018-06-26T10:46:00Z">
                <w:r w:rsidRPr="00292B9E" w:rsidDel="00FD1AA9">
                  <w:rPr>
                    <w:rFonts w:hint="eastAsia"/>
                    <w:sz w:val="20"/>
                    <w:szCs w:val="20"/>
                  </w:rPr>
                  <w:delText xml:space="preserve">                </w:delText>
                </w:r>
                <w:r w:rsidRPr="00292B9E" w:rsidDel="00FD1AA9">
                  <w:rPr>
                    <w:sz w:val="20"/>
                    <w:szCs w:val="20"/>
                  </w:rPr>
                  <w:delText xml:space="preserve">present, indicates the NWK address for the device with the Network Manager bit </w:delText>
                </w:r>
              </w:del>
            </w:ins>
          </w:p>
          <w:p w:rsidR="00E60CD9" w:rsidRPr="00292B9E" w:rsidDel="00FD1AA9" w:rsidRDefault="00E60CD9" w:rsidP="00165B4D">
            <w:pPr>
              <w:rPr>
                <w:ins w:id="2158" w:author="AutoBVT" w:date="2018-06-12T13:57:00Z"/>
                <w:del w:id="2159" w:author="telink" w:date="2018-06-26T10:46:00Z"/>
                <w:sz w:val="20"/>
                <w:szCs w:val="20"/>
              </w:rPr>
            </w:pPr>
            <w:ins w:id="2160" w:author="AutoBVT" w:date="2018-06-12T13:57:00Z">
              <w:del w:id="2161" w:author="telink" w:date="2018-06-26T10:46:00Z">
                <w:r w:rsidRPr="00292B9E" w:rsidDel="00FD1AA9">
                  <w:rPr>
                    <w:rFonts w:hint="eastAsia"/>
                    <w:sz w:val="20"/>
                    <w:szCs w:val="20"/>
                  </w:rPr>
                  <w:delText xml:space="preserve">                </w:delText>
                </w:r>
                <w:r w:rsidRPr="00292B9E" w:rsidDel="00FD1AA9">
                  <w:rPr>
                    <w:sz w:val="20"/>
                    <w:szCs w:val="20"/>
                  </w:rPr>
                  <w:delText>set in its Node De-scriptor</w:delText>
                </w:r>
              </w:del>
            </w:ins>
          </w:p>
          <w:p w:rsidR="00E60CD9" w:rsidDel="00F4087C" w:rsidRDefault="00E60CD9" w:rsidP="00165B4D">
            <w:pPr>
              <w:autoSpaceDE w:val="0"/>
              <w:autoSpaceDN w:val="0"/>
              <w:adjustRightInd w:val="0"/>
              <w:jc w:val="left"/>
              <w:rPr>
                <w:ins w:id="2162" w:author="AutoBVT" w:date="2018-06-12T13:57:00Z"/>
                <w:del w:id="2163" w:author="telink" w:date="2018-06-26T09:20:00Z"/>
                <w:rFonts w:cstheme="minorHAnsi"/>
                <w:sz w:val="20"/>
                <w:szCs w:val="20"/>
              </w:rPr>
            </w:pPr>
            <w:ins w:id="2164" w:author="AutoBVT" w:date="2018-06-12T13:57:00Z">
              <w:del w:id="2165" w:author="telink" w:date="2018-06-26T10:46:00Z">
                <w:r w:rsidRPr="00292B9E" w:rsidDel="00FD1AA9">
                  <w:rPr>
                    <w:rFonts w:cstheme="minorHAnsi" w:hint="eastAsia"/>
                    <w:b/>
                    <w:iCs/>
                    <w:color w:val="000000" w:themeColor="text1"/>
                    <w:kern w:val="0"/>
                    <w:sz w:val="20"/>
                    <w:szCs w:val="20"/>
                  </w:rPr>
                  <w:delText xml:space="preserve">packet format:  </w:delText>
                </w:r>
                <w:r w:rsidRPr="00292B9E" w:rsidDel="00FD1AA9">
                  <w:rPr>
                    <w:b/>
                  </w:rPr>
                  <w:delText xml:space="preserve">55 00 </w:delText>
                </w:r>
                <w:r w:rsidRPr="00292B9E" w:rsidDel="00FD1AA9">
                  <w:rPr>
                    <w:rFonts w:hint="eastAsia"/>
                    <w:b/>
                  </w:rPr>
                  <w:delText>35</w:delText>
                </w:r>
                <w:r w:rsidRPr="00292B9E" w:rsidDel="00FD1AA9">
                  <w:rPr>
                    <w:b/>
                  </w:rPr>
                  <w:delText xml:space="preserve"> </w:delText>
                </w:r>
                <w:r w:rsidDel="00FD1AA9">
                  <w:rPr>
                    <w:rFonts w:hint="eastAsia"/>
                    <w:b/>
                  </w:rPr>
                  <w:delText xml:space="preserve">00 0a </w:delText>
                </w:r>
                <w:r w:rsidRPr="00292B9E" w:rsidDel="00FD1AA9">
                  <w:rPr>
                    <w:rFonts w:hint="eastAsia"/>
                    <w:b/>
                  </w:rPr>
                  <w:delText>0</w:delText>
                </w:r>
                <w:r w:rsidDel="00FD1AA9">
                  <w:rPr>
                    <w:rFonts w:hint="eastAsia"/>
                    <w:b/>
                  </w:rPr>
                  <w:delText>0</w:delText>
                </w:r>
                <w:r w:rsidRPr="00292B9E" w:rsidDel="00FD1AA9">
                  <w:rPr>
                    <w:rFonts w:hint="eastAsia"/>
                    <w:b/>
                  </w:rPr>
                  <w:delText xml:space="preserve"> </w:delText>
                </w:r>
                <w:r w:rsidDel="00FD1AA9">
                  <w:rPr>
                    <w:rFonts w:cstheme="minorHAnsi" w:hint="eastAsia"/>
                    <w:sz w:val="20"/>
                    <w:szCs w:val="20"/>
                  </w:rPr>
                  <w:delText xml:space="preserve">stAddr[1-0] </w:delText>
                </w:r>
                <w:r w:rsidRPr="00292B9E" w:rsidDel="00FD1AA9">
                  <w:rPr>
                    <w:iCs/>
                    <w:sz w:val="20"/>
                    <w:szCs w:val="20"/>
                  </w:rPr>
                  <w:delText>nwkManagerAddr</w:delText>
                </w:r>
                <w:r w:rsidDel="00FD1AA9">
                  <w:rPr>
                    <w:rFonts w:hint="eastAsia"/>
                    <w:iCs/>
                    <w:sz w:val="20"/>
                    <w:szCs w:val="20"/>
                  </w:rPr>
                  <w:delText>[1-0]</w:delText>
                </w:r>
                <w:r w:rsidRPr="00292B9E" w:rsidDel="00FD1AA9">
                  <w:rPr>
                    <w:sz w:val="20"/>
                    <w:szCs w:val="20"/>
                  </w:rPr>
                  <w:delText xml:space="preserve"> ScanChannels ScanDuration</w:delText>
                </w:r>
              </w:del>
              <w:del w:id="2166" w:author="telink" w:date="2018-06-26T09:20:00Z">
                <w:r w:rsidRPr="00292B9E" w:rsidDel="00F4087C">
                  <w:rPr>
                    <w:rFonts w:cstheme="minorHAnsi" w:hint="eastAsia"/>
                    <w:sz w:val="20"/>
                    <w:szCs w:val="20"/>
                  </w:rPr>
                  <w:delText xml:space="preserve"> </w:delText>
                </w:r>
              </w:del>
            </w:ins>
          </w:p>
          <w:p w:rsidR="00E60CD9" w:rsidDel="00F4087C" w:rsidRDefault="00E60CD9" w:rsidP="00165B4D">
            <w:pPr>
              <w:autoSpaceDE w:val="0"/>
              <w:autoSpaceDN w:val="0"/>
              <w:adjustRightInd w:val="0"/>
              <w:jc w:val="left"/>
              <w:rPr>
                <w:del w:id="2167" w:author="telink" w:date="2018-06-26T09:20:00Z"/>
                <w:rFonts w:cstheme="minorHAnsi"/>
                <w:b/>
                <w:sz w:val="20"/>
                <w:szCs w:val="20"/>
              </w:rPr>
            </w:pPr>
            <w:ins w:id="2168" w:author="AutoBVT" w:date="2018-06-12T13:57:00Z">
              <w:del w:id="2169" w:author="telink" w:date="2018-06-26T09:20:00Z">
                <w:r w:rsidDel="00F4087C">
                  <w:rPr>
                    <w:rFonts w:hint="eastAsia"/>
                    <w:sz w:val="20"/>
                    <w:szCs w:val="20"/>
                  </w:rPr>
                  <w:delText xml:space="preserve">            </w:delText>
                </w:r>
              </w:del>
              <w:del w:id="2170" w:author="telink" w:date="2018-06-26T09:21:00Z">
                <w:r w:rsidDel="00F4087C">
                  <w:rPr>
                    <w:rFonts w:hint="eastAsia"/>
                    <w:sz w:val="20"/>
                    <w:szCs w:val="20"/>
                  </w:rPr>
                  <w:delText xml:space="preserve"> </w:delText>
                </w:r>
              </w:del>
              <w:del w:id="2171" w:author="telink" w:date="2018-06-26T10:46:00Z">
                <w:r w:rsidDel="00FD1AA9">
                  <w:rPr>
                    <w:rFonts w:hint="eastAsia"/>
                    <w:sz w:val="20"/>
                    <w:szCs w:val="20"/>
                  </w:rPr>
                  <w:delText xml:space="preserve"> </w:delText>
                </w:r>
                <w:r w:rsidRPr="00292B9E" w:rsidDel="00FD1AA9">
                  <w:rPr>
                    <w:sz w:val="20"/>
                    <w:szCs w:val="20"/>
                  </w:rPr>
                  <w:delText>ScanCount</w:delText>
                </w:r>
                <w:r w:rsidDel="00FD1AA9">
                  <w:rPr>
                    <w:rFonts w:hint="eastAsia"/>
                    <w:sz w:val="20"/>
                    <w:szCs w:val="20"/>
                  </w:rPr>
                  <w:delText>/</w:delText>
                </w:r>
                <w:r w:rsidRPr="00292B9E" w:rsidDel="00FD1AA9">
                  <w:rPr>
                    <w:iCs/>
                    <w:sz w:val="20"/>
                    <w:szCs w:val="20"/>
                  </w:rPr>
                  <w:delText>nwkUpdateId</w:delText>
                </w:r>
                <w:r w:rsidRPr="00292B9E" w:rsidDel="00FD1AA9">
                  <w:rPr>
                    <w:rFonts w:hint="eastAsia"/>
                    <w:sz w:val="20"/>
                    <w:szCs w:val="20"/>
                  </w:rPr>
                  <w:delText xml:space="preserve"> </w:delText>
                </w:r>
                <w:r w:rsidRPr="00292B9E" w:rsidDel="00FD1AA9">
                  <w:rPr>
                    <w:rFonts w:cstheme="minorHAnsi" w:hint="eastAsia"/>
                    <w:b/>
                    <w:sz w:val="20"/>
                    <w:szCs w:val="20"/>
                  </w:rPr>
                  <w:delText>AA</w:delText>
                </w:r>
              </w:del>
            </w:ins>
          </w:p>
          <w:p w:rsidR="00E60CD9" w:rsidDel="00FD1AA9" w:rsidRDefault="00E60CD9" w:rsidP="00165B4D">
            <w:pPr>
              <w:autoSpaceDE w:val="0"/>
              <w:autoSpaceDN w:val="0"/>
              <w:adjustRightInd w:val="0"/>
              <w:jc w:val="left"/>
              <w:rPr>
                <w:ins w:id="2172" w:author="AutoBVT" w:date="2018-06-12T13:57:00Z"/>
                <w:del w:id="2173" w:author="telink" w:date="2018-06-26T10:46:00Z"/>
                <w:rFonts w:cstheme="minorHAnsi"/>
                <w:sz w:val="20"/>
                <w:szCs w:val="20"/>
              </w:rPr>
            </w:pPr>
          </w:p>
          <w:p w:rsidR="00E60CD9" w:rsidRDefault="00E60CD9" w:rsidP="00165B4D">
            <w:pPr>
              <w:rPr>
                <w:ins w:id="2174" w:author="AutoBVT" w:date="2018-06-12T13:57:00Z"/>
                <w:del w:id="2175" w:author="telink" w:date="2018-06-26T10:47:00Z"/>
              </w:rPr>
              <w:pPrChange w:id="2176" w:author="telink" w:date="2018-06-26T09:19:00Z">
                <w:pPr>
                  <w:pStyle w:val="2"/>
                </w:pPr>
              </w:pPrChange>
            </w:pPr>
            <w:ins w:id="2177" w:author="AutoBVT" w:date="2018-06-12T13:57:00Z">
              <w:del w:id="2178" w:author="telink" w:date="2018-06-26T09:23:00Z">
                <w:r>
                  <w:rPr>
                    <w:rStyle w:val="fontstyle01"/>
                    <w:rFonts w:cstheme="minorHAnsi"/>
                    <w:b/>
                    <w:sz w:val="30"/>
                    <w:szCs w:val="30"/>
                  </w:rPr>
                  <w:delText>2</w:delText>
                </w:r>
                <w:r w:rsidRPr="000478AF" w:rsidDel="00F4087C">
                  <w:rPr>
                    <w:rStyle w:val="fontstyle01"/>
                    <w:rFonts w:cstheme="minorHAnsi"/>
                    <w:sz w:val="30"/>
                    <w:szCs w:val="30"/>
                  </w:rPr>
                  <w:delText>.2.3  Command type(Slave)</w:delText>
                </w:r>
              </w:del>
            </w:ins>
          </w:p>
          <w:tbl>
            <w:tblPr>
              <w:tblStyle w:val="-3"/>
              <w:tblW w:w="7844" w:type="dxa"/>
              <w:tblLayout w:type="fixed"/>
              <w:tblLook w:val="0620" w:firstRow="1" w:lastRow="0" w:firstColumn="0" w:lastColumn="0" w:noHBand="1" w:noVBand="1"/>
            </w:tblPr>
            <w:tblGrid>
              <w:gridCol w:w="6408"/>
              <w:gridCol w:w="1436"/>
            </w:tblGrid>
            <w:tr w:rsidR="00E60CD9" w:rsidRPr="001C30DD" w:rsidDel="00FD1AA9" w:rsidTr="00165B4D">
              <w:trPr>
                <w:cnfStyle w:val="100000000000" w:firstRow="1" w:lastRow="0" w:firstColumn="0" w:lastColumn="0" w:oddVBand="0" w:evenVBand="0" w:oddHBand="0" w:evenHBand="0" w:firstRowFirstColumn="0" w:firstRowLastColumn="0" w:lastRowFirstColumn="0" w:lastRowLastColumn="0"/>
                <w:trHeight w:val="181"/>
                <w:ins w:id="2179" w:author="AutoBVT" w:date="2018-06-12T13:57:00Z"/>
                <w:del w:id="2180" w:author="telink" w:date="2018-06-26T10:47:00Z"/>
              </w:trPr>
              <w:tc>
                <w:tcPr>
                  <w:tcW w:w="6408" w:type="dxa"/>
                </w:tcPr>
                <w:p w:rsidR="00E60CD9" w:rsidRPr="001C30DD" w:rsidDel="00FD1AA9" w:rsidRDefault="00E60CD9" w:rsidP="00B723B5">
                  <w:pPr>
                    <w:framePr w:hSpace="180" w:wrap="around" w:vAnchor="page" w:hAnchor="margin" w:y="2720"/>
                    <w:rPr>
                      <w:ins w:id="2181" w:author="AutoBVT" w:date="2018-06-12T13:57:00Z"/>
                      <w:del w:id="2182" w:author="telink" w:date="2018-06-26T10:47:00Z"/>
                      <w:rFonts w:cstheme="minorHAnsi"/>
                    </w:rPr>
                  </w:pPr>
                  <w:ins w:id="2183" w:author="AutoBVT" w:date="2018-06-12T13:57:00Z">
                    <w:del w:id="2184" w:author="telink" w:date="2018-06-26T09:29:00Z">
                      <w:r w:rsidRPr="00A77C26" w:rsidDel="009B74A1">
                        <w:rPr>
                          <w:rFonts w:cstheme="minorHAnsi"/>
                        </w:rPr>
                        <w:delText>Type</w:delText>
                      </w:r>
                    </w:del>
                  </w:ins>
                </w:p>
              </w:tc>
              <w:tc>
                <w:tcPr>
                  <w:tcW w:w="1436" w:type="dxa"/>
                </w:tcPr>
                <w:p w:rsidR="00E60CD9" w:rsidRPr="001C30DD" w:rsidDel="00FD1AA9" w:rsidRDefault="00E60CD9" w:rsidP="00B723B5">
                  <w:pPr>
                    <w:framePr w:hSpace="180" w:wrap="around" w:vAnchor="page" w:hAnchor="margin" w:y="2720"/>
                    <w:rPr>
                      <w:ins w:id="2185" w:author="AutoBVT" w:date="2018-06-12T13:57:00Z"/>
                      <w:del w:id="2186" w:author="telink" w:date="2018-06-26T10:47:00Z"/>
                      <w:rFonts w:cstheme="minorHAnsi"/>
                    </w:rPr>
                  </w:pPr>
                  <w:ins w:id="2187" w:author="AutoBVT" w:date="2018-06-12T13:57:00Z">
                    <w:del w:id="2188" w:author="telink" w:date="2018-06-26T10:47:00Z">
                      <w:r w:rsidRPr="001C30DD" w:rsidDel="00FD1AA9">
                        <w:rPr>
                          <w:rFonts w:cstheme="minorHAnsi"/>
                        </w:rPr>
                        <w:delText>Value</w:delText>
                      </w:r>
                    </w:del>
                  </w:ins>
                </w:p>
              </w:tc>
            </w:tr>
            <w:tr w:rsidR="00E60CD9" w:rsidRPr="001C30DD" w:rsidDel="00FD1AA9" w:rsidTr="00165B4D">
              <w:trPr>
                <w:trHeight w:val="181"/>
                <w:ins w:id="2189" w:author="AutoBVT" w:date="2018-06-12T13:57:00Z"/>
                <w:del w:id="2190" w:author="telink" w:date="2018-06-26T10:47:00Z"/>
              </w:trPr>
              <w:tc>
                <w:tcPr>
                  <w:tcW w:w="6408" w:type="dxa"/>
                </w:tcPr>
                <w:p w:rsidR="00E60CD9" w:rsidRPr="001C30DD" w:rsidDel="00FD1AA9" w:rsidRDefault="00E60CD9" w:rsidP="00B723B5">
                  <w:pPr>
                    <w:framePr w:hSpace="180" w:wrap="around" w:vAnchor="page" w:hAnchor="margin" w:y="2720"/>
                    <w:rPr>
                      <w:ins w:id="2191" w:author="AutoBVT" w:date="2018-06-12T13:57:00Z"/>
                      <w:del w:id="2192" w:author="telink" w:date="2018-06-26T10:47:00Z"/>
                      <w:rFonts w:cstheme="minorHAnsi"/>
                      <w:i/>
                      <w:iCs/>
                      <w:color w:val="0000C0"/>
                      <w:sz w:val="20"/>
                      <w:szCs w:val="20"/>
                      <w:highlight w:val="lightGray"/>
                    </w:rPr>
                  </w:pPr>
                  <w:ins w:id="2193" w:author="AutoBVT" w:date="2018-06-12T13:57:00Z">
                    <w:del w:id="2194" w:author="telink" w:date="2018-06-26T10:47:00Z">
                      <w:r w:rsidDel="00FD1AA9">
                        <w:rPr>
                          <w:rFonts w:cstheme="minorHAnsi"/>
                          <w:i/>
                          <w:iCs/>
                          <w:color w:val="0000C0"/>
                          <w:sz w:val="20"/>
                          <w:szCs w:val="20"/>
                          <w:highlight w:val="lightGray"/>
                        </w:rPr>
                        <w:delText>ZBHCI_</w:delText>
                      </w:r>
                      <w:r w:rsidDel="00FD1AA9">
                        <w:rPr>
                          <w:rFonts w:cstheme="minorHAnsi" w:hint="eastAsia"/>
                          <w:i/>
                          <w:iCs/>
                          <w:color w:val="0000C0"/>
                          <w:sz w:val="20"/>
                          <w:szCs w:val="20"/>
                          <w:highlight w:val="lightGray"/>
                        </w:rPr>
                        <w:delText>CMD_DISCOVERY_NWK_ADDR_RSP</w:delText>
                      </w:r>
                    </w:del>
                  </w:ins>
                </w:p>
                <w:p w:rsidR="00E60CD9" w:rsidRPr="001C30DD" w:rsidDel="00FD1AA9" w:rsidRDefault="00E60CD9" w:rsidP="00B723B5">
                  <w:pPr>
                    <w:framePr w:hSpace="180" w:wrap="around" w:vAnchor="page" w:hAnchor="margin" w:y="2720"/>
                    <w:rPr>
                      <w:ins w:id="2195" w:author="AutoBVT" w:date="2018-06-12T13:57:00Z"/>
                      <w:del w:id="2196" w:author="telink" w:date="2018-06-26T10:47:00Z"/>
                      <w:rFonts w:cstheme="minorHAnsi"/>
                      <w:i/>
                      <w:iCs/>
                      <w:color w:val="0000C0"/>
                      <w:sz w:val="20"/>
                      <w:szCs w:val="20"/>
                      <w:highlight w:val="lightGray"/>
                    </w:rPr>
                  </w:pPr>
                  <w:ins w:id="2197" w:author="AutoBVT" w:date="2018-06-12T13:57:00Z">
                    <w:del w:id="2198" w:author="telink" w:date="2018-06-26T10:47:00Z">
                      <w:r w:rsidDel="00FD1AA9">
                        <w:rPr>
                          <w:rFonts w:cstheme="minorHAnsi"/>
                          <w:i/>
                          <w:iCs/>
                          <w:color w:val="0000C0"/>
                          <w:sz w:val="20"/>
                          <w:szCs w:val="20"/>
                          <w:highlight w:val="lightGray"/>
                        </w:rPr>
                        <w:delText>ZBHCI_</w:delText>
                      </w:r>
                      <w:r w:rsidDel="00FD1AA9">
                        <w:rPr>
                          <w:rFonts w:cstheme="minorHAnsi" w:hint="eastAsia"/>
                          <w:i/>
                          <w:iCs/>
                          <w:color w:val="0000C0"/>
                          <w:sz w:val="20"/>
                          <w:szCs w:val="20"/>
                          <w:highlight w:val="lightGray"/>
                        </w:rPr>
                        <w:delText>CMD_DISCOVERY_IEEE_ADDR_RSP</w:delText>
                      </w:r>
                    </w:del>
                  </w:ins>
                </w:p>
                <w:p w:rsidR="00E60CD9" w:rsidRPr="001C30DD" w:rsidDel="00FD1AA9" w:rsidRDefault="00E60CD9" w:rsidP="00B723B5">
                  <w:pPr>
                    <w:framePr w:hSpace="180" w:wrap="around" w:vAnchor="page" w:hAnchor="margin" w:y="2720"/>
                    <w:rPr>
                      <w:ins w:id="2199" w:author="AutoBVT" w:date="2018-06-12T13:57:00Z"/>
                      <w:del w:id="2200" w:author="telink" w:date="2018-06-26T10:47:00Z"/>
                      <w:rFonts w:cstheme="minorHAnsi"/>
                      <w:i/>
                      <w:iCs/>
                      <w:color w:val="0000C0"/>
                      <w:sz w:val="20"/>
                      <w:szCs w:val="20"/>
                      <w:highlight w:val="lightGray"/>
                    </w:rPr>
                  </w:pPr>
                  <w:ins w:id="2201" w:author="AutoBVT" w:date="2018-06-12T13:57:00Z">
                    <w:del w:id="2202" w:author="telink" w:date="2018-06-26T10:47:00Z">
                      <w:r w:rsidDel="00FD1AA9">
                        <w:rPr>
                          <w:rFonts w:cstheme="minorHAnsi"/>
                          <w:i/>
                          <w:iCs/>
                          <w:color w:val="0000C0"/>
                          <w:sz w:val="20"/>
                          <w:szCs w:val="20"/>
                          <w:highlight w:val="lightGray"/>
                        </w:rPr>
                        <w:delText>ZBHCI_</w:delText>
                      </w:r>
                      <w:r w:rsidDel="00FD1AA9">
                        <w:rPr>
                          <w:rFonts w:cstheme="minorHAnsi" w:hint="eastAsia"/>
                          <w:i/>
                          <w:iCs/>
                          <w:color w:val="0000C0"/>
                          <w:sz w:val="20"/>
                          <w:szCs w:val="20"/>
                          <w:highlight w:val="lightGray"/>
                        </w:rPr>
                        <w:delText>CMD_DISCOVERY_NODE_DESC_RSP</w:delText>
                      </w:r>
                    </w:del>
                  </w:ins>
                </w:p>
                <w:p w:rsidR="00E60CD9" w:rsidRPr="001C30DD" w:rsidDel="00FD1AA9" w:rsidRDefault="00E60CD9" w:rsidP="00B723B5">
                  <w:pPr>
                    <w:framePr w:hSpace="180" w:wrap="around" w:vAnchor="page" w:hAnchor="margin" w:y="2720"/>
                    <w:rPr>
                      <w:ins w:id="2203" w:author="AutoBVT" w:date="2018-06-12T13:57:00Z"/>
                      <w:del w:id="2204" w:author="telink" w:date="2018-06-26T10:47:00Z"/>
                      <w:rFonts w:cstheme="minorHAnsi"/>
                      <w:i/>
                      <w:iCs/>
                      <w:color w:val="0000C0"/>
                      <w:sz w:val="20"/>
                      <w:szCs w:val="20"/>
                      <w:highlight w:val="lightGray"/>
                    </w:rPr>
                  </w:pPr>
                  <w:ins w:id="2205" w:author="AutoBVT" w:date="2018-06-12T13:57:00Z">
                    <w:del w:id="2206" w:author="telink" w:date="2018-06-26T10:47:00Z">
                      <w:r w:rsidDel="00FD1AA9">
                        <w:rPr>
                          <w:rFonts w:cstheme="minorHAnsi"/>
                          <w:i/>
                          <w:iCs/>
                          <w:color w:val="0000C0"/>
                          <w:sz w:val="20"/>
                          <w:szCs w:val="20"/>
                          <w:highlight w:val="lightGray"/>
                        </w:rPr>
                        <w:delText>ZBHCI_</w:delText>
                      </w:r>
                      <w:r w:rsidDel="00FD1AA9">
                        <w:rPr>
                          <w:rFonts w:cstheme="minorHAnsi" w:hint="eastAsia"/>
                          <w:i/>
                          <w:iCs/>
                          <w:color w:val="0000C0"/>
                          <w:sz w:val="20"/>
                          <w:szCs w:val="20"/>
                          <w:highlight w:val="lightGray"/>
                        </w:rPr>
                        <w:delText>CMD_DISCOVERY_SIMPLE_DESC_RSP</w:delText>
                      </w:r>
                    </w:del>
                  </w:ins>
                </w:p>
                <w:p w:rsidR="00E60CD9" w:rsidRPr="001C30DD" w:rsidDel="00FD1AA9" w:rsidRDefault="00E60CD9" w:rsidP="00B723B5">
                  <w:pPr>
                    <w:framePr w:hSpace="180" w:wrap="around" w:vAnchor="page" w:hAnchor="margin" w:y="2720"/>
                    <w:rPr>
                      <w:ins w:id="2207" w:author="AutoBVT" w:date="2018-06-12T13:57:00Z"/>
                      <w:del w:id="2208" w:author="telink" w:date="2018-06-26T10:47:00Z"/>
                      <w:rFonts w:cstheme="minorHAnsi"/>
                      <w:i/>
                      <w:iCs/>
                      <w:color w:val="0000C0"/>
                      <w:sz w:val="20"/>
                      <w:szCs w:val="20"/>
                      <w:highlight w:val="lightGray"/>
                    </w:rPr>
                  </w:pPr>
                  <w:ins w:id="2209" w:author="AutoBVT" w:date="2018-06-12T13:57:00Z">
                    <w:del w:id="2210" w:author="telink" w:date="2018-06-26T10:47:00Z">
                      <w:r w:rsidDel="00FD1AA9">
                        <w:rPr>
                          <w:rFonts w:cstheme="minorHAnsi"/>
                          <w:i/>
                          <w:iCs/>
                          <w:color w:val="0000C0"/>
                          <w:sz w:val="20"/>
                          <w:szCs w:val="20"/>
                          <w:highlight w:val="lightGray"/>
                        </w:rPr>
                        <w:delText>ZBHCI_</w:delText>
                      </w:r>
                      <w:r w:rsidDel="00FD1AA9">
                        <w:rPr>
                          <w:rFonts w:cstheme="minorHAnsi" w:hint="eastAsia"/>
                          <w:i/>
                          <w:iCs/>
                          <w:color w:val="0000C0"/>
                          <w:sz w:val="20"/>
                          <w:szCs w:val="20"/>
                          <w:highlight w:val="lightGray"/>
                        </w:rPr>
                        <w:delText>CMD_DISCOVERY_MATCH_DESC_RSP</w:delText>
                      </w:r>
                    </w:del>
                  </w:ins>
                </w:p>
                <w:p w:rsidR="00E60CD9" w:rsidRPr="001C30DD" w:rsidDel="00FD1AA9" w:rsidRDefault="00E60CD9" w:rsidP="00B723B5">
                  <w:pPr>
                    <w:framePr w:hSpace="180" w:wrap="around" w:vAnchor="page" w:hAnchor="margin" w:y="2720"/>
                    <w:rPr>
                      <w:ins w:id="2211" w:author="AutoBVT" w:date="2018-06-12T13:57:00Z"/>
                      <w:del w:id="2212" w:author="telink" w:date="2018-06-26T10:47:00Z"/>
                      <w:rFonts w:cstheme="minorHAnsi"/>
                      <w:i/>
                      <w:iCs/>
                      <w:color w:val="0000C0"/>
                      <w:sz w:val="20"/>
                      <w:szCs w:val="20"/>
                      <w:highlight w:val="lightGray"/>
                    </w:rPr>
                  </w:pPr>
                  <w:ins w:id="2213" w:author="AutoBVT" w:date="2018-06-12T13:57:00Z">
                    <w:del w:id="2214" w:author="telink" w:date="2018-06-26T10:47:00Z">
                      <w:r w:rsidDel="00FD1AA9">
                        <w:rPr>
                          <w:rFonts w:cstheme="minorHAnsi"/>
                          <w:i/>
                          <w:iCs/>
                          <w:color w:val="0000C0"/>
                          <w:sz w:val="20"/>
                          <w:szCs w:val="20"/>
                          <w:highlight w:val="lightGray"/>
                        </w:rPr>
                        <w:delText>ZBHCI_</w:delText>
                      </w:r>
                      <w:r w:rsidDel="00FD1AA9">
                        <w:rPr>
                          <w:rFonts w:cstheme="minorHAnsi" w:hint="eastAsia"/>
                          <w:i/>
                          <w:iCs/>
                          <w:color w:val="0000C0"/>
                          <w:sz w:val="20"/>
                          <w:szCs w:val="20"/>
                          <w:highlight w:val="lightGray"/>
                        </w:rPr>
                        <w:delText>CMD_DISCOVERY_ACTIVE_EP_RSP</w:delText>
                      </w:r>
                    </w:del>
                  </w:ins>
                </w:p>
                <w:p w:rsidR="00E60CD9" w:rsidDel="00FD1AA9" w:rsidRDefault="00E60CD9" w:rsidP="00B723B5">
                  <w:pPr>
                    <w:framePr w:hSpace="180" w:wrap="around" w:vAnchor="page" w:hAnchor="margin" w:y="2720"/>
                    <w:rPr>
                      <w:ins w:id="2215" w:author="AutoBVT" w:date="2018-06-12T13:57:00Z"/>
                      <w:del w:id="2216" w:author="telink" w:date="2018-06-26T10:47:00Z"/>
                      <w:rFonts w:cstheme="minorHAnsi"/>
                      <w:i/>
                      <w:iCs/>
                      <w:color w:val="0000C0"/>
                      <w:sz w:val="20"/>
                      <w:szCs w:val="20"/>
                      <w:highlight w:val="lightGray"/>
                    </w:rPr>
                  </w:pPr>
                  <w:ins w:id="2217" w:author="AutoBVT" w:date="2018-06-12T13:57:00Z">
                    <w:del w:id="2218" w:author="telink" w:date="2018-06-26T10:47:00Z">
                      <w:r w:rsidDel="00FD1AA9">
                        <w:rPr>
                          <w:rFonts w:cstheme="minorHAnsi"/>
                          <w:i/>
                          <w:iCs/>
                          <w:color w:val="0000C0"/>
                          <w:sz w:val="20"/>
                          <w:szCs w:val="20"/>
                          <w:highlight w:val="lightGray"/>
                        </w:rPr>
                        <w:delText>ZBHCI_</w:delText>
                      </w:r>
                      <w:r w:rsidDel="00FD1AA9">
                        <w:rPr>
                          <w:rFonts w:cstheme="minorHAnsi" w:hint="eastAsia"/>
                          <w:i/>
                          <w:iCs/>
                          <w:color w:val="0000C0"/>
                          <w:sz w:val="20"/>
                          <w:szCs w:val="20"/>
                          <w:highlight w:val="lightGray"/>
                        </w:rPr>
                        <w:delText>CMD_BIND_RSP</w:delText>
                      </w:r>
                    </w:del>
                  </w:ins>
                </w:p>
                <w:p w:rsidR="00E60CD9" w:rsidRPr="001C30DD" w:rsidDel="00FD1AA9" w:rsidRDefault="00E60CD9" w:rsidP="00B723B5">
                  <w:pPr>
                    <w:framePr w:hSpace="180" w:wrap="around" w:vAnchor="page" w:hAnchor="margin" w:y="2720"/>
                    <w:rPr>
                      <w:ins w:id="2219" w:author="AutoBVT" w:date="2018-06-12T13:57:00Z"/>
                      <w:del w:id="2220" w:author="telink" w:date="2018-06-26T10:47:00Z"/>
                      <w:rFonts w:cstheme="minorHAnsi"/>
                      <w:i/>
                      <w:iCs/>
                      <w:color w:val="0000C0"/>
                      <w:sz w:val="20"/>
                      <w:szCs w:val="20"/>
                      <w:highlight w:val="lightGray"/>
                    </w:rPr>
                  </w:pPr>
                  <w:ins w:id="2221" w:author="AutoBVT" w:date="2018-06-12T13:57:00Z">
                    <w:del w:id="2222" w:author="telink" w:date="2018-06-26T10:47:00Z">
                      <w:r w:rsidDel="00FD1AA9">
                        <w:rPr>
                          <w:rFonts w:cstheme="minorHAnsi"/>
                          <w:i/>
                          <w:iCs/>
                          <w:color w:val="0000C0"/>
                          <w:sz w:val="20"/>
                          <w:szCs w:val="20"/>
                          <w:highlight w:val="lightGray"/>
                        </w:rPr>
                        <w:delText>ZBHCI_</w:delText>
                      </w:r>
                      <w:r w:rsidDel="00FD1AA9">
                        <w:rPr>
                          <w:rFonts w:cstheme="minorHAnsi" w:hint="eastAsia"/>
                          <w:i/>
                          <w:iCs/>
                          <w:color w:val="0000C0"/>
                          <w:sz w:val="20"/>
                          <w:szCs w:val="20"/>
                          <w:highlight w:val="lightGray"/>
                        </w:rPr>
                        <w:delText>CMD_UNBIND_RSP</w:delText>
                      </w:r>
                    </w:del>
                  </w:ins>
                </w:p>
                <w:p w:rsidR="00E60CD9" w:rsidDel="00FD1AA9" w:rsidRDefault="00E60CD9" w:rsidP="00B723B5">
                  <w:pPr>
                    <w:framePr w:hSpace="180" w:wrap="around" w:vAnchor="page" w:hAnchor="margin" w:y="2720"/>
                    <w:rPr>
                      <w:ins w:id="2223" w:author="AutoBVT" w:date="2018-06-12T13:57:00Z"/>
                      <w:del w:id="2224" w:author="telink" w:date="2018-06-26T10:47:00Z"/>
                      <w:rFonts w:cstheme="minorHAnsi"/>
                      <w:i/>
                      <w:iCs/>
                      <w:color w:val="0000C0"/>
                      <w:sz w:val="20"/>
                      <w:szCs w:val="20"/>
                      <w:highlight w:val="lightGray"/>
                    </w:rPr>
                  </w:pPr>
                  <w:ins w:id="2225" w:author="AutoBVT" w:date="2018-06-12T13:57:00Z">
                    <w:del w:id="2226" w:author="telink" w:date="2018-06-26T10:47:00Z">
                      <w:r w:rsidDel="00FD1AA9">
                        <w:rPr>
                          <w:rFonts w:cstheme="minorHAnsi"/>
                          <w:i/>
                          <w:iCs/>
                          <w:color w:val="0000C0"/>
                          <w:sz w:val="20"/>
                          <w:szCs w:val="20"/>
                          <w:highlight w:val="lightGray"/>
                        </w:rPr>
                        <w:delText>ZBHCI_</w:delText>
                      </w:r>
                      <w:r w:rsidDel="00FD1AA9">
                        <w:rPr>
                          <w:rFonts w:cstheme="minorHAnsi" w:hint="eastAsia"/>
                          <w:i/>
                          <w:iCs/>
                          <w:color w:val="0000C0"/>
                          <w:sz w:val="20"/>
                          <w:szCs w:val="20"/>
                          <w:highlight w:val="lightGray"/>
                        </w:rPr>
                        <w:delText>CMD_MGMT_LQI_RSP</w:delText>
                      </w:r>
                    </w:del>
                  </w:ins>
                </w:p>
                <w:p w:rsidR="00E60CD9" w:rsidDel="00FD1AA9" w:rsidRDefault="00E60CD9" w:rsidP="00B723B5">
                  <w:pPr>
                    <w:framePr w:hSpace="180" w:wrap="around" w:vAnchor="page" w:hAnchor="margin" w:y="2720"/>
                    <w:rPr>
                      <w:ins w:id="2227" w:author="AutoBVT" w:date="2018-06-12T13:57:00Z"/>
                      <w:del w:id="2228" w:author="telink" w:date="2018-06-26T10:47:00Z"/>
                      <w:rFonts w:cstheme="minorHAnsi"/>
                      <w:i/>
                      <w:iCs/>
                      <w:color w:val="0000C0"/>
                      <w:sz w:val="20"/>
                      <w:szCs w:val="20"/>
                      <w:highlight w:val="lightGray"/>
                    </w:rPr>
                  </w:pPr>
                  <w:ins w:id="2229" w:author="AutoBVT" w:date="2018-06-12T13:57:00Z">
                    <w:del w:id="2230" w:author="telink" w:date="2018-06-26T10:47:00Z">
                      <w:r w:rsidDel="00FD1AA9">
                        <w:rPr>
                          <w:rFonts w:cstheme="minorHAnsi"/>
                          <w:i/>
                          <w:iCs/>
                          <w:color w:val="0000C0"/>
                          <w:sz w:val="20"/>
                          <w:szCs w:val="20"/>
                          <w:highlight w:val="lightGray"/>
                        </w:rPr>
                        <w:delText>ZBHCI_</w:delText>
                      </w:r>
                      <w:r w:rsidDel="00FD1AA9">
                        <w:rPr>
                          <w:rFonts w:cstheme="minorHAnsi" w:hint="eastAsia"/>
                          <w:i/>
                          <w:iCs/>
                          <w:color w:val="0000C0"/>
                          <w:sz w:val="20"/>
                          <w:szCs w:val="20"/>
                          <w:highlight w:val="lightGray"/>
                        </w:rPr>
                        <w:delText>CMD_MGMT_BIND_RSP</w:delText>
                      </w:r>
                    </w:del>
                  </w:ins>
                </w:p>
                <w:p w:rsidR="00E60CD9" w:rsidDel="00FD1AA9" w:rsidRDefault="00E60CD9" w:rsidP="00B723B5">
                  <w:pPr>
                    <w:framePr w:hSpace="180" w:wrap="around" w:vAnchor="page" w:hAnchor="margin" w:y="2720"/>
                    <w:rPr>
                      <w:ins w:id="2231" w:author="AutoBVT" w:date="2018-06-12T13:57:00Z"/>
                      <w:del w:id="2232" w:author="telink" w:date="2018-06-26T10:47:00Z"/>
                      <w:rFonts w:cstheme="minorHAnsi"/>
                      <w:i/>
                      <w:iCs/>
                      <w:color w:val="0000C0"/>
                      <w:sz w:val="20"/>
                      <w:szCs w:val="20"/>
                      <w:highlight w:val="lightGray"/>
                    </w:rPr>
                  </w:pPr>
                  <w:ins w:id="2233" w:author="AutoBVT" w:date="2018-06-12T13:57:00Z">
                    <w:del w:id="2234" w:author="telink" w:date="2018-06-26T10:47:00Z">
                      <w:r w:rsidDel="00FD1AA9">
                        <w:rPr>
                          <w:rFonts w:cstheme="minorHAnsi"/>
                          <w:i/>
                          <w:iCs/>
                          <w:color w:val="0000C0"/>
                          <w:sz w:val="20"/>
                          <w:szCs w:val="20"/>
                          <w:highlight w:val="lightGray"/>
                        </w:rPr>
                        <w:delText>ZBHCI_</w:delText>
                      </w:r>
                      <w:r w:rsidDel="00FD1AA9">
                        <w:rPr>
                          <w:rFonts w:cstheme="minorHAnsi" w:hint="eastAsia"/>
                          <w:i/>
                          <w:iCs/>
                          <w:color w:val="0000C0"/>
                          <w:sz w:val="20"/>
                          <w:szCs w:val="20"/>
                          <w:highlight w:val="lightGray"/>
                        </w:rPr>
                        <w:delText>CMD_MGMT_LEAVE_RSP</w:delText>
                      </w:r>
                    </w:del>
                  </w:ins>
                </w:p>
                <w:p w:rsidR="00E60CD9" w:rsidDel="00FD1AA9" w:rsidRDefault="00E60CD9" w:rsidP="00B723B5">
                  <w:pPr>
                    <w:framePr w:hSpace="180" w:wrap="around" w:vAnchor="page" w:hAnchor="margin" w:y="2720"/>
                    <w:rPr>
                      <w:ins w:id="2235" w:author="AutoBVT" w:date="2018-06-12T13:57:00Z"/>
                      <w:del w:id="2236" w:author="telink" w:date="2018-06-26T10:47:00Z"/>
                      <w:rFonts w:cstheme="minorHAnsi"/>
                      <w:i/>
                      <w:iCs/>
                      <w:color w:val="0000C0"/>
                      <w:sz w:val="20"/>
                      <w:szCs w:val="20"/>
                      <w:highlight w:val="lightGray"/>
                    </w:rPr>
                  </w:pPr>
                  <w:ins w:id="2237" w:author="AutoBVT" w:date="2018-06-12T13:57:00Z">
                    <w:del w:id="2238" w:author="telink" w:date="2018-06-26T10:47:00Z">
                      <w:r w:rsidDel="00FD1AA9">
                        <w:rPr>
                          <w:rFonts w:cstheme="minorHAnsi"/>
                          <w:i/>
                          <w:iCs/>
                          <w:color w:val="0000C0"/>
                          <w:sz w:val="20"/>
                          <w:szCs w:val="20"/>
                          <w:highlight w:val="lightGray"/>
                        </w:rPr>
                        <w:delText>ZBHCI_</w:delText>
                      </w:r>
                      <w:r w:rsidDel="00FD1AA9">
                        <w:rPr>
                          <w:rFonts w:cstheme="minorHAnsi" w:hint="eastAsia"/>
                          <w:i/>
                          <w:iCs/>
                          <w:color w:val="0000C0"/>
                          <w:sz w:val="20"/>
                          <w:szCs w:val="20"/>
                          <w:highlight w:val="lightGray"/>
                        </w:rPr>
                        <w:delText>CMD_MGMT_DIRECT_JOIN_RSP</w:delText>
                      </w:r>
                    </w:del>
                  </w:ins>
                </w:p>
                <w:p w:rsidR="00E60CD9" w:rsidDel="00FD1AA9" w:rsidRDefault="00E60CD9" w:rsidP="00B723B5">
                  <w:pPr>
                    <w:framePr w:hSpace="180" w:wrap="around" w:vAnchor="page" w:hAnchor="margin" w:y="2720"/>
                    <w:rPr>
                      <w:ins w:id="2239" w:author="AutoBVT" w:date="2018-06-12T13:57:00Z"/>
                      <w:del w:id="2240" w:author="telink" w:date="2018-06-26T10:47:00Z"/>
                      <w:rFonts w:cstheme="minorHAnsi"/>
                      <w:i/>
                      <w:iCs/>
                      <w:color w:val="0000C0"/>
                      <w:sz w:val="20"/>
                      <w:szCs w:val="20"/>
                      <w:highlight w:val="lightGray"/>
                    </w:rPr>
                  </w:pPr>
                  <w:ins w:id="2241" w:author="AutoBVT" w:date="2018-06-12T13:57:00Z">
                    <w:del w:id="2242" w:author="telink" w:date="2018-06-26T10:47:00Z">
                      <w:r w:rsidDel="00FD1AA9">
                        <w:rPr>
                          <w:rFonts w:cstheme="minorHAnsi"/>
                          <w:i/>
                          <w:iCs/>
                          <w:color w:val="0000C0"/>
                          <w:sz w:val="20"/>
                          <w:szCs w:val="20"/>
                          <w:highlight w:val="lightGray"/>
                        </w:rPr>
                        <w:delText>ZBHCI_</w:delText>
                      </w:r>
                      <w:r w:rsidDel="00FD1AA9">
                        <w:rPr>
                          <w:rFonts w:cstheme="minorHAnsi" w:hint="eastAsia"/>
                          <w:i/>
                          <w:iCs/>
                          <w:color w:val="0000C0"/>
                          <w:sz w:val="20"/>
                          <w:szCs w:val="20"/>
                          <w:highlight w:val="lightGray"/>
                        </w:rPr>
                        <w:delText>CMD_MGMT_PERMIT_JOIN_RSP</w:delText>
                      </w:r>
                    </w:del>
                  </w:ins>
                </w:p>
                <w:p w:rsidR="00E60CD9" w:rsidRPr="001C30DD" w:rsidDel="00FD1AA9" w:rsidRDefault="00E60CD9" w:rsidP="00B723B5">
                  <w:pPr>
                    <w:framePr w:hSpace="180" w:wrap="around" w:vAnchor="page" w:hAnchor="margin" w:y="2720"/>
                    <w:rPr>
                      <w:ins w:id="2243" w:author="AutoBVT" w:date="2018-06-12T13:57:00Z"/>
                      <w:del w:id="2244" w:author="telink" w:date="2018-06-26T10:47:00Z"/>
                      <w:rFonts w:cstheme="minorHAnsi"/>
                      <w:i/>
                      <w:iCs/>
                      <w:color w:val="0000C0"/>
                      <w:sz w:val="20"/>
                      <w:szCs w:val="20"/>
                      <w:highlight w:val="lightGray"/>
                    </w:rPr>
                  </w:pPr>
                  <w:ins w:id="2245" w:author="AutoBVT" w:date="2018-06-12T13:57:00Z">
                    <w:del w:id="2246" w:author="telink" w:date="2018-06-26T10:47:00Z">
                      <w:r w:rsidDel="00FD1AA9">
                        <w:rPr>
                          <w:rFonts w:cstheme="minorHAnsi"/>
                          <w:i/>
                          <w:iCs/>
                          <w:color w:val="0000C0"/>
                          <w:sz w:val="20"/>
                          <w:szCs w:val="20"/>
                          <w:highlight w:val="lightGray"/>
                        </w:rPr>
                        <w:delText>ZBHCI_</w:delText>
                      </w:r>
                      <w:r w:rsidDel="00FD1AA9">
                        <w:rPr>
                          <w:rFonts w:cstheme="minorHAnsi" w:hint="eastAsia"/>
                          <w:i/>
                          <w:iCs/>
                          <w:color w:val="0000C0"/>
                          <w:sz w:val="20"/>
                          <w:szCs w:val="20"/>
                          <w:highlight w:val="lightGray"/>
                        </w:rPr>
                        <w:delText>CMD_MGMT_NWK_UPDATE_RSP</w:delText>
                      </w:r>
                    </w:del>
                  </w:ins>
                </w:p>
                <w:p w:rsidR="00E60CD9" w:rsidRPr="001C30DD" w:rsidDel="00FD1AA9" w:rsidRDefault="00E60CD9" w:rsidP="00B723B5">
                  <w:pPr>
                    <w:framePr w:hSpace="180" w:wrap="around" w:vAnchor="page" w:hAnchor="margin" w:y="2720"/>
                    <w:rPr>
                      <w:ins w:id="2247" w:author="AutoBVT" w:date="2018-06-12T13:57:00Z"/>
                      <w:del w:id="2248" w:author="telink" w:date="2018-06-26T10:47:00Z"/>
                      <w:rFonts w:cstheme="minorHAnsi"/>
                      <w:i/>
                      <w:iCs/>
                      <w:color w:val="0000C0"/>
                      <w:sz w:val="20"/>
                      <w:szCs w:val="20"/>
                      <w:highlight w:val="lightGray"/>
                    </w:rPr>
                  </w:pPr>
                </w:p>
              </w:tc>
              <w:tc>
                <w:tcPr>
                  <w:tcW w:w="1436" w:type="dxa"/>
                </w:tcPr>
                <w:p w:rsidR="00E60CD9" w:rsidRPr="001C30DD" w:rsidDel="00FD1AA9" w:rsidRDefault="00E60CD9" w:rsidP="00B723B5">
                  <w:pPr>
                    <w:framePr w:hSpace="180" w:wrap="around" w:vAnchor="page" w:hAnchor="margin" w:y="2720"/>
                    <w:rPr>
                      <w:ins w:id="2249" w:author="AutoBVT" w:date="2018-06-12T13:57:00Z"/>
                      <w:del w:id="2250" w:author="telink" w:date="2018-06-26T10:47:00Z"/>
                      <w:rFonts w:cstheme="minorHAnsi"/>
                    </w:rPr>
                  </w:pPr>
                  <w:ins w:id="2251" w:author="AutoBVT" w:date="2018-06-12T13:57:00Z">
                    <w:del w:id="2252" w:author="telink" w:date="2018-06-26T10:47:00Z">
                      <w:r w:rsidRPr="001C30DD" w:rsidDel="00FD1AA9">
                        <w:rPr>
                          <w:rFonts w:cstheme="minorHAnsi"/>
                        </w:rPr>
                        <w:delText>0x</w:delText>
                      </w:r>
                      <w:r w:rsidDel="00FD1AA9">
                        <w:rPr>
                          <w:rFonts w:cstheme="minorHAnsi" w:hint="eastAsia"/>
                        </w:rPr>
                        <w:delText>8</w:delText>
                      </w:r>
                      <w:r w:rsidRPr="001C30DD" w:rsidDel="00FD1AA9">
                        <w:rPr>
                          <w:rFonts w:cstheme="minorHAnsi"/>
                        </w:rPr>
                        <w:delText>0</w:delText>
                      </w:r>
                      <w:r w:rsidDel="00FD1AA9">
                        <w:rPr>
                          <w:rFonts w:cstheme="minorHAnsi" w:hint="eastAsia"/>
                        </w:rPr>
                        <w:delText>10</w:delText>
                      </w:r>
                    </w:del>
                  </w:ins>
                </w:p>
                <w:p w:rsidR="00E60CD9" w:rsidDel="00FD1AA9" w:rsidRDefault="00E60CD9" w:rsidP="00B723B5">
                  <w:pPr>
                    <w:framePr w:hSpace="180" w:wrap="around" w:vAnchor="page" w:hAnchor="margin" w:y="2720"/>
                    <w:rPr>
                      <w:ins w:id="2253" w:author="AutoBVT" w:date="2018-06-12T13:57:00Z"/>
                      <w:del w:id="2254" w:author="telink" w:date="2018-06-26T10:47:00Z"/>
                      <w:rFonts w:cstheme="minorHAnsi"/>
                    </w:rPr>
                  </w:pPr>
                  <w:ins w:id="2255" w:author="AutoBVT" w:date="2018-06-12T13:57:00Z">
                    <w:del w:id="2256" w:author="telink" w:date="2018-06-26T10:47:00Z">
                      <w:r w:rsidRPr="001C30DD" w:rsidDel="00FD1AA9">
                        <w:rPr>
                          <w:rFonts w:cstheme="minorHAnsi"/>
                        </w:rPr>
                        <w:delText>0x</w:delText>
                      </w:r>
                      <w:r w:rsidDel="00FD1AA9">
                        <w:rPr>
                          <w:rFonts w:cstheme="minorHAnsi" w:hint="eastAsia"/>
                        </w:rPr>
                        <w:delText>8</w:delText>
                      </w:r>
                      <w:r w:rsidRPr="001C30DD" w:rsidDel="00FD1AA9">
                        <w:rPr>
                          <w:rFonts w:cstheme="minorHAnsi"/>
                        </w:rPr>
                        <w:delText>0</w:delText>
                      </w:r>
                      <w:r w:rsidDel="00FD1AA9">
                        <w:rPr>
                          <w:rFonts w:cstheme="minorHAnsi" w:hint="eastAsia"/>
                        </w:rPr>
                        <w:delText>11</w:delText>
                      </w:r>
                    </w:del>
                  </w:ins>
                </w:p>
                <w:p w:rsidR="00E60CD9" w:rsidRPr="001C30DD" w:rsidDel="00FD1AA9" w:rsidRDefault="00E60CD9" w:rsidP="00B723B5">
                  <w:pPr>
                    <w:framePr w:hSpace="180" w:wrap="around" w:vAnchor="page" w:hAnchor="margin" w:y="2720"/>
                    <w:rPr>
                      <w:ins w:id="2257" w:author="AutoBVT" w:date="2018-06-12T13:57:00Z"/>
                      <w:del w:id="2258" w:author="telink" w:date="2018-06-26T10:47:00Z"/>
                      <w:rFonts w:cstheme="minorHAnsi"/>
                    </w:rPr>
                  </w:pPr>
                  <w:ins w:id="2259" w:author="AutoBVT" w:date="2018-06-12T13:57:00Z">
                    <w:del w:id="2260" w:author="telink" w:date="2018-06-26T10:47:00Z">
                      <w:r w:rsidDel="00FD1AA9">
                        <w:rPr>
                          <w:rFonts w:cstheme="minorHAnsi" w:hint="eastAsia"/>
                        </w:rPr>
                        <w:delText>0x8012</w:delText>
                      </w:r>
                    </w:del>
                  </w:ins>
                </w:p>
                <w:p w:rsidR="00E60CD9" w:rsidRPr="001C30DD" w:rsidDel="00FD1AA9" w:rsidRDefault="00E60CD9" w:rsidP="00B723B5">
                  <w:pPr>
                    <w:framePr w:hSpace="180" w:wrap="around" w:vAnchor="page" w:hAnchor="margin" w:y="2720"/>
                    <w:rPr>
                      <w:ins w:id="2261" w:author="AutoBVT" w:date="2018-06-12T13:57:00Z"/>
                      <w:del w:id="2262" w:author="telink" w:date="2018-06-26T10:47:00Z"/>
                      <w:rFonts w:cstheme="minorHAnsi"/>
                    </w:rPr>
                  </w:pPr>
                  <w:ins w:id="2263" w:author="AutoBVT" w:date="2018-06-12T13:57:00Z">
                    <w:del w:id="2264" w:author="telink" w:date="2018-06-26T10:47:00Z">
                      <w:r w:rsidRPr="001C30DD" w:rsidDel="00FD1AA9">
                        <w:rPr>
                          <w:rFonts w:cstheme="minorHAnsi"/>
                        </w:rPr>
                        <w:delText>0x</w:delText>
                      </w:r>
                      <w:r w:rsidDel="00FD1AA9">
                        <w:rPr>
                          <w:rFonts w:cstheme="minorHAnsi" w:hint="eastAsia"/>
                        </w:rPr>
                        <w:delText>8</w:delText>
                      </w:r>
                      <w:r w:rsidRPr="001C30DD" w:rsidDel="00FD1AA9">
                        <w:rPr>
                          <w:rFonts w:cstheme="minorHAnsi"/>
                        </w:rPr>
                        <w:delText>0</w:delText>
                      </w:r>
                      <w:r w:rsidDel="00FD1AA9">
                        <w:rPr>
                          <w:rFonts w:cstheme="minorHAnsi" w:hint="eastAsia"/>
                        </w:rPr>
                        <w:delText>13</w:delText>
                      </w:r>
                    </w:del>
                  </w:ins>
                </w:p>
                <w:p w:rsidR="00E60CD9" w:rsidRPr="001C30DD" w:rsidDel="00FD1AA9" w:rsidRDefault="00E60CD9" w:rsidP="00B723B5">
                  <w:pPr>
                    <w:framePr w:hSpace="180" w:wrap="around" w:vAnchor="page" w:hAnchor="margin" w:y="2720"/>
                    <w:rPr>
                      <w:ins w:id="2265" w:author="AutoBVT" w:date="2018-06-12T13:57:00Z"/>
                      <w:del w:id="2266" w:author="telink" w:date="2018-06-26T10:47:00Z"/>
                      <w:rFonts w:cstheme="minorHAnsi"/>
                    </w:rPr>
                  </w:pPr>
                  <w:ins w:id="2267" w:author="AutoBVT" w:date="2018-06-12T13:57:00Z">
                    <w:del w:id="2268" w:author="telink" w:date="2018-06-26T10:47:00Z">
                      <w:r w:rsidRPr="001C30DD" w:rsidDel="00FD1AA9">
                        <w:rPr>
                          <w:rFonts w:cstheme="minorHAnsi"/>
                        </w:rPr>
                        <w:delText>0x</w:delText>
                      </w:r>
                      <w:r w:rsidDel="00FD1AA9">
                        <w:rPr>
                          <w:rFonts w:cstheme="minorHAnsi" w:hint="eastAsia"/>
                        </w:rPr>
                        <w:delText>8</w:delText>
                      </w:r>
                      <w:r w:rsidRPr="001C30DD" w:rsidDel="00FD1AA9">
                        <w:rPr>
                          <w:rFonts w:cstheme="minorHAnsi"/>
                        </w:rPr>
                        <w:delText>0</w:delText>
                      </w:r>
                      <w:r w:rsidDel="00FD1AA9">
                        <w:rPr>
                          <w:rFonts w:cstheme="minorHAnsi" w:hint="eastAsia"/>
                        </w:rPr>
                        <w:delText>14</w:delText>
                      </w:r>
                    </w:del>
                  </w:ins>
                </w:p>
                <w:p w:rsidR="00E60CD9" w:rsidDel="00FD1AA9" w:rsidRDefault="00E60CD9" w:rsidP="00B723B5">
                  <w:pPr>
                    <w:framePr w:hSpace="180" w:wrap="around" w:vAnchor="page" w:hAnchor="margin" w:y="2720"/>
                    <w:rPr>
                      <w:ins w:id="2269" w:author="AutoBVT" w:date="2018-06-12T13:57:00Z"/>
                      <w:del w:id="2270" w:author="telink" w:date="2018-06-26T10:47:00Z"/>
                      <w:rFonts w:cstheme="minorHAnsi"/>
                    </w:rPr>
                  </w:pPr>
                  <w:ins w:id="2271" w:author="AutoBVT" w:date="2018-06-12T13:57:00Z">
                    <w:del w:id="2272" w:author="telink" w:date="2018-06-26T10:47:00Z">
                      <w:r w:rsidDel="00FD1AA9">
                        <w:rPr>
                          <w:rFonts w:cstheme="minorHAnsi" w:hint="eastAsia"/>
                        </w:rPr>
                        <w:delText>0x8015</w:delText>
                      </w:r>
                    </w:del>
                  </w:ins>
                </w:p>
                <w:p w:rsidR="00E60CD9" w:rsidDel="00FD1AA9" w:rsidRDefault="00E60CD9" w:rsidP="00B723B5">
                  <w:pPr>
                    <w:framePr w:hSpace="180" w:wrap="around" w:vAnchor="page" w:hAnchor="margin" w:y="2720"/>
                    <w:rPr>
                      <w:ins w:id="2273" w:author="AutoBVT" w:date="2018-06-12T13:57:00Z"/>
                      <w:del w:id="2274" w:author="telink" w:date="2018-06-26T10:47:00Z"/>
                      <w:rFonts w:cstheme="minorHAnsi"/>
                    </w:rPr>
                  </w:pPr>
                  <w:ins w:id="2275" w:author="AutoBVT" w:date="2018-06-12T13:57:00Z">
                    <w:del w:id="2276" w:author="telink" w:date="2018-06-26T10:47:00Z">
                      <w:r w:rsidDel="00FD1AA9">
                        <w:rPr>
                          <w:rFonts w:cstheme="minorHAnsi" w:hint="eastAsia"/>
                        </w:rPr>
                        <w:delText>0x8020</w:delText>
                      </w:r>
                    </w:del>
                  </w:ins>
                </w:p>
                <w:p w:rsidR="00E60CD9" w:rsidDel="00FD1AA9" w:rsidRDefault="00E60CD9" w:rsidP="00B723B5">
                  <w:pPr>
                    <w:framePr w:hSpace="180" w:wrap="around" w:vAnchor="page" w:hAnchor="margin" w:y="2720"/>
                    <w:rPr>
                      <w:ins w:id="2277" w:author="AutoBVT" w:date="2018-06-12T13:57:00Z"/>
                      <w:del w:id="2278" w:author="telink" w:date="2018-06-26T10:47:00Z"/>
                      <w:rFonts w:cstheme="minorHAnsi"/>
                    </w:rPr>
                  </w:pPr>
                  <w:ins w:id="2279" w:author="AutoBVT" w:date="2018-06-12T13:57:00Z">
                    <w:del w:id="2280" w:author="telink" w:date="2018-06-26T10:47:00Z">
                      <w:r w:rsidDel="00FD1AA9">
                        <w:rPr>
                          <w:rFonts w:cstheme="minorHAnsi" w:hint="eastAsia"/>
                        </w:rPr>
                        <w:delText>0x8021</w:delText>
                      </w:r>
                    </w:del>
                  </w:ins>
                </w:p>
                <w:p w:rsidR="00E60CD9" w:rsidDel="00FD1AA9" w:rsidRDefault="00E60CD9" w:rsidP="00B723B5">
                  <w:pPr>
                    <w:framePr w:hSpace="180" w:wrap="around" w:vAnchor="page" w:hAnchor="margin" w:y="2720"/>
                    <w:rPr>
                      <w:ins w:id="2281" w:author="AutoBVT" w:date="2018-06-12T13:57:00Z"/>
                      <w:del w:id="2282" w:author="telink" w:date="2018-06-26T10:47:00Z"/>
                      <w:rFonts w:cstheme="minorHAnsi"/>
                    </w:rPr>
                  </w:pPr>
                  <w:ins w:id="2283" w:author="AutoBVT" w:date="2018-06-12T13:57:00Z">
                    <w:del w:id="2284" w:author="telink" w:date="2018-06-26T10:47:00Z">
                      <w:r w:rsidDel="00FD1AA9">
                        <w:rPr>
                          <w:rFonts w:cstheme="minorHAnsi" w:hint="eastAsia"/>
                        </w:rPr>
                        <w:delText>0x8030</w:delText>
                      </w:r>
                    </w:del>
                  </w:ins>
                </w:p>
                <w:p w:rsidR="00E60CD9" w:rsidDel="00FD1AA9" w:rsidRDefault="00E60CD9" w:rsidP="00B723B5">
                  <w:pPr>
                    <w:framePr w:hSpace="180" w:wrap="around" w:vAnchor="page" w:hAnchor="margin" w:y="2720"/>
                    <w:rPr>
                      <w:ins w:id="2285" w:author="AutoBVT" w:date="2018-06-12T13:57:00Z"/>
                      <w:del w:id="2286" w:author="telink" w:date="2018-06-26T10:47:00Z"/>
                      <w:rFonts w:cstheme="minorHAnsi"/>
                    </w:rPr>
                  </w:pPr>
                  <w:ins w:id="2287" w:author="AutoBVT" w:date="2018-06-12T13:57:00Z">
                    <w:del w:id="2288" w:author="telink" w:date="2018-06-26T10:47:00Z">
                      <w:r w:rsidDel="00FD1AA9">
                        <w:rPr>
                          <w:rFonts w:cstheme="minorHAnsi" w:hint="eastAsia"/>
                        </w:rPr>
                        <w:delText>0x8031</w:delText>
                      </w:r>
                    </w:del>
                  </w:ins>
                </w:p>
                <w:p w:rsidR="00E60CD9" w:rsidDel="00FD1AA9" w:rsidRDefault="00E60CD9" w:rsidP="00B723B5">
                  <w:pPr>
                    <w:framePr w:hSpace="180" w:wrap="around" w:vAnchor="page" w:hAnchor="margin" w:y="2720"/>
                    <w:rPr>
                      <w:ins w:id="2289" w:author="AutoBVT" w:date="2018-06-12T13:57:00Z"/>
                      <w:del w:id="2290" w:author="telink" w:date="2018-06-26T10:47:00Z"/>
                      <w:rFonts w:cstheme="minorHAnsi"/>
                    </w:rPr>
                  </w:pPr>
                  <w:ins w:id="2291" w:author="AutoBVT" w:date="2018-06-12T13:57:00Z">
                    <w:del w:id="2292" w:author="telink" w:date="2018-06-26T10:47:00Z">
                      <w:r w:rsidDel="00FD1AA9">
                        <w:rPr>
                          <w:rFonts w:cstheme="minorHAnsi" w:hint="eastAsia"/>
                        </w:rPr>
                        <w:delText>0x8032</w:delText>
                      </w:r>
                    </w:del>
                  </w:ins>
                </w:p>
                <w:p w:rsidR="00E60CD9" w:rsidDel="00FD1AA9" w:rsidRDefault="00E60CD9" w:rsidP="00B723B5">
                  <w:pPr>
                    <w:framePr w:hSpace="180" w:wrap="around" w:vAnchor="page" w:hAnchor="margin" w:y="2720"/>
                    <w:rPr>
                      <w:ins w:id="2293" w:author="AutoBVT" w:date="2018-06-12T13:57:00Z"/>
                      <w:del w:id="2294" w:author="telink" w:date="2018-06-26T10:47:00Z"/>
                      <w:rFonts w:cstheme="minorHAnsi"/>
                    </w:rPr>
                  </w:pPr>
                  <w:ins w:id="2295" w:author="AutoBVT" w:date="2018-06-12T13:57:00Z">
                    <w:del w:id="2296" w:author="telink" w:date="2018-06-26T10:47:00Z">
                      <w:r w:rsidDel="00FD1AA9">
                        <w:rPr>
                          <w:rFonts w:cstheme="minorHAnsi" w:hint="eastAsia"/>
                        </w:rPr>
                        <w:delText>0x8033</w:delText>
                      </w:r>
                    </w:del>
                  </w:ins>
                </w:p>
                <w:p w:rsidR="00E60CD9" w:rsidDel="00FD1AA9" w:rsidRDefault="00E60CD9" w:rsidP="00B723B5">
                  <w:pPr>
                    <w:framePr w:hSpace="180" w:wrap="around" w:vAnchor="page" w:hAnchor="margin" w:y="2720"/>
                    <w:rPr>
                      <w:ins w:id="2297" w:author="AutoBVT" w:date="2018-06-12T13:57:00Z"/>
                      <w:del w:id="2298" w:author="telink" w:date="2018-06-26T10:47:00Z"/>
                      <w:rFonts w:cstheme="minorHAnsi"/>
                    </w:rPr>
                  </w:pPr>
                  <w:ins w:id="2299" w:author="AutoBVT" w:date="2018-06-12T13:57:00Z">
                    <w:del w:id="2300" w:author="telink" w:date="2018-06-26T10:47:00Z">
                      <w:r w:rsidDel="00FD1AA9">
                        <w:rPr>
                          <w:rFonts w:cstheme="minorHAnsi" w:hint="eastAsia"/>
                        </w:rPr>
                        <w:delText>0x8034</w:delText>
                      </w:r>
                    </w:del>
                  </w:ins>
                </w:p>
                <w:p w:rsidR="00E60CD9" w:rsidRPr="001C30DD" w:rsidDel="00FD1AA9" w:rsidRDefault="00E60CD9" w:rsidP="00B723B5">
                  <w:pPr>
                    <w:framePr w:hSpace="180" w:wrap="around" w:vAnchor="page" w:hAnchor="margin" w:y="2720"/>
                    <w:rPr>
                      <w:ins w:id="2301" w:author="AutoBVT" w:date="2018-06-12T13:57:00Z"/>
                      <w:del w:id="2302" w:author="telink" w:date="2018-06-26T10:47:00Z"/>
                      <w:rFonts w:cstheme="minorHAnsi"/>
                    </w:rPr>
                  </w:pPr>
                  <w:ins w:id="2303" w:author="AutoBVT" w:date="2018-06-12T13:57:00Z">
                    <w:del w:id="2304" w:author="telink" w:date="2018-06-26T10:47:00Z">
                      <w:r w:rsidDel="00FD1AA9">
                        <w:rPr>
                          <w:rFonts w:cstheme="minorHAnsi" w:hint="eastAsia"/>
                        </w:rPr>
                        <w:delText>0x8035</w:delText>
                      </w:r>
                    </w:del>
                  </w:ins>
                </w:p>
              </w:tc>
            </w:tr>
          </w:tbl>
          <w:p w:rsidR="00E60CD9" w:rsidDel="00FD1AA9" w:rsidRDefault="00E60CD9" w:rsidP="00165B4D">
            <w:pPr>
              <w:rPr>
                <w:ins w:id="2305" w:author="AutoBVT" w:date="2018-06-12T13:57:00Z"/>
                <w:del w:id="2306" w:author="telink" w:date="2018-06-26T10:47:00Z"/>
                <w:sz w:val="20"/>
                <w:szCs w:val="20"/>
              </w:rPr>
            </w:pPr>
          </w:p>
          <w:p w:rsidR="00E60CD9" w:rsidDel="00FD1AA9" w:rsidRDefault="00E60CD9" w:rsidP="00165B4D">
            <w:pPr>
              <w:rPr>
                <w:ins w:id="2307" w:author="AutoBVT" w:date="2018-06-12T13:57:00Z"/>
                <w:del w:id="2308" w:author="telink" w:date="2018-06-26T10:47:00Z"/>
                <w:rStyle w:val="fontstyle01"/>
                <w:rFonts w:cstheme="minorHAnsi"/>
                <w:b/>
                <w:i/>
              </w:rPr>
            </w:pPr>
            <w:ins w:id="2309" w:author="AutoBVT" w:date="2018-06-12T13:57:00Z">
              <w:del w:id="2310" w:author="telink" w:date="2018-06-26T10:47:00Z">
                <w:r w:rsidDel="00FD1AA9">
                  <w:rPr>
                    <w:rStyle w:val="fontstyle01"/>
                    <w:rFonts w:cstheme="minorHAnsi" w:hint="eastAsia"/>
                    <w:b/>
                    <w:i/>
                  </w:rPr>
                  <w:delText>2.2.</w:delText>
                </w:r>
              </w:del>
              <w:del w:id="2311" w:author="telink" w:date="2018-06-26T09:37:00Z">
                <w:r w:rsidDel="00187E33">
                  <w:rPr>
                    <w:rStyle w:val="fontstyle01"/>
                    <w:rFonts w:cstheme="minorHAnsi" w:hint="eastAsia"/>
                    <w:b/>
                    <w:i/>
                  </w:rPr>
                  <w:delText>3</w:delText>
                </w:r>
              </w:del>
              <w:del w:id="2312" w:author="telink" w:date="2018-06-26T10:47:00Z">
                <w:r w:rsidDel="00FD1AA9">
                  <w:rPr>
                    <w:rStyle w:val="fontstyle01"/>
                    <w:rFonts w:cstheme="minorHAnsi" w:hint="eastAsia"/>
                    <w:b/>
                    <w:i/>
                  </w:rPr>
                  <w:delText>.1</w:delText>
                </w:r>
                <w:r w:rsidDel="00FD1AA9">
                  <w:rPr>
                    <w:rStyle w:val="fontstyle01"/>
                    <w:rFonts w:cstheme="minorHAnsi" w:hint="eastAsia"/>
                    <w:b/>
                    <w:i/>
                  </w:rPr>
                  <w:tab/>
                </w:r>
                <w:r w:rsidRPr="008240DC" w:rsidDel="00FD1AA9">
                  <w:rPr>
                    <w:rStyle w:val="fontstyle01"/>
                    <w:rFonts w:cstheme="minorHAnsi"/>
                    <w:b/>
                    <w:i/>
                  </w:rPr>
                  <w:delText>ZBHCI_CMD_DISCOVERY_NWK_ADDR_R</w:delText>
                </w:r>
                <w:r w:rsidDel="00FD1AA9">
                  <w:rPr>
                    <w:rStyle w:val="fontstyle01"/>
                    <w:rFonts w:cstheme="minorHAnsi" w:hint="eastAsia"/>
                    <w:b/>
                    <w:i/>
                  </w:rPr>
                  <w:delText>SP</w:delText>
                </w:r>
              </w:del>
            </w:ins>
          </w:p>
          <w:p w:rsidR="00E60CD9" w:rsidDel="00FD1AA9" w:rsidRDefault="00E60CD9" w:rsidP="00165B4D">
            <w:pPr>
              <w:rPr>
                <w:ins w:id="2313" w:author="AutoBVT" w:date="2018-06-12T13:57:00Z"/>
                <w:del w:id="2314" w:author="telink" w:date="2018-06-26T10:47:00Z"/>
                <w:rStyle w:val="fontstyle01"/>
                <w:rFonts w:cstheme="minorHAnsi"/>
                <w:b/>
                <w:i/>
              </w:rPr>
            </w:pPr>
            <w:ins w:id="2315" w:author="AutoBVT" w:date="2018-06-12T13:57:00Z">
              <w:del w:id="2316" w:author="telink" w:date="2018-06-26T10:47:00Z">
                <w:r w:rsidDel="00FD1AA9">
                  <w:rPr>
                    <w:rStyle w:val="fontstyle01"/>
                    <w:rFonts w:cstheme="minorHAnsi" w:hint="eastAsia"/>
                    <w:b/>
                    <w:i/>
                  </w:rPr>
                  <w:delText>2.2.</w:delText>
                </w:r>
              </w:del>
              <w:del w:id="2317" w:author="telink" w:date="2018-06-26T09:37:00Z">
                <w:r w:rsidDel="00187E33">
                  <w:rPr>
                    <w:rStyle w:val="fontstyle01"/>
                    <w:rFonts w:cstheme="minorHAnsi" w:hint="eastAsia"/>
                    <w:b/>
                    <w:i/>
                  </w:rPr>
                  <w:delText>3</w:delText>
                </w:r>
              </w:del>
              <w:del w:id="2318" w:author="telink" w:date="2018-06-26T10:47:00Z">
                <w:r w:rsidDel="00FD1AA9">
                  <w:rPr>
                    <w:rStyle w:val="fontstyle01"/>
                    <w:rFonts w:cstheme="minorHAnsi" w:hint="eastAsia"/>
                    <w:b/>
                    <w:i/>
                  </w:rPr>
                  <w:delText>.2</w:delText>
                </w:r>
                <w:r w:rsidDel="00FD1AA9">
                  <w:rPr>
                    <w:rStyle w:val="fontstyle01"/>
                    <w:rFonts w:cstheme="minorHAnsi" w:hint="eastAsia"/>
                    <w:b/>
                    <w:i/>
                  </w:rPr>
                  <w:tab/>
                </w:r>
                <w:r w:rsidDel="00FD1AA9">
                  <w:rPr>
                    <w:rStyle w:val="fontstyle01"/>
                    <w:rFonts w:cstheme="minorHAnsi"/>
                    <w:b/>
                    <w:i/>
                  </w:rPr>
                  <w:delText>ZBHCI_CMD_DISCOVERY_</w:delText>
                </w:r>
                <w:r w:rsidDel="00FD1AA9">
                  <w:rPr>
                    <w:rStyle w:val="fontstyle01"/>
                    <w:rFonts w:cstheme="minorHAnsi" w:hint="eastAsia"/>
                    <w:b/>
                    <w:i/>
                  </w:rPr>
                  <w:delText>IEEE</w:delText>
                </w:r>
                <w:r w:rsidRPr="008240DC" w:rsidDel="00FD1AA9">
                  <w:rPr>
                    <w:rStyle w:val="fontstyle01"/>
                    <w:rFonts w:cstheme="minorHAnsi"/>
                    <w:b/>
                    <w:i/>
                  </w:rPr>
                  <w:delText>_ADDR_R</w:delText>
                </w:r>
                <w:r w:rsidDel="00FD1AA9">
                  <w:rPr>
                    <w:rStyle w:val="fontstyle01"/>
                    <w:rFonts w:cstheme="minorHAnsi" w:hint="eastAsia"/>
                    <w:b/>
                    <w:i/>
                  </w:rPr>
                  <w:delText>SP</w:delText>
                </w:r>
              </w:del>
            </w:ins>
          </w:p>
          <w:p w:rsidR="00E60CD9" w:rsidRPr="00AE58FE" w:rsidDel="00FD1AA9" w:rsidRDefault="00E60CD9" w:rsidP="00165B4D">
            <w:pPr>
              <w:rPr>
                <w:ins w:id="2319" w:author="AutoBVT" w:date="2018-06-12T13:57:00Z"/>
                <w:del w:id="2320" w:author="telink" w:date="2018-06-26T10:47:00Z"/>
                <w:sz w:val="20"/>
                <w:szCs w:val="20"/>
              </w:rPr>
            </w:pPr>
          </w:p>
          <w:p w:rsidR="00E60CD9" w:rsidDel="00FD1AA9" w:rsidRDefault="00E60CD9" w:rsidP="00165B4D">
            <w:pPr>
              <w:rPr>
                <w:ins w:id="2321" w:author="AutoBVT" w:date="2018-06-12T13:57:00Z"/>
                <w:del w:id="2322" w:author="telink" w:date="2018-06-26T10:47:00Z"/>
                <w:sz w:val="20"/>
                <w:szCs w:val="20"/>
              </w:rPr>
            </w:pPr>
            <w:ins w:id="2323" w:author="AutoBVT" w:date="2018-06-12T13:57:00Z">
              <w:del w:id="2324" w:author="telink" w:date="2018-06-26T10:47:00Z">
                <w:r w:rsidRPr="004F70E9" w:rsidDel="00FD1AA9">
                  <w:rPr>
                    <w:rFonts w:hint="eastAsia"/>
                    <w:i/>
                    <w:sz w:val="20"/>
                    <w:szCs w:val="20"/>
                  </w:rPr>
                  <w:delText xml:space="preserve">SeqNo: </w:delText>
                </w:r>
                <w:r w:rsidDel="00FD1AA9">
                  <w:rPr>
                    <w:rFonts w:hint="eastAsia"/>
                    <w:sz w:val="20"/>
                    <w:szCs w:val="20"/>
                  </w:rPr>
                  <w:delText xml:space="preserve">  ZDP transaction sequence number.</w:delText>
                </w:r>
              </w:del>
            </w:ins>
          </w:p>
          <w:tbl>
            <w:tblPr>
              <w:tblStyle w:val="ab"/>
              <w:tblpPr w:leftFromText="180" w:rightFromText="180" w:vertAnchor="text" w:horzAnchor="margin" w:tblpXSpec="center" w:tblpY="-191"/>
              <w:tblOverlap w:val="never"/>
              <w:tblW w:w="7867" w:type="dxa"/>
              <w:tblLayout w:type="fixed"/>
              <w:tblLook w:val="04A0" w:firstRow="1" w:lastRow="0" w:firstColumn="1" w:lastColumn="0" w:noHBand="0" w:noVBand="1"/>
            </w:tblPr>
            <w:tblGrid>
              <w:gridCol w:w="855"/>
              <w:gridCol w:w="708"/>
              <w:gridCol w:w="1276"/>
              <w:gridCol w:w="1276"/>
              <w:gridCol w:w="1134"/>
              <w:gridCol w:w="1143"/>
              <w:gridCol w:w="1475"/>
            </w:tblGrid>
            <w:tr w:rsidR="00E60CD9" w:rsidRPr="001C30DD" w:rsidDel="00FD1AA9" w:rsidTr="00165B4D">
              <w:trPr>
                <w:trHeight w:val="397"/>
                <w:ins w:id="2325" w:author="AutoBVT" w:date="2018-06-12T13:57:00Z"/>
                <w:del w:id="2326" w:author="telink" w:date="2018-06-26T10:47:00Z"/>
              </w:trPr>
              <w:tc>
                <w:tcPr>
                  <w:tcW w:w="855" w:type="dxa"/>
                </w:tcPr>
                <w:p w:rsidR="00E60CD9" w:rsidDel="00FD1AA9" w:rsidRDefault="00E60CD9" w:rsidP="00165B4D">
                  <w:pPr>
                    <w:rPr>
                      <w:ins w:id="2327" w:author="AutoBVT" w:date="2018-06-12T13:57:00Z"/>
                      <w:del w:id="2328" w:author="telink" w:date="2018-06-26T10:47:00Z"/>
                      <w:rFonts w:cstheme="minorHAnsi"/>
                      <w:iCs/>
                      <w:color w:val="000000" w:themeColor="text1"/>
                      <w:kern w:val="0"/>
                      <w:sz w:val="20"/>
                      <w:szCs w:val="20"/>
                    </w:rPr>
                  </w:pPr>
                  <w:ins w:id="2329" w:author="AutoBVT" w:date="2018-06-12T13:57:00Z">
                    <w:del w:id="2330" w:author="telink" w:date="2018-06-26T10:47:00Z">
                      <w:r w:rsidDel="00FD1AA9">
                        <w:rPr>
                          <w:rFonts w:cstheme="minorHAnsi" w:hint="eastAsia"/>
                          <w:iCs/>
                          <w:color w:val="000000" w:themeColor="text1"/>
                          <w:kern w:val="0"/>
                          <w:sz w:val="20"/>
                          <w:szCs w:val="20"/>
                        </w:rPr>
                        <w:delText>SeqNo</w:delText>
                      </w:r>
                    </w:del>
                  </w:ins>
                </w:p>
              </w:tc>
              <w:tc>
                <w:tcPr>
                  <w:tcW w:w="708" w:type="dxa"/>
                </w:tcPr>
                <w:p w:rsidR="00E60CD9" w:rsidRPr="00DC4BE9" w:rsidDel="00FD1AA9" w:rsidRDefault="00E60CD9" w:rsidP="00165B4D">
                  <w:pPr>
                    <w:rPr>
                      <w:ins w:id="2331" w:author="AutoBVT" w:date="2018-06-12T13:57:00Z"/>
                      <w:del w:id="2332" w:author="telink" w:date="2018-06-26T10:47:00Z"/>
                      <w:rFonts w:cstheme="minorHAnsi"/>
                      <w:iCs/>
                      <w:color w:val="000000" w:themeColor="text1"/>
                      <w:kern w:val="0"/>
                      <w:sz w:val="20"/>
                      <w:szCs w:val="20"/>
                    </w:rPr>
                  </w:pPr>
                  <w:ins w:id="2333" w:author="AutoBVT" w:date="2018-06-12T13:57:00Z">
                    <w:del w:id="2334" w:author="telink" w:date="2018-06-26T10:47:00Z">
                      <w:r w:rsidDel="00FD1AA9">
                        <w:rPr>
                          <w:rFonts w:cstheme="minorHAnsi" w:hint="eastAsia"/>
                          <w:iCs/>
                          <w:color w:val="000000" w:themeColor="text1"/>
                          <w:kern w:val="0"/>
                          <w:sz w:val="20"/>
                          <w:szCs w:val="20"/>
                        </w:rPr>
                        <w:delText>status</w:delText>
                      </w:r>
                    </w:del>
                  </w:ins>
                </w:p>
              </w:tc>
              <w:tc>
                <w:tcPr>
                  <w:tcW w:w="1276" w:type="dxa"/>
                </w:tcPr>
                <w:p w:rsidR="00E60CD9" w:rsidDel="00FD1AA9" w:rsidRDefault="00E60CD9" w:rsidP="00165B4D">
                  <w:pPr>
                    <w:pStyle w:val="Default"/>
                    <w:jc w:val="both"/>
                    <w:rPr>
                      <w:ins w:id="2335" w:author="AutoBVT" w:date="2018-06-12T13:57:00Z"/>
                      <w:del w:id="2336" w:author="telink" w:date="2018-06-26T10:47:00Z"/>
                      <w:sz w:val="20"/>
                      <w:szCs w:val="20"/>
                    </w:rPr>
                  </w:pPr>
                  <w:ins w:id="2337" w:author="AutoBVT" w:date="2018-06-12T13:57:00Z">
                    <w:del w:id="2338" w:author="telink" w:date="2018-06-26T10:47:00Z">
                      <w:r w:rsidDel="00FD1AA9">
                        <w:rPr>
                          <w:sz w:val="20"/>
                          <w:szCs w:val="20"/>
                        </w:rPr>
                        <w:delText>IEEEAddr</w:delText>
                      </w:r>
                    </w:del>
                  </w:ins>
                </w:p>
                <w:p w:rsidR="00E60CD9" w:rsidRPr="001C30DD" w:rsidDel="00FD1AA9" w:rsidRDefault="00E60CD9" w:rsidP="00165B4D">
                  <w:pPr>
                    <w:pStyle w:val="Default"/>
                    <w:jc w:val="both"/>
                    <w:rPr>
                      <w:ins w:id="2339" w:author="AutoBVT" w:date="2018-06-12T13:57:00Z"/>
                      <w:del w:id="2340" w:author="telink" w:date="2018-06-26T10:47:00Z"/>
                      <w:rFonts w:cstheme="minorHAnsi"/>
                      <w:iCs/>
                      <w:color w:val="000000" w:themeColor="text1"/>
                      <w:sz w:val="20"/>
                      <w:szCs w:val="20"/>
                    </w:rPr>
                  </w:pPr>
                  <w:ins w:id="2341" w:author="AutoBVT" w:date="2018-06-12T13:57:00Z">
                    <w:del w:id="2342" w:author="telink" w:date="2018-06-26T10:47:00Z">
                      <w:r w:rsidDel="00FD1AA9">
                        <w:rPr>
                          <w:sz w:val="20"/>
                          <w:szCs w:val="20"/>
                        </w:rPr>
                        <w:delText xml:space="preserve">RemoteDev </w:delText>
                      </w:r>
                    </w:del>
                  </w:ins>
                </w:p>
              </w:tc>
              <w:tc>
                <w:tcPr>
                  <w:tcW w:w="1276" w:type="dxa"/>
                </w:tcPr>
                <w:p w:rsidR="00E60CD9" w:rsidDel="00FD1AA9" w:rsidRDefault="00E60CD9" w:rsidP="00165B4D">
                  <w:pPr>
                    <w:pStyle w:val="Default"/>
                    <w:jc w:val="both"/>
                    <w:rPr>
                      <w:ins w:id="2343" w:author="AutoBVT" w:date="2018-06-12T13:57:00Z"/>
                      <w:del w:id="2344" w:author="telink" w:date="2018-06-26T10:47:00Z"/>
                      <w:sz w:val="20"/>
                      <w:szCs w:val="20"/>
                    </w:rPr>
                  </w:pPr>
                  <w:ins w:id="2345" w:author="AutoBVT" w:date="2018-06-12T13:57:00Z">
                    <w:del w:id="2346" w:author="telink" w:date="2018-06-26T10:47:00Z">
                      <w:r w:rsidDel="00FD1AA9">
                        <w:rPr>
                          <w:sz w:val="20"/>
                          <w:szCs w:val="20"/>
                        </w:rPr>
                        <w:delText>NWKAddr</w:delText>
                      </w:r>
                    </w:del>
                  </w:ins>
                </w:p>
                <w:p w:rsidR="00E60CD9" w:rsidDel="00FD1AA9" w:rsidRDefault="00E60CD9" w:rsidP="00165B4D">
                  <w:pPr>
                    <w:pStyle w:val="Default"/>
                    <w:jc w:val="both"/>
                    <w:rPr>
                      <w:ins w:id="2347" w:author="AutoBVT" w:date="2018-06-12T13:57:00Z"/>
                      <w:del w:id="2348" w:author="telink" w:date="2018-06-26T10:47:00Z"/>
                      <w:sz w:val="20"/>
                      <w:szCs w:val="20"/>
                    </w:rPr>
                  </w:pPr>
                  <w:ins w:id="2349" w:author="AutoBVT" w:date="2018-06-12T13:57:00Z">
                    <w:del w:id="2350" w:author="telink" w:date="2018-06-26T10:47:00Z">
                      <w:r w:rsidDel="00FD1AA9">
                        <w:rPr>
                          <w:sz w:val="20"/>
                          <w:szCs w:val="20"/>
                        </w:rPr>
                        <w:delText>RemoteDev</w:delText>
                      </w:r>
                    </w:del>
                  </w:ins>
                </w:p>
              </w:tc>
              <w:tc>
                <w:tcPr>
                  <w:tcW w:w="1134" w:type="dxa"/>
                </w:tcPr>
                <w:p w:rsidR="00E60CD9" w:rsidDel="00FD1AA9" w:rsidRDefault="00E60CD9" w:rsidP="00165B4D">
                  <w:pPr>
                    <w:pStyle w:val="Default"/>
                    <w:jc w:val="both"/>
                    <w:rPr>
                      <w:ins w:id="2351" w:author="AutoBVT" w:date="2018-06-12T13:57:00Z"/>
                      <w:del w:id="2352" w:author="telink" w:date="2018-06-26T10:47:00Z"/>
                      <w:sz w:val="20"/>
                      <w:szCs w:val="20"/>
                    </w:rPr>
                  </w:pPr>
                  <w:ins w:id="2353" w:author="AutoBVT" w:date="2018-06-12T13:57:00Z">
                    <w:del w:id="2354" w:author="telink" w:date="2018-06-26T10:47:00Z">
                      <w:r w:rsidDel="00FD1AA9">
                        <w:rPr>
                          <w:sz w:val="20"/>
                          <w:szCs w:val="20"/>
                        </w:rPr>
                        <w:delText>Num</w:delText>
                      </w:r>
                    </w:del>
                  </w:ins>
                </w:p>
                <w:p w:rsidR="00E60CD9" w:rsidRPr="001C30DD" w:rsidDel="00FD1AA9" w:rsidRDefault="00E60CD9" w:rsidP="00165B4D">
                  <w:pPr>
                    <w:pStyle w:val="Default"/>
                    <w:jc w:val="both"/>
                    <w:rPr>
                      <w:ins w:id="2355" w:author="AutoBVT" w:date="2018-06-12T13:57:00Z"/>
                      <w:del w:id="2356" w:author="telink" w:date="2018-06-26T10:47:00Z"/>
                      <w:rFonts w:cstheme="minorHAnsi"/>
                      <w:iCs/>
                      <w:color w:val="000000" w:themeColor="text1"/>
                      <w:sz w:val="20"/>
                      <w:szCs w:val="20"/>
                    </w:rPr>
                  </w:pPr>
                  <w:ins w:id="2357" w:author="AutoBVT" w:date="2018-06-12T13:57:00Z">
                    <w:del w:id="2358" w:author="telink" w:date="2018-06-26T10:47:00Z">
                      <w:r w:rsidDel="00FD1AA9">
                        <w:rPr>
                          <w:sz w:val="20"/>
                          <w:szCs w:val="20"/>
                        </w:rPr>
                        <w:delText>AssocDev</w:delText>
                      </w:r>
                    </w:del>
                  </w:ins>
                </w:p>
              </w:tc>
              <w:tc>
                <w:tcPr>
                  <w:tcW w:w="1143" w:type="dxa"/>
                </w:tcPr>
                <w:p w:rsidR="00E60CD9" w:rsidDel="00FD1AA9" w:rsidRDefault="00E60CD9" w:rsidP="00165B4D">
                  <w:pPr>
                    <w:pStyle w:val="Default"/>
                    <w:jc w:val="both"/>
                    <w:rPr>
                      <w:ins w:id="2359" w:author="AutoBVT" w:date="2018-06-12T13:57:00Z"/>
                      <w:del w:id="2360" w:author="telink" w:date="2018-06-26T10:47:00Z"/>
                      <w:sz w:val="20"/>
                      <w:szCs w:val="20"/>
                    </w:rPr>
                  </w:pPr>
                  <w:ins w:id="2361" w:author="AutoBVT" w:date="2018-06-12T13:57:00Z">
                    <w:del w:id="2362" w:author="telink" w:date="2018-06-26T10:47:00Z">
                      <w:r w:rsidDel="00FD1AA9">
                        <w:rPr>
                          <w:sz w:val="20"/>
                          <w:szCs w:val="20"/>
                        </w:rPr>
                        <w:delText>StartIndex</w:delText>
                      </w:r>
                    </w:del>
                  </w:ins>
                </w:p>
              </w:tc>
              <w:tc>
                <w:tcPr>
                  <w:tcW w:w="1475" w:type="dxa"/>
                </w:tcPr>
                <w:p w:rsidR="00E60CD9" w:rsidDel="00FD1AA9" w:rsidRDefault="00E60CD9" w:rsidP="00165B4D">
                  <w:pPr>
                    <w:pStyle w:val="Default"/>
                    <w:jc w:val="both"/>
                    <w:rPr>
                      <w:ins w:id="2363" w:author="AutoBVT" w:date="2018-06-12T13:57:00Z"/>
                      <w:del w:id="2364" w:author="telink" w:date="2018-06-26T10:47:00Z"/>
                      <w:sz w:val="20"/>
                      <w:szCs w:val="20"/>
                    </w:rPr>
                  </w:pPr>
                  <w:ins w:id="2365" w:author="AutoBVT" w:date="2018-06-12T13:57:00Z">
                    <w:del w:id="2366" w:author="telink" w:date="2018-06-26T10:47:00Z">
                      <w:r w:rsidDel="00FD1AA9">
                        <w:rPr>
                          <w:sz w:val="20"/>
                          <w:szCs w:val="20"/>
                        </w:rPr>
                        <w:delText>NWKAddr</w:delText>
                      </w:r>
                    </w:del>
                  </w:ins>
                </w:p>
                <w:p w:rsidR="00E60CD9" w:rsidRPr="001C30DD" w:rsidDel="00FD1AA9" w:rsidRDefault="00E60CD9" w:rsidP="00165B4D">
                  <w:pPr>
                    <w:pStyle w:val="Default"/>
                    <w:jc w:val="both"/>
                    <w:rPr>
                      <w:ins w:id="2367" w:author="AutoBVT" w:date="2018-06-12T13:57:00Z"/>
                      <w:del w:id="2368" w:author="telink" w:date="2018-06-26T10:47:00Z"/>
                      <w:rFonts w:cstheme="minorHAnsi"/>
                      <w:iCs/>
                      <w:color w:val="000000" w:themeColor="text1"/>
                      <w:sz w:val="20"/>
                      <w:szCs w:val="20"/>
                    </w:rPr>
                  </w:pPr>
                  <w:ins w:id="2369" w:author="AutoBVT" w:date="2018-06-12T13:57:00Z">
                    <w:del w:id="2370" w:author="telink" w:date="2018-06-26T10:47:00Z">
                      <w:r w:rsidDel="00FD1AA9">
                        <w:rPr>
                          <w:sz w:val="20"/>
                          <w:szCs w:val="20"/>
                        </w:rPr>
                        <w:delText xml:space="preserve">AssocDevList </w:delText>
                      </w:r>
                    </w:del>
                  </w:ins>
                </w:p>
              </w:tc>
            </w:tr>
            <w:tr w:rsidR="00E60CD9" w:rsidRPr="001C30DD" w:rsidDel="00FD1AA9" w:rsidTr="00165B4D">
              <w:trPr>
                <w:trHeight w:val="338"/>
                <w:ins w:id="2371" w:author="AutoBVT" w:date="2018-06-12T13:57:00Z"/>
                <w:del w:id="2372" w:author="telink" w:date="2018-06-26T10:47:00Z"/>
              </w:trPr>
              <w:tc>
                <w:tcPr>
                  <w:tcW w:w="855" w:type="dxa"/>
                </w:tcPr>
                <w:p w:rsidR="00E60CD9" w:rsidDel="00FD1AA9" w:rsidRDefault="00E60CD9" w:rsidP="00165B4D">
                  <w:pPr>
                    <w:rPr>
                      <w:ins w:id="2373" w:author="AutoBVT" w:date="2018-06-12T13:57:00Z"/>
                      <w:del w:id="2374" w:author="telink" w:date="2018-06-26T10:47:00Z"/>
                      <w:rFonts w:cstheme="minorHAnsi"/>
                      <w:i/>
                      <w:iCs/>
                      <w:color w:val="000000" w:themeColor="text1"/>
                      <w:kern w:val="0"/>
                      <w:sz w:val="20"/>
                      <w:szCs w:val="20"/>
                    </w:rPr>
                  </w:pPr>
                  <w:ins w:id="2375" w:author="AutoBVT" w:date="2018-06-12T13:57:00Z">
                    <w:del w:id="2376" w:author="telink" w:date="2018-06-26T10:47:00Z">
                      <w:r w:rsidDel="00FD1AA9">
                        <w:rPr>
                          <w:rFonts w:cstheme="minorHAnsi" w:hint="eastAsia"/>
                          <w:i/>
                          <w:iCs/>
                          <w:color w:val="000000" w:themeColor="text1"/>
                          <w:kern w:val="0"/>
                          <w:sz w:val="20"/>
                          <w:szCs w:val="20"/>
                        </w:rPr>
                        <w:delText>1Byte</w:delText>
                      </w:r>
                    </w:del>
                  </w:ins>
                </w:p>
              </w:tc>
              <w:tc>
                <w:tcPr>
                  <w:tcW w:w="708" w:type="dxa"/>
                </w:tcPr>
                <w:p w:rsidR="00E60CD9" w:rsidRPr="001C30DD" w:rsidDel="00FD1AA9" w:rsidRDefault="00E60CD9" w:rsidP="00165B4D">
                  <w:pPr>
                    <w:rPr>
                      <w:ins w:id="2377" w:author="AutoBVT" w:date="2018-06-12T13:57:00Z"/>
                      <w:del w:id="2378" w:author="telink" w:date="2018-06-26T10:47:00Z"/>
                      <w:rFonts w:cstheme="minorHAnsi"/>
                      <w:i/>
                      <w:iCs/>
                      <w:color w:val="000000" w:themeColor="text1"/>
                      <w:kern w:val="0"/>
                      <w:sz w:val="20"/>
                      <w:szCs w:val="20"/>
                    </w:rPr>
                  </w:pPr>
                  <w:ins w:id="2379" w:author="AutoBVT" w:date="2018-06-12T13:57:00Z">
                    <w:del w:id="2380" w:author="telink" w:date="2018-06-26T10:47:00Z">
                      <w:r w:rsidDel="00FD1AA9">
                        <w:rPr>
                          <w:rFonts w:cstheme="minorHAnsi" w:hint="eastAsia"/>
                          <w:i/>
                          <w:iCs/>
                          <w:color w:val="000000" w:themeColor="text1"/>
                          <w:kern w:val="0"/>
                          <w:sz w:val="20"/>
                          <w:szCs w:val="20"/>
                        </w:rPr>
                        <w:delText>1Byte</w:delText>
                      </w:r>
                    </w:del>
                  </w:ins>
                </w:p>
              </w:tc>
              <w:tc>
                <w:tcPr>
                  <w:tcW w:w="1276" w:type="dxa"/>
                </w:tcPr>
                <w:p w:rsidR="00E60CD9" w:rsidRPr="001C30DD" w:rsidDel="00FD1AA9" w:rsidRDefault="00E60CD9" w:rsidP="00165B4D">
                  <w:pPr>
                    <w:rPr>
                      <w:ins w:id="2381" w:author="AutoBVT" w:date="2018-06-12T13:57:00Z"/>
                      <w:del w:id="2382" w:author="telink" w:date="2018-06-26T10:47:00Z"/>
                      <w:rFonts w:cstheme="minorHAnsi"/>
                      <w:i/>
                      <w:iCs/>
                      <w:color w:val="000000" w:themeColor="text1"/>
                      <w:kern w:val="0"/>
                      <w:sz w:val="20"/>
                      <w:szCs w:val="20"/>
                    </w:rPr>
                  </w:pPr>
                  <w:ins w:id="2383" w:author="AutoBVT" w:date="2018-06-12T13:57:00Z">
                    <w:del w:id="2384" w:author="telink" w:date="2018-06-26T10:47:00Z">
                      <w:r w:rsidRPr="001C30DD" w:rsidDel="00FD1AA9">
                        <w:rPr>
                          <w:rFonts w:cstheme="minorHAnsi"/>
                          <w:i/>
                          <w:iCs/>
                          <w:color w:val="000000" w:themeColor="text1"/>
                          <w:kern w:val="0"/>
                          <w:sz w:val="20"/>
                          <w:szCs w:val="20"/>
                        </w:rPr>
                        <w:delText xml:space="preserve">  8Bytes</w:delText>
                      </w:r>
                    </w:del>
                  </w:ins>
                </w:p>
              </w:tc>
              <w:tc>
                <w:tcPr>
                  <w:tcW w:w="1276" w:type="dxa"/>
                </w:tcPr>
                <w:p w:rsidR="00E60CD9" w:rsidRPr="001C30DD" w:rsidDel="00FD1AA9" w:rsidRDefault="00E60CD9" w:rsidP="00165B4D">
                  <w:pPr>
                    <w:rPr>
                      <w:ins w:id="2385" w:author="AutoBVT" w:date="2018-06-12T13:57:00Z"/>
                      <w:del w:id="2386" w:author="telink" w:date="2018-06-26T10:47:00Z"/>
                      <w:rFonts w:cstheme="minorHAnsi"/>
                      <w:i/>
                      <w:iCs/>
                      <w:color w:val="000000" w:themeColor="text1"/>
                      <w:kern w:val="0"/>
                      <w:sz w:val="20"/>
                      <w:szCs w:val="20"/>
                    </w:rPr>
                  </w:pPr>
                  <w:ins w:id="2387" w:author="AutoBVT" w:date="2018-06-12T13:57:00Z">
                    <w:del w:id="2388" w:author="telink" w:date="2018-06-26T10:47:00Z">
                      <w:r w:rsidDel="00FD1AA9">
                        <w:rPr>
                          <w:rFonts w:cstheme="minorHAnsi" w:hint="eastAsia"/>
                          <w:i/>
                          <w:iCs/>
                          <w:color w:val="000000" w:themeColor="text1"/>
                          <w:kern w:val="0"/>
                          <w:sz w:val="20"/>
                          <w:szCs w:val="20"/>
                        </w:rPr>
                        <w:delText>2Bytes</w:delText>
                      </w:r>
                    </w:del>
                  </w:ins>
                </w:p>
              </w:tc>
              <w:tc>
                <w:tcPr>
                  <w:tcW w:w="1134" w:type="dxa"/>
                </w:tcPr>
                <w:p w:rsidR="00E60CD9" w:rsidRPr="001C30DD" w:rsidDel="00FD1AA9" w:rsidRDefault="00E60CD9" w:rsidP="00165B4D">
                  <w:pPr>
                    <w:rPr>
                      <w:ins w:id="2389" w:author="AutoBVT" w:date="2018-06-12T13:57:00Z"/>
                      <w:del w:id="2390" w:author="telink" w:date="2018-06-26T10:47:00Z"/>
                      <w:rFonts w:cstheme="minorHAnsi"/>
                      <w:i/>
                      <w:iCs/>
                      <w:color w:val="000000" w:themeColor="text1"/>
                      <w:kern w:val="0"/>
                      <w:sz w:val="20"/>
                      <w:szCs w:val="20"/>
                    </w:rPr>
                  </w:pPr>
                  <w:ins w:id="2391" w:author="AutoBVT" w:date="2018-06-12T13:57:00Z">
                    <w:del w:id="2392" w:author="telink" w:date="2018-06-26T10:47:00Z">
                      <w:r w:rsidRPr="001C30DD" w:rsidDel="00FD1AA9">
                        <w:rPr>
                          <w:rFonts w:cstheme="minorHAnsi"/>
                          <w:i/>
                          <w:iCs/>
                          <w:color w:val="000000" w:themeColor="text1"/>
                          <w:kern w:val="0"/>
                          <w:sz w:val="20"/>
                          <w:szCs w:val="20"/>
                        </w:rPr>
                        <w:delText xml:space="preserve"> </w:delText>
                      </w:r>
                      <w:r w:rsidDel="00FD1AA9">
                        <w:rPr>
                          <w:rFonts w:cstheme="minorHAnsi" w:hint="eastAsia"/>
                          <w:i/>
                          <w:iCs/>
                          <w:color w:val="000000" w:themeColor="text1"/>
                          <w:kern w:val="0"/>
                          <w:sz w:val="20"/>
                          <w:szCs w:val="20"/>
                        </w:rPr>
                        <w:delText>0/1Byte</w:delText>
                      </w:r>
                    </w:del>
                  </w:ins>
                </w:p>
              </w:tc>
              <w:tc>
                <w:tcPr>
                  <w:tcW w:w="1143" w:type="dxa"/>
                </w:tcPr>
                <w:p w:rsidR="00E60CD9" w:rsidDel="00FD1AA9" w:rsidRDefault="00E60CD9" w:rsidP="00165B4D">
                  <w:pPr>
                    <w:rPr>
                      <w:ins w:id="2393" w:author="AutoBVT" w:date="2018-06-12T13:57:00Z"/>
                      <w:del w:id="2394" w:author="telink" w:date="2018-06-26T10:47:00Z"/>
                      <w:rFonts w:cstheme="minorHAnsi"/>
                      <w:i/>
                      <w:iCs/>
                      <w:color w:val="000000" w:themeColor="text1"/>
                      <w:kern w:val="0"/>
                      <w:sz w:val="20"/>
                      <w:szCs w:val="20"/>
                    </w:rPr>
                  </w:pPr>
                  <w:ins w:id="2395" w:author="AutoBVT" w:date="2018-06-12T13:57:00Z">
                    <w:del w:id="2396" w:author="telink" w:date="2018-06-26T10:47:00Z">
                      <w:r w:rsidDel="00FD1AA9">
                        <w:rPr>
                          <w:rFonts w:cstheme="minorHAnsi" w:hint="eastAsia"/>
                          <w:i/>
                          <w:iCs/>
                          <w:color w:val="000000" w:themeColor="text1"/>
                          <w:kern w:val="0"/>
                          <w:sz w:val="20"/>
                          <w:szCs w:val="20"/>
                        </w:rPr>
                        <w:delText>0/1byte</w:delText>
                      </w:r>
                    </w:del>
                  </w:ins>
                </w:p>
              </w:tc>
              <w:tc>
                <w:tcPr>
                  <w:tcW w:w="1475" w:type="dxa"/>
                </w:tcPr>
                <w:p w:rsidR="00E60CD9" w:rsidRPr="001C30DD" w:rsidDel="00FD1AA9" w:rsidRDefault="00E60CD9" w:rsidP="00165B4D">
                  <w:pPr>
                    <w:rPr>
                      <w:ins w:id="2397" w:author="AutoBVT" w:date="2018-06-12T13:57:00Z"/>
                      <w:del w:id="2398" w:author="telink" w:date="2018-06-26T10:47:00Z"/>
                      <w:rFonts w:cstheme="minorHAnsi"/>
                      <w:i/>
                      <w:iCs/>
                      <w:color w:val="000000" w:themeColor="text1"/>
                      <w:kern w:val="0"/>
                      <w:sz w:val="20"/>
                      <w:szCs w:val="20"/>
                    </w:rPr>
                  </w:pPr>
                  <w:ins w:id="2399" w:author="AutoBVT" w:date="2018-06-12T13:57:00Z">
                    <w:del w:id="2400" w:author="telink" w:date="2018-06-26T10:47:00Z">
                      <w:r w:rsidDel="00FD1AA9">
                        <w:rPr>
                          <w:rFonts w:cstheme="minorHAnsi" w:hint="eastAsia"/>
                          <w:i/>
                          <w:iCs/>
                          <w:color w:val="000000" w:themeColor="text1"/>
                          <w:kern w:val="0"/>
                          <w:sz w:val="20"/>
                          <w:szCs w:val="20"/>
                        </w:rPr>
                        <w:delText>0/n</w:delText>
                      </w:r>
                      <w:r w:rsidRPr="001C30DD" w:rsidDel="00FD1AA9">
                        <w:rPr>
                          <w:rFonts w:cstheme="minorHAnsi"/>
                          <w:i/>
                          <w:iCs/>
                          <w:color w:val="000000" w:themeColor="text1"/>
                          <w:kern w:val="0"/>
                          <w:sz w:val="20"/>
                          <w:szCs w:val="20"/>
                        </w:rPr>
                        <w:delText>Bytes</w:delText>
                      </w:r>
                    </w:del>
                  </w:ins>
                </w:p>
              </w:tc>
            </w:tr>
          </w:tbl>
          <w:p w:rsidR="00E60CD9" w:rsidDel="00FD1AA9" w:rsidRDefault="00E60CD9" w:rsidP="00165B4D">
            <w:pPr>
              <w:pStyle w:val="Default"/>
              <w:jc w:val="both"/>
              <w:rPr>
                <w:ins w:id="2401" w:author="AutoBVT" w:date="2018-06-12T13:57:00Z"/>
                <w:del w:id="2402" w:author="telink" w:date="2018-06-26T10:47:00Z"/>
                <w:sz w:val="20"/>
                <w:szCs w:val="20"/>
              </w:rPr>
            </w:pPr>
            <w:ins w:id="2403" w:author="AutoBVT" w:date="2018-06-12T13:57:00Z">
              <w:del w:id="2404" w:author="telink" w:date="2018-06-26T10:47:00Z">
                <w:r w:rsidRPr="000E7435" w:rsidDel="00FD1AA9">
                  <w:rPr>
                    <w:rFonts w:cstheme="minorHAnsi" w:hint="eastAsia"/>
                    <w:i/>
                    <w:iCs/>
                    <w:color w:val="000000" w:themeColor="text1"/>
                    <w:sz w:val="20"/>
                    <w:szCs w:val="20"/>
                  </w:rPr>
                  <w:delText>status</w:delText>
                </w:r>
                <w:r w:rsidRPr="000E7435" w:rsidDel="00FD1AA9">
                  <w:rPr>
                    <w:rFonts w:hint="eastAsia"/>
                    <w:i/>
                    <w:sz w:val="20"/>
                    <w:szCs w:val="20"/>
                  </w:rPr>
                  <w:delText xml:space="preserve">: </w:delText>
                </w:r>
                <w:r w:rsidDel="00FD1AA9">
                  <w:rPr>
                    <w:rFonts w:hint="eastAsia"/>
                    <w:i/>
                    <w:sz w:val="20"/>
                    <w:szCs w:val="20"/>
                  </w:rPr>
                  <w:delText xml:space="preserve">  </w:delText>
                </w:r>
                <w:r w:rsidRPr="000E7435" w:rsidDel="00FD1AA9">
                  <w:rPr>
                    <w:sz w:val="20"/>
                    <w:szCs w:val="20"/>
                  </w:rPr>
                  <w:delText>The status of the NWK_addr_req command.</w:delText>
                </w:r>
              </w:del>
            </w:ins>
          </w:p>
          <w:p w:rsidR="00E60CD9" w:rsidDel="00FD1AA9" w:rsidRDefault="00E60CD9" w:rsidP="00165B4D">
            <w:pPr>
              <w:pStyle w:val="Default"/>
              <w:jc w:val="both"/>
              <w:rPr>
                <w:ins w:id="2405" w:author="AutoBVT" w:date="2018-06-12T13:57:00Z"/>
                <w:del w:id="2406" w:author="telink" w:date="2018-06-26T10:47:00Z"/>
                <w:sz w:val="20"/>
                <w:szCs w:val="20"/>
              </w:rPr>
            </w:pPr>
            <w:ins w:id="2407" w:author="AutoBVT" w:date="2018-06-12T13:57:00Z">
              <w:del w:id="2408" w:author="telink" w:date="2018-06-26T10:47:00Z">
                <w:r w:rsidRPr="000E7435" w:rsidDel="00FD1AA9">
                  <w:rPr>
                    <w:i/>
                    <w:sz w:val="20"/>
                    <w:szCs w:val="20"/>
                  </w:rPr>
                  <w:delText>IEEEAddrRemoteDev</w:delText>
                </w:r>
                <w:r w:rsidRPr="000E7435" w:rsidDel="00FD1AA9">
                  <w:rPr>
                    <w:rFonts w:hint="eastAsia"/>
                    <w:i/>
                    <w:sz w:val="20"/>
                    <w:szCs w:val="20"/>
                  </w:rPr>
                  <w:delText xml:space="preserve">: </w:delText>
                </w:r>
                <w:r w:rsidDel="00FD1AA9">
                  <w:rPr>
                    <w:sz w:val="20"/>
                    <w:szCs w:val="20"/>
                  </w:rPr>
                  <w:delText xml:space="preserve">64-bit address for the Remote Device.  </w:delText>
                </w:r>
              </w:del>
            </w:ins>
          </w:p>
          <w:p w:rsidR="00E60CD9" w:rsidDel="00FD1AA9" w:rsidRDefault="00E60CD9" w:rsidP="00165B4D">
            <w:pPr>
              <w:pStyle w:val="Default"/>
              <w:jc w:val="both"/>
              <w:rPr>
                <w:ins w:id="2409" w:author="AutoBVT" w:date="2018-06-12T13:57:00Z"/>
                <w:del w:id="2410" w:author="telink" w:date="2018-06-26T10:47:00Z"/>
                <w:sz w:val="20"/>
                <w:szCs w:val="20"/>
              </w:rPr>
            </w:pPr>
            <w:ins w:id="2411" w:author="AutoBVT" w:date="2018-06-12T13:57:00Z">
              <w:del w:id="2412" w:author="telink" w:date="2018-06-26T10:47:00Z">
                <w:r w:rsidRPr="00161257" w:rsidDel="00FD1AA9">
                  <w:rPr>
                    <w:i/>
                    <w:sz w:val="20"/>
                    <w:szCs w:val="20"/>
                  </w:rPr>
                  <w:delText xml:space="preserve">NWKAddrRemoteDev </w:delText>
                </w:r>
                <w:r w:rsidRPr="00161257" w:rsidDel="00FD1AA9">
                  <w:rPr>
                    <w:rFonts w:hint="eastAsia"/>
                    <w:i/>
                    <w:sz w:val="20"/>
                    <w:szCs w:val="20"/>
                  </w:rPr>
                  <w:delText xml:space="preserve">: </w:delText>
                </w:r>
                <w:r w:rsidDel="00FD1AA9">
                  <w:rPr>
                    <w:sz w:val="20"/>
                    <w:szCs w:val="20"/>
                  </w:rPr>
                  <w:delText xml:space="preserve">16-bit address for the Remote Device. </w:delText>
                </w:r>
              </w:del>
            </w:ins>
          </w:p>
          <w:p w:rsidR="00E60CD9" w:rsidRPr="00012DED" w:rsidDel="00FD1AA9" w:rsidRDefault="00E60CD9" w:rsidP="00165B4D">
            <w:pPr>
              <w:pStyle w:val="Default"/>
              <w:jc w:val="both"/>
              <w:rPr>
                <w:ins w:id="2413" w:author="AutoBVT" w:date="2018-06-12T13:57:00Z"/>
                <w:del w:id="2414" w:author="telink" w:date="2018-06-26T10:47:00Z"/>
                <w:sz w:val="20"/>
                <w:szCs w:val="20"/>
              </w:rPr>
            </w:pPr>
            <w:ins w:id="2415" w:author="AutoBVT" w:date="2018-06-12T13:57:00Z">
              <w:del w:id="2416" w:author="telink" w:date="2018-06-26T10:47:00Z">
                <w:r w:rsidRPr="00012DED" w:rsidDel="00FD1AA9">
                  <w:rPr>
                    <w:i/>
                    <w:sz w:val="20"/>
                    <w:szCs w:val="20"/>
                  </w:rPr>
                  <w:delText>NumAssocDev</w:delText>
                </w:r>
                <w:r w:rsidRPr="00012DED" w:rsidDel="00FD1AA9">
                  <w:rPr>
                    <w:rFonts w:hint="eastAsia"/>
                    <w:i/>
                    <w:sz w:val="20"/>
                    <w:szCs w:val="20"/>
                  </w:rPr>
                  <w:delText xml:space="preserve">: </w:delText>
                </w:r>
                <w:r w:rsidDel="00FD1AA9">
                  <w:rPr>
                    <w:sz w:val="20"/>
                    <w:szCs w:val="20"/>
                  </w:rPr>
                  <w:delText xml:space="preserve">Count of the number of 16-bit short addresses to follow. </w:delText>
                </w:r>
              </w:del>
            </w:ins>
          </w:p>
          <w:p w:rsidR="00E60CD9" w:rsidDel="00FD1AA9" w:rsidRDefault="00E60CD9" w:rsidP="00165B4D">
            <w:pPr>
              <w:pStyle w:val="Default"/>
              <w:jc w:val="both"/>
              <w:rPr>
                <w:ins w:id="2417" w:author="AutoBVT" w:date="2018-06-12T13:57:00Z"/>
                <w:del w:id="2418" w:author="telink" w:date="2018-06-26T10:47:00Z"/>
                <w:sz w:val="20"/>
                <w:szCs w:val="20"/>
              </w:rPr>
            </w:pPr>
            <w:ins w:id="2419" w:author="AutoBVT" w:date="2018-06-12T13:57:00Z">
              <w:del w:id="2420" w:author="telink" w:date="2018-06-26T10:47:00Z">
                <w:r w:rsidRPr="00CF403F" w:rsidDel="00FD1AA9">
                  <w:rPr>
                    <w:rFonts w:cstheme="minorHAnsi"/>
                    <w:i/>
                    <w:iCs/>
                    <w:color w:val="000000" w:themeColor="text1"/>
                    <w:sz w:val="20"/>
                    <w:szCs w:val="20"/>
                  </w:rPr>
                  <w:delText>StartIndex</w:delText>
                </w:r>
                <w:r w:rsidRPr="00CF403F" w:rsidDel="00FD1AA9">
                  <w:rPr>
                    <w:rFonts w:cstheme="minorHAnsi" w:hint="eastAsia"/>
                    <w:i/>
                    <w:iCs/>
                    <w:color w:val="000000" w:themeColor="text1"/>
                    <w:sz w:val="20"/>
                    <w:szCs w:val="20"/>
                  </w:rPr>
                  <w:delText xml:space="preserve">: </w:delText>
                </w:r>
                <w:r w:rsidDel="00FD1AA9">
                  <w:rPr>
                    <w:rFonts w:cstheme="minorHAnsi" w:hint="eastAsia"/>
                    <w:i/>
                    <w:iCs/>
                    <w:color w:val="000000" w:themeColor="text1"/>
                    <w:sz w:val="20"/>
                    <w:szCs w:val="20"/>
                  </w:rPr>
                  <w:delText xml:space="preserve">   </w:delText>
                </w:r>
                <w:r w:rsidDel="00FD1AA9">
                  <w:rPr>
                    <w:rFonts w:hint="eastAsia"/>
                    <w:sz w:val="20"/>
                    <w:szCs w:val="20"/>
                  </w:rPr>
                  <w:delText>s</w:delText>
                </w:r>
                <w:r w:rsidDel="00FD1AA9">
                  <w:rPr>
                    <w:sz w:val="20"/>
                    <w:szCs w:val="20"/>
                  </w:rPr>
                  <w:delText xml:space="preserve">tarting index into the list of associated devices for this report. </w:delText>
                </w:r>
              </w:del>
            </w:ins>
          </w:p>
          <w:p w:rsidR="00E60CD9" w:rsidDel="00FD1AA9" w:rsidRDefault="00E60CD9" w:rsidP="00165B4D">
            <w:pPr>
              <w:pStyle w:val="Default"/>
              <w:jc w:val="both"/>
              <w:rPr>
                <w:ins w:id="2421" w:author="AutoBVT" w:date="2018-06-12T13:57:00Z"/>
                <w:del w:id="2422" w:author="telink" w:date="2018-06-26T10:47:00Z"/>
                <w:sz w:val="20"/>
                <w:szCs w:val="20"/>
              </w:rPr>
            </w:pPr>
            <w:ins w:id="2423" w:author="AutoBVT" w:date="2018-06-12T13:57:00Z">
              <w:del w:id="2424" w:author="telink" w:date="2018-06-26T10:47:00Z">
                <w:r w:rsidRPr="008922DD" w:rsidDel="00FD1AA9">
                  <w:rPr>
                    <w:i/>
                    <w:sz w:val="20"/>
                    <w:szCs w:val="20"/>
                  </w:rPr>
                  <w:delText>NWKAddrAssocDevList</w:delText>
                </w:r>
                <w:r w:rsidRPr="008922DD" w:rsidDel="00FD1AA9">
                  <w:rPr>
                    <w:rFonts w:hint="eastAsia"/>
                    <w:i/>
                    <w:sz w:val="20"/>
                    <w:szCs w:val="20"/>
                  </w:rPr>
                  <w:delText xml:space="preserve">: </w:delText>
                </w:r>
                <w:r w:rsidDel="00FD1AA9">
                  <w:rPr>
                    <w:rFonts w:hint="eastAsia"/>
                    <w:sz w:val="20"/>
                    <w:szCs w:val="20"/>
                  </w:rPr>
                  <w:delText>t</w:delText>
                </w:r>
                <w:r w:rsidDel="00FD1AA9">
                  <w:rPr>
                    <w:sz w:val="20"/>
                    <w:szCs w:val="20"/>
                  </w:rPr>
                  <w:delText xml:space="preserve">he list of associated devices </w:delText>
                </w:r>
              </w:del>
            </w:ins>
          </w:p>
          <w:p w:rsidR="00E60CD9" w:rsidRPr="008922DD" w:rsidDel="00FD1AA9" w:rsidRDefault="00E60CD9" w:rsidP="00165B4D">
            <w:pPr>
              <w:pStyle w:val="Default"/>
              <w:jc w:val="both"/>
              <w:rPr>
                <w:ins w:id="2425" w:author="AutoBVT" w:date="2018-06-12T13:57:00Z"/>
                <w:del w:id="2426" w:author="telink" w:date="2018-06-26T10:47:00Z"/>
                <w:sz w:val="20"/>
                <w:szCs w:val="20"/>
              </w:rPr>
            </w:pPr>
          </w:p>
          <w:p w:rsidR="00E60CD9" w:rsidDel="00FD1AA9" w:rsidRDefault="00E60CD9" w:rsidP="00165B4D">
            <w:pPr>
              <w:autoSpaceDE w:val="0"/>
              <w:autoSpaceDN w:val="0"/>
              <w:adjustRightInd w:val="0"/>
              <w:jc w:val="left"/>
              <w:rPr>
                <w:ins w:id="2427" w:author="AutoBVT" w:date="2018-06-12T13:57:00Z"/>
                <w:del w:id="2428" w:author="telink" w:date="2018-06-26T10:47:00Z"/>
                <w:rStyle w:val="fontstyle01"/>
                <w:rFonts w:cstheme="minorHAnsi"/>
                <w:b/>
                <w:i/>
              </w:rPr>
            </w:pPr>
            <w:ins w:id="2429" w:author="AutoBVT" w:date="2018-06-12T13:57:00Z">
              <w:del w:id="2430" w:author="telink" w:date="2018-06-26T10:47:00Z">
                <w:r w:rsidRPr="00577543" w:rsidDel="00FD1AA9">
                  <w:rPr>
                    <w:rFonts w:cstheme="minorHAnsi" w:hint="eastAsia"/>
                    <w:b/>
                    <w:i/>
                    <w:iCs/>
                    <w:color w:val="000000" w:themeColor="text1"/>
                    <w:kern w:val="0"/>
                    <w:sz w:val="20"/>
                    <w:szCs w:val="20"/>
                  </w:rPr>
                  <w:delText>packet format</w:delText>
                </w:r>
                <w:r w:rsidDel="00FD1AA9">
                  <w:rPr>
                    <w:rFonts w:cstheme="minorHAnsi" w:hint="eastAsia"/>
                    <w:b/>
                    <w:i/>
                    <w:iCs/>
                    <w:color w:val="000000" w:themeColor="text1"/>
                    <w:kern w:val="0"/>
                    <w:sz w:val="20"/>
                    <w:szCs w:val="20"/>
                  </w:rPr>
                  <w:delText xml:space="preserve"> of </w:delText>
                </w:r>
                <w:r w:rsidRPr="008240DC" w:rsidDel="00FD1AA9">
                  <w:rPr>
                    <w:rStyle w:val="fontstyle01"/>
                    <w:rFonts w:cstheme="minorHAnsi"/>
                    <w:b/>
                    <w:i/>
                  </w:rPr>
                  <w:delText>ZBHCI_CMD_DISCOVERY_NWK_ADDR_R</w:delText>
                </w:r>
                <w:r w:rsidDel="00FD1AA9">
                  <w:rPr>
                    <w:rStyle w:val="fontstyle01"/>
                    <w:rFonts w:cstheme="minorHAnsi" w:hint="eastAsia"/>
                    <w:b/>
                    <w:i/>
                  </w:rPr>
                  <w:delText>SP</w:delText>
                </w:r>
              </w:del>
            </w:ins>
          </w:p>
          <w:p w:rsidR="00E60CD9" w:rsidDel="00FD1AA9" w:rsidRDefault="00E60CD9" w:rsidP="00165B4D">
            <w:pPr>
              <w:autoSpaceDE w:val="0"/>
              <w:autoSpaceDN w:val="0"/>
              <w:adjustRightInd w:val="0"/>
              <w:jc w:val="left"/>
              <w:rPr>
                <w:ins w:id="2431" w:author="AutoBVT" w:date="2018-06-12T13:57:00Z"/>
                <w:del w:id="2432" w:author="telink" w:date="2018-06-26T10:47:00Z"/>
                <w:b/>
              </w:rPr>
            </w:pPr>
            <w:ins w:id="2433" w:author="AutoBVT" w:date="2018-06-12T13:57:00Z">
              <w:del w:id="2434" w:author="telink" w:date="2018-06-26T10:47:00Z">
                <w:r w:rsidRPr="00577543" w:rsidDel="00FD1AA9">
                  <w:rPr>
                    <w:rFonts w:cstheme="minorHAnsi" w:hint="eastAsia"/>
                    <w:b/>
                    <w:iCs/>
                    <w:color w:val="000000" w:themeColor="text1"/>
                    <w:kern w:val="0"/>
                    <w:sz w:val="20"/>
                    <w:szCs w:val="20"/>
                  </w:rPr>
                  <w:delText xml:space="preserve">: </w:delText>
                </w:r>
                <w:r w:rsidRPr="00577543" w:rsidDel="00FD1AA9">
                  <w:rPr>
                    <w:b/>
                  </w:rPr>
                  <w:delText xml:space="preserve">55 </w:delText>
                </w:r>
                <w:r w:rsidDel="00FD1AA9">
                  <w:rPr>
                    <w:rFonts w:hint="eastAsia"/>
                    <w:b/>
                  </w:rPr>
                  <w:delText>8</w:delText>
                </w:r>
                <w:r w:rsidRPr="00577543" w:rsidDel="00FD1AA9">
                  <w:rPr>
                    <w:b/>
                  </w:rPr>
                  <w:delText xml:space="preserve">0 </w:delText>
                </w:r>
                <w:r w:rsidDel="00FD1AA9">
                  <w:rPr>
                    <w:rFonts w:hint="eastAsia"/>
                    <w:b/>
                  </w:rPr>
                  <w:delText>10</w:delText>
                </w:r>
                <w:r w:rsidRPr="00577543" w:rsidDel="00FD1AA9">
                  <w:rPr>
                    <w:b/>
                  </w:rPr>
                  <w:delText xml:space="preserve"> </w:delText>
                </w:r>
                <w:r w:rsidDel="00FD1AA9">
                  <w:rPr>
                    <w:rFonts w:hint="eastAsia"/>
                    <w:b/>
                  </w:rPr>
                  <w:delText>lenH</w:delText>
                </w:r>
                <w:r w:rsidRPr="00577543" w:rsidDel="00FD1AA9">
                  <w:rPr>
                    <w:b/>
                  </w:rPr>
                  <w:delText xml:space="preserve"> </w:delText>
                </w:r>
                <w:r w:rsidDel="00FD1AA9">
                  <w:rPr>
                    <w:rFonts w:hint="eastAsia"/>
                    <w:b/>
                  </w:rPr>
                  <w:delText>lenL</w:delText>
                </w:r>
                <w:r w:rsidRPr="00577543" w:rsidDel="00FD1AA9">
                  <w:rPr>
                    <w:b/>
                  </w:rPr>
                  <w:delText xml:space="preserve"> 00 </w:delText>
                </w:r>
                <w:r w:rsidRPr="00E22BAD" w:rsidDel="00FD1AA9">
                  <w:rPr>
                    <w:rFonts w:hint="eastAsia"/>
                  </w:rPr>
                  <w:delText>seqNo</w:delText>
                </w:r>
                <w:r w:rsidRPr="00577543" w:rsidDel="00FD1AA9">
                  <w:rPr>
                    <w:b/>
                  </w:rPr>
                  <w:delText xml:space="preserve"> </w:delText>
                </w:r>
                <w:r w:rsidDel="00FD1AA9">
                  <w:rPr>
                    <w:rFonts w:cstheme="minorHAnsi" w:hint="eastAsia"/>
                    <w:iCs/>
                    <w:color w:val="000000" w:themeColor="text1"/>
                    <w:kern w:val="0"/>
                    <w:sz w:val="20"/>
                    <w:szCs w:val="20"/>
                  </w:rPr>
                  <w:delText>status</w:delText>
                </w:r>
                <w:r w:rsidRPr="00431BA6" w:rsidDel="00FD1AA9">
                  <w:rPr>
                    <w:rFonts w:hint="eastAsia"/>
                  </w:rPr>
                  <w:delText xml:space="preserve"> </w:delText>
                </w:r>
                <w:r w:rsidDel="00FD1AA9">
                  <w:rPr>
                    <w:rFonts w:hint="eastAsia"/>
                  </w:rPr>
                  <w:delText>iee</w:delText>
                </w:r>
                <w:r w:rsidRPr="00431BA6" w:rsidDel="00FD1AA9">
                  <w:rPr>
                    <w:rFonts w:hint="eastAsia"/>
                  </w:rPr>
                  <w:delText>Addr[</w:delText>
                </w:r>
                <w:r w:rsidDel="00FD1AA9">
                  <w:rPr>
                    <w:rFonts w:hint="eastAsia"/>
                  </w:rPr>
                  <w:delText>7-0</w:delText>
                </w:r>
                <w:r w:rsidRPr="00431BA6" w:rsidDel="00FD1AA9">
                  <w:rPr>
                    <w:rFonts w:hint="eastAsia"/>
                  </w:rPr>
                  <w:delText xml:space="preserve">] </w:delText>
                </w:r>
                <w:r w:rsidDel="00FD1AA9">
                  <w:rPr>
                    <w:rFonts w:hint="eastAsia"/>
                  </w:rPr>
                  <w:delText>nwk</w:delText>
                </w:r>
                <w:r w:rsidRPr="00431BA6" w:rsidDel="00FD1AA9">
                  <w:rPr>
                    <w:rFonts w:hint="eastAsia"/>
                  </w:rPr>
                  <w:delText>Addr[</w:delText>
                </w:r>
                <w:r w:rsidDel="00FD1AA9">
                  <w:rPr>
                    <w:rFonts w:hint="eastAsia"/>
                  </w:rPr>
                  <w:delText>1-0</w:delText>
                </w:r>
                <w:r w:rsidRPr="00431BA6" w:rsidDel="00FD1AA9">
                  <w:rPr>
                    <w:rFonts w:hint="eastAsia"/>
                  </w:rPr>
                  <w:delText>]</w:delText>
                </w:r>
                <w:r w:rsidDel="00FD1AA9">
                  <w:rPr>
                    <w:rFonts w:hint="eastAsia"/>
                  </w:rPr>
                  <w:delText xml:space="preserve"> {</w:delText>
                </w:r>
                <w:r w:rsidDel="00FD1AA9">
                  <w:rPr>
                    <w:rFonts w:cstheme="minorHAnsi" w:hint="eastAsia"/>
                    <w:iCs/>
                    <w:color w:val="000000" w:themeColor="text1"/>
                    <w:kern w:val="0"/>
                    <w:sz w:val="20"/>
                    <w:szCs w:val="20"/>
                  </w:rPr>
                  <w:delText>num</w:delText>
                </w:r>
                <w:r w:rsidRPr="00431BA6" w:rsidDel="00FD1AA9">
                  <w:rPr>
                    <w:rFonts w:cstheme="minorHAnsi" w:hint="eastAsia"/>
                    <w:iCs/>
                    <w:color w:val="000000" w:themeColor="text1"/>
                    <w:kern w:val="0"/>
                    <w:sz w:val="20"/>
                    <w:szCs w:val="20"/>
                  </w:rPr>
                  <w:delText xml:space="preserve"> </w:delText>
                </w:r>
                <w:r w:rsidRPr="00431BA6" w:rsidDel="00FD1AA9">
                  <w:rPr>
                    <w:rFonts w:cstheme="minorHAnsi"/>
                    <w:iCs/>
                    <w:color w:val="000000" w:themeColor="text1"/>
                    <w:kern w:val="0"/>
                    <w:sz w:val="20"/>
                    <w:szCs w:val="20"/>
                  </w:rPr>
                  <w:delText>StartIndex</w:delText>
                </w:r>
                <w:r w:rsidDel="00FD1AA9">
                  <w:rPr>
                    <w:rFonts w:cstheme="minorHAnsi" w:hint="eastAsia"/>
                    <w:iCs/>
                    <w:color w:val="000000" w:themeColor="text1"/>
                    <w:kern w:val="0"/>
                    <w:sz w:val="20"/>
                    <w:szCs w:val="20"/>
                  </w:rPr>
                  <w:delText xml:space="preserve"> list}</w:delText>
                </w:r>
                <w:r w:rsidRPr="00577543" w:rsidDel="00FD1AA9">
                  <w:rPr>
                    <w:rFonts w:cstheme="minorHAnsi" w:hint="eastAsia"/>
                    <w:b/>
                    <w:iCs/>
                    <w:color w:val="000000" w:themeColor="text1"/>
                    <w:kern w:val="0"/>
                    <w:sz w:val="20"/>
                    <w:szCs w:val="20"/>
                  </w:rPr>
                  <w:delText xml:space="preserve"> </w:delText>
                </w:r>
                <w:r w:rsidDel="00FD1AA9">
                  <w:rPr>
                    <w:rFonts w:hint="eastAsia"/>
                    <w:b/>
                  </w:rPr>
                  <w:delText>AA</w:delText>
                </w:r>
              </w:del>
            </w:ins>
          </w:p>
          <w:p w:rsidR="00E60CD9" w:rsidDel="00FD1AA9" w:rsidRDefault="00E60CD9" w:rsidP="00165B4D">
            <w:pPr>
              <w:autoSpaceDE w:val="0"/>
              <w:autoSpaceDN w:val="0"/>
              <w:adjustRightInd w:val="0"/>
              <w:jc w:val="left"/>
              <w:rPr>
                <w:ins w:id="2435" w:author="AutoBVT" w:date="2018-06-12T13:57:00Z"/>
                <w:del w:id="2436" w:author="telink" w:date="2018-06-26T10:47:00Z"/>
                <w:rStyle w:val="fontstyle01"/>
                <w:rFonts w:cstheme="minorHAnsi"/>
                <w:b/>
                <w:i/>
              </w:rPr>
            </w:pPr>
            <w:ins w:id="2437" w:author="AutoBVT" w:date="2018-06-12T13:57:00Z">
              <w:del w:id="2438" w:author="telink" w:date="2018-06-26T10:47:00Z">
                <w:r w:rsidRPr="00577543" w:rsidDel="00FD1AA9">
                  <w:rPr>
                    <w:rFonts w:cstheme="minorHAnsi" w:hint="eastAsia"/>
                    <w:b/>
                    <w:i/>
                    <w:iCs/>
                    <w:color w:val="000000" w:themeColor="text1"/>
                    <w:kern w:val="0"/>
                    <w:sz w:val="20"/>
                    <w:szCs w:val="20"/>
                  </w:rPr>
                  <w:delText>packet format</w:delText>
                </w:r>
                <w:r w:rsidDel="00FD1AA9">
                  <w:rPr>
                    <w:rFonts w:cstheme="minorHAnsi" w:hint="eastAsia"/>
                    <w:b/>
                    <w:i/>
                    <w:iCs/>
                    <w:color w:val="000000" w:themeColor="text1"/>
                    <w:kern w:val="0"/>
                    <w:sz w:val="20"/>
                    <w:szCs w:val="20"/>
                  </w:rPr>
                  <w:delText xml:space="preserve"> of </w:delText>
                </w:r>
                <w:r w:rsidRPr="008240DC" w:rsidDel="00FD1AA9">
                  <w:rPr>
                    <w:rStyle w:val="fontstyle01"/>
                    <w:rFonts w:cstheme="minorHAnsi"/>
                    <w:b/>
                    <w:i/>
                  </w:rPr>
                  <w:delText>ZBHCI_CMD_DISCOVERY_</w:delText>
                </w:r>
                <w:r w:rsidDel="00FD1AA9">
                  <w:rPr>
                    <w:rStyle w:val="fontstyle01"/>
                    <w:rFonts w:cstheme="minorHAnsi" w:hint="eastAsia"/>
                    <w:b/>
                    <w:i/>
                  </w:rPr>
                  <w:delText>IEEE</w:delText>
                </w:r>
                <w:r w:rsidRPr="008240DC" w:rsidDel="00FD1AA9">
                  <w:rPr>
                    <w:rStyle w:val="fontstyle01"/>
                    <w:rFonts w:cstheme="minorHAnsi"/>
                    <w:b/>
                    <w:i/>
                  </w:rPr>
                  <w:delText>_ADDR_R</w:delText>
                </w:r>
                <w:r w:rsidDel="00FD1AA9">
                  <w:rPr>
                    <w:rStyle w:val="fontstyle01"/>
                    <w:rFonts w:cstheme="minorHAnsi" w:hint="eastAsia"/>
                    <w:b/>
                    <w:i/>
                  </w:rPr>
                  <w:delText>SP</w:delText>
                </w:r>
              </w:del>
            </w:ins>
          </w:p>
          <w:p w:rsidR="00E60CD9" w:rsidDel="00FD1AA9" w:rsidRDefault="00E60CD9" w:rsidP="00165B4D">
            <w:pPr>
              <w:autoSpaceDE w:val="0"/>
              <w:autoSpaceDN w:val="0"/>
              <w:adjustRightInd w:val="0"/>
              <w:jc w:val="left"/>
              <w:rPr>
                <w:ins w:id="2439" w:author="AutoBVT" w:date="2018-06-12T13:57:00Z"/>
                <w:del w:id="2440" w:author="telink" w:date="2018-06-26T10:47:00Z"/>
                <w:b/>
              </w:rPr>
            </w:pPr>
            <w:ins w:id="2441" w:author="AutoBVT" w:date="2018-06-12T13:57:00Z">
              <w:del w:id="2442" w:author="telink" w:date="2018-06-26T10:47:00Z">
                <w:r w:rsidRPr="00577543" w:rsidDel="00FD1AA9">
                  <w:rPr>
                    <w:rFonts w:cstheme="minorHAnsi" w:hint="eastAsia"/>
                    <w:b/>
                    <w:iCs/>
                    <w:color w:val="000000" w:themeColor="text1"/>
                    <w:kern w:val="0"/>
                    <w:sz w:val="20"/>
                    <w:szCs w:val="20"/>
                  </w:rPr>
                  <w:delText xml:space="preserve">: </w:delText>
                </w:r>
                <w:r w:rsidRPr="00577543" w:rsidDel="00FD1AA9">
                  <w:rPr>
                    <w:b/>
                  </w:rPr>
                  <w:delText xml:space="preserve">55 </w:delText>
                </w:r>
                <w:r w:rsidDel="00FD1AA9">
                  <w:rPr>
                    <w:rFonts w:hint="eastAsia"/>
                    <w:b/>
                  </w:rPr>
                  <w:delText>8</w:delText>
                </w:r>
                <w:r w:rsidRPr="00577543" w:rsidDel="00FD1AA9">
                  <w:rPr>
                    <w:b/>
                  </w:rPr>
                  <w:delText xml:space="preserve">0 </w:delText>
                </w:r>
                <w:r w:rsidDel="00FD1AA9">
                  <w:rPr>
                    <w:rFonts w:hint="eastAsia"/>
                    <w:b/>
                  </w:rPr>
                  <w:delText>11</w:delText>
                </w:r>
                <w:r w:rsidRPr="00577543" w:rsidDel="00FD1AA9">
                  <w:rPr>
                    <w:b/>
                  </w:rPr>
                  <w:delText xml:space="preserve"> </w:delText>
                </w:r>
                <w:r w:rsidDel="00FD1AA9">
                  <w:rPr>
                    <w:rFonts w:hint="eastAsia"/>
                    <w:b/>
                  </w:rPr>
                  <w:delText>lenH</w:delText>
                </w:r>
                <w:r w:rsidRPr="00577543" w:rsidDel="00FD1AA9">
                  <w:rPr>
                    <w:b/>
                  </w:rPr>
                  <w:delText xml:space="preserve"> </w:delText>
                </w:r>
                <w:r w:rsidDel="00FD1AA9">
                  <w:rPr>
                    <w:rFonts w:hint="eastAsia"/>
                    <w:b/>
                  </w:rPr>
                  <w:delText>lenL</w:delText>
                </w:r>
                <w:r w:rsidRPr="00577543" w:rsidDel="00FD1AA9">
                  <w:rPr>
                    <w:b/>
                  </w:rPr>
                  <w:delText xml:space="preserve"> 00 </w:delText>
                </w:r>
                <w:r w:rsidRPr="00E22BAD" w:rsidDel="00FD1AA9">
                  <w:rPr>
                    <w:rFonts w:hint="eastAsia"/>
                  </w:rPr>
                  <w:delText>seqNo</w:delText>
                </w:r>
                <w:r w:rsidRPr="00577543" w:rsidDel="00FD1AA9">
                  <w:rPr>
                    <w:b/>
                  </w:rPr>
                  <w:delText xml:space="preserve"> </w:delText>
                </w:r>
                <w:r w:rsidDel="00FD1AA9">
                  <w:rPr>
                    <w:rFonts w:cstheme="minorHAnsi" w:hint="eastAsia"/>
                    <w:iCs/>
                    <w:color w:val="000000" w:themeColor="text1"/>
                    <w:kern w:val="0"/>
                    <w:sz w:val="20"/>
                    <w:szCs w:val="20"/>
                  </w:rPr>
                  <w:delText>status</w:delText>
                </w:r>
                <w:r w:rsidRPr="00431BA6" w:rsidDel="00FD1AA9">
                  <w:rPr>
                    <w:rFonts w:hint="eastAsia"/>
                  </w:rPr>
                  <w:delText xml:space="preserve"> </w:delText>
                </w:r>
                <w:r w:rsidDel="00FD1AA9">
                  <w:rPr>
                    <w:rFonts w:hint="eastAsia"/>
                  </w:rPr>
                  <w:delText>iee</w:delText>
                </w:r>
                <w:r w:rsidRPr="00431BA6" w:rsidDel="00FD1AA9">
                  <w:rPr>
                    <w:rFonts w:hint="eastAsia"/>
                  </w:rPr>
                  <w:delText>Addr[</w:delText>
                </w:r>
                <w:r w:rsidDel="00FD1AA9">
                  <w:rPr>
                    <w:rFonts w:hint="eastAsia"/>
                  </w:rPr>
                  <w:delText>7-0</w:delText>
                </w:r>
                <w:r w:rsidRPr="00431BA6" w:rsidDel="00FD1AA9">
                  <w:rPr>
                    <w:rFonts w:hint="eastAsia"/>
                  </w:rPr>
                  <w:delText xml:space="preserve">] </w:delText>
                </w:r>
                <w:r w:rsidDel="00FD1AA9">
                  <w:rPr>
                    <w:rFonts w:hint="eastAsia"/>
                  </w:rPr>
                  <w:delText>nwk</w:delText>
                </w:r>
                <w:r w:rsidRPr="00431BA6" w:rsidDel="00FD1AA9">
                  <w:rPr>
                    <w:rFonts w:hint="eastAsia"/>
                  </w:rPr>
                  <w:delText>Addr[</w:delText>
                </w:r>
                <w:r w:rsidDel="00FD1AA9">
                  <w:rPr>
                    <w:rFonts w:hint="eastAsia"/>
                  </w:rPr>
                  <w:delText>1-0</w:delText>
                </w:r>
                <w:r w:rsidRPr="00431BA6" w:rsidDel="00FD1AA9">
                  <w:rPr>
                    <w:rFonts w:hint="eastAsia"/>
                  </w:rPr>
                  <w:delText>]</w:delText>
                </w:r>
                <w:r w:rsidDel="00FD1AA9">
                  <w:rPr>
                    <w:rFonts w:hint="eastAsia"/>
                  </w:rPr>
                  <w:delText xml:space="preserve"> {</w:delText>
                </w:r>
                <w:r w:rsidDel="00FD1AA9">
                  <w:rPr>
                    <w:rFonts w:cstheme="minorHAnsi" w:hint="eastAsia"/>
                    <w:iCs/>
                    <w:color w:val="000000" w:themeColor="text1"/>
                    <w:kern w:val="0"/>
                    <w:sz w:val="20"/>
                    <w:szCs w:val="20"/>
                  </w:rPr>
                  <w:delText>num</w:delText>
                </w:r>
                <w:r w:rsidRPr="00431BA6" w:rsidDel="00FD1AA9">
                  <w:rPr>
                    <w:rFonts w:cstheme="minorHAnsi" w:hint="eastAsia"/>
                    <w:iCs/>
                    <w:color w:val="000000" w:themeColor="text1"/>
                    <w:kern w:val="0"/>
                    <w:sz w:val="20"/>
                    <w:szCs w:val="20"/>
                  </w:rPr>
                  <w:delText xml:space="preserve"> </w:delText>
                </w:r>
                <w:r w:rsidRPr="00431BA6" w:rsidDel="00FD1AA9">
                  <w:rPr>
                    <w:rFonts w:cstheme="minorHAnsi"/>
                    <w:iCs/>
                    <w:color w:val="000000" w:themeColor="text1"/>
                    <w:kern w:val="0"/>
                    <w:sz w:val="20"/>
                    <w:szCs w:val="20"/>
                  </w:rPr>
                  <w:delText>StartIndex</w:delText>
                </w:r>
                <w:r w:rsidDel="00FD1AA9">
                  <w:rPr>
                    <w:rFonts w:cstheme="minorHAnsi" w:hint="eastAsia"/>
                    <w:iCs/>
                    <w:color w:val="000000" w:themeColor="text1"/>
                    <w:kern w:val="0"/>
                    <w:sz w:val="20"/>
                    <w:szCs w:val="20"/>
                  </w:rPr>
                  <w:delText xml:space="preserve"> list}</w:delText>
                </w:r>
                <w:r w:rsidRPr="00577543" w:rsidDel="00FD1AA9">
                  <w:rPr>
                    <w:rFonts w:cstheme="minorHAnsi" w:hint="eastAsia"/>
                    <w:b/>
                    <w:iCs/>
                    <w:color w:val="000000" w:themeColor="text1"/>
                    <w:kern w:val="0"/>
                    <w:sz w:val="20"/>
                    <w:szCs w:val="20"/>
                  </w:rPr>
                  <w:delText xml:space="preserve"> </w:delText>
                </w:r>
                <w:r w:rsidDel="00FD1AA9">
                  <w:rPr>
                    <w:rFonts w:hint="eastAsia"/>
                    <w:b/>
                  </w:rPr>
                  <w:delText>AA</w:delText>
                </w:r>
              </w:del>
            </w:ins>
          </w:p>
          <w:p w:rsidR="00E60CD9" w:rsidDel="00FD1AA9" w:rsidRDefault="00E60CD9" w:rsidP="00165B4D">
            <w:pPr>
              <w:autoSpaceDE w:val="0"/>
              <w:autoSpaceDN w:val="0"/>
              <w:adjustRightInd w:val="0"/>
              <w:jc w:val="left"/>
              <w:rPr>
                <w:ins w:id="2443" w:author="AutoBVT" w:date="2018-06-12T13:57:00Z"/>
                <w:del w:id="2444" w:author="telink" w:date="2018-06-26T10:47:00Z"/>
                <w:b/>
              </w:rPr>
            </w:pPr>
          </w:p>
          <w:p w:rsidR="00E60CD9" w:rsidDel="00FD1AA9" w:rsidRDefault="00E60CD9" w:rsidP="00165B4D">
            <w:pPr>
              <w:rPr>
                <w:ins w:id="2445" w:author="AutoBVT" w:date="2018-06-12T13:57:00Z"/>
                <w:del w:id="2446" w:author="telink" w:date="2018-06-26T10:47:00Z"/>
                <w:rStyle w:val="fontstyle01"/>
                <w:rFonts w:cstheme="minorHAnsi"/>
                <w:b/>
                <w:i/>
              </w:rPr>
            </w:pPr>
            <w:ins w:id="2447" w:author="AutoBVT" w:date="2018-06-12T13:57:00Z">
              <w:del w:id="2448" w:author="telink" w:date="2018-06-26T10:47:00Z">
                <w:r w:rsidDel="00FD1AA9">
                  <w:rPr>
                    <w:rStyle w:val="fontstyle01"/>
                    <w:rFonts w:cstheme="minorHAnsi" w:hint="eastAsia"/>
                    <w:b/>
                    <w:i/>
                  </w:rPr>
                  <w:delText>2.2.</w:delText>
                </w:r>
              </w:del>
              <w:del w:id="2449" w:author="telink" w:date="2018-06-26T09:37:00Z">
                <w:r w:rsidDel="00187E33">
                  <w:rPr>
                    <w:rStyle w:val="fontstyle01"/>
                    <w:rFonts w:cstheme="minorHAnsi" w:hint="eastAsia"/>
                    <w:b/>
                    <w:i/>
                  </w:rPr>
                  <w:delText>3</w:delText>
                </w:r>
              </w:del>
              <w:del w:id="2450" w:author="telink" w:date="2018-06-26T10:47:00Z">
                <w:r w:rsidDel="00FD1AA9">
                  <w:rPr>
                    <w:rStyle w:val="fontstyle01"/>
                    <w:rFonts w:cstheme="minorHAnsi" w:hint="eastAsia"/>
                    <w:b/>
                    <w:i/>
                  </w:rPr>
                  <w:delText>.3</w:delText>
                </w:r>
                <w:r w:rsidDel="00FD1AA9">
                  <w:rPr>
                    <w:rStyle w:val="fontstyle01"/>
                    <w:rFonts w:cstheme="minorHAnsi" w:hint="eastAsia"/>
                    <w:b/>
                    <w:i/>
                  </w:rPr>
                  <w:tab/>
                </w:r>
                <w:r w:rsidDel="00FD1AA9">
                  <w:rPr>
                    <w:rStyle w:val="fontstyle01"/>
                    <w:rFonts w:cstheme="minorHAnsi"/>
                    <w:b/>
                    <w:i/>
                  </w:rPr>
                  <w:delText>ZBHCI_CMD_DISCOVERY_</w:delText>
                </w:r>
                <w:r w:rsidDel="00FD1AA9">
                  <w:rPr>
                    <w:rStyle w:val="fontstyle01"/>
                    <w:rFonts w:cstheme="minorHAnsi" w:hint="eastAsia"/>
                    <w:b/>
                    <w:i/>
                  </w:rPr>
                  <w:delText>NODE_DESC</w:delText>
                </w:r>
                <w:r w:rsidRPr="008240DC" w:rsidDel="00FD1AA9">
                  <w:rPr>
                    <w:rStyle w:val="fontstyle01"/>
                    <w:rFonts w:cstheme="minorHAnsi"/>
                    <w:b/>
                    <w:i/>
                  </w:rPr>
                  <w:delText>_R</w:delText>
                </w:r>
                <w:r w:rsidDel="00FD1AA9">
                  <w:rPr>
                    <w:rStyle w:val="fontstyle01"/>
                    <w:rFonts w:cstheme="minorHAnsi" w:hint="eastAsia"/>
                    <w:b/>
                    <w:i/>
                  </w:rPr>
                  <w:delText>SP</w:delText>
                </w:r>
              </w:del>
            </w:ins>
          </w:p>
          <w:tbl>
            <w:tblPr>
              <w:tblStyle w:val="ab"/>
              <w:tblpPr w:leftFromText="180" w:rightFromText="180" w:vertAnchor="text" w:horzAnchor="page" w:tblpX="1243" w:tblpY="35"/>
              <w:tblOverlap w:val="never"/>
              <w:tblW w:w="6237" w:type="dxa"/>
              <w:tblLayout w:type="fixed"/>
              <w:tblLook w:val="04A0" w:firstRow="1" w:lastRow="0" w:firstColumn="1" w:lastColumn="0" w:noHBand="0" w:noVBand="1"/>
            </w:tblPr>
            <w:tblGrid>
              <w:gridCol w:w="1134"/>
              <w:gridCol w:w="1134"/>
              <w:gridCol w:w="2268"/>
              <w:gridCol w:w="1701"/>
            </w:tblGrid>
            <w:tr w:rsidR="00E60CD9" w:rsidRPr="001C30DD" w:rsidDel="00FD1AA9" w:rsidTr="00165B4D">
              <w:trPr>
                <w:trHeight w:val="397"/>
                <w:ins w:id="2451" w:author="AutoBVT" w:date="2018-06-12T13:57:00Z"/>
                <w:del w:id="2452" w:author="telink" w:date="2018-06-26T10:47:00Z"/>
              </w:trPr>
              <w:tc>
                <w:tcPr>
                  <w:tcW w:w="1134" w:type="dxa"/>
                </w:tcPr>
                <w:p w:rsidR="00E60CD9" w:rsidDel="00FD1AA9" w:rsidRDefault="00E60CD9" w:rsidP="00165B4D">
                  <w:pPr>
                    <w:rPr>
                      <w:ins w:id="2453" w:author="AutoBVT" w:date="2018-06-12T13:57:00Z"/>
                      <w:del w:id="2454" w:author="telink" w:date="2018-06-26T10:47:00Z"/>
                      <w:rFonts w:cstheme="minorHAnsi"/>
                      <w:iCs/>
                      <w:color w:val="000000" w:themeColor="text1"/>
                      <w:kern w:val="0"/>
                      <w:sz w:val="20"/>
                      <w:szCs w:val="20"/>
                    </w:rPr>
                  </w:pPr>
                  <w:ins w:id="2455" w:author="AutoBVT" w:date="2018-06-12T13:57:00Z">
                    <w:del w:id="2456" w:author="telink" w:date="2018-06-26T10:47:00Z">
                      <w:r w:rsidDel="00FD1AA9">
                        <w:rPr>
                          <w:rFonts w:cstheme="minorHAnsi" w:hint="eastAsia"/>
                          <w:iCs/>
                          <w:color w:val="000000" w:themeColor="text1"/>
                          <w:kern w:val="0"/>
                          <w:sz w:val="20"/>
                          <w:szCs w:val="20"/>
                        </w:rPr>
                        <w:delText>SeqNo</w:delText>
                      </w:r>
                    </w:del>
                  </w:ins>
                </w:p>
              </w:tc>
              <w:tc>
                <w:tcPr>
                  <w:tcW w:w="1134" w:type="dxa"/>
                </w:tcPr>
                <w:p w:rsidR="00E60CD9" w:rsidRPr="00DC4BE9" w:rsidDel="00FD1AA9" w:rsidRDefault="00E60CD9" w:rsidP="00165B4D">
                  <w:pPr>
                    <w:rPr>
                      <w:ins w:id="2457" w:author="AutoBVT" w:date="2018-06-12T13:57:00Z"/>
                      <w:del w:id="2458" w:author="telink" w:date="2018-06-26T10:47:00Z"/>
                      <w:rFonts w:cstheme="minorHAnsi"/>
                      <w:iCs/>
                      <w:color w:val="000000" w:themeColor="text1"/>
                      <w:kern w:val="0"/>
                      <w:sz w:val="20"/>
                      <w:szCs w:val="20"/>
                    </w:rPr>
                  </w:pPr>
                  <w:ins w:id="2459" w:author="AutoBVT" w:date="2018-06-12T13:57:00Z">
                    <w:del w:id="2460" w:author="telink" w:date="2018-06-26T10:47:00Z">
                      <w:r w:rsidDel="00FD1AA9">
                        <w:rPr>
                          <w:rFonts w:cstheme="minorHAnsi" w:hint="eastAsia"/>
                          <w:iCs/>
                          <w:color w:val="000000" w:themeColor="text1"/>
                          <w:kern w:val="0"/>
                          <w:sz w:val="20"/>
                          <w:szCs w:val="20"/>
                        </w:rPr>
                        <w:delText>status</w:delText>
                      </w:r>
                    </w:del>
                  </w:ins>
                </w:p>
              </w:tc>
              <w:tc>
                <w:tcPr>
                  <w:tcW w:w="2268" w:type="dxa"/>
                </w:tcPr>
                <w:p w:rsidR="00E60CD9" w:rsidRPr="001C30DD" w:rsidDel="00FD1AA9" w:rsidRDefault="00E60CD9" w:rsidP="00165B4D">
                  <w:pPr>
                    <w:pStyle w:val="Default"/>
                    <w:jc w:val="both"/>
                    <w:rPr>
                      <w:ins w:id="2461" w:author="AutoBVT" w:date="2018-06-12T13:57:00Z"/>
                      <w:del w:id="2462" w:author="telink" w:date="2018-06-26T10:47:00Z"/>
                      <w:rFonts w:cstheme="minorHAnsi"/>
                      <w:iCs/>
                      <w:color w:val="000000" w:themeColor="text1"/>
                      <w:sz w:val="20"/>
                      <w:szCs w:val="20"/>
                    </w:rPr>
                  </w:pPr>
                  <w:ins w:id="2463" w:author="AutoBVT" w:date="2018-06-12T13:57:00Z">
                    <w:del w:id="2464" w:author="telink" w:date="2018-06-26T10:47:00Z">
                      <w:r w:rsidDel="00FD1AA9">
                        <w:rPr>
                          <w:sz w:val="20"/>
                          <w:szCs w:val="20"/>
                        </w:rPr>
                        <w:delText xml:space="preserve">NWKAddrOfInterest </w:delText>
                      </w:r>
                    </w:del>
                  </w:ins>
                </w:p>
              </w:tc>
              <w:tc>
                <w:tcPr>
                  <w:tcW w:w="1701" w:type="dxa"/>
                </w:tcPr>
                <w:p w:rsidR="00E60CD9" w:rsidDel="00FD1AA9" w:rsidRDefault="00E60CD9" w:rsidP="00165B4D">
                  <w:pPr>
                    <w:pStyle w:val="Default"/>
                    <w:jc w:val="both"/>
                    <w:rPr>
                      <w:ins w:id="2465" w:author="AutoBVT" w:date="2018-06-12T13:57:00Z"/>
                      <w:del w:id="2466" w:author="telink" w:date="2018-06-26T10:47:00Z"/>
                      <w:sz w:val="20"/>
                      <w:szCs w:val="20"/>
                    </w:rPr>
                  </w:pPr>
                  <w:ins w:id="2467" w:author="AutoBVT" w:date="2018-06-12T13:57:00Z">
                    <w:del w:id="2468" w:author="telink" w:date="2018-06-26T10:47:00Z">
                      <w:r w:rsidDel="00FD1AA9">
                        <w:rPr>
                          <w:rFonts w:hint="eastAsia"/>
                          <w:sz w:val="20"/>
                          <w:szCs w:val="20"/>
                        </w:rPr>
                        <w:delText>NodeDescription</w:delText>
                      </w:r>
                    </w:del>
                  </w:ins>
                </w:p>
              </w:tc>
            </w:tr>
            <w:tr w:rsidR="00E60CD9" w:rsidRPr="001C30DD" w:rsidDel="00FD1AA9" w:rsidTr="00165B4D">
              <w:trPr>
                <w:trHeight w:val="338"/>
                <w:ins w:id="2469" w:author="AutoBVT" w:date="2018-06-12T13:57:00Z"/>
                <w:del w:id="2470" w:author="telink" w:date="2018-06-26T10:47:00Z"/>
              </w:trPr>
              <w:tc>
                <w:tcPr>
                  <w:tcW w:w="1134" w:type="dxa"/>
                </w:tcPr>
                <w:p w:rsidR="00E60CD9" w:rsidDel="00FD1AA9" w:rsidRDefault="00E60CD9" w:rsidP="00165B4D">
                  <w:pPr>
                    <w:rPr>
                      <w:ins w:id="2471" w:author="AutoBVT" w:date="2018-06-12T13:57:00Z"/>
                      <w:del w:id="2472" w:author="telink" w:date="2018-06-26T10:47:00Z"/>
                      <w:rFonts w:cstheme="minorHAnsi"/>
                      <w:i/>
                      <w:iCs/>
                      <w:color w:val="000000" w:themeColor="text1"/>
                      <w:kern w:val="0"/>
                      <w:sz w:val="20"/>
                      <w:szCs w:val="20"/>
                    </w:rPr>
                  </w:pPr>
                  <w:ins w:id="2473" w:author="AutoBVT" w:date="2018-06-12T13:57:00Z">
                    <w:del w:id="2474" w:author="telink" w:date="2018-06-26T10:47:00Z">
                      <w:r w:rsidDel="00FD1AA9">
                        <w:rPr>
                          <w:rFonts w:cstheme="minorHAnsi" w:hint="eastAsia"/>
                          <w:i/>
                          <w:iCs/>
                          <w:color w:val="000000" w:themeColor="text1"/>
                          <w:kern w:val="0"/>
                          <w:sz w:val="20"/>
                          <w:szCs w:val="20"/>
                        </w:rPr>
                        <w:delText>1Byte</w:delText>
                      </w:r>
                    </w:del>
                  </w:ins>
                </w:p>
              </w:tc>
              <w:tc>
                <w:tcPr>
                  <w:tcW w:w="1134" w:type="dxa"/>
                </w:tcPr>
                <w:p w:rsidR="00E60CD9" w:rsidRPr="001C30DD" w:rsidDel="00FD1AA9" w:rsidRDefault="00E60CD9" w:rsidP="00165B4D">
                  <w:pPr>
                    <w:rPr>
                      <w:ins w:id="2475" w:author="AutoBVT" w:date="2018-06-12T13:57:00Z"/>
                      <w:del w:id="2476" w:author="telink" w:date="2018-06-26T10:47:00Z"/>
                      <w:rFonts w:cstheme="minorHAnsi"/>
                      <w:i/>
                      <w:iCs/>
                      <w:color w:val="000000" w:themeColor="text1"/>
                      <w:kern w:val="0"/>
                      <w:sz w:val="20"/>
                      <w:szCs w:val="20"/>
                    </w:rPr>
                  </w:pPr>
                  <w:ins w:id="2477" w:author="AutoBVT" w:date="2018-06-12T13:57:00Z">
                    <w:del w:id="2478" w:author="telink" w:date="2018-06-26T10:47:00Z">
                      <w:r w:rsidDel="00FD1AA9">
                        <w:rPr>
                          <w:rFonts w:cstheme="minorHAnsi" w:hint="eastAsia"/>
                          <w:i/>
                          <w:iCs/>
                          <w:color w:val="000000" w:themeColor="text1"/>
                          <w:kern w:val="0"/>
                          <w:sz w:val="20"/>
                          <w:szCs w:val="20"/>
                        </w:rPr>
                        <w:delText>1Byte</w:delText>
                      </w:r>
                    </w:del>
                  </w:ins>
                </w:p>
              </w:tc>
              <w:tc>
                <w:tcPr>
                  <w:tcW w:w="2268" w:type="dxa"/>
                </w:tcPr>
                <w:p w:rsidR="00E60CD9" w:rsidRPr="001C30DD" w:rsidDel="00FD1AA9" w:rsidRDefault="00E60CD9" w:rsidP="00165B4D">
                  <w:pPr>
                    <w:rPr>
                      <w:ins w:id="2479" w:author="AutoBVT" w:date="2018-06-12T13:57:00Z"/>
                      <w:del w:id="2480" w:author="telink" w:date="2018-06-26T10:47:00Z"/>
                      <w:rFonts w:cstheme="minorHAnsi"/>
                      <w:i/>
                      <w:iCs/>
                      <w:color w:val="000000" w:themeColor="text1"/>
                      <w:kern w:val="0"/>
                      <w:sz w:val="20"/>
                      <w:szCs w:val="20"/>
                    </w:rPr>
                  </w:pPr>
                  <w:ins w:id="2481" w:author="AutoBVT" w:date="2018-06-12T13:57:00Z">
                    <w:del w:id="2482" w:author="telink" w:date="2018-06-26T10:47:00Z">
                      <w:r w:rsidRPr="001C30DD" w:rsidDel="00FD1AA9">
                        <w:rPr>
                          <w:rFonts w:cstheme="minorHAnsi"/>
                          <w:i/>
                          <w:iCs/>
                          <w:color w:val="000000" w:themeColor="text1"/>
                          <w:kern w:val="0"/>
                          <w:sz w:val="20"/>
                          <w:szCs w:val="20"/>
                        </w:rPr>
                        <w:delText xml:space="preserve">  </w:delText>
                      </w:r>
                      <w:r w:rsidDel="00FD1AA9">
                        <w:rPr>
                          <w:rFonts w:cstheme="minorHAnsi" w:hint="eastAsia"/>
                          <w:i/>
                          <w:iCs/>
                          <w:color w:val="000000" w:themeColor="text1"/>
                          <w:kern w:val="0"/>
                          <w:sz w:val="20"/>
                          <w:szCs w:val="20"/>
                        </w:rPr>
                        <w:delText>2</w:delText>
                      </w:r>
                      <w:r w:rsidRPr="001C30DD" w:rsidDel="00FD1AA9">
                        <w:rPr>
                          <w:rFonts w:cstheme="minorHAnsi"/>
                          <w:i/>
                          <w:iCs/>
                          <w:color w:val="000000" w:themeColor="text1"/>
                          <w:kern w:val="0"/>
                          <w:sz w:val="20"/>
                          <w:szCs w:val="20"/>
                        </w:rPr>
                        <w:delText>Bytes</w:delText>
                      </w:r>
                    </w:del>
                  </w:ins>
                </w:p>
              </w:tc>
              <w:tc>
                <w:tcPr>
                  <w:tcW w:w="1701" w:type="dxa"/>
                </w:tcPr>
                <w:p w:rsidR="00E60CD9" w:rsidRPr="001C30DD" w:rsidDel="00FD1AA9" w:rsidRDefault="00E60CD9" w:rsidP="00165B4D">
                  <w:pPr>
                    <w:rPr>
                      <w:ins w:id="2483" w:author="AutoBVT" w:date="2018-06-12T13:57:00Z"/>
                      <w:del w:id="2484" w:author="telink" w:date="2018-06-26T10:47:00Z"/>
                      <w:rFonts w:cstheme="minorHAnsi"/>
                      <w:i/>
                      <w:iCs/>
                      <w:color w:val="000000" w:themeColor="text1"/>
                      <w:kern w:val="0"/>
                      <w:sz w:val="20"/>
                      <w:szCs w:val="20"/>
                    </w:rPr>
                  </w:pPr>
                  <w:ins w:id="2485" w:author="AutoBVT" w:date="2018-06-12T13:57:00Z">
                    <w:del w:id="2486" w:author="telink" w:date="2018-06-26T10:47:00Z">
                      <w:r w:rsidDel="00FD1AA9">
                        <w:rPr>
                          <w:rFonts w:cstheme="minorHAnsi" w:hint="eastAsia"/>
                          <w:i/>
                          <w:iCs/>
                          <w:color w:val="000000" w:themeColor="text1"/>
                          <w:kern w:val="0"/>
                          <w:sz w:val="20"/>
                          <w:szCs w:val="20"/>
                        </w:rPr>
                        <w:delText>0/13Bytes</w:delText>
                      </w:r>
                    </w:del>
                  </w:ins>
                </w:p>
              </w:tc>
            </w:tr>
          </w:tbl>
          <w:p w:rsidR="00E60CD9" w:rsidDel="00FD1AA9" w:rsidRDefault="00E60CD9" w:rsidP="00165B4D">
            <w:pPr>
              <w:rPr>
                <w:ins w:id="2487" w:author="AutoBVT" w:date="2018-06-12T13:57:00Z"/>
                <w:del w:id="2488" w:author="telink" w:date="2018-06-26T10:47:00Z"/>
                <w:sz w:val="20"/>
                <w:szCs w:val="20"/>
              </w:rPr>
            </w:pPr>
          </w:p>
          <w:p w:rsidR="00E60CD9" w:rsidDel="00FD1AA9" w:rsidRDefault="00E60CD9" w:rsidP="00165B4D">
            <w:pPr>
              <w:rPr>
                <w:ins w:id="2489" w:author="AutoBVT" w:date="2018-06-12T13:57:00Z"/>
                <w:del w:id="2490" w:author="telink" w:date="2018-06-26T10:47:00Z"/>
                <w:sz w:val="20"/>
                <w:szCs w:val="20"/>
              </w:rPr>
            </w:pPr>
          </w:p>
          <w:p w:rsidR="00E60CD9" w:rsidDel="00FD1AA9" w:rsidRDefault="00E60CD9" w:rsidP="00165B4D">
            <w:pPr>
              <w:rPr>
                <w:ins w:id="2491" w:author="AutoBVT" w:date="2018-06-12T13:57:00Z"/>
                <w:del w:id="2492" w:author="telink" w:date="2018-06-26T10:47:00Z"/>
                <w:sz w:val="20"/>
                <w:szCs w:val="20"/>
              </w:rPr>
            </w:pPr>
          </w:p>
          <w:p w:rsidR="00E60CD9" w:rsidRPr="0096753C" w:rsidDel="00FD1AA9" w:rsidRDefault="00E60CD9" w:rsidP="00165B4D">
            <w:pPr>
              <w:rPr>
                <w:ins w:id="2493" w:author="AutoBVT" w:date="2018-06-12T13:57:00Z"/>
                <w:del w:id="2494" w:author="telink" w:date="2018-06-26T10:47:00Z"/>
                <w:sz w:val="20"/>
                <w:szCs w:val="20"/>
              </w:rPr>
            </w:pPr>
            <w:ins w:id="2495" w:author="AutoBVT" w:date="2018-06-12T13:57:00Z">
              <w:del w:id="2496" w:author="telink" w:date="2018-06-26T10:47:00Z">
                <w:r w:rsidRPr="004F70E9" w:rsidDel="00FD1AA9">
                  <w:rPr>
                    <w:rFonts w:hint="eastAsia"/>
                    <w:i/>
                    <w:sz w:val="20"/>
                    <w:szCs w:val="20"/>
                  </w:rPr>
                  <w:delText xml:space="preserve">SeqNo: </w:delText>
                </w:r>
                <w:r w:rsidDel="00FD1AA9">
                  <w:rPr>
                    <w:rFonts w:hint="eastAsia"/>
                    <w:sz w:val="20"/>
                    <w:szCs w:val="20"/>
                  </w:rPr>
                  <w:delText xml:space="preserve">  ZDP transaction sequence number.</w:delText>
                </w:r>
              </w:del>
            </w:ins>
          </w:p>
          <w:p w:rsidR="00E60CD9" w:rsidDel="00FD1AA9" w:rsidRDefault="00E60CD9" w:rsidP="00165B4D">
            <w:pPr>
              <w:pStyle w:val="Default"/>
              <w:jc w:val="both"/>
              <w:rPr>
                <w:ins w:id="2497" w:author="AutoBVT" w:date="2018-06-12T13:57:00Z"/>
                <w:del w:id="2498" w:author="telink" w:date="2018-06-26T10:47:00Z"/>
                <w:sz w:val="20"/>
                <w:szCs w:val="20"/>
              </w:rPr>
            </w:pPr>
            <w:ins w:id="2499" w:author="AutoBVT" w:date="2018-06-12T13:57:00Z">
              <w:del w:id="2500" w:author="telink" w:date="2018-06-26T10:47:00Z">
                <w:r w:rsidRPr="000E7435" w:rsidDel="00FD1AA9">
                  <w:rPr>
                    <w:rFonts w:cstheme="minorHAnsi" w:hint="eastAsia"/>
                    <w:i/>
                    <w:iCs/>
                    <w:color w:val="000000" w:themeColor="text1"/>
                    <w:sz w:val="20"/>
                    <w:szCs w:val="20"/>
                  </w:rPr>
                  <w:delText>status</w:delText>
                </w:r>
                <w:r w:rsidRPr="000E7435" w:rsidDel="00FD1AA9">
                  <w:rPr>
                    <w:rFonts w:hint="eastAsia"/>
                    <w:i/>
                    <w:sz w:val="20"/>
                    <w:szCs w:val="20"/>
                  </w:rPr>
                  <w:delText xml:space="preserve">: </w:delText>
                </w:r>
                <w:r w:rsidDel="00FD1AA9">
                  <w:rPr>
                    <w:rFonts w:hint="eastAsia"/>
                    <w:i/>
                    <w:sz w:val="20"/>
                    <w:szCs w:val="20"/>
                  </w:rPr>
                  <w:delText xml:space="preserve">  </w:delText>
                </w:r>
                <w:r w:rsidRPr="000E7435" w:rsidDel="00FD1AA9">
                  <w:rPr>
                    <w:sz w:val="20"/>
                    <w:szCs w:val="20"/>
                  </w:rPr>
                  <w:delText xml:space="preserve">The status of the </w:delText>
                </w:r>
                <w:r w:rsidDel="00FD1AA9">
                  <w:rPr>
                    <w:rFonts w:hint="eastAsia"/>
                    <w:sz w:val="20"/>
                    <w:szCs w:val="20"/>
                  </w:rPr>
                  <w:delText>Node_Desc</w:delText>
                </w:r>
                <w:r w:rsidRPr="000E7435" w:rsidDel="00FD1AA9">
                  <w:rPr>
                    <w:sz w:val="20"/>
                    <w:szCs w:val="20"/>
                  </w:rPr>
                  <w:delText>_req command.</w:delText>
                </w:r>
              </w:del>
            </w:ins>
          </w:p>
          <w:p w:rsidR="00E60CD9" w:rsidDel="00FD1AA9" w:rsidRDefault="00E60CD9" w:rsidP="00165B4D">
            <w:pPr>
              <w:pStyle w:val="Default"/>
              <w:jc w:val="both"/>
              <w:rPr>
                <w:ins w:id="2501" w:author="AutoBVT" w:date="2018-06-12T13:57:00Z"/>
                <w:del w:id="2502" w:author="telink" w:date="2018-06-26T10:47:00Z"/>
                <w:sz w:val="20"/>
                <w:szCs w:val="20"/>
              </w:rPr>
            </w:pPr>
            <w:ins w:id="2503" w:author="AutoBVT" w:date="2018-06-12T13:57:00Z">
              <w:del w:id="2504" w:author="telink" w:date="2018-06-26T10:47:00Z">
                <w:r w:rsidRPr="00FE3230" w:rsidDel="00FD1AA9">
                  <w:rPr>
                    <w:i/>
                    <w:sz w:val="20"/>
                    <w:szCs w:val="20"/>
                  </w:rPr>
                  <w:delText>NWKAddrOfInterest</w:delText>
                </w:r>
                <w:r w:rsidRPr="000E7435" w:rsidDel="00FD1AA9">
                  <w:rPr>
                    <w:rFonts w:hint="eastAsia"/>
                    <w:i/>
                    <w:sz w:val="20"/>
                    <w:szCs w:val="20"/>
                  </w:rPr>
                  <w:delText xml:space="preserve">: </w:delText>
                </w:r>
                <w:r w:rsidDel="00FD1AA9">
                  <w:rPr>
                    <w:sz w:val="20"/>
                    <w:szCs w:val="20"/>
                  </w:rPr>
                  <w:delText xml:space="preserve">NWK address for the request.   </w:delText>
                </w:r>
              </w:del>
            </w:ins>
          </w:p>
          <w:p w:rsidR="00E60CD9" w:rsidDel="00FD1AA9" w:rsidRDefault="00E60CD9" w:rsidP="00165B4D">
            <w:pPr>
              <w:pStyle w:val="Default"/>
              <w:jc w:val="both"/>
              <w:rPr>
                <w:ins w:id="2505" w:author="AutoBVT" w:date="2018-06-12T13:57:00Z"/>
                <w:del w:id="2506" w:author="telink" w:date="2018-06-26T10:47:00Z"/>
                <w:sz w:val="20"/>
                <w:szCs w:val="20"/>
              </w:rPr>
            </w:pPr>
            <w:ins w:id="2507" w:author="AutoBVT" w:date="2018-06-12T13:57:00Z">
              <w:del w:id="2508" w:author="telink" w:date="2018-06-26T10:47:00Z">
                <w:r w:rsidRPr="00FE3230" w:rsidDel="00FD1AA9">
                  <w:rPr>
                    <w:rFonts w:hint="eastAsia"/>
                    <w:i/>
                    <w:sz w:val="20"/>
                    <w:szCs w:val="20"/>
                  </w:rPr>
                  <w:delText>NodeDescription</w:delText>
                </w:r>
                <w:r w:rsidRPr="00161257" w:rsidDel="00FD1AA9">
                  <w:rPr>
                    <w:rFonts w:hint="eastAsia"/>
                    <w:i/>
                    <w:sz w:val="20"/>
                    <w:szCs w:val="20"/>
                  </w:rPr>
                  <w:delText xml:space="preserve">: </w:delText>
                </w:r>
                <w:r w:rsidDel="00FD1AA9">
                  <w:rPr>
                    <w:sz w:val="20"/>
                    <w:szCs w:val="20"/>
                  </w:rPr>
                  <w:delText xml:space="preserve">This field shall only be included in the frame if the status field is equal to </w:delText>
                </w:r>
              </w:del>
            </w:ins>
          </w:p>
          <w:p w:rsidR="00E60CD9" w:rsidRPr="00C91A93" w:rsidDel="00FD1AA9" w:rsidRDefault="00E60CD9" w:rsidP="00165B4D">
            <w:pPr>
              <w:pStyle w:val="Default"/>
              <w:jc w:val="both"/>
              <w:rPr>
                <w:ins w:id="2509" w:author="AutoBVT" w:date="2018-06-12T13:57:00Z"/>
                <w:del w:id="2510" w:author="telink" w:date="2018-06-26T10:47:00Z"/>
                <w:sz w:val="20"/>
                <w:szCs w:val="20"/>
              </w:rPr>
            </w:pPr>
            <w:ins w:id="2511" w:author="AutoBVT" w:date="2018-06-12T13:57:00Z">
              <w:del w:id="2512" w:author="telink" w:date="2018-06-26T10:47:00Z">
                <w:r w:rsidDel="00FD1AA9">
                  <w:rPr>
                    <w:rFonts w:hint="eastAsia"/>
                    <w:sz w:val="20"/>
                    <w:szCs w:val="20"/>
                  </w:rPr>
                  <w:delText xml:space="preserve">                </w:delText>
                </w:r>
                <w:r w:rsidDel="00FD1AA9">
                  <w:rPr>
                    <w:sz w:val="20"/>
                    <w:szCs w:val="20"/>
                  </w:rPr>
                  <w:delText xml:space="preserve">SUCCESS. </w:delText>
                </w:r>
              </w:del>
            </w:ins>
          </w:p>
          <w:p w:rsidR="00E60CD9" w:rsidDel="00FD1AA9" w:rsidRDefault="00E60CD9" w:rsidP="00165B4D">
            <w:pPr>
              <w:autoSpaceDE w:val="0"/>
              <w:autoSpaceDN w:val="0"/>
              <w:adjustRightInd w:val="0"/>
              <w:jc w:val="left"/>
              <w:rPr>
                <w:ins w:id="2513" w:author="AutoBVT" w:date="2018-06-12T13:57:00Z"/>
                <w:del w:id="2514" w:author="telink" w:date="2018-06-26T10:47:00Z"/>
                <w:rFonts w:cstheme="minorHAnsi"/>
                <w:b/>
                <w:iCs/>
                <w:color w:val="000000" w:themeColor="text1"/>
                <w:kern w:val="0"/>
                <w:sz w:val="20"/>
                <w:szCs w:val="20"/>
              </w:rPr>
            </w:pPr>
            <w:ins w:id="2515" w:author="AutoBVT" w:date="2018-06-12T13:57:00Z">
              <w:del w:id="2516" w:author="telink" w:date="2018-06-26T10:47:00Z">
                <w:r w:rsidRPr="00577543" w:rsidDel="00FD1AA9">
                  <w:rPr>
                    <w:rFonts w:cstheme="minorHAnsi" w:hint="eastAsia"/>
                    <w:b/>
                    <w:i/>
                    <w:iCs/>
                    <w:color w:val="000000" w:themeColor="text1"/>
                    <w:kern w:val="0"/>
                    <w:sz w:val="20"/>
                    <w:szCs w:val="20"/>
                  </w:rPr>
                  <w:delText>packet format</w:delText>
                </w:r>
                <w:r w:rsidDel="00FD1AA9">
                  <w:rPr>
                    <w:rFonts w:cstheme="minorHAnsi" w:hint="eastAsia"/>
                    <w:b/>
                    <w:i/>
                    <w:iCs/>
                    <w:color w:val="000000" w:themeColor="text1"/>
                    <w:kern w:val="0"/>
                    <w:sz w:val="20"/>
                    <w:szCs w:val="20"/>
                  </w:rPr>
                  <w:delText xml:space="preserve"> </w:delText>
                </w:r>
                <w:r w:rsidRPr="00577543" w:rsidDel="00FD1AA9">
                  <w:rPr>
                    <w:rFonts w:cstheme="minorHAnsi" w:hint="eastAsia"/>
                    <w:b/>
                    <w:iCs/>
                    <w:color w:val="000000" w:themeColor="text1"/>
                    <w:kern w:val="0"/>
                    <w:sz w:val="20"/>
                    <w:szCs w:val="20"/>
                  </w:rPr>
                  <w:delText xml:space="preserve">: </w:delText>
                </w:r>
                <w:r w:rsidRPr="00577543" w:rsidDel="00FD1AA9">
                  <w:rPr>
                    <w:b/>
                  </w:rPr>
                  <w:delText xml:space="preserve">55 </w:delText>
                </w:r>
                <w:r w:rsidDel="00FD1AA9">
                  <w:rPr>
                    <w:rFonts w:hint="eastAsia"/>
                    <w:b/>
                  </w:rPr>
                  <w:delText>8</w:delText>
                </w:r>
                <w:r w:rsidRPr="00577543" w:rsidDel="00FD1AA9">
                  <w:rPr>
                    <w:b/>
                  </w:rPr>
                  <w:delText xml:space="preserve">0 </w:delText>
                </w:r>
                <w:r w:rsidDel="00FD1AA9">
                  <w:rPr>
                    <w:rFonts w:hint="eastAsia"/>
                    <w:b/>
                  </w:rPr>
                  <w:delText>12</w:delText>
                </w:r>
                <w:r w:rsidRPr="00577543" w:rsidDel="00FD1AA9">
                  <w:rPr>
                    <w:b/>
                  </w:rPr>
                  <w:delText xml:space="preserve"> </w:delText>
                </w:r>
                <w:r w:rsidDel="00FD1AA9">
                  <w:rPr>
                    <w:rFonts w:hint="eastAsia"/>
                    <w:b/>
                  </w:rPr>
                  <w:delText>lenH</w:delText>
                </w:r>
                <w:r w:rsidRPr="00577543" w:rsidDel="00FD1AA9">
                  <w:rPr>
                    <w:b/>
                  </w:rPr>
                  <w:delText xml:space="preserve"> </w:delText>
                </w:r>
                <w:r w:rsidDel="00FD1AA9">
                  <w:rPr>
                    <w:rFonts w:hint="eastAsia"/>
                    <w:b/>
                  </w:rPr>
                  <w:delText>lenL</w:delText>
                </w:r>
                <w:r w:rsidRPr="00577543" w:rsidDel="00FD1AA9">
                  <w:rPr>
                    <w:b/>
                  </w:rPr>
                  <w:delText xml:space="preserve"> 00 </w:delText>
                </w:r>
                <w:r w:rsidRPr="00E22BAD" w:rsidDel="00FD1AA9">
                  <w:rPr>
                    <w:rFonts w:hint="eastAsia"/>
                  </w:rPr>
                  <w:delText>seqNo</w:delText>
                </w:r>
                <w:r w:rsidRPr="00577543" w:rsidDel="00FD1AA9">
                  <w:rPr>
                    <w:b/>
                  </w:rPr>
                  <w:delText xml:space="preserve"> </w:delText>
                </w:r>
                <w:r w:rsidDel="00FD1AA9">
                  <w:rPr>
                    <w:rFonts w:cstheme="minorHAnsi" w:hint="eastAsia"/>
                    <w:iCs/>
                    <w:color w:val="000000" w:themeColor="text1"/>
                    <w:kern w:val="0"/>
                    <w:sz w:val="20"/>
                    <w:szCs w:val="20"/>
                  </w:rPr>
                  <w:delText>status</w:delText>
                </w:r>
                <w:r w:rsidRPr="00431BA6" w:rsidDel="00FD1AA9">
                  <w:rPr>
                    <w:rFonts w:hint="eastAsia"/>
                  </w:rPr>
                  <w:delText xml:space="preserve"> </w:delText>
                </w:r>
                <w:r w:rsidRPr="00FE3230" w:rsidDel="00FD1AA9">
                  <w:rPr>
                    <w:i/>
                    <w:sz w:val="20"/>
                    <w:szCs w:val="20"/>
                  </w:rPr>
                  <w:delText>NWKAddrOfInterest</w:delText>
                </w:r>
                <w:r w:rsidRPr="00431BA6" w:rsidDel="00FD1AA9">
                  <w:rPr>
                    <w:rFonts w:hint="eastAsia"/>
                  </w:rPr>
                  <w:delText xml:space="preserve"> [</w:delText>
                </w:r>
                <w:r w:rsidDel="00FD1AA9">
                  <w:rPr>
                    <w:rFonts w:hint="eastAsia"/>
                  </w:rPr>
                  <w:delText>1-0</w:delText>
                </w:r>
                <w:r w:rsidRPr="00431BA6" w:rsidDel="00FD1AA9">
                  <w:rPr>
                    <w:rFonts w:hint="eastAsia"/>
                  </w:rPr>
                  <w:delText>]</w:delText>
                </w:r>
                <w:r w:rsidDel="00FD1AA9">
                  <w:rPr>
                    <w:rFonts w:hint="eastAsia"/>
                  </w:rPr>
                  <w:delText xml:space="preserve"> {</w:delText>
                </w:r>
                <w:r w:rsidDel="00FD1AA9">
                  <w:rPr>
                    <w:rFonts w:hint="eastAsia"/>
                    <w:sz w:val="20"/>
                    <w:szCs w:val="20"/>
                  </w:rPr>
                  <w:delText xml:space="preserve"> NodeDescription</w:delText>
                </w:r>
                <w:r w:rsidDel="00FD1AA9">
                  <w:rPr>
                    <w:rFonts w:cstheme="minorHAnsi" w:hint="eastAsia"/>
                    <w:iCs/>
                    <w:color w:val="000000" w:themeColor="text1"/>
                    <w:kern w:val="0"/>
                    <w:sz w:val="20"/>
                    <w:szCs w:val="20"/>
                  </w:rPr>
                  <w:delText xml:space="preserve"> }</w:delText>
                </w:r>
                <w:r w:rsidRPr="00577543" w:rsidDel="00FD1AA9">
                  <w:rPr>
                    <w:rFonts w:cstheme="minorHAnsi" w:hint="eastAsia"/>
                    <w:b/>
                    <w:iCs/>
                    <w:color w:val="000000" w:themeColor="text1"/>
                    <w:kern w:val="0"/>
                    <w:sz w:val="20"/>
                    <w:szCs w:val="20"/>
                  </w:rPr>
                  <w:delText xml:space="preserve"> </w:delText>
                </w:r>
              </w:del>
            </w:ins>
          </w:p>
          <w:p w:rsidR="00E60CD9" w:rsidDel="00FD1AA9" w:rsidRDefault="00E60CD9" w:rsidP="00165B4D">
            <w:pPr>
              <w:autoSpaceDE w:val="0"/>
              <w:autoSpaceDN w:val="0"/>
              <w:adjustRightInd w:val="0"/>
              <w:jc w:val="left"/>
              <w:rPr>
                <w:ins w:id="2517" w:author="AutoBVT" w:date="2018-06-12T13:57:00Z"/>
                <w:del w:id="2518" w:author="telink" w:date="2018-06-26T10:47:00Z"/>
                <w:sz w:val="20"/>
                <w:szCs w:val="20"/>
              </w:rPr>
            </w:pPr>
            <w:ins w:id="2519" w:author="AutoBVT" w:date="2018-06-12T13:57:00Z">
              <w:del w:id="2520" w:author="telink" w:date="2018-06-26T10:47:00Z">
                <w:r w:rsidDel="00FD1AA9">
                  <w:rPr>
                    <w:rFonts w:cstheme="minorHAnsi" w:hint="eastAsia"/>
                    <w:b/>
                    <w:iCs/>
                    <w:color w:val="000000" w:themeColor="text1"/>
                    <w:kern w:val="0"/>
                    <w:sz w:val="20"/>
                    <w:szCs w:val="20"/>
                  </w:rPr>
                  <w:delText xml:space="preserve">             </w:delText>
                </w:r>
                <w:r w:rsidDel="00FD1AA9">
                  <w:rPr>
                    <w:rFonts w:hint="eastAsia"/>
                    <w:b/>
                  </w:rPr>
                  <w:delText>AA</w:delText>
                </w:r>
              </w:del>
            </w:ins>
          </w:p>
          <w:p w:rsidR="00E60CD9" w:rsidDel="00FD1AA9" w:rsidRDefault="00E60CD9" w:rsidP="00165B4D">
            <w:pPr>
              <w:rPr>
                <w:ins w:id="2521" w:author="AutoBVT" w:date="2018-06-12T13:57:00Z"/>
                <w:del w:id="2522" w:author="telink" w:date="2018-06-26T10:47:00Z"/>
                <w:sz w:val="20"/>
                <w:szCs w:val="20"/>
              </w:rPr>
            </w:pPr>
          </w:p>
          <w:p w:rsidR="00E60CD9" w:rsidDel="00FD1AA9" w:rsidRDefault="00E60CD9" w:rsidP="00165B4D">
            <w:pPr>
              <w:rPr>
                <w:ins w:id="2523" w:author="AutoBVT" w:date="2018-06-12T13:57:00Z"/>
                <w:del w:id="2524" w:author="telink" w:date="2018-06-26T10:47:00Z"/>
                <w:rStyle w:val="fontstyle01"/>
                <w:rFonts w:cstheme="minorHAnsi"/>
                <w:b/>
                <w:i/>
              </w:rPr>
            </w:pPr>
            <w:ins w:id="2525" w:author="AutoBVT" w:date="2018-06-12T13:57:00Z">
              <w:del w:id="2526" w:author="telink" w:date="2018-06-26T10:47:00Z">
                <w:r w:rsidDel="00FD1AA9">
                  <w:rPr>
                    <w:rStyle w:val="fontstyle01"/>
                    <w:rFonts w:cstheme="minorHAnsi" w:hint="eastAsia"/>
                    <w:b/>
                    <w:i/>
                  </w:rPr>
                  <w:delText>2.2.</w:delText>
                </w:r>
              </w:del>
              <w:del w:id="2527" w:author="telink" w:date="2018-06-26T09:37:00Z">
                <w:r w:rsidDel="00187E33">
                  <w:rPr>
                    <w:rStyle w:val="fontstyle01"/>
                    <w:rFonts w:cstheme="minorHAnsi" w:hint="eastAsia"/>
                    <w:b/>
                    <w:i/>
                  </w:rPr>
                  <w:delText>3</w:delText>
                </w:r>
              </w:del>
              <w:del w:id="2528" w:author="telink" w:date="2018-06-26T10:47:00Z">
                <w:r w:rsidDel="00FD1AA9">
                  <w:rPr>
                    <w:rStyle w:val="fontstyle01"/>
                    <w:rFonts w:cstheme="minorHAnsi" w:hint="eastAsia"/>
                    <w:b/>
                    <w:i/>
                  </w:rPr>
                  <w:delText>.4</w:delText>
                </w:r>
                <w:r w:rsidDel="00FD1AA9">
                  <w:rPr>
                    <w:rStyle w:val="fontstyle01"/>
                    <w:rFonts w:cstheme="minorHAnsi" w:hint="eastAsia"/>
                    <w:b/>
                    <w:i/>
                  </w:rPr>
                  <w:tab/>
                </w:r>
                <w:r w:rsidDel="00FD1AA9">
                  <w:rPr>
                    <w:rStyle w:val="fontstyle01"/>
                    <w:rFonts w:cstheme="minorHAnsi"/>
                    <w:b/>
                    <w:i/>
                  </w:rPr>
                  <w:delText>ZBHCI_CMD_DISCOVERY_</w:delText>
                </w:r>
                <w:r w:rsidDel="00FD1AA9">
                  <w:rPr>
                    <w:rStyle w:val="fontstyle01"/>
                    <w:rFonts w:cstheme="minorHAnsi" w:hint="eastAsia"/>
                    <w:b/>
                    <w:i/>
                  </w:rPr>
                  <w:delText>SIMPLE_DESC</w:delText>
                </w:r>
                <w:r w:rsidRPr="008240DC" w:rsidDel="00FD1AA9">
                  <w:rPr>
                    <w:rStyle w:val="fontstyle01"/>
                    <w:rFonts w:cstheme="minorHAnsi"/>
                    <w:b/>
                    <w:i/>
                  </w:rPr>
                  <w:delText>_R</w:delText>
                </w:r>
                <w:r w:rsidDel="00FD1AA9">
                  <w:rPr>
                    <w:rStyle w:val="fontstyle01"/>
                    <w:rFonts w:cstheme="minorHAnsi" w:hint="eastAsia"/>
                    <w:b/>
                    <w:i/>
                  </w:rPr>
                  <w:delText>SP</w:delText>
                </w:r>
              </w:del>
            </w:ins>
          </w:p>
          <w:tbl>
            <w:tblPr>
              <w:tblStyle w:val="ab"/>
              <w:tblpPr w:leftFromText="180" w:rightFromText="180" w:vertAnchor="text" w:horzAnchor="page" w:tblpX="1669" w:tblpY="35"/>
              <w:tblOverlap w:val="never"/>
              <w:tblW w:w="7933" w:type="dxa"/>
              <w:tblLayout w:type="fixed"/>
              <w:tblLook w:val="04A0" w:firstRow="1" w:lastRow="0" w:firstColumn="1" w:lastColumn="0" w:noHBand="0" w:noVBand="1"/>
              <w:tblPrChange w:id="2529" w:author="telink" w:date="2018-06-20T13:54:00Z">
                <w:tblPr>
                  <w:tblStyle w:val="ab"/>
                  <w:tblpPr w:leftFromText="180" w:rightFromText="180" w:vertAnchor="text" w:horzAnchor="page" w:tblpX="1669" w:tblpY="35"/>
                  <w:tblOverlap w:val="never"/>
                  <w:tblW w:w="9067" w:type="dxa"/>
                  <w:tblLayout w:type="fixed"/>
                  <w:tblLook w:val="04A0" w:firstRow="1" w:lastRow="0" w:firstColumn="1" w:lastColumn="0" w:noHBand="0" w:noVBand="1"/>
                </w:tblPr>
              </w:tblPrChange>
            </w:tblPr>
            <w:tblGrid>
              <w:gridCol w:w="887"/>
              <w:gridCol w:w="883"/>
              <w:gridCol w:w="2028"/>
              <w:gridCol w:w="1014"/>
              <w:gridCol w:w="1014"/>
              <w:gridCol w:w="2107"/>
              <w:tblGridChange w:id="2530">
                <w:tblGrid>
                  <w:gridCol w:w="992"/>
                  <w:gridCol w:w="988"/>
                  <w:gridCol w:w="2268"/>
                  <w:gridCol w:w="1134"/>
                  <w:gridCol w:w="1134"/>
                  <w:gridCol w:w="2551"/>
                </w:tblGrid>
              </w:tblGridChange>
            </w:tblGrid>
            <w:tr w:rsidR="00E60CD9" w:rsidRPr="001C30DD" w:rsidDel="00FD1AA9" w:rsidTr="00165B4D">
              <w:trPr>
                <w:trHeight w:val="372"/>
                <w:ins w:id="2531" w:author="AutoBVT" w:date="2018-06-12T13:57:00Z"/>
                <w:del w:id="2532" w:author="telink" w:date="2018-06-26T10:47:00Z"/>
                <w:trPrChange w:id="2533" w:author="telink" w:date="2018-06-20T13:54:00Z">
                  <w:trPr>
                    <w:trHeight w:val="397"/>
                  </w:trPr>
                </w:trPrChange>
              </w:trPr>
              <w:tc>
                <w:tcPr>
                  <w:tcW w:w="887" w:type="dxa"/>
                  <w:tcPrChange w:id="2534" w:author="telink" w:date="2018-06-20T13:54:00Z">
                    <w:tcPr>
                      <w:tcW w:w="992" w:type="dxa"/>
                    </w:tcPr>
                  </w:tcPrChange>
                </w:tcPr>
                <w:p w:rsidR="00E60CD9" w:rsidDel="00FD1AA9" w:rsidRDefault="00E60CD9" w:rsidP="00165B4D">
                  <w:pPr>
                    <w:rPr>
                      <w:ins w:id="2535" w:author="AutoBVT" w:date="2018-06-12T13:57:00Z"/>
                      <w:del w:id="2536" w:author="telink" w:date="2018-06-26T10:47:00Z"/>
                      <w:sz w:val="20"/>
                      <w:szCs w:val="20"/>
                    </w:rPr>
                  </w:pPr>
                  <w:ins w:id="2537" w:author="AutoBVT" w:date="2018-06-12T13:57:00Z">
                    <w:del w:id="2538" w:author="telink" w:date="2018-06-26T10:47:00Z">
                      <w:r w:rsidDel="00FD1AA9">
                        <w:rPr>
                          <w:rFonts w:cstheme="minorHAnsi" w:hint="eastAsia"/>
                          <w:iCs/>
                          <w:color w:val="000000" w:themeColor="text1"/>
                          <w:kern w:val="0"/>
                          <w:sz w:val="20"/>
                          <w:szCs w:val="20"/>
                        </w:rPr>
                        <w:delText>SeqNo</w:delText>
                      </w:r>
                    </w:del>
                  </w:ins>
                </w:p>
              </w:tc>
              <w:tc>
                <w:tcPr>
                  <w:tcW w:w="883" w:type="dxa"/>
                  <w:tcPrChange w:id="2539" w:author="telink" w:date="2018-06-20T13:54:00Z">
                    <w:tcPr>
                      <w:tcW w:w="988" w:type="dxa"/>
                    </w:tcPr>
                  </w:tcPrChange>
                </w:tcPr>
                <w:p w:rsidR="00E60CD9" w:rsidRPr="00DC4BE9" w:rsidDel="00FD1AA9" w:rsidRDefault="00E60CD9" w:rsidP="00165B4D">
                  <w:pPr>
                    <w:rPr>
                      <w:ins w:id="2540" w:author="AutoBVT" w:date="2018-06-12T13:57:00Z"/>
                      <w:del w:id="2541" w:author="telink" w:date="2018-06-26T10:47:00Z"/>
                      <w:rFonts w:cstheme="minorHAnsi"/>
                      <w:iCs/>
                      <w:color w:val="000000" w:themeColor="text1"/>
                      <w:kern w:val="0"/>
                      <w:sz w:val="20"/>
                      <w:szCs w:val="20"/>
                    </w:rPr>
                  </w:pPr>
                  <w:ins w:id="2542" w:author="AutoBVT" w:date="2018-06-12T13:57:00Z">
                    <w:del w:id="2543" w:author="telink" w:date="2018-06-26T10:47:00Z">
                      <w:r w:rsidDel="00FD1AA9">
                        <w:rPr>
                          <w:rFonts w:cstheme="minorHAnsi" w:hint="eastAsia"/>
                          <w:iCs/>
                          <w:color w:val="000000" w:themeColor="text1"/>
                          <w:sz w:val="20"/>
                          <w:szCs w:val="20"/>
                        </w:rPr>
                        <w:delText>status</w:delText>
                      </w:r>
                    </w:del>
                  </w:ins>
                </w:p>
              </w:tc>
              <w:tc>
                <w:tcPr>
                  <w:tcW w:w="2028" w:type="dxa"/>
                  <w:tcPrChange w:id="2544" w:author="telink" w:date="2018-06-20T13:54:00Z">
                    <w:tcPr>
                      <w:tcW w:w="2268" w:type="dxa"/>
                    </w:tcPr>
                  </w:tcPrChange>
                </w:tcPr>
                <w:p w:rsidR="00E60CD9" w:rsidDel="00FD1AA9" w:rsidRDefault="00E60CD9" w:rsidP="00165B4D">
                  <w:pPr>
                    <w:pStyle w:val="Default"/>
                    <w:jc w:val="both"/>
                    <w:rPr>
                      <w:ins w:id="2545" w:author="AutoBVT" w:date="2018-06-12T13:57:00Z"/>
                      <w:del w:id="2546" w:author="telink" w:date="2018-06-26T10:47:00Z"/>
                      <w:sz w:val="20"/>
                      <w:szCs w:val="20"/>
                    </w:rPr>
                  </w:pPr>
                  <w:ins w:id="2547" w:author="AutoBVT" w:date="2018-06-12T13:57:00Z">
                    <w:del w:id="2548" w:author="telink" w:date="2018-06-26T10:47:00Z">
                      <w:r w:rsidDel="00FD1AA9">
                        <w:rPr>
                          <w:sz w:val="20"/>
                          <w:szCs w:val="20"/>
                        </w:rPr>
                        <w:delText>NWKAddrOfInterest</w:delText>
                      </w:r>
                    </w:del>
                  </w:ins>
                </w:p>
              </w:tc>
              <w:tc>
                <w:tcPr>
                  <w:tcW w:w="1014" w:type="dxa"/>
                  <w:tcPrChange w:id="2549" w:author="telink" w:date="2018-06-20T13:54:00Z">
                    <w:tcPr>
                      <w:tcW w:w="1134" w:type="dxa"/>
                    </w:tcPr>
                  </w:tcPrChange>
                </w:tcPr>
                <w:p w:rsidR="00E60CD9" w:rsidDel="00FD1AA9" w:rsidRDefault="00E60CD9" w:rsidP="00165B4D">
                  <w:pPr>
                    <w:pStyle w:val="Default"/>
                    <w:jc w:val="both"/>
                    <w:rPr>
                      <w:ins w:id="2550" w:author="AutoBVT" w:date="2018-06-12T13:57:00Z"/>
                      <w:del w:id="2551" w:author="telink" w:date="2018-06-26T10:47:00Z"/>
                      <w:sz w:val="20"/>
                      <w:szCs w:val="20"/>
                    </w:rPr>
                  </w:pPr>
                  <w:ins w:id="2552" w:author="AutoBVT" w:date="2018-06-12T13:57:00Z">
                    <w:del w:id="2553" w:author="telink" w:date="2018-06-26T10:47:00Z">
                      <w:r w:rsidDel="00FD1AA9">
                        <w:rPr>
                          <w:rFonts w:hint="eastAsia"/>
                          <w:sz w:val="20"/>
                          <w:szCs w:val="20"/>
                        </w:rPr>
                        <w:delText>lenght</w:delText>
                      </w:r>
                    </w:del>
                  </w:ins>
                </w:p>
              </w:tc>
              <w:tc>
                <w:tcPr>
                  <w:tcW w:w="1014" w:type="dxa"/>
                  <w:tcPrChange w:id="2554" w:author="telink" w:date="2018-06-20T13:54:00Z">
                    <w:tcPr>
                      <w:tcW w:w="1134" w:type="dxa"/>
                    </w:tcPr>
                  </w:tcPrChange>
                </w:tcPr>
                <w:p w:rsidR="00E60CD9" w:rsidRPr="001C30DD" w:rsidDel="00FD1AA9" w:rsidRDefault="00E60CD9" w:rsidP="00165B4D">
                  <w:pPr>
                    <w:pStyle w:val="Default"/>
                    <w:jc w:val="both"/>
                    <w:rPr>
                      <w:ins w:id="2555" w:author="AutoBVT" w:date="2018-06-12T13:57:00Z"/>
                      <w:del w:id="2556" w:author="telink" w:date="2018-06-26T10:47:00Z"/>
                      <w:rFonts w:cstheme="minorHAnsi"/>
                      <w:iCs/>
                      <w:color w:val="000000" w:themeColor="text1"/>
                      <w:sz w:val="20"/>
                      <w:szCs w:val="20"/>
                    </w:rPr>
                  </w:pPr>
                  <w:ins w:id="2557" w:author="AutoBVT" w:date="2018-06-12T13:57:00Z">
                    <w:del w:id="2558" w:author="telink" w:date="2018-06-26T10:47:00Z">
                      <w:r w:rsidDel="00FD1AA9">
                        <w:rPr>
                          <w:rFonts w:cstheme="minorHAnsi" w:hint="eastAsia"/>
                          <w:iCs/>
                          <w:color w:val="000000" w:themeColor="text1"/>
                          <w:sz w:val="20"/>
                          <w:szCs w:val="20"/>
                        </w:rPr>
                        <w:delText>resv</w:delText>
                      </w:r>
                    </w:del>
                  </w:ins>
                </w:p>
              </w:tc>
              <w:tc>
                <w:tcPr>
                  <w:tcW w:w="2107" w:type="dxa"/>
                  <w:tcPrChange w:id="2559" w:author="telink" w:date="2018-06-20T13:54:00Z">
                    <w:tcPr>
                      <w:tcW w:w="2551" w:type="dxa"/>
                    </w:tcPr>
                  </w:tcPrChange>
                </w:tcPr>
                <w:p w:rsidR="00E60CD9" w:rsidDel="00FD1AA9" w:rsidRDefault="00E60CD9" w:rsidP="00165B4D">
                  <w:pPr>
                    <w:pStyle w:val="Default"/>
                    <w:jc w:val="both"/>
                    <w:rPr>
                      <w:ins w:id="2560" w:author="AutoBVT" w:date="2018-06-12T13:57:00Z"/>
                      <w:del w:id="2561" w:author="telink" w:date="2018-06-26T10:47:00Z"/>
                      <w:sz w:val="20"/>
                      <w:szCs w:val="20"/>
                    </w:rPr>
                  </w:pPr>
                  <w:ins w:id="2562" w:author="AutoBVT" w:date="2018-06-12T13:57:00Z">
                    <w:del w:id="2563" w:author="telink" w:date="2018-06-26T10:47:00Z">
                      <w:r w:rsidDel="00FD1AA9">
                        <w:rPr>
                          <w:rFonts w:hint="eastAsia"/>
                          <w:sz w:val="20"/>
                          <w:szCs w:val="20"/>
                        </w:rPr>
                        <w:delText>simpleDescription</w:delText>
                      </w:r>
                    </w:del>
                  </w:ins>
                </w:p>
              </w:tc>
            </w:tr>
            <w:tr w:rsidR="00E60CD9" w:rsidRPr="001C30DD" w:rsidDel="00FD1AA9" w:rsidTr="00165B4D">
              <w:trPr>
                <w:trHeight w:val="317"/>
                <w:ins w:id="2564" w:author="AutoBVT" w:date="2018-06-12T13:57:00Z"/>
                <w:del w:id="2565" w:author="telink" w:date="2018-06-26T10:47:00Z"/>
                <w:trPrChange w:id="2566" w:author="telink" w:date="2018-06-20T13:54:00Z">
                  <w:trPr>
                    <w:trHeight w:val="338"/>
                  </w:trPr>
                </w:trPrChange>
              </w:trPr>
              <w:tc>
                <w:tcPr>
                  <w:tcW w:w="887" w:type="dxa"/>
                  <w:tcPrChange w:id="2567" w:author="telink" w:date="2018-06-20T13:54:00Z">
                    <w:tcPr>
                      <w:tcW w:w="992" w:type="dxa"/>
                    </w:tcPr>
                  </w:tcPrChange>
                </w:tcPr>
                <w:p w:rsidR="00E60CD9" w:rsidDel="00FD1AA9" w:rsidRDefault="00E60CD9" w:rsidP="00165B4D">
                  <w:pPr>
                    <w:rPr>
                      <w:ins w:id="2568" w:author="AutoBVT" w:date="2018-06-12T13:57:00Z"/>
                      <w:del w:id="2569" w:author="telink" w:date="2018-06-26T10:47:00Z"/>
                      <w:rFonts w:cstheme="minorHAnsi"/>
                      <w:i/>
                      <w:iCs/>
                      <w:color w:val="000000" w:themeColor="text1"/>
                      <w:kern w:val="0"/>
                      <w:sz w:val="20"/>
                      <w:szCs w:val="20"/>
                    </w:rPr>
                  </w:pPr>
                  <w:ins w:id="2570" w:author="AutoBVT" w:date="2018-06-12T13:57:00Z">
                    <w:del w:id="2571" w:author="telink" w:date="2018-06-26T10:47:00Z">
                      <w:r w:rsidDel="00FD1AA9">
                        <w:rPr>
                          <w:rFonts w:cstheme="minorHAnsi" w:hint="eastAsia"/>
                          <w:i/>
                          <w:iCs/>
                          <w:color w:val="000000" w:themeColor="text1"/>
                          <w:kern w:val="0"/>
                          <w:sz w:val="20"/>
                          <w:szCs w:val="20"/>
                        </w:rPr>
                        <w:delText>1Byte</w:delText>
                      </w:r>
                    </w:del>
                  </w:ins>
                </w:p>
              </w:tc>
              <w:tc>
                <w:tcPr>
                  <w:tcW w:w="883" w:type="dxa"/>
                  <w:tcPrChange w:id="2572" w:author="telink" w:date="2018-06-20T13:54:00Z">
                    <w:tcPr>
                      <w:tcW w:w="988" w:type="dxa"/>
                    </w:tcPr>
                  </w:tcPrChange>
                </w:tcPr>
                <w:p w:rsidR="00E60CD9" w:rsidRPr="001C30DD" w:rsidDel="00FD1AA9" w:rsidRDefault="00E60CD9" w:rsidP="00165B4D">
                  <w:pPr>
                    <w:rPr>
                      <w:ins w:id="2573" w:author="AutoBVT" w:date="2018-06-12T13:57:00Z"/>
                      <w:del w:id="2574" w:author="telink" w:date="2018-06-26T10:47:00Z"/>
                      <w:rFonts w:cstheme="minorHAnsi"/>
                      <w:i/>
                      <w:iCs/>
                      <w:color w:val="000000" w:themeColor="text1"/>
                      <w:kern w:val="0"/>
                      <w:sz w:val="20"/>
                      <w:szCs w:val="20"/>
                    </w:rPr>
                  </w:pPr>
                  <w:ins w:id="2575" w:author="AutoBVT" w:date="2018-06-12T13:57:00Z">
                    <w:del w:id="2576" w:author="telink" w:date="2018-06-26T10:47:00Z">
                      <w:r w:rsidDel="00FD1AA9">
                        <w:rPr>
                          <w:rFonts w:cstheme="minorHAnsi" w:hint="eastAsia"/>
                          <w:i/>
                          <w:iCs/>
                          <w:color w:val="000000" w:themeColor="text1"/>
                          <w:kern w:val="0"/>
                          <w:sz w:val="20"/>
                          <w:szCs w:val="20"/>
                        </w:rPr>
                        <w:delText>1Bytes</w:delText>
                      </w:r>
                    </w:del>
                  </w:ins>
                </w:p>
              </w:tc>
              <w:tc>
                <w:tcPr>
                  <w:tcW w:w="2028" w:type="dxa"/>
                  <w:tcPrChange w:id="2577" w:author="telink" w:date="2018-06-20T13:54:00Z">
                    <w:tcPr>
                      <w:tcW w:w="2268" w:type="dxa"/>
                    </w:tcPr>
                  </w:tcPrChange>
                </w:tcPr>
                <w:p w:rsidR="00E60CD9" w:rsidRPr="001C30DD" w:rsidDel="00FD1AA9" w:rsidRDefault="00E60CD9" w:rsidP="00165B4D">
                  <w:pPr>
                    <w:rPr>
                      <w:ins w:id="2578" w:author="AutoBVT" w:date="2018-06-12T13:57:00Z"/>
                      <w:del w:id="2579" w:author="telink" w:date="2018-06-26T10:47:00Z"/>
                      <w:rFonts w:cstheme="minorHAnsi"/>
                      <w:i/>
                      <w:iCs/>
                      <w:color w:val="000000" w:themeColor="text1"/>
                      <w:kern w:val="0"/>
                      <w:sz w:val="20"/>
                      <w:szCs w:val="20"/>
                    </w:rPr>
                  </w:pPr>
                  <w:ins w:id="2580" w:author="AutoBVT" w:date="2018-06-12T13:57:00Z">
                    <w:del w:id="2581" w:author="telink" w:date="2018-06-26T10:47:00Z">
                      <w:r w:rsidDel="00FD1AA9">
                        <w:rPr>
                          <w:rFonts w:cstheme="minorHAnsi" w:hint="eastAsia"/>
                          <w:i/>
                          <w:iCs/>
                          <w:color w:val="000000" w:themeColor="text1"/>
                          <w:kern w:val="0"/>
                          <w:sz w:val="20"/>
                          <w:szCs w:val="20"/>
                        </w:rPr>
                        <w:delText>2</w:delText>
                      </w:r>
                      <w:r w:rsidRPr="001C30DD" w:rsidDel="00FD1AA9">
                        <w:rPr>
                          <w:rFonts w:cstheme="minorHAnsi"/>
                          <w:i/>
                          <w:iCs/>
                          <w:color w:val="000000" w:themeColor="text1"/>
                          <w:kern w:val="0"/>
                          <w:sz w:val="20"/>
                          <w:szCs w:val="20"/>
                        </w:rPr>
                        <w:delText>Byte</w:delText>
                      </w:r>
                    </w:del>
                  </w:ins>
                </w:p>
              </w:tc>
              <w:tc>
                <w:tcPr>
                  <w:tcW w:w="1014" w:type="dxa"/>
                  <w:tcPrChange w:id="2582" w:author="telink" w:date="2018-06-20T13:54:00Z">
                    <w:tcPr>
                      <w:tcW w:w="1134" w:type="dxa"/>
                    </w:tcPr>
                  </w:tcPrChange>
                </w:tcPr>
                <w:p w:rsidR="00E60CD9" w:rsidDel="00FD1AA9" w:rsidRDefault="00E60CD9" w:rsidP="00165B4D">
                  <w:pPr>
                    <w:rPr>
                      <w:ins w:id="2583" w:author="AutoBVT" w:date="2018-06-12T13:57:00Z"/>
                      <w:del w:id="2584" w:author="telink" w:date="2018-06-26T10:47:00Z"/>
                      <w:rFonts w:cstheme="minorHAnsi"/>
                      <w:i/>
                      <w:iCs/>
                      <w:color w:val="000000" w:themeColor="text1"/>
                      <w:kern w:val="0"/>
                      <w:sz w:val="20"/>
                      <w:szCs w:val="20"/>
                    </w:rPr>
                  </w:pPr>
                  <w:ins w:id="2585" w:author="AutoBVT" w:date="2018-06-12T13:57:00Z">
                    <w:del w:id="2586" w:author="telink" w:date="2018-06-26T10:47:00Z">
                      <w:r w:rsidDel="00FD1AA9">
                        <w:rPr>
                          <w:rFonts w:cstheme="minorHAnsi" w:hint="eastAsia"/>
                          <w:i/>
                          <w:iCs/>
                          <w:color w:val="000000" w:themeColor="text1"/>
                          <w:kern w:val="0"/>
                          <w:sz w:val="20"/>
                          <w:szCs w:val="20"/>
                        </w:rPr>
                        <w:delText>1Byte</w:delText>
                      </w:r>
                    </w:del>
                  </w:ins>
                </w:p>
              </w:tc>
              <w:tc>
                <w:tcPr>
                  <w:tcW w:w="1014" w:type="dxa"/>
                  <w:tcPrChange w:id="2587" w:author="telink" w:date="2018-06-20T13:54:00Z">
                    <w:tcPr>
                      <w:tcW w:w="1134" w:type="dxa"/>
                    </w:tcPr>
                  </w:tcPrChange>
                </w:tcPr>
                <w:p w:rsidR="00E60CD9" w:rsidRPr="001C30DD" w:rsidDel="00FD1AA9" w:rsidRDefault="00E60CD9" w:rsidP="00165B4D">
                  <w:pPr>
                    <w:rPr>
                      <w:ins w:id="2588" w:author="AutoBVT" w:date="2018-06-12T13:57:00Z"/>
                      <w:del w:id="2589" w:author="telink" w:date="2018-06-26T10:47:00Z"/>
                      <w:rFonts w:cstheme="minorHAnsi"/>
                      <w:i/>
                      <w:iCs/>
                      <w:color w:val="000000" w:themeColor="text1"/>
                      <w:kern w:val="0"/>
                      <w:sz w:val="20"/>
                      <w:szCs w:val="20"/>
                    </w:rPr>
                  </w:pPr>
                  <w:ins w:id="2590" w:author="AutoBVT" w:date="2018-06-12T13:57:00Z">
                    <w:del w:id="2591" w:author="telink" w:date="2018-06-26T10:47:00Z">
                      <w:r w:rsidDel="00FD1AA9">
                        <w:rPr>
                          <w:rFonts w:cstheme="minorHAnsi" w:hint="eastAsia"/>
                          <w:i/>
                          <w:iCs/>
                          <w:color w:val="000000" w:themeColor="text1"/>
                          <w:kern w:val="0"/>
                          <w:sz w:val="20"/>
                          <w:szCs w:val="20"/>
                        </w:rPr>
                        <w:delText>1Byte</w:delText>
                      </w:r>
                    </w:del>
                  </w:ins>
                </w:p>
              </w:tc>
              <w:tc>
                <w:tcPr>
                  <w:tcW w:w="2107" w:type="dxa"/>
                  <w:tcPrChange w:id="2592" w:author="telink" w:date="2018-06-20T13:54:00Z">
                    <w:tcPr>
                      <w:tcW w:w="2551" w:type="dxa"/>
                    </w:tcPr>
                  </w:tcPrChange>
                </w:tcPr>
                <w:p w:rsidR="00E60CD9" w:rsidRPr="001C30DD" w:rsidDel="00FD1AA9" w:rsidRDefault="00E60CD9" w:rsidP="00165B4D">
                  <w:pPr>
                    <w:rPr>
                      <w:ins w:id="2593" w:author="AutoBVT" w:date="2018-06-12T13:57:00Z"/>
                      <w:del w:id="2594" w:author="telink" w:date="2018-06-26T10:47:00Z"/>
                      <w:rFonts w:cstheme="minorHAnsi"/>
                      <w:i/>
                      <w:iCs/>
                      <w:color w:val="000000" w:themeColor="text1"/>
                      <w:kern w:val="0"/>
                      <w:sz w:val="20"/>
                      <w:szCs w:val="20"/>
                    </w:rPr>
                  </w:pPr>
                  <w:ins w:id="2595" w:author="AutoBVT" w:date="2018-06-12T13:57:00Z">
                    <w:del w:id="2596" w:author="telink" w:date="2018-06-26T10:47:00Z">
                      <w:r w:rsidDel="00FD1AA9">
                        <w:rPr>
                          <w:rFonts w:cstheme="minorHAnsi" w:hint="eastAsia"/>
                          <w:i/>
                          <w:iCs/>
                          <w:color w:val="000000" w:themeColor="text1"/>
                          <w:kern w:val="0"/>
                          <w:sz w:val="20"/>
                          <w:szCs w:val="20"/>
                        </w:rPr>
                        <w:delText>nBytes</w:delText>
                      </w:r>
                    </w:del>
                  </w:ins>
                </w:p>
              </w:tc>
            </w:tr>
          </w:tbl>
          <w:p w:rsidR="00E60CD9" w:rsidRPr="00AE58FE" w:rsidDel="00FD1AA9" w:rsidRDefault="00E60CD9" w:rsidP="00165B4D">
            <w:pPr>
              <w:rPr>
                <w:ins w:id="2597" w:author="AutoBVT" w:date="2018-06-12T13:57:00Z"/>
                <w:del w:id="2598" w:author="telink" w:date="2018-06-26T10:47:00Z"/>
                <w:sz w:val="20"/>
                <w:szCs w:val="20"/>
              </w:rPr>
            </w:pPr>
            <w:ins w:id="2599" w:author="AutoBVT" w:date="2018-06-12T13:57:00Z">
              <w:del w:id="2600" w:author="telink" w:date="2018-06-26T10:47:00Z">
                <w:r w:rsidRPr="004F70E9" w:rsidDel="00FD1AA9">
                  <w:rPr>
                    <w:rFonts w:hint="eastAsia"/>
                    <w:i/>
                    <w:sz w:val="20"/>
                    <w:szCs w:val="20"/>
                  </w:rPr>
                  <w:delText xml:space="preserve">SeqNo: </w:delText>
                </w:r>
                <w:r w:rsidDel="00FD1AA9">
                  <w:rPr>
                    <w:rFonts w:hint="eastAsia"/>
                    <w:sz w:val="20"/>
                    <w:szCs w:val="20"/>
                  </w:rPr>
                  <w:delText xml:space="preserve">  ZDP transaction sequence number.</w:delText>
                </w:r>
              </w:del>
            </w:ins>
          </w:p>
          <w:p w:rsidR="00E60CD9" w:rsidDel="00FD1AA9" w:rsidRDefault="00E60CD9" w:rsidP="00165B4D">
            <w:pPr>
              <w:pStyle w:val="Default"/>
              <w:jc w:val="both"/>
              <w:rPr>
                <w:ins w:id="2601" w:author="AutoBVT" w:date="2018-06-12T13:57:00Z"/>
                <w:del w:id="2602" w:author="telink" w:date="2018-06-26T10:47:00Z"/>
                <w:sz w:val="20"/>
                <w:szCs w:val="20"/>
              </w:rPr>
            </w:pPr>
            <w:ins w:id="2603" w:author="AutoBVT" w:date="2018-06-12T13:57:00Z">
              <w:del w:id="2604" w:author="telink" w:date="2018-06-26T10:47:00Z">
                <w:r w:rsidRPr="000E7435" w:rsidDel="00FD1AA9">
                  <w:rPr>
                    <w:rFonts w:cstheme="minorHAnsi" w:hint="eastAsia"/>
                    <w:i/>
                    <w:iCs/>
                    <w:color w:val="000000" w:themeColor="text1"/>
                    <w:sz w:val="20"/>
                    <w:szCs w:val="20"/>
                  </w:rPr>
                  <w:delText>status</w:delText>
                </w:r>
                <w:r w:rsidRPr="000E7435" w:rsidDel="00FD1AA9">
                  <w:rPr>
                    <w:rFonts w:hint="eastAsia"/>
                    <w:i/>
                    <w:sz w:val="20"/>
                    <w:szCs w:val="20"/>
                  </w:rPr>
                  <w:delText xml:space="preserve">: </w:delText>
                </w:r>
                <w:r w:rsidDel="00FD1AA9">
                  <w:rPr>
                    <w:rFonts w:hint="eastAsia"/>
                    <w:i/>
                    <w:sz w:val="20"/>
                    <w:szCs w:val="20"/>
                  </w:rPr>
                  <w:delText xml:space="preserve">  </w:delText>
                </w:r>
                <w:r w:rsidRPr="000E7435" w:rsidDel="00FD1AA9">
                  <w:rPr>
                    <w:sz w:val="20"/>
                    <w:szCs w:val="20"/>
                  </w:rPr>
                  <w:delText xml:space="preserve">The status of the </w:delText>
                </w:r>
                <w:r w:rsidDel="00FD1AA9">
                  <w:rPr>
                    <w:rFonts w:hint="eastAsia"/>
                    <w:sz w:val="20"/>
                    <w:szCs w:val="20"/>
                  </w:rPr>
                  <w:delText>Simple_Desc</w:delText>
                </w:r>
                <w:r w:rsidRPr="000E7435" w:rsidDel="00FD1AA9">
                  <w:rPr>
                    <w:sz w:val="20"/>
                    <w:szCs w:val="20"/>
                  </w:rPr>
                  <w:delText>_req command.</w:delText>
                </w:r>
              </w:del>
            </w:ins>
          </w:p>
          <w:p w:rsidR="00E60CD9" w:rsidDel="00FD1AA9" w:rsidRDefault="00E60CD9" w:rsidP="00165B4D">
            <w:pPr>
              <w:pStyle w:val="Default"/>
              <w:jc w:val="both"/>
              <w:rPr>
                <w:ins w:id="2605" w:author="AutoBVT" w:date="2018-06-12T13:57:00Z"/>
                <w:del w:id="2606" w:author="telink" w:date="2018-06-26T10:47:00Z"/>
                <w:sz w:val="20"/>
                <w:szCs w:val="20"/>
              </w:rPr>
            </w:pPr>
            <w:ins w:id="2607" w:author="AutoBVT" w:date="2018-06-12T13:57:00Z">
              <w:del w:id="2608" w:author="telink" w:date="2018-06-26T10:47:00Z">
                <w:r w:rsidRPr="00FE3230" w:rsidDel="00FD1AA9">
                  <w:rPr>
                    <w:i/>
                    <w:sz w:val="20"/>
                    <w:szCs w:val="20"/>
                  </w:rPr>
                  <w:delText>NWKAddrOfInterest</w:delText>
                </w:r>
                <w:r w:rsidRPr="000E7435" w:rsidDel="00FD1AA9">
                  <w:rPr>
                    <w:rFonts w:hint="eastAsia"/>
                    <w:i/>
                    <w:sz w:val="20"/>
                    <w:szCs w:val="20"/>
                  </w:rPr>
                  <w:delText xml:space="preserve">: </w:delText>
                </w:r>
                <w:r w:rsidDel="00FD1AA9">
                  <w:rPr>
                    <w:sz w:val="20"/>
                    <w:szCs w:val="20"/>
                  </w:rPr>
                  <w:delText xml:space="preserve">NWK address for the request. </w:delText>
                </w:r>
              </w:del>
            </w:ins>
          </w:p>
          <w:p w:rsidR="00E60CD9" w:rsidDel="00FD1AA9" w:rsidRDefault="00E60CD9" w:rsidP="00165B4D">
            <w:pPr>
              <w:pStyle w:val="Default"/>
              <w:jc w:val="both"/>
              <w:rPr>
                <w:ins w:id="2609" w:author="AutoBVT" w:date="2018-06-12T13:57:00Z"/>
                <w:del w:id="2610" w:author="telink" w:date="2018-06-26T10:47:00Z"/>
                <w:sz w:val="20"/>
                <w:szCs w:val="20"/>
              </w:rPr>
            </w:pPr>
            <w:ins w:id="2611" w:author="AutoBVT" w:date="2018-06-12T13:57:00Z">
              <w:del w:id="2612" w:author="telink" w:date="2018-06-26T10:47:00Z">
                <w:r w:rsidRPr="00ED6332" w:rsidDel="00FD1AA9">
                  <w:rPr>
                    <w:i/>
                    <w:sz w:val="20"/>
                    <w:szCs w:val="20"/>
                  </w:rPr>
                  <w:delText>L</w:delText>
                </w:r>
                <w:r w:rsidRPr="00ED6332" w:rsidDel="00FD1AA9">
                  <w:rPr>
                    <w:rFonts w:hint="eastAsia"/>
                    <w:i/>
                    <w:sz w:val="20"/>
                    <w:szCs w:val="20"/>
                  </w:rPr>
                  <w:delText>ength</w:delText>
                </w:r>
                <w:r w:rsidDel="00FD1AA9">
                  <w:rPr>
                    <w:rFonts w:hint="eastAsia"/>
                    <w:sz w:val="20"/>
                    <w:szCs w:val="20"/>
                  </w:rPr>
                  <w:delText>:  the length of the simple descriptor.</w:delText>
                </w:r>
                <w:r w:rsidDel="00FD1AA9">
                  <w:rPr>
                    <w:sz w:val="20"/>
                    <w:szCs w:val="20"/>
                  </w:rPr>
                  <w:delText xml:space="preserve"> </w:delText>
                </w:r>
              </w:del>
            </w:ins>
          </w:p>
          <w:p w:rsidR="00E60CD9" w:rsidRPr="00545BF1" w:rsidDel="00FD1AA9" w:rsidRDefault="00E60CD9" w:rsidP="00165B4D">
            <w:pPr>
              <w:pStyle w:val="Default"/>
              <w:jc w:val="both"/>
              <w:rPr>
                <w:ins w:id="2613" w:author="AutoBVT" w:date="2018-06-12T13:57:00Z"/>
                <w:del w:id="2614" w:author="telink" w:date="2018-06-26T10:47:00Z"/>
                <w:i/>
                <w:sz w:val="20"/>
                <w:szCs w:val="20"/>
              </w:rPr>
            </w:pPr>
            <w:ins w:id="2615" w:author="AutoBVT" w:date="2018-06-12T13:57:00Z">
              <w:del w:id="2616" w:author="telink" w:date="2018-06-26T10:47:00Z">
                <w:r w:rsidRPr="00545BF1" w:rsidDel="00FD1AA9">
                  <w:rPr>
                    <w:i/>
                    <w:sz w:val="20"/>
                    <w:szCs w:val="20"/>
                  </w:rPr>
                  <w:delText>R</w:delText>
                </w:r>
                <w:r w:rsidRPr="00545BF1" w:rsidDel="00FD1AA9">
                  <w:rPr>
                    <w:rFonts w:hint="eastAsia"/>
                    <w:i/>
                    <w:sz w:val="20"/>
                    <w:szCs w:val="20"/>
                  </w:rPr>
                  <w:delText>esv:</w:delText>
                </w:r>
              </w:del>
            </w:ins>
          </w:p>
          <w:p w:rsidR="00E60CD9" w:rsidDel="00FD1AA9" w:rsidRDefault="00E60CD9" w:rsidP="00165B4D">
            <w:pPr>
              <w:pStyle w:val="Default"/>
              <w:jc w:val="both"/>
              <w:rPr>
                <w:ins w:id="2617" w:author="AutoBVT" w:date="2018-06-12T13:57:00Z"/>
                <w:del w:id="2618" w:author="telink" w:date="2018-06-26T10:47:00Z"/>
                <w:sz w:val="20"/>
                <w:szCs w:val="20"/>
              </w:rPr>
            </w:pPr>
            <w:ins w:id="2619" w:author="AutoBVT" w:date="2018-06-12T13:57:00Z">
              <w:del w:id="2620" w:author="telink" w:date="2018-06-26T10:47:00Z">
                <w:r w:rsidDel="00FD1AA9">
                  <w:rPr>
                    <w:rFonts w:hint="eastAsia"/>
                    <w:i/>
                    <w:sz w:val="20"/>
                    <w:szCs w:val="20"/>
                  </w:rPr>
                  <w:delText>simple</w:delText>
                </w:r>
                <w:r w:rsidRPr="00FE3230" w:rsidDel="00FD1AA9">
                  <w:rPr>
                    <w:rFonts w:hint="eastAsia"/>
                    <w:i/>
                    <w:sz w:val="20"/>
                    <w:szCs w:val="20"/>
                  </w:rPr>
                  <w:delText>Description</w:delText>
                </w:r>
                <w:r w:rsidRPr="00161257" w:rsidDel="00FD1AA9">
                  <w:rPr>
                    <w:rFonts w:hint="eastAsia"/>
                    <w:i/>
                    <w:sz w:val="20"/>
                    <w:szCs w:val="20"/>
                  </w:rPr>
                  <w:delText xml:space="preserve">: </w:delText>
                </w:r>
                <w:r w:rsidDel="00FD1AA9">
                  <w:rPr>
                    <w:sz w:val="20"/>
                    <w:szCs w:val="20"/>
                  </w:rPr>
                  <w:delText xml:space="preserve">This field shall only be included in the frame if the status field is equal to </w:delText>
                </w:r>
              </w:del>
            </w:ins>
          </w:p>
          <w:p w:rsidR="00E60CD9" w:rsidRPr="00C91A93" w:rsidDel="00FD1AA9" w:rsidRDefault="00E60CD9" w:rsidP="00165B4D">
            <w:pPr>
              <w:pStyle w:val="Default"/>
              <w:jc w:val="both"/>
              <w:rPr>
                <w:ins w:id="2621" w:author="AutoBVT" w:date="2018-06-12T13:57:00Z"/>
                <w:del w:id="2622" w:author="telink" w:date="2018-06-26T10:47:00Z"/>
                <w:sz w:val="20"/>
                <w:szCs w:val="20"/>
              </w:rPr>
            </w:pPr>
            <w:ins w:id="2623" w:author="AutoBVT" w:date="2018-06-12T13:57:00Z">
              <w:del w:id="2624" w:author="telink" w:date="2018-06-26T10:47:00Z">
                <w:r w:rsidDel="00FD1AA9">
                  <w:rPr>
                    <w:rFonts w:hint="eastAsia"/>
                    <w:sz w:val="20"/>
                    <w:szCs w:val="20"/>
                  </w:rPr>
                  <w:delText xml:space="preserve">                </w:delText>
                </w:r>
                <w:r w:rsidDel="00FD1AA9">
                  <w:rPr>
                    <w:sz w:val="20"/>
                    <w:szCs w:val="20"/>
                  </w:rPr>
                  <w:delText xml:space="preserve">SUCCESS. </w:delText>
                </w:r>
              </w:del>
            </w:ins>
          </w:p>
          <w:p w:rsidR="00E60CD9" w:rsidDel="00360A12" w:rsidRDefault="00E60CD9" w:rsidP="00165B4D">
            <w:pPr>
              <w:autoSpaceDE w:val="0"/>
              <w:autoSpaceDN w:val="0"/>
              <w:adjustRightInd w:val="0"/>
              <w:jc w:val="left"/>
              <w:rPr>
                <w:ins w:id="2625" w:author="AutoBVT" w:date="2018-06-12T13:57:00Z"/>
                <w:del w:id="2626" w:author="telink" w:date="2018-06-25T19:31:00Z"/>
                <w:rFonts w:cstheme="minorHAnsi"/>
                <w:b/>
                <w:iCs/>
                <w:color w:val="000000" w:themeColor="text1"/>
                <w:kern w:val="0"/>
                <w:sz w:val="20"/>
                <w:szCs w:val="20"/>
              </w:rPr>
            </w:pPr>
            <w:ins w:id="2627" w:author="AutoBVT" w:date="2018-06-12T13:57:00Z">
              <w:del w:id="2628" w:author="telink" w:date="2018-06-26T10:47:00Z">
                <w:r w:rsidRPr="00577543" w:rsidDel="00FD1AA9">
                  <w:rPr>
                    <w:rFonts w:cstheme="minorHAnsi" w:hint="eastAsia"/>
                    <w:b/>
                    <w:i/>
                    <w:iCs/>
                    <w:color w:val="000000" w:themeColor="text1"/>
                    <w:kern w:val="0"/>
                    <w:sz w:val="20"/>
                    <w:szCs w:val="20"/>
                  </w:rPr>
                  <w:delText>packet format</w:delText>
                </w:r>
                <w:r w:rsidDel="00FD1AA9">
                  <w:rPr>
                    <w:rFonts w:cstheme="minorHAnsi" w:hint="eastAsia"/>
                    <w:b/>
                    <w:i/>
                    <w:iCs/>
                    <w:color w:val="000000" w:themeColor="text1"/>
                    <w:kern w:val="0"/>
                    <w:sz w:val="20"/>
                    <w:szCs w:val="20"/>
                  </w:rPr>
                  <w:delText xml:space="preserve"> </w:delText>
                </w:r>
                <w:r w:rsidRPr="00577543" w:rsidDel="00FD1AA9">
                  <w:rPr>
                    <w:rFonts w:cstheme="minorHAnsi" w:hint="eastAsia"/>
                    <w:b/>
                    <w:iCs/>
                    <w:color w:val="000000" w:themeColor="text1"/>
                    <w:kern w:val="0"/>
                    <w:sz w:val="20"/>
                    <w:szCs w:val="20"/>
                  </w:rPr>
                  <w:delText xml:space="preserve">: </w:delText>
                </w:r>
                <w:r w:rsidRPr="00577543" w:rsidDel="00FD1AA9">
                  <w:rPr>
                    <w:b/>
                  </w:rPr>
                  <w:delText xml:space="preserve">55 </w:delText>
                </w:r>
                <w:r w:rsidDel="00FD1AA9">
                  <w:rPr>
                    <w:rFonts w:hint="eastAsia"/>
                    <w:b/>
                  </w:rPr>
                  <w:delText>8</w:delText>
                </w:r>
                <w:r w:rsidRPr="00577543" w:rsidDel="00FD1AA9">
                  <w:rPr>
                    <w:b/>
                  </w:rPr>
                  <w:delText xml:space="preserve">0 </w:delText>
                </w:r>
                <w:r w:rsidDel="00FD1AA9">
                  <w:rPr>
                    <w:rFonts w:hint="eastAsia"/>
                    <w:b/>
                  </w:rPr>
                  <w:delText>13</w:delText>
                </w:r>
                <w:r w:rsidRPr="00577543" w:rsidDel="00FD1AA9">
                  <w:rPr>
                    <w:b/>
                  </w:rPr>
                  <w:delText xml:space="preserve"> </w:delText>
                </w:r>
                <w:r w:rsidDel="00FD1AA9">
                  <w:rPr>
                    <w:rFonts w:hint="eastAsia"/>
                    <w:b/>
                  </w:rPr>
                  <w:delText>lenH</w:delText>
                </w:r>
                <w:r w:rsidRPr="00577543" w:rsidDel="00FD1AA9">
                  <w:rPr>
                    <w:b/>
                  </w:rPr>
                  <w:delText xml:space="preserve"> </w:delText>
                </w:r>
                <w:r w:rsidDel="00FD1AA9">
                  <w:rPr>
                    <w:rFonts w:hint="eastAsia"/>
                    <w:b/>
                  </w:rPr>
                  <w:delText>lenL</w:delText>
                </w:r>
                <w:r w:rsidRPr="00577543" w:rsidDel="00FD1AA9">
                  <w:rPr>
                    <w:b/>
                  </w:rPr>
                  <w:delText xml:space="preserve"> 00 </w:delText>
                </w:r>
                <w:r w:rsidRPr="00E22BAD" w:rsidDel="00FD1AA9">
                  <w:rPr>
                    <w:rFonts w:hint="eastAsia"/>
                  </w:rPr>
                  <w:delText>seqNo</w:delText>
                </w:r>
                <w:r w:rsidRPr="00577543" w:rsidDel="00FD1AA9">
                  <w:rPr>
                    <w:b/>
                  </w:rPr>
                  <w:delText xml:space="preserve"> </w:delText>
                </w:r>
                <w:r w:rsidDel="00FD1AA9">
                  <w:rPr>
                    <w:rFonts w:cstheme="minorHAnsi" w:hint="eastAsia"/>
                    <w:iCs/>
                    <w:color w:val="000000" w:themeColor="text1"/>
                    <w:kern w:val="0"/>
                    <w:sz w:val="20"/>
                    <w:szCs w:val="20"/>
                  </w:rPr>
                  <w:delText>status</w:delText>
                </w:r>
                <w:r w:rsidRPr="00431BA6" w:rsidDel="00FD1AA9">
                  <w:rPr>
                    <w:rFonts w:hint="eastAsia"/>
                  </w:rPr>
                  <w:delText xml:space="preserve"> </w:delText>
                </w:r>
                <w:r w:rsidRPr="00FE3230" w:rsidDel="00FD1AA9">
                  <w:rPr>
                    <w:i/>
                    <w:sz w:val="20"/>
                    <w:szCs w:val="20"/>
                  </w:rPr>
                  <w:delText>NWKAddrOfInterest</w:delText>
                </w:r>
                <w:r w:rsidRPr="00431BA6" w:rsidDel="00FD1AA9">
                  <w:rPr>
                    <w:rFonts w:hint="eastAsia"/>
                  </w:rPr>
                  <w:delText xml:space="preserve"> [</w:delText>
                </w:r>
                <w:r w:rsidDel="00FD1AA9">
                  <w:rPr>
                    <w:rFonts w:hint="eastAsia"/>
                  </w:rPr>
                  <w:delText>1-0</w:delText>
                </w:r>
                <w:r w:rsidRPr="00431BA6" w:rsidDel="00FD1AA9">
                  <w:rPr>
                    <w:rFonts w:hint="eastAsia"/>
                  </w:rPr>
                  <w:delText>]</w:delText>
                </w:r>
                <w:r w:rsidDel="00FD1AA9">
                  <w:rPr>
                    <w:rFonts w:hint="eastAsia"/>
                  </w:rPr>
                  <w:delText xml:space="preserve"> {</w:delText>
                </w:r>
                <w:r w:rsidDel="00FD1AA9">
                  <w:rPr>
                    <w:rFonts w:hint="eastAsia"/>
                    <w:sz w:val="20"/>
                    <w:szCs w:val="20"/>
                  </w:rPr>
                  <w:delText xml:space="preserve"> simpleDescription</w:delText>
                </w:r>
                <w:r w:rsidDel="00FD1AA9">
                  <w:rPr>
                    <w:rFonts w:cstheme="minorHAnsi" w:hint="eastAsia"/>
                    <w:iCs/>
                    <w:color w:val="000000" w:themeColor="text1"/>
                    <w:kern w:val="0"/>
                    <w:sz w:val="20"/>
                    <w:szCs w:val="20"/>
                  </w:rPr>
                  <w:delText xml:space="preserve"> }</w:delText>
                </w:r>
                <w:r w:rsidRPr="00577543" w:rsidDel="00FD1AA9">
                  <w:rPr>
                    <w:rFonts w:cstheme="minorHAnsi" w:hint="eastAsia"/>
                    <w:b/>
                    <w:iCs/>
                    <w:color w:val="000000" w:themeColor="text1"/>
                    <w:kern w:val="0"/>
                    <w:sz w:val="20"/>
                    <w:szCs w:val="20"/>
                  </w:rPr>
                  <w:delText xml:space="preserve"> </w:delText>
                </w:r>
              </w:del>
            </w:ins>
          </w:p>
          <w:p w:rsidR="00E60CD9" w:rsidDel="00FD1AA9" w:rsidRDefault="00E60CD9" w:rsidP="00165B4D">
            <w:pPr>
              <w:autoSpaceDE w:val="0"/>
              <w:autoSpaceDN w:val="0"/>
              <w:adjustRightInd w:val="0"/>
              <w:jc w:val="left"/>
              <w:rPr>
                <w:ins w:id="2629" w:author="AutoBVT" w:date="2018-06-12T13:57:00Z"/>
                <w:del w:id="2630" w:author="telink" w:date="2018-06-26T10:47:00Z"/>
                <w:sz w:val="20"/>
                <w:szCs w:val="20"/>
              </w:rPr>
            </w:pPr>
            <w:ins w:id="2631" w:author="AutoBVT" w:date="2018-06-12T13:57:00Z">
              <w:del w:id="2632" w:author="telink" w:date="2018-06-25T19:31:00Z">
                <w:r w:rsidDel="00360A12">
                  <w:rPr>
                    <w:rFonts w:cstheme="minorHAnsi" w:hint="eastAsia"/>
                    <w:b/>
                    <w:iCs/>
                    <w:color w:val="000000" w:themeColor="text1"/>
                    <w:kern w:val="0"/>
                    <w:sz w:val="20"/>
                    <w:szCs w:val="20"/>
                  </w:rPr>
                  <w:delText xml:space="preserve">            </w:delText>
                </w:r>
              </w:del>
              <w:del w:id="2633" w:author="telink" w:date="2018-06-26T10:47:00Z">
                <w:r w:rsidDel="00FD1AA9">
                  <w:rPr>
                    <w:rFonts w:cstheme="minorHAnsi" w:hint="eastAsia"/>
                    <w:b/>
                    <w:iCs/>
                    <w:color w:val="000000" w:themeColor="text1"/>
                    <w:kern w:val="0"/>
                    <w:sz w:val="20"/>
                    <w:szCs w:val="20"/>
                  </w:rPr>
                  <w:delText xml:space="preserve"> </w:delText>
                </w:r>
                <w:r w:rsidDel="00FD1AA9">
                  <w:rPr>
                    <w:rFonts w:hint="eastAsia"/>
                    <w:b/>
                  </w:rPr>
                  <w:delText>AA</w:delText>
                </w:r>
              </w:del>
            </w:ins>
          </w:p>
          <w:p w:rsidR="00E60CD9" w:rsidRPr="00AD1B5B" w:rsidDel="00FD1AA9" w:rsidRDefault="00E60CD9" w:rsidP="00165B4D">
            <w:pPr>
              <w:rPr>
                <w:ins w:id="2634" w:author="AutoBVT" w:date="2018-06-12T13:57:00Z"/>
                <w:del w:id="2635" w:author="telink" w:date="2018-06-26T10:47:00Z"/>
                <w:sz w:val="20"/>
                <w:szCs w:val="20"/>
              </w:rPr>
            </w:pPr>
          </w:p>
          <w:p w:rsidR="00E60CD9" w:rsidDel="00FD1AA9" w:rsidRDefault="00E60CD9" w:rsidP="00165B4D">
            <w:pPr>
              <w:rPr>
                <w:ins w:id="2636" w:author="AutoBVT" w:date="2018-06-12T13:57:00Z"/>
                <w:del w:id="2637" w:author="telink" w:date="2018-06-26T10:47:00Z"/>
                <w:rStyle w:val="fontstyle01"/>
                <w:rFonts w:cstheme="minorHAnsi"/>
                <w:b/>
                <w:i/>
              </w:rPr>
            </w:pPr>
            <w:ins w:id="2638" w:author="AutoBVT" w:date="2018-06-12T13:57:00Z">
              <w:del w:id="2639" w:author="telink" w:date="2018-06-26T10:47:00Z">
                <w:r w:rsidDel="00FD1AA9">
                  <w:rPr>
                    <w:rStyle w:val="fontstyle01"/>
                    <w:rFonts w:cstheme="minorHAnsi" w:hint="eastAsia"/>
                    <w:b/>
                    <w:i/>
                  </w:rPr>
                  <w:delText>2.2.</w:delText>
                </w:r>
              </w:del>
              <w:del w:id="2640" w:author="telink" w:date="2018-06-26T09:37:00Z">
                <w:r w:rsidDel="00187E33">
                  <w:rPr>
                    <w:rStyle w:val="fontstyle01"/>
                    <w:rFonts w:cstheme="minorHAnsi" w:hint="eastAsia"/>
                    <w:b/>
                    <w:i/>
                  </w:rPr>
                  <w:delText>3</w:delText>
                </w:r>
              </w:del>
              <w:del w:id="2641" w:author="telink" w:date="2018-06-26T10:47:00Z">
                <w:r w:rsidDel="00FD1AA9">
                  <w:rPr>
                    <w:rStyle w:val="fontstyle01"/>
                    <w:rFonts w:cstheme="minorHAnsi" w:hint="eastAsia"/>
                    <w:b/>
                    <w:i/>
                  </w:rPr>
                  <w:delText>.5</w:delText>
                </w:r>
                <w:r w:rsidDel="00FD1AA9">
                  <w:rPr>
                    <w:rStyle w:val="fontstyle01"/>
                    <w:rFonts w:cstheme="minorHAnsi" w:hint="eastAsia"/>
                    <w:b/>
                    <w:i/>
                  </w:rPr>
                  <w:tab/>
                </w:r>
                <w:r w:rsidDel="00FD1AA9">
                  <w:rPr>
                    <w:rStyle w:val="fontstyle01"/>
                    <w:rFonts w:cstheme="minorHAnsi"/>
                    <w:b/>
                    <w:i/>
                  </w:rPr>
                  <w:delText>ZBHCI_CMD_DISCOVERY_</w:delText>
                </w:r>
                <w:r w:rsidDel="00FD1AA9">
                  <w:rPr>
                    <w:rStyle w:val="fontstyle01"/>
                    <w:rFonts w:cstheme="minorHAnsi" w:hint="eastAsia"/>
                    <w:b/>
                    <w:i/>
                  </w:rPr>
                  <w:delText>MATCH_DESC</w:delText>
                </w:r>
                <w:r w:rsidRPr="008240DC" w:rsidDel="00FD1AA9">
                  <w:rPr>
                    <w:rStyle w:val="fontstyle01"/>
                    <w:rFonts w:cstheme="minorHAnsi"/>
                    <w:b/>
                    <w:i/>
                  </w:rPr>
                  <w:delText>_R</w:delText>
                </w:r>
                <w:r w:rsidDel="00FD1AA9">
                  <w:rPr>
                    <w:rStyle w:val="fontstyle01"/>
                    <w:rFonts w:cstheme="minorHAnsi" w:hint="eastAsia"/>
                    <w:b/>
                    <w:i/>
                  </w:rPr>
                  <w:delText>SP</w:delText>
                </w:r>
              </w:del>
            </w:ins>
          </w:p>
          <w:tbl>
            <w:tblPr>
              <w:tblStyle w:val="ab"/>
              <w:tblpPr w:leftFromText="180" w:rightFromText="180" w:vertAnchor="text" w:horzAnchor="page" w:tblpX="1669" w:tblpY="35"/>
              <w:tblOverlap w:val="never"/>
              <w:tblW w:w="6516" w:type="dxa"/>
              <w:tblLayout w:type="fixed"/>
              <w:tblLook w:val="04A0" w:firstRow="1" w:lastRow="0" w:firstColumn="1" w:lastColumn="0" w:noHBand="0" w:noVBand="1"/>
            </w:tblPr>
            <w:tblGrid>
              <w:gridCol w:w="992"/>
              <w:gridCol w:w="988"/>
              <w:gridCol w:w="2268"/>
              <w:gridCol w:w="1134"/>
              <w:gridCol w:w="1134"/>
            </w:tblGrid>
            <w:tr w:rsidR="00E60CD9" w:rsidRPr="001C30DD" w:rsidDel="00FD1AA9" w:rsidTr="00165B4D">
              <w:trPr>
                <w:trHeight w:val="397"/>
                <w:ins w:id="2642" w:author="AutoBVT" w:date="2018-06-12T13:57:00Z"/>
                <w:del w:id="2643" w:author="telink" w:date="2018-06-26T10:47:00Z"/>
              </w:trPr>
              <w:tc>
                <w:tcPr>
                  <w:tcW w:w="992" w:type="dxa"/>
                </w:tcPr>
                <w:p w:rsidR="00E60CD9" w:rsidDel="00FD1AA9" w:rsidRDefault="00E60CD9" w:rsidP="00165B4D">
                  <w:pPr>
                    <w:rPr>
                      <w:ins w:id="2644" w:author="AutoBVT" w:date="2018-06-12T13:57:00Z"/>
                      <w:del w:id="2645" w:author="telink" w:date="2018-06-26T10:47:00Z"/>
                      <w:sz w:val="20"/>
                      <w:szCs w:val="20"/>
                    </w:rPr>
                  </w:pPr>
                  <w:ins w:id="2646" w:author="AutoBVT" w:date="2018-06-12T13:57:00Z">
                    <w:del w:id="2647" w:author="telink" w:date="2018-06-26T10:47:00Z">
                      <w:r w:rsidDel="00FD1AA9">
                        <w:rPr>
                          <w:rFonts w:cstheme="minorHAnsi" w:hint="eastAsia"/>
                          <w:iCs/>
                          <w:color w:val="000000" w:themeColor="text1"/>
                          <w:kern w:val="0"/>
                          <w:sz w:val="20"/>
                          <w:szCs w:val="20"/>
                        </w:rPr>
                        <w:delText>SeqNo</w:delText>
                      </w:r>
                    </w:del>
                  </w:ins>
                </w:p>
              </w:tc>
              <w:tc>
                <w:tcPr>
                  <w:tcW w:w="988" w:type="dxa"/>
                </w:tcPr>
                <w:p w:rsidR="00E60CD9" w:rsidRPr="00DC4BE9" w:rsidDel="00FD1AA9" w:rsidRDefault="00E60CD9" w:rsidP="00165B4D">
                  <w:pPr>
                    <w:rPr>
                      <w:ins w:id="2648" w:author="AutoBVT" w:date="2018-06-12T13:57:00Z"/>
                      <w:del w:id="2649" w:author="telink" w:date="2018-06-26T10:47:00Z"/>
                      <w:rFonts w:cstheme="minorHAnsi"/>
                      <w:iCs/>
                      <w:color w:val="000000" w:themeColor="text1"/>
                      <w:kern w:val="0"/>
                      <w:sz w:val="20"/>
                      <w:szCs w:val="20"/>
                    </w:rPr>
                  </w:pPr>
                  <w:ins w:id="2650" w:author="AutoBVT" w:date="2018-06-12T13:57:00Z">
                    <w:del w:id="2651" w:author="telink" w:date="2018-06-26T10:47:00Z">
                      <w:r w:rsidDel="00FD1AA9">
                        <w:rPr>
                          <w:rFonts w:cstheme="minorHAnsi" w:hint="eastAsia"/>
                          <w:iCs/>
                          <w:color w:val="000000" w:themeColor="text1"/>
                          <w:sz w:val="20"/>
                          <w:szCs w:val="20"/>
                        </w:rPr>
                        <w:delText>status</w:delText>
                      </w:r>
                    </w:del>
                  </w:ins>
                </w:p>
              </w:tc>
              <w:tc>
                <w:tcPr>
                  <w:tcW w:w="2268" w:type="dxa"/>
                </w:tcPr>
                <w:p w:rsidR="00E60CD9" w:rsidDel="00FD1AA9" w:rsidRDefault="00E60CD9" w:rsidP="00165B4D">
                  <w:pPr>
                    <w:pStyle w:val="Default"/>
                    <w:jc w:val="both"/>
                    <w:rPr>
                      <w:ins w:id="2652" w:author="AutoBVT" w:date="2018-06-12T13:57:00Z"/>
                      <w:del w:id="2653" w:author="telink" w:date="2018-06-26T10:47:00Z"/>
                      <w:sz w:val="20"/>
                      <w:szCs w:val="20"/>
                    </w:rPr>
                  </w:pPr>
                  <w:ins w:id="2654" w:author="AutoBVT" w:date="2018-06-12T13:57:00Z">
                    <w:del w:id="2655" w:author="telink" w:date="2018-06-26T10:47:00Z">
                      <w:r w:rsidDel="00FD1AA9">
                        <w:rPr>
                          <w:sz w:val="20"/>
                          <w:szCs w:val="20"/>
                        </w:rPr>
                        <w:delText>NWKAddrOfInterest</w:delText>
                      </w:r>
                    </w:del>
                  </w:ins>
                </w:p>
              </w:tc>
              <w:tc>
                <w:tcPr>
                  <w:tcW w:w="1134" w:type="dxa"/>
                </w:tcPr>
                <w:p w:rsidR="00E60CD9" w:rsidDel="00FD1AA9" w:rsidRDefault="00E60CD9" w:rsidP="00165B4D">
                  <w:pPr>
                    <w:pStyle w:val="Default"/>
                    <w:jc w:val="both"/>
                    <w:rPr>
                      <w:ins w:id="2656" w:author="AutoBVT" w:date="2018-06-12T13:57:00Z"/>
                      <w:del w:id="2657" w:author="telink" w:date="2018-06-26T10:47:00Z"/>
                      <w:sz w:val="20"/>
                      <w:szCs w:val="20"/>
                    </w:rPr>
                  </w:pPr>
                  <w:ins w:id="2658" w:author="AutoBVT" w:date="2018-06-12T13:57:00Z">
                    <w:del w:id="2659" w:author="telink" w:date="2018-06-26T10:47:00Z">
                      <w:r w:rsidDel="00FD1AA9">
                        <w:rPr>
                          <w:rFonts w:hint="eastAsia"/>
                          <w:sz w:val="20"/>
                          <w:szCs w:val="20"/>
                        </w:rPr>
                        <w:delText>MatchLen</w:delText>
                      </w:r>
                    </w:del>
                  </w:ins>
                </w:p>
              </w:tc>
              <w:tc>
                <w:tcPr>
                  <w:tcW w:w="1134" w:type="dxa"/>
                </w:tcPr>
                <w:p w:rsidR="00E60CD9" w:rsidRPr="001C30DD" w:rsidDel="00FD1AA9" w:rsidRDefault="00E60CD9" w:rsidP="00165B4D">
                  <w:pPr>
                    <w:pStyle w:val="Default"/>
                    <w:jc w:val="both"/>
                    <w:rPr>
                      <w:ins w:id="2660" w:author="AutoBVT" w:date="2018-06-12T13:57:00Z"/>
                      <w:del w:id="2661" w:author="telink" w:date="2018-06-26T10:47:00Z"/>
                      <w:rFonts w:cstheme="minorHAnsi"/>
                      <w:iCs/>
                      <w:color w:val="000000" w:themeColor="text1"/>
                      <w:sz w:val="20"/>
                      <w:szCs w:val="20"/>
                    </w:rPr>
                  </w:pPr>
                  <w:ins w:id="2662" w:author="AutoBVT" w:date="2018-06-12T13:57:00Z">
                    <w:del w:id="2663" w:author="telink" w:date="2018-06-26T10:47:00Z">
                      <w:r w:rsidDel="00FD1AA9">
                        <w:rPr>
                          <w:rFonts w:cstheme="minorHAnsi" w:hint="eastAsia"/>
                          <w:iCs/>
                          <w:color w:val="000000" w:themeColor="text1"/>
                          <w:sz w:val="20"/>
                          <w:szCs w:val="20"/>
                        </w:rPr>
                        <w:delText>MatchList</w:delText>
                      </w:r>
                    </w:del>
                  </w:ins>
                </w:p>
              </w:tc>
            </w:tr>
            <w:tr w:rsidR="00E60CD9" w:rsidRPr="001C30DD" w:rsidDel="00FD1AA9" w:rsidTr="00165B4D">
              <w:trPr>
                <w:trHeight w:val="338"/>
                <w:ins w:id="2664" w:author="AutoBVT" w:date="2018-06-12T13:57:00Z"/>
                <w:del w:id="2665" w:author="telink" w:date="2018-06-26T10:47:00Z"/>
              </w:trPr>
              <w:tc>
                <w:tcPr>
                  <w:tcW w:w="992" w:type="dxa"/>
                </w:tcPr>
                <w:p w:rsidR="00E60CD9" w:rsidDel="00FD1AA9" w:rsidRDefault="00E60CD9" w:rsidP="00165B4D">
                  <w:pPr>
                    <w:rPr>
                      <w:ins w:id="2666" w:author="AutoBVT" w:date="2018-06-12T13:57:00Z"/>
                      <w:del w:id="2667" w:author="telink" w:date="2018-06-26T10:47:00Z"/>
                      <w:rFonts w:cstheme="minorHAnsi"/>
                      <w:i/>
                      <w:iCs/>
                      <w:color w:val="000000" w:themeColor="text1"/>
                      <w:kern w:val="0"/>
                      <w:sz w:val="20"/>
                      <w:szCs w:val="20"/>
                    </w:rPr>
                  </w:pPr>
                  <w:ins w:id="2668" w:author="AutoBVT" w:date="2018-06-12T13:57:00Z">
                    <w:del w:id="2669" w:author="telink" w:date="2018-06-26T10:47:00Z">
                      <w:r w:rsidDel="00FD1AA9">
                        <w:rPr>
                          <w:rFonts w:cstheme="minorHAnsi" w:hint="eastAsia"/>
                          <w:i/>
                          <w:iCs/>
                          <w:color w:val="000000" w:themeColor="text1"/>
                          <w:kern w:val="0"/>
                          <w:sz w:val="20"/>
                          <w:szCs w:val="20"/>
                        </w:rPr>
                        <w:delText>1Byte</w:delText>
                      </w:r>
                    </w:del>
                  </w:ins>
                </w:p>
              </w:tc>
              <w:tc>
                <w:tcPr>
                  <w:tcW w:w="988" w:type="dxa"/>
                </w:tcPr>
                <w:p w:rsidR="00E60CD9" w:rsidRPr="001C30DD" w:rsidDel="00FD1AA9" w:rsidRDefault="00E60CD9" w:rsidP="00165B4D">
                  <w:pPr>
                    <w:rPr>
                      <w:ins w:id="2670" w:author="AutoBVT" w:date="2018-06-12T13:57:00Z"/>
                      <w:del w:id="2671" w:author="telink" w:date="2018-06-26T10:47:00Z"/>
                      <w:rFonts w:cstheme="minorHAnsi"/>
                      <w:i/>
                      <w:iCs/>
                      <w:color w:val="000000" w:themeColor="text1"/>
                      <w:kern w:val="0"/>
                      <w:sz w:val="20"/>
                      <w:szCs w:val="20"/>
                    </w:rPr>
                  </w:pPr>
                  <w:ins w:id="2672" w:author="AutoBVT" w:date="2018-06-12T13:57:00Z">
                    <w:del w:id="2673" w:author="telink" w:date="2018-06-26T10:47:00Z">
                      <w:r w:rsidDel="00FD1AA9">
                        <w:rPr>
                          <w:rFonts w:cstheme="minorHAnsi" w:hint="eastAsia"/>
                          <w:i/>
                          <w:iCs/>
                          <w:color w:val="000000" w:themeColor="text1"/>
                          <w:kern w:val="0"/>
                          <w:sz w:val="20"/>
                          <w:szCs w:val="20"/>
                        </w:rPr>
                        <w:delText>1Bytes</w:delText>
                      </w:r>
                    </w:del>
                  </w:ins>
                </w:p>
              </w:tc>
              <w:tc>
                <w:tcPr>
                  <w:tcW w:w="2268" w:type="dxa"/>
                </w:tcPr>
                <w:p w:rsidR="00E60CD9" w:rsidRPr="001C30DD" w:rsidDel="00FD1AA9" w:rsidRDefault="00E60CD9" w:rsidP="00165B4D">
                  <w:pPr>
                    <w:rPr>
                      <w:ins w:id="2674" w:author="AutoBVT" w:date="2018-06-12T13:57:00Z"/>
                      <w:del w:id="2675" w:author="telink" w:date="2018-06-26T10:47:00Z"/>
                      <w:rFonts w:cstheme="minorHAnsi"/>
                      <w:i/>
                      <w:iCs/>
                      <w:color w:val="000000" w:themeColor="text1"/>
                      <w:kern w:val="0"/>
                      <w:sz w:val="20"/>
                      <w:szCs w:val="20"/>
                    </w:rPr>
                  </w:pPr>
                  <w:ins w:id="2676" w:author="AutoBVT" w:date="2018-06-12T13:57:00Z">
                    <w:del w:id="2677" w:author="telink" w:date="2018-06-26T10:47:00Z">
                      <w:r w:rsidDel="00FD1AA9">
                        <w:rPr>
                          <w:rFonts w:cstheme="minorHAnsi" w:hint="eastAsia"/>
                          <w:i/>
                          <w:iCs/>
                          <w:color w:val="000000" w:themeColor="text1"/>
                          <w:kern w:val="0"/>
                          <w:sz w:val="20"/>
                          <w:szCs w:val="20"/>
                        </w:rPr>
                        <w:delText>2</w:delText>
                      </w:r>
                      <w:r w:rsidRPr="001C30DD" w:rsidDel="00FD1AA9">
                        <w:rPr>
                          <w:rFonts w:cstheme="minorHAnsi"/>
                          <w:i/>
                          <w:iCs/>
                          <w:color w:val="000000" w:themeColor="text1"/>
                          <w:kern w:val="0"/>
                          <w:sz w:val="20"/>
                          <w:szCs w:val="20"/>
                        </w:rPr>
                        <w:delText>Byte</w:delText>
                      </w:r>
                    </w:del>
                  </w:ins>
                </w:p>
              </w:tc>
              <w:tc>
                <w:tcPr>
                  <w:tcW w:w="1134" w:type="dxa"/>
                </w:tcPr>
                <w:p w:rsidR="00E60CD9" w:rsidDel="00FD1AA9" w:rsidRDefault="00E60CD9" w:rsidP="00165B4D">
                  <w:pPr>
                    <w:rPr>
                      <w:ins w:id="2678" w:author="AutoBVT" w:date="2018-06-12T13:57:00Z"/>
                      <w:del w:id="2679" w:author="telink" w:date="2018-06-26T10:47:00Z"/>
                      <w:rFonts w:cstheme="minorHAnsi"/>
                      <w:i/>
                      <w:iCs/>
                      <w:color w:val="000000" w:themeColor="text1"/>
                      <w:kern w:val="0"/>
                      <w:sz w:val="20"/>
                      <w:szCs w:val="20"/>
                    </w:rPr>
                  </w:pPr>
                  <w:ins w:id="2680" w:author="AutoBVT" w:date="2018-06-12T13:57:00Z">
                    <w:del w:id="2681" w:author="telink" w:date="2018-06-26T10:47:00Z">
                      <w:r w:rsidDel="00FD1AA9">
                        <w:rPr>
                          <w:rFonts w:cstheme="minorHAnsi" w:hint="eastAsia"/>
                          <w:i/>
                          <w:iCs/>
                          <w:color w:val="000000" w:themeColor="text1"/>
                          <w:kern w:val="0"/>
                          <w:sz w:val="20"/>
                          <w:szCs w:val="20"/>
                        </w:rPr>
                        <w:delText>1Byte</w:delText>
                      </w:r>
                    </w:del>
                  </w:ins>
                </w:p>
              </w:tc>
              <w:tc>
                <w:tcPr>
                  <w:tcW w:w="1134" w:type="dxa"/>
                </w:tcPr>
                <w:p w:rsidR="00E60CD9" w:rsidRPr="001C30DD" w:rsidDel="00FD1AA9" w:rsidRDefault="00E60CD9" w:rsidP="00165B4D">
                  <w:pPr>
                    <w:rPr>
                      <w:ins w:id="2682" w:author="AutoBVT" w:date="2018-06-12T13:57:00Z"/>
                      <w:del w:id="2683" w:author="telink" w:date="2018-06-26T10:47:00Z"/>
                      <w:rFonts w:cstheme="minorHAnsi"/>
                      <w:i/>
                      <w:iCs/>
                      <w:color w:val="000000" w:themeColor="text1"/>
                      <w:kern w:val="0"/>
                      <w:sz w:val="20"/>
                      <w:szCs w:val="20"/>
                    </w:rPr>
                  </w:pPr>
                  <w:ins w:id="2684" w:author="AutoBVT" w:date="2018-06-12T13:57:00Z">
                    <w:del w:id="2685" w:author="telink" w:date="2018-06-26T10:47:00Z">
                      <w:r w:rsidDel="00FD1AA9">
                        <w:rPr>
                          <w:rFonts w:cstheme="minorHAnsi" w:hint="eastAsia"/>
                          <w:i/>
                          <w:iCs/>
                          <w:color w:val="000000" w:themeColor="text1"/>
                          <w:kern w:val="0"/>
                          <w:sz w:val="20"/>
                          <w:szCs w:val="20"/>
                        </w:rPr>
                        <w:delText>1Byte</w:delText>
                      </w:r>
                    </w:del>
                  </w:ins>
                </w:p>
              </w:tc>
            </w:tr>
          </w:tbl>
          <w:p w:rsidR="00E60CD9" w:rsidDel="00FD1AA9" w:rsidRDefault="00E60CD9" w:rsidP="00165B4D">
            <w:pPr>
              <w:rPr>
                <w:ins w:id="2686" w:author="AutoBVT" w:date="2018-06-12T13:57:00Z"/>
                <w:del w:id="2687" w:author="telink" w:date="2018-06-26T10:47:00Z"/>
                <w:i/>
                <w:sz w:val="20"/>
                <w:szCs w:val="20"/>
              </w:rPr>
            </w:pPr>
          </w:p>
          <w:p w:rsidR="00E60CD9" w:rsidDel="00FD1AA9" w:rsidRDefault="00E60CD9" w:rsidP="00165B4D">
            <w:pPr>
              <w:rPr>
                <w:ins w:id="2688" w:author="AutoBVT" w:date="2018-06-12T13:57:00Z"/>
                <w:del w:id="2689" w:author="telink" w:date="2018-06-26T10:47:00Z"/>
                <w:i/>
                <w:sz w:val="20"/>
                <w:szCs w:val="20"/>
              </w:rPr>
            </w:pPr>
          </w:p>
          <w:p w:rsidR="00E60CD9" w:rsidDel="00FD1AA9" w:rsidRDefault="00E60CD9" w:rsidP="00165B4D">
            <w:pPr>
              <w:rPr>
                <w:ins w:id="2690" w:author="AutoBVT" w:date="2018-06-12T13:57:00Z"/>
                <w:del w:id="2691" w:author="telink" w:date="2018-06-26T10:47:00Z"/>
                <w:i/>
                <w:sz w:val="20"/>
                <w:szCs w:val="20"/>
              </w:rPr>
            </w:pPr>
          </w:p>
          <w:p w:rsidR="00E60CD9" w:rsidRPr="00AE58FE" w:rsidDel="00FD1AA9" w:rsidRDefault="00E60CD9" w:rsidP="00165B4D">
            <w:pPr>
              <w:rPr>
                <w:ins w:id="2692" w:author="AutoBVT" w:date="2018-06-12T13:57:00Z"/>
                <w:del w:id="2693" w:author="telink" w:date="2018-06-26T10:47:00Z"/>
                <w:sz w:val="20"/>
                <w:szCs w:val="20"/>
              </w:rPr>
            </w:pPr>
            <w:ins w:id="2694" w:author="AutoBVT" w:date="2018-06-12T13:57:00Z">
              <w:del w:id="2695" w:author="telink" w:date="2018-06-26T10:47:00Z">
                <w:r w:rsidRPr="004F70E9" w:rsidDel="00FD1AA9">
                  <w:rPr>
                    <w:rFonts w:hint="eastAsia"/>
                    <w:i/>
                    <w:sz w:val="20"/>
                    <w:szCs w:val="20"/>
                  </w:rPr>
                  <w:delText xml:space="preserve">SeqNo: </w:delText>
                </w:r>
                <w:r w:rsidDel="00FD1AA9">
                  <w:rPr>
                    <w:rFonts w:hint="eastAsia"/>
                    <w:sz w:val="20"/>
                    <w:szCs w:val="20"/>
                  </w:rPr>
                  <w:delText xml:space="preserve">  ZDP transaction sequence number.</w:delText>
                </w:r>
              </w:del>
            </w:ins>
          </w:p>
          <w:p w:rsidR="00E60CD9" w:rsidDel="00FD1AA9" w:rsidRDefault="00E60CD9" w:rsidP="00165B4D">
            <w:pPr>
              <w:pStyle w:val="Default"/>
              <w:jc w:val="both"/>
              <w:rPr>
                <w:ins w:id="2696" w:author="AutoBVT" w:date="2018-06-12T13:57:00Z"/>
                <w:del w:id="2697" w:author="telink" w:date="2018-06-26T10:47:00Z"/>
                <w:sz w:val="20"/>
                <w:szCs w:val="20"/>
              </w:rPr>
            </w:pPr>
            <w:ins w:id="2698" w:author="AutoBVT" w:date="2018-06-12T13:57:00Z">
              <w:del w:id="2699" w:author="telink" w:date="2018-06-26T10:47:00Z">
                <w:r w:rsidRPr="000E7435" w:rsidDel="00FD1AA9">
                  <w:rPr>
                    <w:rFonts w:cstheme="minorHAnsi" w:hint="eastAsia"/>
                    <w:i/>
                    <w:iCs/>
                    <w:color w:val="000000" w:themeColor="text1"/>
                    <w:sz w:val="20"/>
                    <w:szCs w:val="20"/>
                  </w:rPr>
                  <w:delText>status</w:delText>
                </w:r>
                <w:r w:rsidRPr="000E7435" w:rsidDel="00FD1AA9">
                  <w:rPr>
                    <w:rFonts w:hint="eastAsia"/>
                    <w:i/>
                    <w:sz w:val="20"/>
                    <w:szCs w:val="20"/>
                  </w:rPr>
                  <w:delText xml:space="preserve">: </w:delText>
                </w:r>
                <w:r w:rsidDel="00FD1AA9">
                  <w:rPr>
                    <w:rFonts w:hint="eastAsia"/>
                    <w:i/>
                    <w:sz w:val="20"/>
                    <w:szCs w:val="20"/>
                  </w:rPr>
                  <w:delText xml:space="preserve">  </w:delText>
                </w:r>
                <w:r w:rsidRPr="000E7435" w:rsidDel="00FD1AA9">
                  <w:rPr>
                    <w:sz w:val="20"/>
                    <w:szCs w:val="20"/>
                  </w:rPr>
                  <w:delText xml:space="preserve">The status of the </w:delText>
                </w:r>
                <w:r w:rsidDel="00FD1AA9">
                  <w:rPr>
                    <w:rFonts w:hint="eastAsia"/>
                    <w:sz w:val="20"/>
                    <w:szCs w:val="20"/>
                  </w:rPr>
                  <w:delText>Node_Desc</w:delText>
                </w:r>
                <w:r w:rsidRPr="000E7435" w:rsidDel="00FD1AA9">
                  <w:rPr>
                    <w:sz w:val="20"/>
                    <w:szCs w:val="20"/>
                  </w:rPr>
                  <w:delText>_req command.</w:delText>
                </w:r>
              </w:del>
            </w:ins>
          </w:p>
          <w:p w:rsidR="00E60CD9" w:rsidDel="00FD1AA9" w:rsidRDefault="00E60CD9" w:rsidP="00165B4D">
            <w:pPr>
              <w:pStyle w:val="Default"/>
              <w:jc w:val="both"/>
              <w:rPr>
                <w:ins w:id="2700" w:author="AutoBVT" w:date="2018-06-12T13:57:00Z"/>
                <w:del w:id="2701" w:author="telink" w:date="2018-06-26T10:47:00Z"/>
                <w:sz w:val="20"/>
                <w:szCs w:val="20"/>
              </w:rPr>
            </w:pPr>
            <w:ins w:id="2702" w:author="AutoBVT" w:date="2018-06-12T13:57:00Z">
              <w:del w:id="2703" w:author="telink" w:date="2018-06-26T10:47:00Z">
                <w:r w:rsidRPr="00FE3230" w:rsidDel="00FD1AA9">
                  <w:rPr>
                    <w:i/>
                    <w:sz w:val="20"/>
                    <w:szCs w:val="20"/>
                  </w:rPr>
                  <w:delText>NWKAddrOfInterest</w:delText>
                </w:r>
                <w:r w:rsidRPr="000E7435" w:rsidDel="00FD1AA9">
                  <w:rPr>
                    <w:rFonts w:hint="eastAsia"/>
                    <w:i/>
                    <w:sz w:val="20"/>
                    <w:szCs w:val="20"/>
                  </w:rPr>
                  <w:delText xml:space="preserve">: </w:delText>
                </w:r>
                <w:r w:rsidDel="00FD1AA9">
                  <w:rPr>
                    <w:sz w:val="20"/>
                    <w:szCs w:val="20"/>
                  </w:rPr>
                  <w:delText xml:space="preserve">NWK address for the request. </w:delText>
                </w:r>
              </w:del>
            </w:ins>
          </w:p>
          <w:p w:rsidR="00E60CD9" w:rsidDel="00FD1AA9" w:rsidRDefault="00E60CD9" w:rsidP="00165B4D">
            <w:pPr>
              <w:pStyle w:val="Default"/>
              <w:jc w:val="both"/>
              <w:rPr>
                <w:ins w:id="2704" w:author="AutoBVT" w:date="2018-06-12T13:57:00Z"/>
                <w:del w:id="2705" w:author="telink" w:date="2018-06-26T10:47:00Z"/>
                <w:sz w:val="20"/>
                <w:szCs w:val="20"/>
              </w:rPr>
            </w:pPr>
            <w:ins w:id="2706" w:author="AutoBVT" w:date="2018-06-12T13:57:00Z">
              <w:del w:id="2707" w:author="telink" w:date="2018-06-26T10:47:00Z">
                <w:r w:rsidRPr="003602ED" w:rsidDel="00FD1AA9">
                  <w:rPr>
                    <w:rFonts w:hint="eastAsia"/>
                    <w:i/>
                    <w:sz w:val="20"/>
                    <w:szCs w:val="20"/>
                  </w:rPr>
                  <w:delText xml:space="preserve">MatchLen: </w:delText>
                </w:r>
                <w:r w:rsidDel="00FD1AA9">
                  <w:rPr>
                    <w:rFonts w:hint="eastAsia"/>
                    <w:sz w:val="20"/>
                    <w:szCs w:val="20"/>
                  </w:rPr>
                  <w:delText xml:space="preserve"> </w:delText>
                </w:r>
                <w:r w:rsidDel="00FD1AA9">
                  <w:rPr>
                    <w:sz w:val="20"/>
                    <w:szCs w:val="20"/>
                  </w:rPr>
                  <w:delText xml:space="preserve">The count of endpoints on the Remote Device that match the request criteria. </w:delText>
                </w:r>
              </w:del>
            </w:ins>
          </w:p>
          <w:p w:rsidR="00E60CD9" w:rsidDel="00FD1AA9" w:rsidRDefault="00E60CD9" w:rsidP="00165B4D">
            <w:pPr>
              <w:pStyle w:val="Default"/>
              <w:jc w:val="both"/>
              <w:rPr>
                <w:ins w:id="2708" w:author="AutoBVT" w:date="2018-06-12T13:57:00Z"/>
                <w:del w:id="2709" w:author="telink" w:date="2018-06-26T10:47:00Z"/>
                <w:sz w:val="20"/>
                <w:szCs w:val="20"/>
              </w:rPr>
            </w:pPr>
            <w:ins w:id="2710" w:author="AutoBVT" w:date="2018-06-12T13:57:00Z">
              <w:del w:id="2711" w:author="telink" w:date="2018-06-26T10:47:00Z">
                <w:r w:rsidRPr="003602ED" w:rsidDel="00FD1AA9">
                  <w:rPr>
                    <w:rFonts w:cstheme="minorHAnsi" w:hint="eastAsia"/>
                    <w:i/>
                    <w:iCs/>
                    <w:color w:val="000000" w:themeColor="text1"/>
                    <w:sz w:val="20"/>
                    <w:szCs w:val="20"/>
                  </w:rPr>
                  <w:delText>MatchList</w:delText>
                </w:r>
                <w:r w:rsidRPr="003602ED" w:rsidDel="00FD1AA9">
                  <w:rPr>
                    <w:rFonts w:hint="eastAsia"/>
                    <w:i/>
                    <w:sz w:val="20"/>
                    <w:szCs w:val="20"/>
                  </w:rPr>
                  <w:delText xml:space="preserve">: </w:delText>
                </w:r>
                <w:r w:rsidDel="00FD1AA9">
                  <w:rPr>
                    <w:rFonts w:hint="eastAsia"/>
                    <w:i/>
                    <w:sz w:val="20"/>
                    <w:szCs w:val="20"/>
                  </w:rPr>
                  <w:delText xml:space="preserve"> </w:delText>
                </w:r>
                <w:r w:rsidDel="00FD1AA9">
                  <w:rPr>
                    <w:sz w:val="20"/>
                    <w:szCs w:val="20"/>
                  </w:rPr>
                  <w:delText xml:space="preserve">List of bytes each of which represents an 8-bit endpoint. </w:delText>
                </w:r>
              </w:del>
            </w:ins>
          </w:p>
          <w:p w:rsidR="00E60CD9" w:rsidDel="00360A12" w:rsidRDefault="00E60CD9" w:rsidP="00165B4D">
            <w:pPr>
              <w:autoSpaceDE w:val="0"/>
              <w:autoSpaceDN w:val="0"/>
              <w:adjustRightInd w:val="0"/>
              <w:jc w:val="left"/>
              <w:rPr>
                <w:ins w:id="2712" w:author="AutoBVT" w:date="2018-06-12T13:57:00Z"/>
                <w:del w:id="2713" w:author="telink" w:date="2018-06-25T19:32:00Z"/>
                <w:b/>
              </w:rPr>
            </w:pPr>
            <w:ins w:id="2714" w:author="AutoBVT" w:date="2018-06-12T13:57:00Z">
              <w:del w:id="2715" w:author="telink" w:date="2018-06-26T10:47:00Z">
                <w:r w:rsidRPr="00577543" w:rsidDel="00FD1AA9">
                  <w:rPr>
                    <w:rFonts w:cstheme="minorHAnsi" w:hint="eastAsia"/>
                    <w:b/>
                    <w:i/>
                    <w:iCs/>
                    <w:color w:val="000000" w:themeColor="text1"/>
                    <w:kern w:val="0"/>
                    <w:sz w:val="20"/>
                    <w:szCs w:val="20"/>
                  </w:rPr>
                  <w:delText>packet format</w:delText>
                </w:r>
                <w:r w:rsidDel="00FD1AA9">
                  <w:rPr>
                    <w:rFonts w:cstheme="minorHAnsi" w:hint="eastAsia"/>
                    <w:b/>
                    <w:i/>
                    <w:iCs/>
                    <w:color w:val="000000" w:themeColor="text1"/>
                    <w:kern w:val="0"/>
                    <w:sz w:val="20"/>
                    <w:szCs w:val="20"/>
                  </w:rPr>
                  <w:delText xml:space="preserve"> </w:delText>
                </w:r>
                <w:r w:rsidRPr="00577543" w:rsidDel="00FD1AA9">
                  <w:rPr>
                    <w:rFonts w:cstheme="minorHAnsi" w:hint="eastAsia"/>
                    <w:b/>
                    <w:iCs/>
                    <w:color w:val="000000" w:themeColor="text1"/>
                    <w:kern w:val="0"/>
                    <w:sz w:val="20"/>
                    <w:szCs w:val="20"/>
                  </w:rPr>
                  <w:delText xml:space="preserve">: </w:delText>
                </w:r>
                <w:r w:rsidRPr="00577543" w:rsidDel="00FD1AA9">
                  <w:rPr>
                    <w:b/>
                  </w:rPr>
                  <w:delText xml:space="preserve">55 </w:delText>
                </w:r>
                <w:r w:rsidDel="00FD1AA9">
                  <w:rPr>
                    <w:rFonts w:hint="eastAsia"/>
                    <w:b/>
                  </w:rPr>
                  <w:delText>8</w:delText>
                </w:r>
                <w:r w:rsidRPr="00577543" w:rsidDel="00FD1AA9">
                  <w:rPr>
                    <w:b/>
                  </w:rPr>
                  <w:delText xml:space="preserve">0 </w:delText>
                </w:r>
                <w:r w:rsidDel="00FD1AA9">
                  <w:rPr>
                    <w:rFonts w:hint="eastAsia"/>
                    <w:b/>
                  </w:rPr>
                  <w:delText>14</w:delText>
                </w:r>
                <w:r w:rsidRPr="00577543" w:rsidDel="00FD1AA9">
                  <w:rPr>
                    <w:b/>
                  </w:rPr>
                  <w:delText xml:space="preserve"> </w:delText>
                </w:r>
                <w:r w:rsidDel="00FD1AA9">
                  <w:rPr>
                    <w:rFonts w:hint="eastAsia"/>
                    <w:b/>
                  </w:rPr>
                  <w:delText>lenH</w:delText>
                </w:r>
                <w:r w:rsidRPr="00577543" w:rsidDel="00FD1AA9">
                  <w:rPr>
                    <w:b/>
                  </w:rPr>
                  <w:delText xml:space="preserve"> </w:delText>
                </w:r>
                <w:r w:rsidDel="00FD1AA9">
                  <w:rPr>
                    <w:rFonts w:hint="eastAsia"/>
                    <w:b/>
                  </w:rPr>
                  <w:delText>lenL</w:delText>
                </w:r>
                <w:r w:rsidRPr="00577543" w:rsidDel="00FD1AA9">
                  <w:rPr>
                    <w:b/>
                  </w:rPr>
                  <w:delText xml:space="preserve"> 00 </w:delText>
                </w:r>
                <w:r w:rsidRPr="00175CD2" w:rsidDel="00FD1AA9">
                  <w:rPr>
                    <w:rFonts w:hint="eastAsia"/>
                  </w:rPr>
                  <w:delText>seqNo</w:delText>
                </w:r>
                <w:r w:rsidDel="00FD1AA9">
                  <w:rPr>
                    <w:rFonts w:hint="eastAsia"/>
                    <w:b/>
                  </w:rPr>
                  <w:delText xml:space="preserve"> </w:delText>
                </w:r>
                <w:r w:rsidDel="00FD1AA9">
                  <w:rPr>
                    <w:rFonts w:cstheme="minorHAnsi" w:hint="eastAsia"/>
                    <w:iCs/>
                    <w:color w:val="000000" w:themeColor="text1"/>
                    <w:kern w:val="0"/>
                    <w:sz w:val="20"/>
                    <w:szCs w:val="20"/>
                  </w:rPr>
                  <w:delText>status</w:delText>
                </w:r>
                <w:r w:rsidRPr="00431BA6" w:rsidDel="00FD1AA9">
                  <w:rPr>
                    <w:rFonts w:hint="eastAsia"/>
                  </w:rPr>
                  <w:delText xml:space="preserve"> </w:delText>
                </w:r>
                <w:r w:rsidRPr="00FE3230" w:rsidDel="00FD1AA9">
                  <w:rPr>
                    <w:i/>
                    <w:sz w:val="20"/>
                    <w:szCs w:val="20"/>
                  </w:rPr>
                  <w:delText>NWKAddrOfInterest</w:delText>
                </w:r>
                <w:r w:rsidRPr="00431BA6" w:rsidDel="00FD1AA9">
                  <w:rPr>
                    <w:rFonts w:hint="eastAsia"/>
                  </w:rPr>
                  <w:delText xml:space="preserve"> [</w:delText>
                </w:r>
                <w:r w:rsidDel="00FD1AA9">
                  <w:rPr>
                    <w:rFonts w:hint="eastAsia"/>
                  </w:rPr>
                  <w:delText>1-0</w:delText>
                </w:r>
                <w:r w:rsidRPr="00431BA6" w:rsidDel="00FD1AA9">
                  <w:rPr>
                    <w:rFonts w:hint="eastAsia"/>
                  </w:rPr>
                  <w:delText>]</w:delText>
                </w:r>
                <w:r w:rsidDel="00FD1AA9">
                  <w:rPr>
                    <w:rFonts w:hint="eastAsia"/>
                  </w:rPr>
                  <w:delText xml:space="preserve"> </w:delText>
                </w:r>
                <w:r w:rsidDel="00FD1AA9">
                  <w:rPr>
                    <w:rFonts w:hint="eastAsia"/>
                    <w:sz w:val="20"/>
                    <w:szCs w:val="20"/>
                  </w:rPr>
                  <w:delText>MatchLen</w:delText>
                </w:r>
                <w:r w:rsidDel="00FD1AA9">
                  <w:rPr>
                    <w:rFonts w:hint="eastAsia"/>
                    <w:b/>
                  </w:rPr>
                  <w:delText xml:space="preserve"> </w:delText>
                </w:r>
                <w:r w:rsidDel="00FD1AA9">
                  <w:rPr>
                    <w:rFonts w:cstheme="minorHAnsi" w:hint="eastAsia"/>
                    <w:iCs/>
                    <w:color w:val="000000" w:themeColor="text1"/>
                    <w:sz w:val="20"/>
                    <w:szCs w:val="20"/>
                  </w:rPr>
                  <w:delText>MatchList</w:delText>
                </w:r>
                <w:r w:rsidDel="00FD1AA9">
                  <w:rPr>
                    <w:rFonts w:hint="eastAsia"/>
                    <w:b/>
                  </w:rPr>
                  <w:delText xml:space="preserve"> </w:delText>
                </w:r>
              </w:del>
            </w:ins>
          </w:p>
          <w:p w:rsidR="00E60CD9" w:rsidDel="00FD1AA9" w:rsidRDefault="00E60CD9" w:rsidP="00165B4D">
            <w:pPr>
              <w:autoSpaceDE w:val="0"/>
              <w:autoSpaceDN w:val="0"/>
              <w:adjustRightInd w:val="0"/>
              <w:jc w:val="left"/>
              <w:rPr>
                <w:ins w:id="2716" w:author="AutoBVT" w:date="2018-06-12T13:57:00Z"/>
                <w:del w:id="2717" w:author="telink" w:date="2018-06-26T10:47:00Z"/>
                <w:sz w:val="20"/>
                <w:szCs w:val="20"/>
              </w:rPr>
            </w:pPr>
            <w:ins w:id="2718" w:author="AutoBVT" w:date="2018-06-12T13:57:00Z">
              <w:del w:id="2719" w:author="telink" w:date="2018-06-25T19:32:00Z">
                <w:r w:rsidDel="00360A12">
                  <w:rPr>
                    <w:rFonts w:hint="eastAsia"/>
                    <w:b/>
                  </w:rPr>
                  <w:delText xml:space="preserve">             </w:delText>
                </w:r>
              </w:del>
              <w:del w:id="2720" w:author="telink" w:date="2018-06-26T10:47:00Z">
                <w:r w:rsidDel="00FD1AA9">
                  <w:rPr>
                    <w:rFonts w:hint="eastAsia"/>
                    <w:b/>
                  </w:rPr>
                  <w:delText>AA</w:delText>
                </w:r>
              </w:del>
            </w:ins>
          </w:p>
          <w:p w:rsidR="00E60CD9" w:rsidDel="00FD1AA9" w:rsidRDefault="00E60CD9" w:rsidP="00165B4D">
            <w:pPr>
              <w:rPr>
                <w:ins w:id="2721" w:author="AutoBVT" w:date="2018-06-12T13:57:00Z"/>
                <w:del w:id="2722" w:author="telink" w:date="2018-06-26T10:47:00Z"/>
                <w:sz w:val="20"/>
                <w:szCs w:val="20"/>
              </w:rPr>
            </w:pPr>
          </w:p>
          <w:p w:rsidR="00E60CD9" w:rsidDel="00FD1AA9" w:rsidRDefault="00E60CD9" w:rsidP="00165B4D">
            <w:pPr>
              <w:rPr>
                <w:ins w:id="2723" w:author="AutoBVT" w:date="2018-06-12T13:57:00Z"/>
                <w:del w:id="2724" w:author="telink" w:date="2018-06-26T10:47:00Z"/>
                <w:rStyle w:val="fontstyle01"/>
                <w:rFonts w:cstheme="minorHAnsi"/>
                <w:b/>
                <w:i/>
              </w:rPr>
            </w:pPr>
            <w:ins w:id="2725" w:author="AutoBVT" w:date="2018-06-12T13:57:00Z">
              <w:del w:id="2726" w:author="telink" w:date="2018-06-26T10:47:00Z">
                <w:r w:rsidDel="00FD1AA9">
                  <w:rPr>
                    <w:rStyle w:val="fontstyle01"/>
                    <w:rFonts w:cstheme="minorHAnsi" w:hint="eastAsia"/>
                    <w:b/>
                    <w:i/>
                  </w:rPr>
                  <w:delText>2.2.</w:delText>
                </w:r>
              </w:del>
              <w:del w:id="2727" w:author="telink" w:date="2018-06-26T09:37:00Z">
                <w:r w:rsidDel="00187E33">
                  <w:rPr>
                    <w:rStyle w:val="fontstyle01"/>
                    <w:rFonts w:cstheme="minorHAnsi" w:hint="eastAsia"/>
                    <w:b/>
                    <w:i/>
                  </w:rPr>
                  <w:delText>3</w:delText>
                </w:r>
              </w:del>
              <w:del w:id="2728" w:author="telink" w:date="2018-06-26T10:47:00Z">
                <w:r w:rsidDel="00FD1AA9">
                  <w:rPr>
                    <w:rStyle w:val="fontstyle01"/>
                    <w:rFonts w:cstheme="minorHAnsi" w:hint="eastAsia"/>
                    <w:b/>
                    <w:i/>
                  </w:rPr>
                  <w:delText>.6</w:delText>
                </w:r>
                <w:r w:rsidDel="00FD1AA9">
                  <w:rPr>
                    <w:rStyle w:val="fontstyle01"/>
                    <w:rFonts w:cstheme="minorHAnsi" w:hint="eastAsia"/>
                    <w:b/>
                    <w:i/>
                  </w:rPr>
                  <w:tab/>
                </w:r>
                <w:r w:rsidDel="00FD1AA9">
                  <w:rPr>
                    <w:rStyle w:val="fontstyle01"/>
                    <w:rFonts w:cstheme="minorHAnsi"/>
                    <w:b/>
                    <w:i/>
                  </w:rPr>
                  <w:delText>ZBHCI_CMD_DISCOVERY_</w:delText>
                </w:r>
                <w:r w:rsidDel="00FD1AA9">
                  <w:rPr>
                    <w:rStyle w:val="fontstyle01"/>
                    <w:rFonts w:cstheme="minorHAnsi" w:hint="eastAsia"/>
                    <w:b/>
                    <w:i/>
                  </w:rPr>
                  <w:delText>ACTIVE_EP</w:delText>
                </w:r>
                <w:r w:rsidRPr="008240DC" w:rsidDel="00FD1AA9">
                  <w:rPr>
                    <w:rStyle w:val="fontstyle01"/>
                    <w:rFonts w:cstheme="minorHAnsi"/>
                    <w:b/>
                    <w:i/>
                  </w:rPr>
                  <w:delText>_R</w:delText>
                </w:r>
                <w:r w:rsidDel="00FD1AA9">
                  <w:rPr>
                    <w:rStyle w:val="fontstyle01"/>
                    <w:rFonts w:cstheme="minorHAnsi" w:hint="eastAsia"/>
                    <w:b/>
                    <w:i/>
                  </w:rPr>
                  <w:delText>SP</w:delText>
                </w:r>
              </w:del>
            </w:ins>
          </w:p>
          <w:tbl>
            <w:tblPr>
              <w:tblStyle w:val="ab"/>
              <w:tblpPr w:leftFromText="180" w:rightFromText="180" w:vertAnchor="text" w:horzAnchor="margin" w:tblpXSpec="center" w:tblpY="185"/>
              <w:tblOverlap w:val="never"/>
              <w:tblW w:w="6516" w:type="dxa"/>
              <w:tblLayout w:type="fixed"/>
              <w:tblLook w:val="04A0" w:firstRow="1" w:lastRow="0" w:firstColumn="1" w:lastColumn="0" w:noHBand="0" w:noVBand="1"/>
            </w:tblPr>
            <w:tblGrid>
              <w:gridCol w:w="992"/>
              <w:gridCol w:w="988"/>
              <w:gridCol w:w="1984"/>
              <w:gridCol w:w="1560"/>
              <w:gridCol w:w="992"/>
            </w:tblGrid>
            <w:tr w:rsidR="00E60CD9" w:rsidRPr="001C30DD" w:rsidDel="00FD1AA9" w:rsidTr="00165B4D">
              <w:trPr>
                <w:trHeight w:val="397"/>
                <w:ins w:id="2729" w:author="AutoBVT" w:date="2018-06-12T13:57:00Z"/>
                <w:del w:id="2730" w:author="telink" w:date="2018-06-26T10:47:00Z"/>
              </w:trPr>
              <w:tc>
                <w:tcPr>
                  <w:tcW w:w="992" w:type="dxa"/>
                </w:tcPr>
                <w:p w:rsidR="00E60CD9" w:rsidDel="00FD1AA9" w:rsidRDefault="00E60CD9" w:rsidP="00165B4D">
                  <w:pPr>
                    <w:rPr>
                      <w:ins w:id="2731" w:author="AutoBVT" w:date="2018-06-12T13:57:00Z"/>
                      <w:del w:id="2732" w:author="telink" w:date="2018-06-26T10:47:00Z"/>
                      <w:sz w:val="20"/>
                      <w:szCs w:val="20"/>
                    </w:rPr>
                  </w:pPr>
                  <w:ins w:id="2733" w:author="AutoBVT" w:date="2018-06-12T13:57:00Z">
                    <w:del w:id="2734" w:author="telink" w:date="2018-06-26T10:47:00Z">
                      <w:r w:rsidDel="00FD1AA9">
                        <w:rPr>
                          <w:rFonts w:cstheme="minorHAnsi" w:hint="eastAsia"/>
                          <w:iCs/>
                          <w:color w:val="000000" w:themeColor="text1"/>
                          <w:kern w:val="0"/>
                          <w:sz w:val="20"/>
                          <w:szCs w:val="20"/>
                        </w:rPr>
                        <w:delText>SeqNo</w:delText>
                      </w:r>
                    </w:del>
                  </w:ins>
                </w:p>
              </w:tc>
              <w:tc>
                <w:tcPr>
                  <w:tcW w:w="988" w:type="dxa"/>
                </w:tcPr>
                <w:p w:rsidR="00E60CD9" w:rsidRPr="00DC4BE9" w:rsidDel="00FD1AA9" w:rsidRDefault="00E60CD9" w:rsidP="00165B4D">
                  <w:pPr>
                    <w:rPr>
                      <w:ins w:id="2735" w:author="AutoBVT" w:date="2018-06-12T13:57:00Z"/>
                      <w:del w:id="2736" w:author="telink" w:date="2018-06-26T10:47:00Z"/>
                      <w:rFonts w:cstheme="minorHAnsi"/>
                      <w:iCs/>
                      <w:color w:val="000000" w:themeColor="text1"/>
                      <w:kern w:val="0"/>
                      <w:sz w:val="20"/>
                      <w:szCs w:val="20"/>
                    </w:rPr>
                  </w:pPr>
                  <w:ins w:id="2737" w:author="AutoBVT" w:date="2018-06-12T13:57:00Z">
                    <w:del w:id="2738" w:author="telink" w:date="2018-06-26T10:47:00Z">
                      <w:r w:rsidDel="00FD1AA9">
                        <w:rPr>
                          <w:rFonts w:cstheme="minorHAnsi" w:hint="eastAsia"/>
                          <w:iCs/>
                          <w:color w:val="000000" w:themeColor="text1"/>
                          <w:sz w:val="20"/>
                          <w:szCs w:val="20"/>
                        </w:rPr>
                        <w:delText>status</w:delText>
                      </w:r>
                    </w:del>
                  </w:ins>
                </w:p>
              </w:tc>
              <w:tc>
                <w:tcPr>
                  <w:tcW w:w="1984" w:type="dxa"/>
                </w:tcPr>
                <w:p w:rsidR="00E60CD9" w:rsidDel="00FD1AA9" w:rsidRDefault="00E60CD9" w:rsidP="00165B4D">
                  <w:pPr>
                    <w:pStyle w:val="Default"/>
                    <w:jc w:val="both"/>
                    <w:rPr>
                      <w:ins w:id="2739" w:author="AutoBVT" w:date="2018-06-12T13:57:00Z"/>
                      <w:del w:id="2740" w:author="telink" w:date="2018-06-26T10:47:00Z"/>
                      <w:sz w:val="20"/>
                      <w:szCs w:val="20"/>
                    </w:rPr>
                  </w:pPr>
                  <w:ins w:id="2741" w:author="AutoBVT" w:date="2018-06-12T13:57:00Z">
                    <w:del w:id="2742" w:author="telink" w:date="2018-06-26T10:47:00Z">
                      <w:r w:rsidDel="00FD1AA9">
                        <w:rPr>
                          <w:sz w:val="20"/>
                          <w:szCs w:val="20"/>
                        </w:rPr>
                        <w:delText>NWKAddrOfInterest</w:delText>
                      </w:r>
                    </w:del>
                  </w:ins>
                </w:p>
              </w:tc>
              <w:tc>
                <w:tcPr>
                  <w:tcW w:w="1560" w:type="dxa"/>
                </w:tcPr>
                <w:p w:rsidR="00E60CD9" w:rsidDel="00FD1AA9" w:rsidRDefault="00E60CD9" w:rsidP="00165B4D">
                  <w:pPr>
                    <w:pStyle w:val="Default"/>
                    <w:jc w:val="both"/>
                    <w:rPr>
                      <w:ins w:id="2743" w:author="AutoBVT" w:date="2018-06-12T13:57:00Z"/>
                      <w:del w:id="2744" w:author="telink" w:date="2018-06-26T10:47:00Z"/>
                      <w:sz w:val="20"/>
                      <w:szCs w:val="20"/>
                    </w:rPr>
                  </w:pPr>
                  <w:ins w:id="2745" w:author="AutoBVT" w:date="2018-06-12T13:57:00Z">
                    <w:del w:id="2746" w:author="telink" w:date="2018-06-26T10:47:00Z">
                      <w:r w:rsidDel="00FD1AA9">
                        <w:rPr>
                          <w:rFonts w:hint="eastAsia"/>
                          <w:sz w:val="20"/>
                          <w:szCs w:val="20"/>
                        </w:rPr>
                        <w:delText>activeEpCount</w:delText>
                      </w:r>
                    </w:del>
                  </w:ins>
                </w:p>
              </w:tc>
              <w:tc>
                <w:tcPr>
                  <w:tcW w:w="992" w:type="dxa"/>
                </w:tcPr>
                <w:p w:rsidR="00E60CD9" w:rsidRPr="001C30DD" w:rsidDel="00FD1AA9" w:rsidRDefault="00E60CD9" w:rsidP="00165B4D">
                  <w:pPr>
                    <w:pStyle w:val="Default"/>
                    <w:jc w:val="both"/>
                    <w:rPr>
                      <w:ins w:id="2747" w:author="AutoBVT" w:date="2018-06-12T13:57:00Z"/>
                      <w:del w:id="2748" w:author="telink" w:date="2018-06-26T10:47:00Z"/>
                      <w:rFonts w:cstheme="minorHAnsi"/>
                      <w:iCs/>
                      <w:color w:val="000000" w:themeColor="text1"/>
                      <w:sz w:val="20"/>
                      <w:szCs w:val="20"/>
                    </w:rPr>
                  </w:pPr>
                  <w:ins w:id="2749" w:author="AutoBVT" w:date="2018-06-12T13:57:00Z">
                    <w:del w:id="2750" w:author="telink" w:date="2018-06-26T10:47:00Z">
                      <w:r w:rsidDel="00FD1AA9">
                        <w:rPr>
                          <w:rFonts w:cstheme="minorHAnsi" w:hint="eastAsia"/>
                          <w:iCs/>
                          <w:color w:val="000000" w:themeColor="text1"/>
                          <w:sz w:val="20"/>
                          <w:szCs w:val="20"/>
                        </w:rPr>
                        <w:delText>epList</w:delText>
                      </w:r>
                    </w:del>
                  </w:ins>
                </w:p>
              </w:tc>
            </w:tr>
            <w:tr w:rsidR="00E60CD9" w:rsidRPr="001C30DD" w:rsidDel="00FD1AA9" w:rsidTr="00165B4D">
              <w:trPr>
                <w:trHeight w:val="338"/>
                <w:ins w:id="2751" w:author="AutoBVT" w:date="2018-06-12T13:57:00Z"/>
                <w:del w:id="2752" w:author="telink" w:date="2018-06-26T10:47:00Z"/>
              </w:trPr>
              <w:tc>
                <w:tcPr>
                  <w:tcW w:w="992" w:type="dxa"/>
                </w:tcPr>
                <w:p w:rsidR="00E60CD9" w:rsidDel="00FD1AA9" w:rsidRDefault="00E60CD9" w:rsidP="00165B4D">
                  <w:pPr>
                    <w:rPr>
                      <w:ins w:id="2753" w:author="AutoBVT" w:date="2018-06-12T13:57:00Z"/>
                      <w:del w:id="2754" w:author="telink" w:date="2018-06-26T10:47:00Z"/>
                      <w:rFonts w:cstheme="minorHAnsi"/>
                      <w:i/>
                      <w:iCs/>
                      <w:color w:val="000000" w:themeColor="text1"/>
                      <w:kern w:val="0"/>
                      <w:sz w:val="20"/>
                      <w:szCs w:val="20"/>
                    </w:rPr>
                  </w:pPr>
                  <w:ins w:id="2755" w:author="AutoBVT" w:date="2018-06-12T13:57:00Z">
                    <w:del w:id="2756" w:author="telink" w:date="2018-06-26T10:47:00Z">
                      <w:r w:rsidDel="00FD1AA9">
                        <w:rPr>
                          <w:rFonts w:cstheme="minorHAnsi" w:hint="eastAsia"/>
                          <w:i/>
                          <w:iCs/>
                          <w:color w:val="000000" w:themeColor="text1"/>
                          <w:kern w:val="0"/>
                          <w:sz w:val="20"/>
                          <w:szCs w:val="20"/>
                        </w:rPr>
                        <w:delText>1Byte</w:delText>
                      </w:r>
                    </w:del>
                  </w:ins>
                </w:p>
              </w:tc>
              <w:tc>
                <w:tcPr>
                  <w:tcW w:w="988" w:type="dxa"/>
                </w:tcPr>
                <w:p w:rsidR="00E60CD9" w:rsidRPr="001C30DD" w:rsidDel="00FD1AA9" w:rsidRDefault="00E60CD9" w:rsidP="00165B4D">
                  <w:pPr>
                    <w:rPr>
                      <w:ins w:id="2757" w:author="AutoBVT" w:date="2018-06-12T13:57:00Z"/>
                      <w:del w:id="2758" w:author="telink" w:date="2018-06-26T10:47:00Z"/>
                      <w:rFonts w:cstheme="minorHAnsi"/>
                      <w:i/>
                      <w:iCs/>
                      <w:color w:val="000000" w:themeColor="text1"/>
                      <w:kern w:val="0"/>
                      <w:sz w:val="20"/>
                      <w:szCs w:val="20"/>
                    </w:rPr>
                  </w:pPr>
                  <w:ins w:id="2759" w:author="AutoBVT" w:date="2018-06-12T13:57:00Z">
                    <w:del w:id="2760" w:author="telink" w:date="2018-06-26T10:47:00Z">
                      <w:r w:rsidDel="00FD1AA9">
                        <w:rPr>
                          <w:rFonts w:cstheme="minorHAnsi" w:hint="eastAsia"/>
                          <w:i/>
                          <w:iCs/>
                          <w:color w:val="000000" w:themeColor="text1"/>
                          <w:kern w:val="0"/>
                          <w:sz w:val="20"/>
                          <w:szCs w:val="20"/>
                        </w:rPr>
                        <w:delText>1Bytes</w:delText>
                      </w:r>
                    </w:del>
                  </w:ins>
                </w:p>
              </w:tc>
              <w:tc>
                <w:tcPr>
                  <w:tcW w:w="1984" w:type="dxa"/>
                </w:tcPr>
                <w:p w:rsidR="00E60CD9" w:rsidRPr="001C30DD" w:rsidDel="00FD1AA9" w:rsidRDefault="00E60CD9" w:rsidP="00165B4D">
                  <w:pPr>
                    <w:rPr>
                      <w:ins w:id="2761" w:author="AutoBVT" w:date="2018-06-12T13:57:00Z"/>
                      <w:del w:id="2762" w:author="telink" w:date="2018-06-26T10:47:00Z"/>
                      <w:rFonts w:cstheme="minorHAnsi"/>
                      <w:i/>
                      <w:iCs/>
                      <w:color w:val="000000" w:themeColor="text1"/>
                      <w:kern w:val="0"/>
                      <w:sz w:val="20"/>
                      <w:szCs w:val="20"/>
                    </w:rPr>
                  </w:pPr>
                  <w:ins w:id="2763" w:author="AutoBVT" w:date="2018-06-12T13:57:00Z">
                    <w:del w:id="2764" w:author="telink" w:date="2018-06-26T10:47:00Z">
                      <w:r w:rsidDel="00FD1AA9">
                        <w:rPr>
                          <w:rFonts w:cstheme="minorHAnsi" w:hint="eastAsia"/>
                          <w:i/>
                          <w:iCs/>
                          <w:color w:val="000000" w:themeColor="text1"/>
                          <w:kern w:val="0"/>
                          <w:sz w:val="20"/>
                          <w:szCs w:val="20"/>
                        </w:rPr>
                        <w:delText>2</w:delText>
                      </w:r>
                      <w:r w:rsidRPr="001C30DD" w:rsidDel="00FD1AA9">
                        <w:rPr>
                          <w:rFonts w:cstheme="minorHAnsi"/>
                          <w:i/>
                          <w:iCs/>
                          <w:color w:val="000000" w:themeColor="text1"/>
                          <w:kern w:val="0"/>
                          <w:sz w:val="20"/>
                          <w:szCs w:val="20"/>
                        </w:rPr>
                        <w:delText>Byte</w:delText>
                      </w:r>
                    </w:del>
                  </w:ins>
                </w:p>
              </w:tc>
              <w:tc>
                <w:tcPr>
                  <w:tcW w:w="1560" w:type="dxa"/>
                </w:tcPr>
                <w:p w:rsidR="00E60CD9" w:rsidDel="00FD1AA9" w:rsidRDefault="00E60CD9" w:rsidP="00165B4D">
                  <w:pPr>
                    <w:rPr>
                      <w:ins w:id="2765" w:author="AutoBVT" w:date="2018-06-12T13:57:00Z"/>
                      <w:del w:id="2766" w:author="telink" w:date="2018-06-26T10:47:00Z"/>
                      <w:rFonts w:cstheme="minorHAnsi"/>
                      <w:i/>
                      <w:iCs/>
                      <w:color w:val="000000" w:themeColor="text1"/>
                      <w:kern w:val="0"/>
                      <w:sz w:val="20"/>
                      <w:szCs w:val="20"/>
                    </w:rPr>
                  </w:pPr>
                  <w:ins w:id="2767" w:author="AutoBVT" w:date="2018-06-12T13:57:00Z">
                    <w:del w:id="2768" w:author="telink" w:date="2018-06-26T10:47:00Z">
                      <w:r w:rsidDel="00FD1AA9">
                        <w:rPr>
                          <w:rFonts w:cstheme="minorHAnsi" w:hint="eastAsia"/>
                          <w:i/>
                          <w:iCs/>
                          <w:color w:val="000000" w:themeColor="text1"/>
                          <w:kern w:val="0"/>
                          <w:sz w:val="20"/>
                          <w:szCs w:val="20"/>
                        </w:rPr>
                        <w:delText>1Byte</w:delText>
                      </w:r>
                    </w:del>
                  </w:ins>
                </w:p>
              </w:tc>
              <w:tc>
                <w:tcPr>
                  <w:tcW w:w="992" w:type="dxa"/>
                </w:tcPr>
                <w:p w:rsidR="00E60CD9" w:rsidRPr="001C30DD" w:rsidDel="00FD1AA9" w:rsidRDefault="00E60CD9" w:rsidP="00165B4D">
                  <w:pPr>
                    <w:rPr>
                      <w:ins w:id="2769" w:author="AutoBVT" w:date="2018-06-12T13:57:00Z"/>
                      <w:del w:id="2770" w:author="telink" w:date="2018-06-26T10:47:00Z"/>
                      <w:rFonts w:cstheme="minorHAnsi"/>
                      <w:i/>
                      <w:iCs/>
                      <w:color w:val="000000" w:themeColor="text1"/>
                      <w:kern w:val="0"/>
                      <w:sz w:val="20"/>
                      <w:szCs w:val="20"/>
                    </w:rPr>
                  </w:pPr>
                  <w:ins w:id="2771" w:author="AutoBVT" w:date="2018-06-12T13:57:00Z">
                    <w:del w:id="2772" w:author="telink" w:date="2018-06-26T10:47:00Z">
                      <w:r w:rsidDel="00FD1AA9">
                        <w:rPr>
                          <w:rFonts w:cstheme="minorHAnsi" w:hint="eastAsia"/>
                          <w:i/>
                          <w:iCs/>
                          <w:color w:val="000000" w:themeColor="text1"/>
                          <w:kern w:val="0"/>
                          <w:sz w:val="20"/>
                          <w:szCs w:val="20"/>
                        </w:rPr>
                        <w:delText>nByte</w:delText>
                      </w:r>
                    </w:del>
                  </w:ins>
                </w:p>
              </w:tc>
            </w:tr>
          </w:tbl>
          <w:p w:rsidR="00E60CD9" w:rsidDel="00FD1AA9" w:rsidRDefault="00E60CD9" w:rsidP="00165B4D">
            <w:pPr>
              <w:rPr>
                <w:ins w:id="2773" w:author="AutoBVT" w:date="2018-06-12T13:57:00Z"/>
                <w:del w:id="2774" w:author="telink" w:date="2018-06-26T10:47:00Z"/>
                <w:rStyle w:val="fontstyle01"/>
                <w:rFonts w:cstheme="minorHAnsi"/>
                <w:b/>
                <w:i/>
              </w:rPr>
            </w:pPr>
          </w:p>
          <w:p w:rsidR="00E60CD9" w:rsidDel="00FD1AA9" w:rsidRDefault="00E60CD9" w:rsidP="00165B4D">
            <w:pPr>
              <w:rPr>
                <w:ins w:id="2775" w:author="AutoBVT" w:date="2018-06-12T13:57:00Z"/>
                <w:del w:id="2776" w:author="telink" w:date="2018-06-26T10:47:00Z"/>
                <w:i/>
                <w:sz w:val="20"/>
                <w:szCs w:val="20"/>
              </w:rPr>
            </w:pPr>
          </w:p>
          <w:p w:rsidR="00E60CD9" w:rsidDel="00FD1AA9" w:rsidRDefault="00E60CD9" w:rsidP="00165B4D">
            <w:pPr>
              <w:rPr>
                <w:ins w:id="2777" w:author="AutoBVT" w:date="2018-06-12T13:57:00Z"/>
                <w:del w:id="2778" w:author="telink" w:date="2018-06-26T10:47:00Z"/>
                <w:i/>
                <w:sz w:val="20"/>
                <w:szCs w:val="20"/>
              </w:rPr>
            </w:pPr>
          </w:p>
          <w:p w:rsidR="00E60CD9" w:rsidDel="00FD1AA9" w:rsidRDefault="00E60CD9" w:rsidP="00165B4D">
            <w:pPr>
              <w:rPr>
                <w:ins w:id="2779" w:author="AutoBVT" w:date="2018-06-12T13:57:00Z"/>
                <w:del w:id="2780" w:author="telink" w:date="2018-06-26T10:47:00Z"/>
                <w:i/>
                <w:sz w:val="20"/>
                <w:szCs w:val="20"/>
              </w:rPr>
            </w:pPr>
          </w:p>
          <w:p w:rsidR="00E60CD9" w:rsidRPr="00AE58FE" w:rsidDel="00FD1AA9" w:rsidRDefault="00E60CD9" w:rsidP="00165B4D">
            <w:pPr>
              <w:rPr>
                <w:ins w:id="2781" w:author="AutoBVT" w:date="2018-06-12T13:57:00Z"/>
                <w:del w:id="2782" w:author="telink" w:date="2018-06-26T10:47:00Z"/>
                <w:sz w:val="20"/>
                <w:szCs w:val="20"/>
              </w:rPr>
            </w:pPr>
            <w:ins w:id="2783" w:author="AutoBVT" w:date="2018-06-12T13:57:00Z">
              <w:del w:id="2784" w:author="telink" w:date="2018-06-26T10:47:00Z">
                <w:r w:rsidRPr="004F70E9" w:rsidDel="00FD1AA9">
                  <w:rPr>
                    <w:rFonts w:hint="eastAsia"/>
                    <w:i/>
                    <w:sz w:val="20"/>
                    <w:szCs w:val="20"/>
                  </w:rPr>
                  <w:delText xml:space="preserve">SeqNo: </w:delText>
                </w:r>
                <w:r w:rsidDel="00FD1AA9">
                  <w:rPr>
                    <w:rFonts w:hint="eastAsia"/>
                    <w:sz w:val="20"/>
                    <w:szCs w:val="20"/>
                  </w:rPr>
                  <w:delText xml:space="preserve">  ZDP transaction sequence number.</w:delText>
                </w:r>
              </w:del>
            </w:ins>
          </w:p>
          <w:p w:rsidR="00E60CD9" w:rsidDel="00FD1AA9" w:rsidRDefault="00E60CD9" w:rsidP="00165B4D">
            <w:pPr>
              <w:pStyle w:val="Default"/>
              <w:jc w:val="both"/>
              <w:rPr>
                <w:ins w:id="2785" w:author="AutoBVT" w:date="2018-06-12T13:57:00Z"/>
                <w:del w:id="2786" w:author="telink" w:date="2018-06-26T10:47:00Z"/>
                <w:sz w:val="20"/>
                <w:szCs w:val="20"/>
              </w:rPr>
            </w:pPr>
            <w:ins w:id="2787" w:author="AutoBVT" w:date="2018-06-12T13:57:00Z">
              <w:del w:id="2788" w:author="telink" w:date="2018-06-26T10:47:00Z">
                <w:r w:rsidRPr="000E7435" w:rsidDel="00FD1AA9">
                  <w:rPr>
                    <w:rFonts w:cstheme="minorHAnsi" w:hint="eastAsia"/>
                    <w:i/>
                    <w:iCs/>
                    <w:color w:val="000000" w:themeColor="text1"/>
                    <w:sz w:val="20"/>
                    <w:szCs w:val="20"/>
                  </w:rPr>
                  <w:delText>status</w:delText>
                </w:r>
                <w:r w:rsidRPr="000E7435" w:rsidDel="00FD1AA9">
                  <w:rPr>
                    <w:rFonts w:hint="eastAsia"/>
                    <w:i/>
                    <w:sz w:val="20"/>
                    <w:szCs w:val="20"/>
                  </w:rPr>
                  <w:delText xml:space="preserve">: </w:delText>
                </w:r>
                <w:r w:rsidDel="00FD1AA9">
                  <w:rPr>
                    <w:rFonts w:hint="eastAsia"/>
                    <w:i/>
                    <w:sz w:val="20"/>
                    <w:szCs w:val="20"/>
                  </w:rPr>
                  <w:delText xml:space="preserve">  </w:delText>
                </w:r>
                <w:r w:rsidRPr="000E7435" w:rsidDel="00FD1AA9">
                  <w:rPr>
                    <w:sz w:val="20"/>
                    <w:szCs w:val="20"/>
                  </w:rPr>
                  <w:delText xml:space="preserve">The status of the </w:delText>
                </w:r>
                <w:r w:rsidDel="00FD1AA9">
                  <w:rPr>
                    <w:rFonts w:hint="eastAsia"/>
                    <w:sz w:val="20"/>
                    <w:szCs w:val="20"/>
                  </w:rPr>
                  <w:delText>Active_Ep</w:delText>
                </w:r>
                <w:r w:rsidRPr="000E7435" w:rsidDel="00FD1AA9">
                  <w:rPr>
                    <w:sz w:val="20"/>
                    <w:szCs w:val="20"/>
                  </w:rPr>
                  <w:delText>_req command.</w:delText>
                </w:r>
              </w:del>
            </w:ins>
          </w:p>
          <w:p w:rsidR="00E60CD9" w:rsidDel="00FD1AA9" w:rsidRDefault="00E60CD9" w:rsidP="00165B4D">
            <w:pPr>
              <w:pStyle w:val="Default"/>
              <w:jc w:val="both"/>
              <w:rPr>
                <w:ins w:id="2789" w:author="AutoBVT" w:date="2018-06-12T13:57:00Z"/>
                <w:del w:id="2790" w:author="telink" w:date="2018-06-26T10:47:00Z"/>
                <w:sz w:val="20"/>
                <w:szCs w:val="20"/>
              </w:rPr>
            </w:pPr>
            <w:ins w:id="2791" w:author="AutoBVT" w:date="2018-06-12T13:57:00Z">
              <w:del w:id="2792" w:author="telink" w:date="2018-06-26T10:47:00Z">
                <w:r w:rsidRPr="00FE3230" w:rsidDel="00FD1AA9">
                  <w:rPr>
                    <w:i/>
                    <w:sz w:val="20"/>
                    <w:szCs w:val="20"/>
                  </w:rPr>
                  <w:delText>NWKAddrOfInterest</w:delText>
                </w:r>
                <w:r w:rsidRPr="000E7435" w:rsidDel="00FD1AA9">
                  <w:rPr>
                    <w:rFonts w:hint="eastAsia"/>
                    <w:i/>
                    <w:sz w:val="20"/>
                    <w:szCs w:val="20"/>
                  </w:rPr>
                  <w:delText xml:space="preserve">: </w:delText>
                </w:r>
                <w:r w:rsidDel="00FD1AA9">
                  <w:rPr>
                    <w:sz w:val="20"/>
                    <w:szCs w:val="20"/>
                  </w:rPr>
                  <w:delText xml:space="preserve">NWK address for the request. </w:delText>
                </w:r>
              </w:del>
            </w:ins>
          </w:p>
          <w:p w:rsidR="00E60CD9" w:rsidDel="00FD1AA9" w:rsidRDefault="00E60CD9" w:rsidP="00165B4D">
            <w:pPr>
              <w:pStyle w:val="Default"/>
              <w:jc w:val="both"/>
              <w:rPr>
                <w:ins w:id="2793" w:author="AutoBVT" w:date="2018-06-12T13:57:00Z"/>
                <w:del w:id="2794" w:author="telink" w:date="2018-06-26T10:47:00Z"/>
                <w:sz w:val="20"/>
                <w:szCs w:val="20"/>
              </w:rPr>
            </w:pPr>
            <w:ins w:id="2795" w:author="AutoBVT" w:date="2018-06-12T13:57:00Z">
              <w:del w:id="2796" w:author="telink" w:date="2018-06-26T10:47:00Z">
                <w:r w:rsidRPr="0074666D" w:rsidDel="00FD1AA9">
                  <w:rPr>
                    <w:rFonts w:hint="eastAsia"/>
                    <w:i/>
                    <w:sz w:val="20"/>
                    <w:szCs w:val="20"/>
                  </w:rPr>
                  <w:delText>activeEpCount</w:delText>
                </w:r>
                <w:r w:rsidDel="00FD1AA9">
                  <w:rPr>
                    <w:rFonts w:hint="eastAsia"/>
                    <w:sz w:val="20"/>
                    <w:szCs w:val="20"/>
                  </w:rPr>
                  <w:delText>:  the number of the active Endpoint</w:delText>
                </w:r>
                <w:r w:rsidDel="00FD1AA9">
                  <w:rPr>
                    <w:sz w:val="20"/>
                    <w:szCs w:val="20"/>
                  </w:rPr>
                  <w:delText xml:space="preserve"> </w:delText>
                </w:r>
              </w:del>
            </w:ins>
          </w:p>
          <w:p w:rsidR="00E60CD9" w:rsidRPr="00C91A93" w:rsidDel="00FD1AA9" w:rsidRDefault="00E60CD9" w:rsidP="00165B4D">
            <w:pPr>
              <w:pStyle w:val="Default"/>
              <w:jc w:val="both"/>
              <w:rPr>
                <w:ins w:id="2797" w:author="AutoBVT" w:date="2018-06-12T13:57:00Z"/>
                <w:del w:id="2798" w:author="telink" w:date="2018-06-26T10:47:00Z"/>
                <w:sz w:val="20"/>
                <w:szCs w:val="20"/>
              </w:rPr>
            </w:pPr>
            <w:ins w:id="2799" w:author="AutoBVT" w:date="2018-06-12T13:57:00Z">
              <w:del w:id="2800" w:author="telink" w:date="2018-06-26T10:47:00Z">
                <w:r w:rsidDel="00FD1AA9">
                  <w:rPr>
                    <w:rFonts w:hint="eastAsia"/>
                    <w:i/>
                    <w:sz w:val="20"/>
                    <w:szCs w:val="20"/>
                  </w:rPr>
                  <w:delText>epList</w:delText>
                </w:r>
                <w:r w:rsidRPr="00161257" w:rsidDel="00FD1AA9">
                  <w:rPr>
                    <w:rFonts w:hint="eastAsia"/>
                    <w:i/>
                    <w:sz w:val="20"/>
                    <w:szCs w:val="20"/>
                  </w:rPr>
                  <w:delText>:</w:delText>
                </w:r>
                <w:r w:rsidRPr="00DF5CEB" w:rsidDel="00FD1AA9">
                  <w:rPr>
                    <w:rFonts w:hint="eastAsia"/>
                    <w:sz w:val="20"/>
                    <w:szCs w:val="20"/>
                  </w:rPr>
                  <w:delText xml:space="preserve"> the list of the active endpoint </w:delText>
                </w:r>
              </w:del>
            </w:ins>
          </w:p>
          <w:p w:rsidR="00E60CD9" w:rsidDel="00985248" w:rsidRDefault="00E60CD9" w:rsidP="00165B4D">
            <w:pPr>
              <w:autoSpaceDE w:val="0"/>
              <w:autoSpaceDN w:val="0"/>
              <w:adjustRightInd w:val="0"/>
              <w:jc w:val="left"/>
              <w:rPr>
                <w:del w:id="2801" w:author="telink" w:date="2018-06-25T19:33:00Z"/>
                <w:rFonts w:cstheme="minorHAnsi"/>
                <w:iCs/>
                <w:color w:val="000000" w:themeColor="text1"/>
                <w:sz w:val="20"/>
                <w:szCs w:val="20"/>
              </w:rPr>
            </w:pPr>
            <w:ins w:id="2802" w:author="AutoBVT" w:date="2018-06-12T13:57:00Z">
              <w:del w:id="2803" w:author="telink" w:date="2018-06-26T10:47:00Z">
                <w:r w:rsidRPr="00577543" w:rsidDel="00FD1AA9">
                  <w:rPr>
                    <w:rFonts w:cstheme="minorHAnsi" w:hint="eastAsia"/>
                    <w:b/>
                    <w:i/>
                    <w:iCs/>
                    <w:color w:val="000000" w:themeColor="text1"/>
                    <w:kern w:val="0"/>
                    <w:sz w:val="20"/>
                    <w:szCs w:val="20"/>
                  </w:rPr>
                  <w:delText>packet format</w:delText>
                </w:r>
                <w:r w:rsidDel="00FD1AA9">
                  <w:rPr>
                    <w:rFonts w:cstheme="minorHAnsi" w:hint="eastAsia"/>
                    <w:b/>
                    <w:i/>
                    <w:iCs/>
                    <w:color w:val="000000" w:themeColor="text1"/>
                    <w:kern w:val="0"/>
                    <w:sz w:val="20"/>
                    <w:szCs w:val="20"/>
                  </w:rPr>
                  <w:delText xml:space="preserve"> </w:delText>
                </w:r>
                <w:r w:rsidRPr="00577543" w:rsidDel="00FD1AA9">
                  <w:rPr>
                    <w:rFonts w:cstheme="minorHAnsi" w:hint="eastAsia"/>
                    <w:b/>
                    <w:iCs/>
                    <w:color w:val="000000" w:themeColor="text1"/>
                    <w:kern w:val="0"/>
                    <w:sz w:val="20"/>
                    <w:szCs w:val="20"/>
                  </w:rPr>
                  <w:delText xml:space="preserve">: </w:delText>
                </w:r>
                <w:r w:rsidRPr="00577543" w:rsidDel="00FD1AA9">
                  <w:rPr>
                    <w:b/>
                  </w:rPr>
                  <w:delText xml:space="preserve">55 </w:delText>
                </w:r>
                <w:r w:rsidDel="00FD1AA9">
                  <w:rPr>
                    <w:rFonts w:hint="eastAsia"/>
                    <w:b/>
                  </w:rPr>
                  <w:delText>8</w:delText>
                </w:r>
                <w:r w:rsidRPr="00577543" w:rsidDel="00FD1AA9">
                  <w:rPr>
                    <w:b/>
                  </w:rPr>
                  <w:delText xml:space="preserve">0 </w:delText>
                </w:r>
                <w:r w:rsidDel="00FD1AA9">
                  <w:rPr>
                    <w:rFonts w:hint="eastAsia"/>
                    <w:b/>
                  </w:rPr>
                  <w:delText>15</w:delText>
                </w:r>
                <w:r w:rsidRPr="00577543" w:rsidDel="00FD1AA9">
                  <w:rPr>
                    <w:b/>
                  </w:rPr>
                  <w:delText xml:space="preserve"> </w:delText>
                </w:r>
                <w:r w:rsidDel="00FD1AA9">
                  <w:rPr>
                    <w:rFonts w:hint="eastAsia"/>
                    <w:b/>
                  </w:rPr>
                  <w:delText>lenH</w:delText>
                </w:r>
                <w:r w:rsidRPr="00577543" w:rsidDel="00FD1AA9">
                  <w:rPr>
                    <w:b/>
                  </w:rPr>
                  <w:delText xml:space="preserve"> </w:delText>
                </w:r>
                <w:r w:rsidDel="00FD1AA9">
                  <w:rPr>
                    <w:rFonts w:hint="eastAsia"/>
                    <w:b/>
                  </w:rPr>
                  <w:delText>lenL</w:delText>
                </w:r>
                <w:r w:rsidRPr="00577543" w:rsidDel="00FD1AA9">
                  <w:rPr>
                    <w:b/>
                  </w:rPr>
                  <w:delText xml:space="preserve"> 00</w:delText>
                </w:r>
                <w:r w:rsidDel="00FD1AA9">
                  <w:rPr>
                    <w:rFonts w:hint="eastAsia"/>
                    <w:b/>
                  </w:rPr>
                  <w:delText xml:space="preserve"> </w:delText>
                </w:r>
                <w:r w:rsidRPr="00E22BAD" w:rsidDel="00FD1AA9">
                  <w:rPr>
                    <w:rFonts w:hint="eastAsia"/>
                  </w:rPr>
                  <w:delText>seqNo</w:delText>
                </w:r>
                <w:r w:rsidRPr="00577543" w:rsidDel="00FD1AA9">
                  <w:rPr>
                    <w:b/>
                  </w:rPr>
                  <w:delText xml:space="preserve"> </w:delText>
                </w:r>
                <w:r w:rsidDel="00FD1AA9">
                  <w:rPr>
                    <w:rFonts w:cstheme="minorHAnsi" w:hint="eastAsia"/>
                    <w:iCs/>
                    <w:color w:val="000000" w:themeColor="text1"/>
                    <w:kern w:val="0"/>
                    <w:sz w:val="20"/>
                    <w:szCs w:val="20"/>
                  </w:rPr>
                  <w:delText>status</w:delText>
                </w:r>
                <w:r w:rsidRPr="00431BA6" w:rsidDel="00FD1AA9">
                  <w:rPr>
                    <w:rFonts w:hint="eastAsia"/>
                  </w:rPr>
                  <w:delText xml:space="preserve"> </w:delText>
                </w:r>
                <w:r w:rsidRPr="00FE3230" w:rsidDel="00FD1AA9">
                  <w:rPr>
                    <w:i/>
                    <w:sz w:val="20"/>
                    <w:szCs w:val="20"/>
                  </w:rPr>
                  <w:delText>NWKAddrOfInterest</w:delText>
                </w:r>
                <w:r w:rsidRPr="00431BA6" w:rsidDel="00FD1AA9">
                  <w:rPr>
                    <w:rFonts w:hint="eastAsia"/>
                  </w:rPr>
                  <w:delText xml:space="preserve"> [</w:delText>
                </w:r>
                <w:r w:rsidDel="00FD1AA9">
                  <w:rPr>
                    <w:rFonts w:hint="eastAsia"/>
                  </w:rPr>
                  <w:delText>1-0</w:delText>
                </w:r>
                <w:r w:rsidRPr="00431BA6" w:rsidDel="00FD1AA9">
                  <w:rPr>
                    <w:rFonts w:hint="eastAsia"/>
                  </w:rPr>
                  <w:delText>]</w:delText>
                </w:r>
                <w:r w:rsidDel="00FD1AA9">
                  <w:rPr>
                    <w:rFonts w:hint="eastAsia"/>
                  </w:rPr>
                  <w:delText xml:space="preserve"> </w:delText>
                </w:r>
                <w:r w:rsidDel="00FD1AA9">
                  <w:rPr>
                    <w:rFonts w:hint="eastAsia"/>
                    <w:sz w:val="20"/>
                    <w:szCs w:val="20"/>
                  </w:rPr>
                  <w:delText>activeEpCount</w:delText>
                </w:r>
                <w:r w:rsidDel="00FD1AA9">
                  <w:rPr>
                    <w:rFonts w:hint="eastAsia"/>
                    <w:b/>
                  </w:rPr>
                  <w:delText xml:space="preserve"> </w:delText>
                </w:r>
                <w:r w:rsidDel="00FD1AA9">
                  <w:rPr>
                    <w:rFonts w:cstheme="minorHAnsi" w:hint="eastAsia"/>
                    <w:iCs/>
                    <w:color w:val="000000" w:themeColor="text1"/>
                    <w:sz w:val="20"/>
                    <w:szCs w:val="20"/>
                  </w:rPr>
                  <w:delText>epList</w:delText>
                </w:r>
              </w:del>
            </w:ins>
          </w:p>
          <w:p w:rsidR="00E60CD9" w:rsidDel="00FD1AA9" w:rsidRDefault="00E60CD9" w:rsidP="00165B4D">
            <w:pPr>
              <w:autoSpaceDE w:val="0"/>
              <w:autoSpaceDN w:val="0"/>
              <w:adjustRightInd w:val="0"/>
              <w:jc w:val="left"/>
              <w:rPr>
                <w:ins w:id="2804" w:author="AutoBVT" w:date="2018-06-12T13:57:00Z"/>
                <w:del w:id="2805" w:author="telink" w:date="2018-06-26T10:47:00Z"/>
                <w:sz w:val="20"/>
                <w:szCs w:val="20"/>
              </w:rPr>
            </w:pPr>
            <w:ins w:id="2806" w:author="AutoBVT" w:date="2018-06-12T13:57:00Z">
              <w:del w:id="2807" w:author="telink" w:date="2018-06-25T19:33:00Z">
                <w:r w:rsidDel="00985248">
                  <w:rPr>
                    <w:rFonts w:cstheme="minorHAnsi" w:hint="eastAsia"/>
                    <w:iCs/>
                    <w:color w:val="000000" w:themeColor="text1"/>
                    <w:sz w:val="20"/>
                    <w:szCs w:val="20"/>
                  </w:rPr>
                  <w:delText xml:space="preserve">            </w:delText>
                </w:r>
                <w:r w:rsidDel="00985248">
                  <w:rPr>
                    <w:rFonts w:hint="eastAsia"/>
                    <w:b/>
                  </w:rPr>
                  <w:delText xml:space="preserve"> </w:delText>
                </w:r>
              </w:del>
              <w:del w:id="2808" w:author="telink" w:date="2018-06-26T10:47:00Z">
                <w:r w:rsidDel="00FD1AA9">
                  <w:rPr>
                    <w:rFonts w:hint="eastAsia"/>
                    <w:b/>
                  </w:rPr>
                  <w:delText>AA</w:delText>
                </w:r>
              </w:del>
            </w:ins>
          </w:p>
          <w:p w:rsidR="00E60CD9" w:rsidDel="00FD1AA9" w:rsidRDefault="00E60CD9" w:rsidP="00165B4D">
            <w:pPr>
              <w:rPr>
                <w:ins w:id="2809" w:author="AutoBVT" w:date="2018-06-12T13:57:00Z"/>
                <w:del w:id="2810" w:author="telink" w:date="2018-06-26T10:47:00Z"/>
                <w:sz w:val="20"/>
                <w:szCs w:val="20"/>
              </w:rPr>
            </w:pPr>
          </w:p>
          <w:p w:rsidR="00E60CD9" w:rsidDel="00FD1AA9" w:rsidRDefault="00E60CD9" w:rsidP="00165B4D">
            <w:pPr>
              <w:rPr>
                <w:ins w:id="2811" w:author="AutoBVT" w:date="2018-06-12T13:57:00Z"/>
                <w:del w:id="2812" w:author="telink" w:date="2018-06-26T10:47:00Z"/>
                <w:rStyle w:val="fontstyle01"/>
                <w:rFonts w:cstheme="minorHAnsi"/>
                <w:b/>
                <w:i/>
              </w:rPr>
            </w:pPr>
            <w:ins w:id="2813" w:author="AutoBVT" w:date="2018-06-12T13:57:00Z">
              <w:del w:id="2814" w:author="telink" w:date="2018-06-26T10:47:00Z">
                <w:r w:rsidDel="00FD1AA9">
                  <w:rPr>
                    <w:rStyle w:val="fontstyle01"/>
                    <w:rFonts w:cstheme="minorHAnsi" w:hint="eastAsia"/>
                    <w:b/>
                    <w:i/>
                  </w:rPr>
                  <w:delText>2.2.</w:delText>
                </w:r>
              </w:del>
              <w:del w:id="2815" w:author="telink" w:date="2018-06-26T09:37:00Z">
                <w:r w:rsidDel="00187E33">
                  <w:rPr>
                    <w:rStyle w:val="fontstyle01"/>
                    <w:rFonts w:cstheme="minorHAnsi" w:hint="eastAsia"/>
                    <w:b/>
                    <w:i/>
                  </w:rPr>
                  <w:delText>3</w:delText>
                </w:r>
              </w:del>
              <w:del w:id="2816" w:author="telink" w:date="2018-06-26T10:47:00Z">
                <w:r w:rsidDel="00FD1AA9">
                  <w:rPr>
                    <w:rStyle w:val="fontstyle01"/>
                    <w:rFonts w:cstheme="minorHAnsi" w:hint="eastAsia"/>
                    <w:b/>
                    <w:i/>
                  </w:rPr>
                  <w:delText>.7</w:delText>
                </w:r>
                <w:r w:rsidDel="00FD1AA9">
                  <w:rPr>
                    <w:rStyle w:val="fontstyle01"/>
                    <w:rFonts w:cstheme="minorHAnsi" w:hint="eastAsia"/>
                    <w:b/>
                    <w:i/>
                  </w:rPr>
                  <w:tab/>
                </w:r>
                <w:r w:rsidDel="00FD1AA9">
                  <w:rPr>
                    <w:rStyle w:val="fontstyle01"/>
                    <w:rFonts w:cstheme="minorHAnsi"/>
                    <w:b/>
                    <w:i/>
                  </w:rPr>
                  <w:delText>ZBHCI_CMD_</w:delText>
                </w:r>
                <w:r w:rsidDel="00FD1AA9">
                  <w:rPr>
                    <w:rStyle w:val="fontstyle01"/>
                    <w:rFonts w:cstheme="minorHAnsi" w:hint="eastAsia"/>
                    <w:b/>
                    <w:i/>
                  </w:rPr>
                  <w:delText>BIND</w:delText>
                </w:r>
                <w:r w:rsidRPr="008240DC" w:rsidDel="00FD1AA9">
                  <w:rPr>
                    <w:rStyle w:val="fontstyle01"/>
                    <w:rFonts w:cstheme="minorHAnsi"/>
                    <w:b/>
                    <w:i/>
                  </w:rPr>
                  <w:delText>_R</w:delText>
                </w:r>
                <w:r w:rsidDel="00FD1AA9">
                  <w:rPr>
                    <w:rStyle w:val="fontstyle01"/>
                    <w:rFonts w:cstheme="minorHAnsi" w:hint="eastAsia"/>
                    <w:b/>
                    <w:i/>
                  </w:rPr>
                  <w:delText>SP</w:delText>
                </w:r>
              </w:del>
            </w:ins>
          </w:p>
          <w:p w:rsidR="00E60CD9" w:rsidDel="00FD1AA9" w:rsidRDefault="00E60CD9" w:rsidP="00165B4D">
            <w:pPr>
              <w:rPr>
                <w:ins w:id="2817" w:author="AutoBVT" w:date="2018-06-12T13:57:00Z"/>
                <w:del w:id="2818" w:author="telink" w:date="2018-06-26T10:47:00Z"/>
                <w:rStyle w:val="fontstyle01"/>
                <w:rFonts w:cstheme="minorHAnsi"/>
                <w:b/>
                <w:i/>
              </w:rPr>
            </w:pPr>
            <w:ins w:id="2819" w:author="AutoBVT" w:date="2018-06-12T13:57:00Z">
              <w:del w:id="2820" w:author="telink" w:date="2018-06-26T10:47:00Z">
                <w:r w:rsidDel="00FD1AA9">
                  <w:rPr>
                    <w:rStyle w:val="fontstyle01"/>
                    <w:rFonts w:cstheme="minorHAnsi" w:hint="eastAsia"/>
                    <w:b/>
                    <w:i/>
                  </w:rPr>
                  <w:delText>2.2.</w:delText>
                </w:r>
              </w:del>
              <w:del w:id="2821" w:author="telink" w:date="2018-06-26T09:37:00Z">
                <w:r w:rsidDel="00187E33">
                  <w:rPr>
                    <w:rStyle w:val="fontstyle01"/>
                    <w:rFonts w:cstheme="minorHAnsi" w:hint="eastAsia"/>
                    <w:b/>
                    <w:i/>
                  </w:rPr>
                  <w:delText>3</w:delText>
                </w:r>
              </w:del>
              <w:del w:id="2822" w:author="telink" w:date="2018-06-26T10:47:00Z">
                <w:r w:rsidDel="00FD1AA9">
                  <w:rPr>
                    <w:rStyle w:val="fontstyle01"/>
                    <w:rFonts w:cstheme="minorHAnsi" w:hint="eastAsia"/>
                    <w:b/>
                    <w:i/>
                  </w:rPr>
                  <w:delText>.8</w:delText>
                </w:r>
                <w:r w:rsidDel="00FD1AA9">
                  <w:rPr>
                    <w:rStyle w:val="fontstyle01"/>
                    <w:rFonts w:cstheme="minorHAnsi" w:hint="eastAsia"/>
                    <w:b/>
                    <w:i/>
                  </w:rPr>
                  <w:tab/>
                </w:r>
                <w:r w:rsidDel="00FD1AA9">
                  <w:rPr>
                    <w:rStyle w:val="fontstyle01"/>
                    <w:rFonts w:cstheme="minorHAnsi"/>
                    <w:b/>
                    <w:i/>
                  </w:rPr>
                  <w:delText>ZBHCI_CMD_</w:delText>
                </w:r>
                <w:r w:rsidDel="00FD1AA9">
                  <w:rPr>
                    <w:rStyle w:val="fontstyle01"/>
                    <w:rFonts w:cstheme="minorHAnsi" w:hint="eastAsia"/>
                    <w:b/>
                    <w:i/>
                  </w:rPr>
                  <w:delText>UNBIND</w:delText>
                </w:r>
                <w:r w:rsidRPr="008240DC" w:rsidDel="00FD1AA9">
                  <w:rPr>
                    <w:rStyle w:val="fontstyle01"/>
                    <w:rFonts w:cstheme="minorHAnsi"/>
                    <w:b/>
                    <w:i/>
                  </w:rPr>
                  <w:delText>_R</w:delText>
                </w:r>
                <w:r w:rsidDel="00FD1AA9">
                  <w:rPr>
                    <w:rStyle w:val="fontstyle01"/>
                    <w:rFonts w:cstheme="minorHAnsi" w:hint="eastAsia"/>
                    <w:b/>
                    <w:i/>
                  </w:rPr>
                  <w:delText>SP</w:delText>
                </w:r>
              </w:del>
            </w:ins>
          </w:p>
          <w:tbl>
            <w:tblPr>
              <w:tblStyle w:val="ab"/>
              <w:tblpPr w:leftFromText="180" w:rightFromText="180" w:vertAnchor="text" w:horzAnchor="page" w:tblpX="971" w:tblpY="125"/>
              <w:tblOverlap w:val="never"/>
              <w:tblW w:w="846" w:type="dxa"/>
              <w:tblLayout w:type="fixed"/>
              <w:tblLook w:val="04A0" w:firstRow="1" w:lastRow="0" w:firstColumn="1" w:lastColumn="0" w:noHBand="0" w:noVBand="1"/>
            </w:tblPr>
            <w:tblGrid>
              <w:gridCol w:w="846"/>
            </w:tblGrid>
            <w:tr w:rsidR="00E60CD9" w:rsidRPr="001C30DD" w:rsidDel="00FD1AA9" w:rsidTr="00165B4D">
              <w:trPr>
                <w:trHeight w:val="397"/>
                <w:ins w:id="2823" w:author="AutoBVT" w:date="2018-06-12T13:57:00Z"/>
                <w:del w:id="2824" w:author="telink" w:date="2018-06-26T10:47:00Z"/>
              </w:trPr>
              <w:tc>
                <w:tcPr>
                  <w:tcW w:w="846" w:type="dxa"/>
                </w:tcPr>
                <w:p w:rsidR="00E60CD9" w:rsidDel="00FD1AA9" w:rsidRDefault="00E60CD9" w:rsidP="00165B4D">
                  <w:pPr>
                    <w:pStyle w:val="Default"/>
                    <w:jc w:val="both"/>
                    <w:rPr>
                      <w:ins w:id="2825" w:author="AutoBVT" w:date="2018-06-12T13:57:00Z"/>
                      <w:del w:id="2826" w:author="telink" w:date="2018-06-26T10:47:00Z"/>
                      <w:sz w:val="20"/>
                      <w:szCs w:val="20"/>
                    </w:rPr>
                  </w:pPr>
                  <w:ins w:id="2827" w:author="AutoBVT" w:date="2018-06-12T13:57:00Z">
                    <w:del w:id="2828" w:author="telink" w:date="2018-06-26T10:47:00Z">
                      <w:r w:rsidDel="00FD1AA9">
                        <w:rPr>
                          <w:sz w:val="20"/>
                          <w:szCs w:val="20"/>
                        </w:rPr>
                        <w:delText xml:space="preserve">Status </w:delText>
                      </w:r>
                    </w:del>
                  </w:ins>
                </w:p>
              </w:tc>
            </w:tr>
            <w:tr w:rsidR="00E60CD9" w:rsidRPr="001C30DD" w:rsidDel="00FD1AA9" w:rsidTr="00165B4D">
              <w:trPr>
                <w:trHeight w:val="338"/>
                <w:ins w:id="2829" w:author="AutoBVT" w:date="2018-06-12T13:57:00Z"/>
                <w:del w:id="2830" w:author="telink" w:date="2018-06-26T10:47:00Z"/>
              </w:trPr>
              <w:tc>
                <w:tcPr>
                  <w:tcW w:w="846" w:type="dxa"/>
                </w:tcPr>
                <w:p w:rsidR="00E60CD9" w:rsidDel="00FD1AA9" w:rsidRDefault="00E60CD9" w:rsidP="00165B4D">
                  <w:pPr>
                    <w:rPr>
                      <w:ins w:id="2831" w:author="AutoBVT" w:date="2018-06-12T13:57:00Z"/>
                      <w:del w:id="2832" w:author="telink" w:date="2018-06-26T10:47:00Z"/>
                      <w:rFonts w:cstheme="minorHAnsi"/>
                      <w:i/>
                      <w:iCs/>
                      <w:color w:val="000000" w:themeColor="text1"/>
                      <w:kern w:val="0"/>
                      <w:sz w:val="20"/>
                      <w:szCs w:val="20"/>
                    </w:rPr>
                  </w:pPr>
                  <w:ins w:id="2833" w:author="AutoBVT" w:date="2018-06-12T13:57:00Z">
                    <w:del w:id="2834" w:author="telink" w:date="2018-06-26T10:47:00Z">
                      <w:r w:rsidDel="00FD1AA9">
                        <w:rPr>
                          <w:rFonts w:cstheme="minorHAnsi" w:hint="eastAsia"/>
                          <w:i/>
                          <w:iCs/>
                          <w:color w:val="000000" w:themeColor="text1"/>
                          <w:kern w:val="0"/>
                          <w:sz w:val="20"/>
                          <w:szCs w:val="20"/>
                        </w:rPr>
                        <w:delText>1Byte</w:delText>
                      </w:r>
                    </w:del>
                  </w:ins>
                </w:p>
              </w:tc>
            </w:tr>
          </w:tbl>
          <w:p w:rsidR="00E60CD9" w:rsidDel="00FD1AA9" w:rsidRDefault="00E60CD9" w:rsidP="00165B4D">
            <w:pPr>
              <w:rPr>
                <w:ins w:id="2835" w:author="AutoBVT" w:date="2018-06-12T13:57:00Z"/>
                <w:del w:id="2836" w:author="telink" w:date="2018-06-26T10:47:00Z"/>
                <w:rStyle w:val="fontstyle01"/>
                <w:rFonts w:cstheme="minorHAnsi"/>
                <w:b/>
                <w:i/>
              </w:rPr>
            </w:pPr>
          </w:p>
          <w:p w:rsidR="00E60CD9" w:rsidDel="00FD1AA9" w:rsidRDefault="00E60CD9" w:rsidP="00165B4D">
            <w:pPr>
              <w:rPr>
                <w:ins w:id="2837" w:author="AutoBVT" w:date="2018-06-12T13:57:00Z"/>
                <w:del w:id="2838" w:author="telink" w:date="2018-06-26T10:47:00Z"/>
                <w:rStyle w:val="fontstyle01"/>
                <w:rFonts w:cstheme="minorHAnsi"/>
                <w:b/>
                <w:i/>
              </w:rPr>
            </w:pPr>
          </w:p>
          <w:p w:rsidR="00E60CD9" w:rsidDel="00FD1AA9" w:rsidRDefault="00E60CD9" w:rsidP="00165B4D">
            <w:pPr>
              <w:rPr>
                <w:ins w:id="2839" w:author="AutoBVT" w:date="2018-06-12T13:57:00Z"/>
                <w:del w:id="2840" w:author="telink" w:date="2018-06-26T10:47:00Z"/>
                <w:i/>
                <w:sz w:val="20"/>
                <w:szCs w:val="20"/>
              </w:rPr>
            </w:pPr>
          </w:p>
          <w:p w:rsidR="00E60CD9" w:rsidDel="00FD1AA9" w:rsidRDefault="00E60CD9" w:rsidP="00165B4D">
            <w:pPr>
              <w:rPr>
                <w:ins w:id="2841" w:author="AutoBVT" w:date="2018-06-12T13:57:00Z"/>
                <w:del w:id="2842" w:author="telink" w:date="2018-06-26T10:47:00Z"/>
                <w:i/>
                <w:sz w:val="20"/>
                <w:szCs w:val="20"/>
              </w:rPr>
            </w:pPr>
          </w:p>
          <w:p w:rsidR="00E60CD9" w:rsidDel="00FD1AA9" w:rsidRDefault="00E60CD9" w:rsidP="00165B4D">
            <w:pPr>
              <w:pStyle w:val="Default"/>
              <w:jc w:val="both"/>
              <w:rPr>
                <w:ins w:id="2843" w:author="AutoBVT" w:date="2018-06-12T13:57:00Z"/>
                <w:del w:id="2844" w:author="telink" w:date="2018-06-26T10:47:00Z"/>
                <w:sz w:val="20"/>
                <w:szCs w:val="20"/>
              </w:rPr>
            </w:pPr>
            <w:ins w:id="2845" w:author="AutoBVT" w:date="2018-06-12T13:57:00Z">
              <w:del w:id="2846" w:author="telink" w:date="2018-06-26T10:47:00Z">
                <w:r w:rsidRPr="000E7435" w:rsidDel="00FD1AA9">
                  <w:rPr>
                    <w:rFonts w:cstheme="minorHAnsi" w:hint="eastAsia"/>
                    <w:i/>
                    <w:iCs/>
                    <w:color w:val="000000" w:themeColor="text1"/>
                    <w:sz w:val="20"/>
                    <w:szCs w:val="20"/>
                  </w:rPr>
                  <w:delText>status</w:delText>
                </w:r>
                <w:r w:rsidRPr="000E7435" w:rsidDel="00FD1AA9">
                  <w:rPr>
                    <w:rFonts w:hint="eastAsia"/>
                    <w:i/>
                    <w:sz w:val="20"/>
                    <w:szCs w:val="20"/>
                  </w:rPr>
                  <w:delText xml:space="preserve">: </w:delText>
                </w:r>
                <w:r w:rsidDel="00FD1AA9">
                  <w:rPr>
                    <w:rFonts w:hint="eastAsia"/>
                    <w:i/>
                    <w:sz w:val="20"/>
                    <w:szCs w:val="20"/>
                  </w:rPr>
                  <w:delText xml:space="preserve">  </w:delText>
                </w:r>
                <w:r w:rsidRPr="000E7435" w:rsidDel="00FD1AA9">
                  <w:rPr>
                    <w:sz w:val="20"/>
                    <w:szCs w:val="20"/>
                  </w:rPr>
                  <w:delText xml:space="preserve">The status of the </w:delText>
                </w:r>
                <w:r w:rsidDel="00FD1AA9">
                  <w:rPr>
                    <w:rFonts w:hint="eastAsia"/>
                    <w:sz w:val="20"/>
                    <w:szCs w:val="20"/>
                  </w:rPr>
                  <w:delText>Bind/Unbind</w:delText>
                </w:r>
                <w:r w:rsidRPr="000E7435" w:rsidDel="00FD1AA9">
                  <w:rPr>
                    <w:sz w:val="20"/>
                    <w:szCs w:val="20"/>
                  </w:rPr>
                  <w:delText>_req command.</w:delText>
                </w:r>
                <w:r w:rsidDel="00FD1AA9">
                  <w:rPr>
                    <w:rFonts w:hint="eastAsia"/>
                    <w:sz w:val="20"/>
                    <w:szCs w:val="20"/>
                  </w:rPr>
                  <w:delText>0=success, 0x88=no entry</w:delText>
                </w:r>
              </w:del>
            </w:ins>
          </w:p>
          <w:p w:rsidR="00E60CD9" w:rsidDel="00FD1AA9" w:rsidRDefault="00E60CD9" w:rsidP="00165B4D">
            <w:pPr>
              <w:autoSpaceDE w:val="0"/>
              <w:autoSpaceDN w:val="0"/>
              <w:adjustRightInd w:val="0"/>
              <w:jc w:val="left"/>
              <w:rPr>
                <w:ins w:id="2847" w:author="AutoBVT" w:date="2018-06-12T13:57:00Z"/>
                <w:del w:id="2848" w:author="telink" w:date="2018-06-26T10:47:00Z"/>
                <w:b/>
              </w:rPr>
            </w:pPr>
            <w:ins w:id="2849" w:author="AutoBVT" w:date="2018-06-12T13:57:00Z">
              <w:del w:id="2850" w:author="telink" w:date="2018-06-26T10:47:00Z">
                <w:r w:rsidRPr="00577543" w:rsidDel="00FD1AA9">
                  <w:rPr>
                    <w:rFonts w:cstheme="minorHAnsi" w:hint="eastAsia"/>
                    <w:b/>
                    <w:i/>
                    <w:iCs/>
                    <w:color w:val="000000" w:themeColor="text1"/>
                    <w:kern w:val="0"/>
                    <w:sz w:val="20"/>
                    <w:szCs w:val="20"/>
                  </w:rPr>
                  <w:delText>packet format</w:delText>
                </w:r>
                <w:r w:rsidDel="00FD1AA9">
                  <w:rPr>
                    <w:rFonts w:cstheme="minorHAnsi" w:hint="eastAsia"/>
                    <w:b/>
                    <w:i/>
                    <w:iCs/>
                    <w:color w:val="000000" w:themeColor="text1"/>
                    <w:kern w:val="0"/>
                    <w:sz w:val="20"/>
                    <w:szCs w:val="20"/>
                  </w:rPr>
                  <w:delText xml:space="preserve"> of </w:delText>
                </w:r>
                <w:r w:rsidDel="00FD1AA9">
                  <w:rPr>
                    <w:rStyle w:val="fontstyle01"/>
                    <w:rFonts w:cstheme="minorHAnsi"/>
                    <w:b/>
                    <w:i/>
                  </w:rPr>
                  <w:delText>ZBHCI_CMD_</w:delText>
                </w:r>
                <w:r w:rsidDel="00FD1AA9">
                  <w:rPr>
                    <w:rStyle w:val="fontstyle01"/>
                    <w:rFonts w:cstheme="minorHAnsi" w:hint="eastAsia"/>
                    <w:b/>
                    <w:i/>
                  </w:rPr>
                  <w:delText>BIND</w:delText>
                </w:r>
                <w:r w:rsidRPr="008240DC" w:rsidDel="00FD1AA9">
                  <w:rPr>
                    <w:rStyle w:val="fontstyle01"/>
                    <w:rFonts w:cstheme="minorHAnsi"/>
                    <w:b/>
                    <w:i/>
                  </w:rPr>
                  <w:delText>_R</w:delText>
                </w:r>
                <w:r w:rsidDel="00FD1AA9">
                  <w:rPr>
                    <w:rStyle w:val="fontstyle01"/>
                    <w:rFonts w:cstheme="minorHAnsi" w:hint="eastAsia"/>
                    <w:b/>
                    <w:i/>
                  </w:rPr>
                  <w:delText>SP:</w:delText>
                </w:r>
                <w:r w:rsidDel="00FD1AA9">
                  <w:rPr>
                    <w:rFonts w:hint="eastAsia"/>
                    <w:b/>
                  </w:rPr>
                  <w:delText xml:space="preserve">    </w:delText>
                </w:r>
                <w:r w:rsidRPr="00577543" w:rsidDel="00FD1AA9">
                  <w:rPr>
                    <w:b/>
                  </w:rPr>
                  <w:delText xml:space="preserve">55 </w:delText>
                </w:r>
                <w:r w:rsidDel="00FD1AA9">
                  <w:rPr>
                    <w:rFonts w:hint="eastAsia"/>
                    <w:b/>
                  </w:rPr>
                  <w:delText>8</w:delText>
                </w:r>
                <w:r w:rsidRPr="00577543" w:rsidDel="00FD1AA9">
                  <w:rPr>
                    <w:b/>
                  </w:rPr>
                  <w:delText xml:space="preserve">0 </w:delText>
                </w:r>
                <w:r w:rsidDel="00FD1AA9">
                  <w:rPr>
                    <w:rFonts w:hint="eastAsia"/>
                    <w:b/>
                  </w:rPr>
                  <w:delText>20</w:delText>
                </w:r>
                <w:r w:rsidRPr="00577543" w:rsidDel="00FD1AA9">
                  <w:rPr>
                    <w:b/>
                  </w:rPr>
                  <w:delText xml:space="preserve"> </w:delText>
                </w:r>
                <w:r w:rsidDel="00FD1AA9">
                  <w:rPr>
                    <w:rFonts w:hint="eastAsia"/>
                    <w:b/>
                  </w:rPr>
                  <w:delText>00 01</w:delText>
                </w:r>
                <w:r w:rsidRPr="00577543" w:rsidDel="00FD1AA9">
                  <w:rPr>
                    <w:b/>
                  </w:rPr>
                  <w:delText xml:space="preserve"> 00</w:delText>
                </w:r>
                <w:r w:rsidDel="00FD1AA9">
                  <w:rPr>
                    <w:rFonts w:hint="eastAsia"/>
                    <w:b/>
                  </w:rPr>
                  <w:delText xml:space="preserve"> </w:delText>
                </w:r>
                <w:r w:rsidDel="00FD1AA9">
                  <w:rPr>
                    <w:rFonts w:cstheme="minorHAnsi" w:hint="eastAsia"/>
                    <w:iCs/>
                    <w:color w:val="000000" w:themeColor="text1"/>
                    <w:kern w:val="0"/>
                    <w:sz w:val="20"/>
                    <w:szCs w:val="20"/>
                  </w:rPr>
                  <w:delText>status</w:delText>
                </w:r>
                <w:r w:rsidRPr="00431BA6" w:rsidDel="00FD1AA9">
                  <w:rPr>
                    <w:rFonts w:hint="eastAsia"/>
                  </w:rPr>
                  <w:delText xml:space="preserve"> </w:delText>
                </w:r>
                <w:r w:rsidDel="00FD1AA9">
                  <w:rPr>
                    <w:rFonts w:hint="eastAsia"/>
                    <w:b/>
                  </w:rPr>
                  <w:delText>AA</w:delText>
                </w:r>
              </w:del>
            </w:ins>
          </w:p>
          <w:p w:rsidR="00E60CD9" w:rsidDel="00FD1AA9" w:rsidRDefault="00E60CD9" w:rsidP="00165B4D">
            <w:pPr>
              <w:autoSpaceDE w:val="0"/>
              <w:autoSpaceDN w:val="0"/>
              <w:adjustRightInd w:val="0"/>
              <w:jc w:val="left"/>
              <w:rPr>
                <w:ins w:id="2851" w:author="AutoBVT" w:date="2018-06-12T13:57:00Z"/>
                <w:del w:id="2852" w:author="telink" w:date="2018-06-26T10:47:00Z"/>
                <w:b/>
              </w:rPr>
            </w:pPr>
            <w:ins w:id="2853" w:author="AutoBVT" w:date="2018-06-12T13:57:00Z">
              <w:del w:id="2854" w:author="telink" w:date="2018-06-26T10:47:00Z">
                <w:r w:rsidRPr="00577543" w:rsidDel="00FD1AA9">
                  <w:rPr>
                    <w:rFonts w:cstheme="minorHAnsi" w:hint="eastAsia"/>
                    <w:b/>
                    <w:i/>
                    <w:iCs/>
                    <w:color w:val="000000" w:themeColor="text1"/>
                    <w:kern w:val="0"/>
                    <w:sz w:val="20"/>
                    <w:szCs w:val="20"/>
                  </w:rPr>
                  <w:delText>packet format</w:delText>
                </w:r>
                <w:r w:rsidDel="00FD1AA9">
                  <w:rPr>
                    <w:rFonts w:cstheme="minorHAnsi" w:hint="eastAsia"/>
                    <w:b/>
                    <w:i/>
                    <w:iCs/>
                    <w:color w:val="000000" w:themeColor="text1"/>
                    <w:kern w:val="0"/>
                    <w:sz w:val="20"/>
                    <w:szCs w:val="20"/>
                  </w:rPr>
                  <w:delText xml:space="preserve"> of </w:delText>
                </w:r>
                <w:r w:rsidDel="00FD1AA9">
                  <w:rPr>
                    <w:rStyle w:val="fontstyle01"/>
                    <w:rFonts w:cstheme="minorHAnsi"/>
                    <w:b/>
                    <w:i/>
                  </w:rPr>
                  <w:delText>ZBHCI_CMD_</w:delText>
                </w:r>
                <w:r w:rsidDel="00FD1AA9">
                  <w:rPr>
                    <w:rStyle w:val="fontstyle01"/>
                    <w:rFonts w:cstheme="minorHAnsi" w:hint="eastAsia"/>
                    <w:b/>
                    <w:i/>
                  </w:rPr>
                  <w:delText>UNBIND</w:delText>
                </w:r>
                <w:r w:rsidRPr="008240DC" w:rsidDel="00FD1AA9">
                  <w:rPr>
                    <w:rStyle w:val="fontstyle01"/>
                    <w:rFonts w:cstheme="minorHAnsi"/>
                    <w:b/>
                    <w:i/>
                  </w:rPr>
                  <w:delText>_R</w:delText>
                </w:r>
                <w:r w:rsidDel="00FD1AA9">
                  <w:rPr>
                    <w:rStyle w:val="fontstyle01"/>
                    <w:rFonts w:cstheme="minorHAnsi" w:hint="eastAsia"/>
                    <w:b/>
                    <w:i/>
                  </w:rPr>
                  <w:delText>SP:</w:delText>
                </w:r>
                <w:r w:rsidDel="00FD1AA9">
                  <w:rPr>
                    <w:rFonts w:hint="eastAsia"/>
                    <w:b/>
                  </w:rPr>
                  <w:delText xml:space="preserve">  </w:delText>
                </w:r>
                <w:r w:rsidRPr="00577543" w:rsidDel="00FD1AA9">
                  <w:rPr>
                    <w:b/>
                  </w:rPr>
                  <w:delText xml:space="preserve">55 </w:delText>
                </w:r>
                <w:r w:rsidDel="00FD1AA9">
                  <w:rPr>
                    <w:rFonts w:hint="eastAsia"/>
                    <w:b/>
                  </w:rPr>
                  <w:delText>8</w:delText>
                </w:r>
                <w:r w:rsidRPr="00577543" w:rsidDel="00FD1AA9">
                  <w:rPr>
                    <w:b/>
                  </w:rPr>
                  <w:delText xml:space="preserve">0 </w:delText>
                </w:r>
                <w:r w:rsidDel="00FD1AA9">
                  <w:rPr>
                    <w:rFonts w:hint="eastAsia"/>
                    <w:b/>
                  </w:rPr>
                  <w:delText>21</w:delText>
                </w:r>
                <w:r w:rsidRPr="00577543" w:rsidDel="00FD1AA9">
                  <w:rPr>
                    <w:b/>
                  </w:rPr>
                  <w:delText xml:space="preserve"> </w:delText>
                </w:r>
                <w:r w:rsidDel="00FD1AA9">
                  <w:rPr>
                    <w:rFonts w:hint="eastAsia"/>
                    <w:b/>
                  </w:rPr>
                  <w:delText>00</w:delText>
                </w:r>
                <w:r w:rsidRPr="00577543" w:rsidDel="00FD1AA9">
                  <w:rPr>
                    <w:b/>
                  </w:rPr>
                  <w:delText xml:space="preserve"> </w:delText>
                </w:r>
                <w:r w:rsidDel="00FD1AA9">
                  <w:rPr>
                    <w:rFonts w:hint="eastAsia"/>
                    <w:b/>
                  </w:rPr>
                  <w:delText xml:space="preserve">01 </w:delText>
                </w:r>
                <w:r w:rsidRPr="00577543" w:rsidDel="00FD1AA9">
                  <w:rPr>
                    <w:b/>
                  </w:rPr>
                  <w:delText>00</w:delText>
                </w:r>
                <w:r w:rsidDel="00FD1AA9">
                  <w:rPr>
                    <w:rFonts w:hint="eastAsia"/>
                    <w:b/>
                  </w:rPr>
                  <w:delText xml:space="preserve"> </w:delText>
                </w:r>
                <w:r w:rsidDel="00FD1AA9">
                  <w:rPr>
                    <w:rFonts w:cstheme="minorHAnsi" w:hint="eastAsia"/>
                    <w:iCs/>
                    <w:color w:val="000000" w:themeColor="text1"/>
                    <w:kern w:val="0"/>
                    <w:sz w:val="20"/>
                    <w:szCs w:val="20"/>
                  </w:rPr>
                  <w:delText>status</w:delText>
                </w:r>
                <w:r w:rsidDel="00FD1AA9">
                  <w:rPr>
                    <w:rFonts w:hint="eastAsia"/>
                    <w:b/>
                  </w:rPr>
                  <w:delText xml:space="preserve"> AA</w:delText>
                </w:r>
              </w:del>
            </w:ins>
          </w:p>
          <w:p w:rsidR="00E60CD9" w:rsidRPr="007D011C" w:rsidDel="00FD1AA9" w:rsidRDefault="00E60CD9" w:rsidP="00165B4D">
            <w:pPr>
              <w:rPr>
                <w:ins w:id="2855" w:author="AutoBVT" w:date="2018-06-12T13:57:00Z"/>
                <w:del w:id="2856" w:author="telink" w:date="2018-06-26T10:47:00Z"/>
                <w:sz w:val="20"/>
                <w:szCs w:val="20"/>
              </w:rPr>
            </w:pPr>
          </w:p>
          <w:p w:rsidR="00E60CD9" w:rsidDel="00FD1AA9" w:rsidRDefault="00E60CD9" w:rsidP="00165B4D">
            <w:pPr>
              <w:rPr>
                <w:ins w:id="2857" w:author="AutoBVT" w:date="2018-06-12T13:57:00Z"/>
                <w:del w:id="2858" w:author="telink" w:date="2018-06-26T10:47:00Z"/>
                <w:sz w:val="20"/>
                <w:szCs w:val="20"/>
              </w:rPr>
            </w:pPr>
          </w:p>
          <w:p w:rsidR="00E60CD9" w:rsidDel="00FD1AA9" w:rsidRDefault="00E60CD9" w:rsidP="00165B4D">
            <w:pPr>
              <w:rPr>
                <w:ins w:id="2859" w:author="AutoBVT" w:date="2018-06-12T13:57:00Z"/>
                <w:del w:id="2860" w:author="telink" w:date="2018-06-26T10:47:00Z"/>
                <w:rStyle w:val="fontstyle01"/>
                <w:rFonts w:cstheme="minorHAnsi"/>
                <w:b/>
                <w:i/>
              </w:rPr>
            </w:pPr>
            <w:ins w:id="2861" w:author="AutoBVT" w:date="2018-06-12T13:57:00Z">
              <w:del w:id="2862" w:author="telink" w:date="2018-06-26T10:47:00Z">
                <w:r w:rsidDel="00FD1AA9">
                  <w:rPr>
                    <w:rStyle w:val="fontstyle01"/>
                    <w:rFonts w:cstheme="minorHAnsi" w:hint="eastAsia"/>
                    <w:b/>
                    <w:i/>
                  </w:rPr>
                  <w:delText>2.2.</w:delText>
                </w:r>
              </w:del>
              <w:del w:id="2863" w:author="telink" w:date="2018-06-26T09:37:00Z">
                <w:r w:rsidDel="00187E33">
                  <w:rPr>
                    <w:rStyle w:val="fontstyle01"/>
                    <w:rFonts w:cstheme="minorHAnsi" w:hint="eastAsia"/>
                    <w:b/>
                    <w:i/>
                  </w:rPr>
                  <w:delText>3</w:delText>
                </w:r>
              </w:del>
              <w:del w:id="2864" w:author="telink" w:date="2018-06-26T10:47:00Z">
                <w:r w:rsidDel="00FD1AA9">
                  <w:rPr>
                    <w:rStyle w:val="fontstyle01"/>
                    <w:rFonts w:cstheme="minorHAnsi" w:hint="eastAsia"/>
                    <w:b/>
                    <w:i/>
                  </w:rPr>
                  <w:delText>.9</w:delText>
                </w:r>
                <w:r w:rsidDel="00FD1AA9">
                  <w:rPr>
                    <w:rStyle w:val="fontstyle01"/>
                    <w:rFonts w:cstheme="minorHAnsi" w:hint="eastAsia"/>
                    <w:b/>
                    <w:i/>
                  </w:rPr>
                  <w:tab/>
                </w:r>
                <w:r w:rsidDel="00FD1AA9">
                  <w:rPr>
                    <w:rStyle w:val="fontstyle01"/>
                    <w:rFonts w:cstheme="minorHAnsi"/>
                    <w:b/>
                    <w:i/>
                  </w:rPr>
                  <w:delText>ZBHCI_CMD_DISCOVERY_</w:delText>
                </w:r>
                <w:r w:rsidDel="00FD1AA9">
                  <w:rPr>
                    <w:rStyle w:val="fontstyle01"/>
                    <w:rFonts w:cstheme="minorHAnsi" w:hint="eastAsia"/>
                    <w:b/>
                    <w:i/>
                  </w:rPr>
                  <w:delText>MGMT_LQI</w:delText>
                </w:r>
                <w:r w:rsidRPr="008240DC" w:rsidDel="00FD1AA9">
                  <w:rPr>
                    <w:rStyle w:val="fontstyle01"/>
                    <w:rFonts w:cstheme="minorHAnsi"/>
                    <w:b/>
                    <w:i/>
                  </w:rPr>
                  <w:delText>_R</w:delText>
                </w:r>
                <w:r w:rsidDel="00FD1AA9">
                  <w:rPr>
                    <w:rStyle w:val="fontstyle01"/>
                    <w:rFonts w:cstheme="minorHAnsi" w:hint="eastAsia"/>
                    <w:b/>
                    <w:i/>
                  </w:rPr>
                  <w:delText>SP</w:delText>
                </w:r>
              </w:del>
            </w:ins>
          </w:p>
          <w:tbl>
            <w:tblPr>
              <w:tblStyle w:val="ab"/>
              <w:tblpPr w:leftFromText="180" w:rightFromText="180" w:vertAnchor="text" w:horzAnchor="margin" w:tblpXSpec="center" w:tblpY="185"/>
              <w:tblOverlap w:val="never"/>
              <w:tblW w:w="6947" w:type="dxa"/>
              <w:tblLayout w:type="fixed"/>
              <w:tblLook w:val="04A0" w:firstRow="1" w:lastRow="0" w:firstColumn="1" w:lastColumn="0" w:noHBand="0" w:noVBand="1"/>
            </w:tblPr>
            <w:tblGrid>
              <w:gridCol w:w="846"/>
              <w:gridCol w:w="1565"/>
              <w:gridCol w:w="1128"/>
              <w:gridCol w:w="1559"/>
              <w:gridCol w:w="1849"/>
            </w:tblGrid>
            <w:tr w:rsidR="00E60CD9" w:rsidRPr="001C30DD" w:rsidDel="00FD1AA9" w:rsidTr="00165B4D">
              <w:trPr>
                <w:trHeight w:val="397"/>
                <w:ins w:id="2865" w:author="AutoBVT" w:date="2018-06-12T13:57:00Z"/>
                <w:del w:id="2866" w:author="telink" w:date="2018-06-26T10:47:00Z"/>
              </w:trPr>
              <w:tc>
                <w:tcPr>
                  <w:tcW w:w="846" w:type="dxa"/>
                </w:tcPr>
                <w:p w:rsidR="00E60CD9" w:rsidDel="00FD1AA9" w:rsidRDefault="00E60CD9" w:rsidP="00165B4D">
                  <w:pPr>
                    <w:pStyle w:val="Default"/>
                    <w:jc w:val="both"/>
                    <w:rPr>
                      <w:ins w:id="2867" w:author="AutoBVT" w:date="2018-06-12T13:57:00Z"/>
                      <w:del w:id="2868" w:author="telink" w:date="2018-06-26T10:47:00Z"/>
                      <w:sz w:val="20"/>
                      <w:szCs w:val="20"/>
                    </w:rPr>
                  </w:pPr>
                  <w:ins w:id="2869" w:author="AutoBVT" w:date="2018-06-12T13:57:00Z">
                    <w:del w:id="2870" w:author="telink" w:date="2018-06-26T10:47:00Z">
                      <w:r w:rsidDel="00FD1AA9">
                        <w:rPr>
                          <w:sz w:val="20"/>
                          <w:szCs w:val="20"/>
                        </w:rPr>
                        <w:delText xml:space="preserve">Status </w:delText>
                      </w:r>
                    </w:del>
                  </w:ins>
                </w:p>
              </w:tc>
              <w:tc>
                <w:tcPr>
                  <w:tcW w:w="1565" w:type="dxa"/>
                </w:tcPr>
                <w:p w:rsidR="00E60CD9" w:rsidDel="00FD1AA9" w:rsidRDefault="00E60CD9" w:rsidP="00165B4D">
                  <w:pPr>
                    <w:pStyle w:val="Default"/>
                    <w:jc w:val="both"/>
                    <w:rPr>
                      <w:ins w:id="2871" w:author="AutoBVT" w:date="2018-06-12T13:57:00Z"/>
                      <w:del w:id="2872" w:author="telink" w:date="2018-06-26T10:47:00Z"/>
                      <w:sz w:val="20"/>
                      <w:szCs w:val="20"/>
                    </w:rPr>
                  </w:pPr>
                  <w:ins w:id="2873" w:author="AutoBVT" w:date="2018-06-12T13:57:00Z">
                    <w:del w:id="2874" w:author="telink" w:date="2018-06-26T10:47:00Z">
                      <w:r w:rsidDel="00FD1AA9">
                        <w:rPr>
                          <w:sz w:val="20"/>
                          <w:szCs w:val="20"/>
                        </w:rPr>
                        <w:delText>NeighborTable</w:delText>
                      </w:r>
                    </w:del>
                  </w:ins>
                </w:p>
                <w:p w:rsidR="00E60CD9" w:rsidRPr="00DC4BE9" w:rsidDel="00FD1AA9" w:rsidRDefault="00E60CD9" w:rsidP="00165B4D">
                  <w:pPr>
                    <w:pStyle w:val="Default"/>
                    <w:jc w:val="both"/>
                    <w:rPr>
                      <w:ins w:id="2875" w:author="AutoBVT" w:date="2018-06-12T13:57:00Z"/>
                      <w:del w:id="2876" w:author="telink" w:date="2018-06-26T10:47:00Z"/>
                      <w:rFonts w:cstheme="minorHAnsi"/>
                      <w:iCs/>
                      <w:color w:val="000000" w:themeColor="text1"/>
                      <w:sz w:val="20"/>
                      <w:szCs w:val="20"/>
                    </w:rPr>
                  </w:pPr>
                  <w:ins w:id="2877" w:author="AutoBVT" w:date="2018-06-12T13:57:00Z">
                    <w:del w:id="2878" w:author="telink" w:date="2018-06-26T10:47:00Z">
                      <w:r w:rsidDel="00FD1AA9">
                        <w:rPr>
                          <w:sz w:val="20"/>
                          <w:szCs w:val="20"/>
                        </w:rPr>
                        <w:delText xml:space="preserve">Entries </w:delText>
                      </w:r>
                    </w:del>
                  </w:ins>
                </w:p>
              </w:tc>
              <w:tc>
                <w:tcPr>
                  <w:tcW w:w="1128" w:type="dxa"/>
                </w:tcPr>
                <w:p w:rsidR="00E60CD9" w:rsidDel="00FD1AA9" w:rsidRDefault="00E60CD9" w:rsidP="00165B4D">
                  <w:pPr>
                    <w:pStyle w:val="Default"/>
                    <w:jc w:val="both"/>
                    <w:rPr>
                      <w:ins w:id="2879" w:author="AutoBVT" w:date="2018-06-12T13:57:00Z"/>
                      <w:del w:id="2880" w:author="telink" w:date="2018-06-26T10:47:00Z"/>
                      <w:sz w:val="20"/>
                      <w:szCs w:val="20"/>
                    </w:rPr>
                  </w:pPr>
                  <w:ins w:id="2881" w:author="AutoBVT" w:date="2018-06-12T13:57:00Z">
                    <w:del w:id="2882" w:author="telink" w:date="2018-06-26T10:47:00Z">
                      <w:r w:rsidDel="00FD1AA9">
                        <w:rPr>
                          <w:sz w:val="20"/>
                          <w:szCs w:val="20"/>
                        </w:rPr>
                        <w:delText xml:space="preserve">StartIndex </w:delText>
                      </w:r>
                    </w:del>
                  </w:ins>
                </w:p>
                <w:p w:rsidR="00E60CD9" w:rsidDel="00FD1AA9" w:rsidRDefault="00E60CD9" w:rsidP="00165B4D">
                  <w:pPr>
                    <w:pStyle w:val="Default"/>
                    <w:jc w:val="both"/>
                    <w:rPr>
                      <w:ins w:id="2883" w:author="AutoBVT" w:date="2018-06-12T13:57:00Z"/>
                      <w:del w:id="2884" w:author="telink" w:date="2018-06-26T10:47:00Z"/>
                      <w:sz w:val="20"/>
                      <w:szCs w:val="20"/>
                    </w:rPr>
                  </w:pPr>
                </w:p>
              </w:tc>
              <w:tc>
                <w:tcPr>
                  <w:tcW w:w="1559" w:type="dxa"/>
                </w:tcPr>
                <w:p w:rsidR="00E60CD9" w:rsidDel="00FD1AA9" w:rsidRDefault="00E60CD9" w:rsidP="00165B4D">
                  <w:pPr>
                    <w:pStyle w:val="Default"/>
                    <w:jc w:val="both"/>
                    <w:rPr>
                      <w:ins w:id="2885" w:author="AutoBVT" w:date="2018-06-12T13:57:00Z"/>
                      <w:del w:id="2886" w:author="telink" w:date="2018-06-26T10:47:00Z"/>
                      <w:sz w:val="20"/>
                      <w:szCs w:val="20"/>
                    </w:rPr>
                  </w:pPr>
                  <w:ins w:id="2887" w:author="AutoBVT" w:date="2018-06-12T13:57:00Z">
                    <w:del w:id="2888" w:author="telink" w:date="2018-06-26T10:47:00Z">
                      <w:r w:rsidDel="00FD1AA9">
                        <w:rPr>
                          <w:sz w:val="20"/>
                          <w:szCs w:val="20"/>
                        </w:rPr>
                        <w:delText>NeighborTable</w:delText>
                      </w:r>
                    </w:del>
                  </w:ins>
                </w:p>
                <w:p w:rsidR="00E60CD9" w:rsidDel="00FD1AA9" w:rsidRDefault="00E60CD9" w:rsidP="00165B4D">
                  <w:pPr>
                    <w:pStyle w:val="Default"/>
                    <w:jc w:val="both"/>
                    <w:rPr>
                      <w:ins w:id="2889" w:author="AutoBVT" w:date="2018-06-12T13:57:00Z"/>
                      <w:del w:id="2890" w:author="telink" w:date="2018-06-26T10:47:00Z"/>
                      <w:sz w:val="20"/>
                      <w:szCs w:val="20"/>
                    </w:rPr>
                  </w:pPr>
                  <w:ins w:id="2891" w:author="AutoBVT" w:date="2018-06-12T13:57:00Z">
                    <w:del w:id="2892" w:author="telink" w:date="2018-06-26T10:47:00Z">
                      <w:r w:rsidDel="00FD1AA9">
                        <w:rPr>
                          <w:sz w:val="20"/>
                          <w:szCs w:val="20"/>
                        </w:rPr>
                        <w:delText xml:space="preserve">ListCount </w:delText>
                      </w:r>
                    </w:del>
                  </w:ins>
                </w:p>
              </w:tc>
              <w:tc>
                <w:tcPr>
                  <w:tcW w:w="1849" w:type="dxa"/>
                </w:tcPr>
                <w:p w:rsidR="00E60CD9" w:rsidDel="00FD1AA9" w:rsidRDefault="00E60CD9" w:rsidP="00165B4D">
                  <w:pPr>
                    <w:pStyle w:val="Default"/>
                    <w:jc w:val="both"/>
                    <w:rPr>
                      <w:ins w:id="2893" w:author="AutoBVT" w:date="2018-06-12T13:57:00Z"/>
                      <w:del w:id="2894" w:author="telink" w:date="2018-06-26T10:47:00Z"/>
                      <w:sz w:val="20"/>
                      <w:szCs w:val="20"/>
                    </w:rPr>
                  </w:pPr>
                  <w:ins w:id="2895" w:author="AutoBVT" w:date="2018-06-12T13:57:00Z">
                    <w:del w:id="2896" w:author="telink" w:date="2018-06-26T10:47:00Z">
                      <w:r w:rsidDel="00FD1AA9">
                        <w:rPr>
                          <w:sz w:val="20"/>
                          <w:szCs w:val="20"/>
                        </w:rPr>
                        <w:delText xml:space="preserve">NeighborTableList </w:delText>
                      </w:r>
                    </w:del>
                  </w:ins>
                </w:p>
                <w:p w:rsidR="00E60CD9" w:rsidRPr="001C30DD" w:rsidDel="00FD1AA9" w:rsidRDefault="00E60CD9" w:rsidP="00165B4D">
                  <w:pPr>
                    <w:pStyle w:val="Default"/>
                    <w:jc w:val="both"/>
                    <w:rPr>
                      <w:ins w:id="2897" w:author="AutoBVT" w:date="2018-06-12T13:57:00Z"/>
                      <w:del w:id="2898" w:author="telink" w:date="2018-06-26T10:47:00Z"/>
                      <w:rFonts w:cstheme="minorHAnsi"/>
                      <w:iCs/>
                      <w:color w:val="000000" w:themeColor="text1"/>
                      <w:sz w:val="20"/>
                      <w:szCs w:val="20"/>
                    </w:rPr>
                  </w:pPr>
                </w:p>
              </w:tc>
            </w:tr>
            <w:tr w:rsidR="00E60CD9" w:rsidRPr="001C30DD" w:rsidDel="00FD1AA9" w:rsidTr="00165B4D">
              <w:trPr>
                <w:trHeight w:val="338"/>
                <w:ins w:id="2899" w:author="AutoBVT" w:date="2018-06-12T13:57:00Z"/>
                <w:del w:id="2900" w:author="telink" w:date="2018-06-26T10:47:00Z"/>
              </w:trPr>
              <w:tc>
                <w:tcPr>
                  <w:tcW w:w="846" w:type="dxa"/>
                </w:tcPr>
                <w:p w:rsidR="00E60CD9" w:rsidDel="00FD1AA9" w:rsidRDefault="00E60CD9" w:rsidP="00165B4D">
                  <w:pPr>
                    <w:rPr>
                      <w:ins w:id="2901" w:author="AutoBVT" w:date="2018-06-12T13:57:00Z"/>
                      <w:del w:id="2902" w:author="telink" w:date="2018-06-26T10:47:00Z"/>
                      <w:rFonts w:cstheme="minorHAnsi"/>
                      <w:i/>
                      <w:iCs/>
                      <w:color w:val="000000" w:themeColor="text1"/>
                      <w:kern w:val="0"/>
                      <w:sz w:val="20"/>
                      <w:szCs w:val="20"/>
                    </w:rPr>
                  </w:pPr>
                  <w:ins w:id="2903" w:author="AutoBVT" w:date="2018-06-12T13:57:00Z">
                    <w:del w:id="2904" w:author="telink" w:date="2018-06-26T10:47:00Z">
                      <w:r w:rsidDel="00FD1AA9">
                        <w:rPr>
                          <w:rFonts w:cstheme="minorHAnsi" w:hint="eastAsia"/>
                          <w:i/>
                          <w:iCs/>
                          <w:color w:val="000000" w:themeColor="text1"/>
                          <w:kern w:val="0"/>
                          <w:sz w:val="20"/>
                          <w:szCs w:val="20"/>
                        </w:rPr>
                        <w:delText>1Byte</w:delText>
                      </w:r>
                    </w:del>
                  </w:ins>
                </w:p>
              </w:tc>
              <w:tc>
                <w:tcPr>
                  <w:tcW w:w="1565" w:type="dxa"/>
                </w:tcPr>
                <w:p w:rsidR="00E60CD9" w:rsidRPr="001C30DD" w:rsidDel="00FD1AA9" w:rsidRDefault="00E60CD9" w:rsidP="00165B4D">
                  <w:pPr>
                    <w:rPr>
                      <w:ins w:id="2905" w:author="AutoBVT" w:date="2018-06-12T13:57:00Z"/>
                      <w:del w:id="2906" w:author="telink" w:date="2018-06-26T10:47:00Z"/>
                      <w:rFonts w:cstheme="minorHAnsi"/>
                      <w:i/>
                      <w:iCs/>
                      <w:color w:val="000000" w:themeColor="text1"/>
                      <w:kern w:val="0"/>
                      <w:sz w:val="20"/>
                      <w:szCs w:val="20"/>
                    </w:rPr>
                  </w:pPr>
                  <w:ins w:id="2907" w:author="AutoBVT" w:date="2018-06-12T13:57:00Z">
                    <w:del w:id="2908" w:author="telink" w:date="2018-06-26T10:47:00Z">
                      <w:r w:rsidDel="00FD1AA9">
                        <w:rPr>
                          <w:rFonts w:cstheme="minorHAnsi" w:hint="eastAsia"/>
                          <w:i/>
                          <w:iCs/>
                          <w:color w:val="000000" w:themeColor="text1"/>
                          <w:kern w:val="0"/>
                          <w:sz w:val="20"/>
                          <w:szCs w:val="20"/>
                        </w:rPr>
                        <w:delText>1Bytes</w:delText>
                      </w:r>
                    </w:del>
                  </w:ins>
                </w:p>
              </w:tc>
              <w:tc>
                <w:tcPr>
                  <w:tcW w:w="1128" w:type="dxa"/>
                </w:tcPr>
                <w:p w:rsidR="00E60CD9" w:rsidRPr="001C30DD" w:rsidDel="00FD1AA9" w:rsidRDefault="00E60CD9" w:rsidP="00165B4D">
                  <w:pPr>
                    <w:rPr>
                      <w:ins w:id="2909" w:author="AutoBVT" w:date="2018-06-12T13:57:00Z"/>
                      <w:del w:id="2910" w:author="telink" w:date="2018-06-26T10:47:00Z"/>
                      <w:rFonts w:cstheme="minorHAnsi"/>
                      <w:i/>
                      <w:iCs/>
                      <w:color w:val="000000" w:themeColor="text1"/>
                      <w:kern w:val="0"/>
                      <w:sz w:val="20"/>
                      <w:szCs w:val="20"/>
                    </w:rPr>
                  </w:pPr>
                  <w:ins w:id="2911" w:author="AutoBVT" w:date="2018-06-12T13:57:00Z">
                    <w:del w:id="2912" w:author="telink" w:date="2018-06-26T10:47:00Z">
                      <w:r w:rsidDel="00FD1AA9">
                        <w:rPr>
                          <w:rFonts w:cstheme="minorHAnsi" w:hint="eastAsia"/>
                          <w:i/>
                          <w:iCs/>
                          <w:color w:val="000000" w:themeColor="text1"/>
                          <w:kern w:val="0"/>
                          <w:sz w:val="20"/>
                          <w:szCs w:val="20"/>
                        </w:rPr>
                        <w:delText>1</w:delText>
                      </w:r>
                      <w:r w:rsidRPr="001C30DD" w:rsidDel="00FD1AA9">
                        <w:rPr>
                          <w:rFonts w:cstheme="minorHAnsi"/>
                          <w:i/>
                          <w:iCs/>
                          <w:color w:val="000000" w:themeColor="text1"/>
                          <w:kern w:val="0"/>
                          <w:sz w:val="20"/>
                          <w:szCs w:val="20"/>
                        </w:rPr>
                        <w:delText>Byte</w:delText>
                      </w:r>
                    </w:del>
                  </w:ins>
                </w:p>
              </w:tc>
              <w:tc>
                <w:tcPr>
                  <w:tcW w:w="1559" w:type="dxa"/>
                </w:tcPr>
                <w:p w:rsidR="00E60CD9" w:rsidDel="00FD1AA9" w:rsidRDefault="00E60CD9" w:rsidP="00165B4D">
                  <w:pPr>
                    <w:rPr>
                      <w:ins w:id="2913" w:author="AutoBVT" w:date="2018-06-12T13:57:00Z"/>
                      <w:del w:id="2914" w:author="telink" w:date="2018-06-26T10:47:00Z"/>
                      <w:rFonts w:cstheme="minorHAnsi"/>
                      <w:i/>
                      <w:iCs/>
                      <w:color w:val="000000" w:themeColor="text1"/>
                      <w:kern w:val="0"/>
                      <w:sz w:val="20"/>
                      <w:szCs w:val="20"/>
                    </w:rPr>
                  </w:pPr>
                  <w:ins w:id="2915" w:author="AutoBVT" w:date="2018-06-12T13:57:00Z">
                    <w:del w:id="2916" w:author="telink" w:date="2018-06-26T10:47:00Z">
                      <w:r w:rsidDel="00FD1AA9">
                        <w:rPr>
                          <w:rFonts w:cstheme="minorHAnsi" w:hint="eastAsia"/>
                          <w:i/>
                          <w:iCs/>
                          <w:color w:val="000000" w:themeColor="text1"/>
                          <w:kern w:val="0"/>
                          <w:sz w:val="20"/>
                          <w:szCs w:val="20"/>
                        </w:rPr>
                        <w:delText>1Byte</w:delText>
                      </w:r>
                    </w:del>
                  </w:ins>
                </w:p>
              </w:tc>
              <w:tc>
                <w:tcPr>
                  <w:tcW w:w="1849" w:type="dxa"/>
                </w:tcPr>
                <w:p w:rsidR="00E60CD9" w:rsidRPr="001C30DD" w:rsidDel="00FD1AA9" w:rsidRDefault="00E60CD9" w:rsidP="00165B4D">
                  <w:pPr>
                    <w:rPr>
                      <w:ins w:id="2917" w:author="AutoBVT" w:date="2018-06-12T13:57:00Z"/>
                      <w:del w:id="2918" w:author="telink" w:date="2018-06-26T10:47:00Z"/>
                      <w:rFonts w:cstheme="minorHAnsi"/>
                      <w:i/>
                      <w:iCs/>
                      <w:color w:val="000000" w:themeColor="text1"/>
                      <w:kern w:val="0"/>
                      <w:sz w:val="20"/>
                      <w:szCs w:val="20"/>
                    </w:rPr>
                  </w:pPr>
                  <w:ins w:id="2919" w:author="AutoBVT" w:date="2018-06-12T13:57:00Z">
                    <w:del w:id="2920" w:author="telink" w:date="2018-06-26T10:47:00Z">
                      <w:r w:rsidDel="00FD1AA9">
                        <w:rPr>
                          <w:rFonts w:cstheme="minorHAnsi" w:hint="eastAsia"/>
                          <w:i/>
                          <w:iCs/>
                          <w:color w:val="000000" w:themeColor="text1"/>
                          <w:kern w:val="0"/>
                          <w:sz w:val="20"/>
                          <w:szCs w:val="20"/>
                        </w:rPr>
                        <w:delText>nByte</w:delText>
                      </w:r>
                    </w:del>
                  </w:ins>
                </w:p>
              </w:tc>
            </w:tr>
          </w:tbl>
          <w:p w:rsidR="00E60CD9" w:rsidDel="00FD1AA9" w:rsidRDefault="00E60CD9" w:rsidP="00165B4D">
            <w:pPr>
              <w:rPr>
                <w:ins w:id="2921" w:author="AutoBVT" w:date="2018-06-12T13:57:00Z"/>
                <w:del w:id="2922" w:author="telink" w:date="2018-06-26T10:47:00Z"/>
                <w:rStyle w:val="fontstyle01"/>
                <w:rFonts w:cstheme="minorHAnsi"/>
                <w:b/>
                <w:i/>
              </w:rPr>
            </w:pPr>
          </w:p>
          <w:p w:rsidR="00E60CD9" w:rsidDel="00FD1AA9" w:rsidRDefault="00E60CD9" w:rsidP="00165B4D">
            <w:pPr>
              <w:rPr>
                <w:ins w:id="2923" w:author="AutoBVT" w:date="2018-06-12T13:57:00Z"/>
                <w:del w:id="2924" w:author="telink" w:date="2018-06-26T10:47:00Z"/>
                <w:i/>
                <w:sz w:val="20"/>
                <w:szCs w:val="20"/>
              </w:rPr>
            </w:pPr>
          </w:p>
          <w:p w:rsidR="00E60CD9" w:rsidDel="00FD1AA9" w:rsidRDefault="00E60CD9" w:rsidP="00165B4D">
            <w:pPr>
              <w:rPr>
                <w:ins w:id="2925" w:author="AutoBVT" w:date="2018-06-12T13:57:00Z"/>
                <w:del w:id="2926" w:author="telink" w:date="2018-06-26T10:47:00Z"/>
                <w:i/>
                <w:sz w:val="20"/>
                <w:szCs w:val="20"/>
              </w:rPr>
            </w:pPr>
          </w:p>
          <w:p w:rsidR="00E60CD9" w:rsidDel="00FD1AA9" w:rsidRDefault="00E60CD9" w:rsidP="00165B4D">
            <w:pPr>
              <w:rPr>
                <w:ins w:id="2927" w:author="AutoBVT" w:date="2018-06-12T13:57:00Z"/>
                <w:del w:id="2928" w:author="telink" w:date="2018-06-26T10:47:00Z"/>
                <w:i/>
                <w:sz w:val="20"/>
                <w:szCs w:val="20"/>
              </w:rPr>
            </w:pPr>
          </w:p>
          <w:p w:rsidR="00E60CD9" w:rsidDel="00FD1AA9" w:rsidRDefault="00E60CD9" w:rsidP="00165B4D">
            <w:pPr>
              <w:pStyle w:val="Default"/>
              <w:jc w:val="both"/>
              <w:rPr>
                <w:ins w:id="2929" w:author="AutoBVT" w:date="2018-06-12T13:57:00Z"/>
                <w:del w:id="2930" w:author="telink" w:date="2018-06-26T10:47:00Z"/>
                <w:sz w:val="20"/>
                <w:szCs w:val="20"/>
              </w:rPr>
            </w:pPr>
            <w:ins w:id="2931" w:author="AutoBVT" w:date="2018-06-12T13:57:00Z">
              <w:del w:id="2932" w:author="telink" w:date="2018-06-26T10:47:00Z">
                <w:r w:rsidRPr="000E7435" w:rsidDel="00FD1AA9">
                  <w:rPr>
                    <w:rFonts w:cstheme="minorHAnsi" w:hint="eastAsia"/>
                    <w:i/>
                    <w:iCs/>
                    <w:color w:val="000000" w:themeColor="text1"/>
                    <w:sz w:val="20"/>
                    <w:szCs w:val="20"/>
                  </w:rPr>
                  <w:delText>status</w:delText>
                </w:r>
                <w:r w:rsidRPr="000E7435" w:rsidDel="00FD1AA9">
                  <w:rPr>
                    <w:rFonts w:hint="eastAsia"/>
                    <w:i/>
                    <w:sz w:val="20"/>
                    <w:szCs w:val="20"/>
                  </w:rPr>
                  <w:delText xml:space="preserve">: </w:delText>
                </w:r>
                <w:r w:rsidDel="00FD1AA9">
                  <w:rPr>
                    <w:rFonts w:hint="eastAsia"/>
                    <w:i/>
                    <w:sz w:val="20"/>
                    <w:szCs w:val="20"/>
                  </w:rPr>
                  <w:delText xml:space="preserve">  </w:delText>
                </w:r>
                <w:r w:rsidRPr="000E7435" w:rsidDel="00FD1AA9">
                  <w:rPr>
                    <w:sz w:val="20"/>
                    <w:szCs w:val="20"/>
                  </w:rPr>
                  <w:delText xml:space="preserve">The status of the </w:delText>
                </w:r>
                <w:r w:rsidDel="00FD1AA9">
                  <w:rPr>
                    <w:rFonts w:hint="eastAsia"/>
                    <w:sz w:val="20"/>
                    <w:szCs w:val="20"/>
                  </w:rPr>
                  <w:delText>Mgmt_Lqi</w:delText>
                </w:r>
                <w:r w:rsidRPr="000E7435" w:rsidDel="00FD1AA9">
                  <w:rPr>
                    <w:sz w:val="20"/>
                    <w:szCs w:val="20"/>
                  </w:rPr>
                  <w:delText>_req command.</w:delText>
                </w:r>
              </w:del>
            </w:ins>
          </w:p>
          <w:p w:rsidR="00E60CD9" w:rsidDel="00FD1AA9" w:rsidRDefault="00E60CD9" w:rsidP="00165B4D">
            <w:pPr>
              <w:pStyle w:val="Default"/>
              <w:jc w:val="both"/>
              <w:rPr>
                <w:ins w:id="2933" w:author="AutoBVT" w:date="2018-06-12T13:57:00Z"/>
                <w:del w:id="2934" w:author="telink" w:date="2018-06-26T10:47:00Z"/>
                <w:sz w:val="20"/>
                <w:szCs w:val="20"/>
              </w:rPr>
            </w:pPr>
            <w:ins w:id="2935" w:author="AutoBVT" w:date="2018-06-12T13:57:00Z">
              <w:del w:id="2936" w:author="telink" w:date="2018-06-26T10:47:00Z">
                <w:r w:rsidRPr="00D347FA" w:rsidDel="00FD1AA9">
                  <w:rPr>
                    <w:i/>
                    <w:sz w:val="20"/>
                    <w:szCs w:val="20"/>
                  </w:rPr>
                  <w:delText>NeighborTableEntries</w:delText>
                </w:r>
                <w:r w:rsidRPr="00D347FA" w:rsidDel="00FD1AA9">
                  <w:rPr>
                    <w:rFonts w:hint="eastAsia"/>
                    <w:i/>
                    <w:sz w:val="20"/>
                    <w:szCs w:val="20"/>
                  </w:rPr>
                  <w:delText xml:space="preserve">: </w:delText>
                </w:r>
                <w:r w:rsidRPr="000E7435" w:rsidDel="00FD1AA9">
                  <w:rPr>
                    <w:rFonts w:hint="eastAsia"/>
                    <w:i/>
                    <w:sz w:val="20"/>
                    <w:szCs w:val="20"/>
                  </w:rPr>
                  <w:delText xml:space="preserve"> </w:delText>
                </w:r>
                <w:r w:rsidDel="00FD1AA9">
                  <w:rPr>
                    <w:sz w:val="20"/>
                    <w:szCs w:val="20"/>
                  </w:rPr>
                  <w:delText xml:space="preserve">Total number of Neighbor Table entries within the Remote Device. </w:delText>
                </w:r>
              </w:del>
            </w:ins>
          </w:p>
          <w:p w:rsidR="00E60CD9" w:rsidDel="00FD1AA9" w:rsidRDefault="00E60CD9" w:rsidP="00165B4D">
            <w:pPr>
              <w:pStyle w:val="Default"/>
              <w:jc w:val="both"/>
              <w:rPr>
                <w:ins w:id="2937" w:author="AutoBVT" w:date="2018-06-12T13:57:00Z"/>
                <w:del w:id="2938" w:author="telink" w:date="2018-06-26T10:47:00Z"/>
                <w:sz w:val="20"/>
                <w:szCs w:val="20"/>
              </w:rPr>
            </w:pPr>
            <w:ins w:id="2939" w:author="AutoBVT" w:date="2018-06-12T13:57:00Z">
              <w:del w:id="2940" w:author="telink" w:date="2018-06-26T10:47:00Z">
                <w:r w:rsidRPr="000F632C" w:rsidDel="00FD1AA9">
                  <w:rPr>
                    <w:i/>
                    <w:sz w:val="20"/>
                    <w:szCs w:val="20"/>
                  </w:rPr>
                  <w:delText>StartIndex</w:delText>
                </w:r>
                <w:r w:rsidRPr="000F632C" w:rsidDel="00FD1AA9">
                  <w:rPr>
                    <w:rFonts w:hint="eastAsia"/>
                    <w:i/>
                    <w:sz w:val="20"/>
                    <w:szCs w:val="20"/>
                  </w:rPr>
                  <w:delText xml:space="preserve">: </w:delText>
                </w:r>
                <w:r w:rsidDel="00FD1AA9">
                  <w:rPr>
                    <w:rFonts w:hint="eastAsia"/>
                    <w:sz w:val="20"/>
                    <w:szCs w:val="20"/>
                  </w:rPr>
                  <w:delText xml:space="preserve"> </w:delText>
                </w:r>
                <w:r w:rsidDel="00FD1AA9">
                  <w:rPr>
                    <w:sz w:val="20"/>
                    <w:szCs w:val="20"/>
                  </w:rPr>
                  <w:delText xml:space="preserve">Starting index within the Neighbor Table to begin reporting for the NeighborTableList. </w:delText>
                </w:r>
              </w:del>
            </w:ins>
          </w:p>
          <w:p w:rsidR="00E60CD9" w:rsidDel="00FD1AA9" w:rsidRDefault="00E60CD9" w:rsidP="00165B4D">
            <w:pPr>
              <w:pStyle w:val="Default"/>
              <w:jc w:val="both"/>
              <w:rPr>
                <w:ins w:id="2941" w:author="AutoBVT" w:date="2018-06-12T13:57:00Z"/>
                <w:del w:id="2942" w:author="telink" w:date="2018-06-26T10:47:00Z"/>
                <w:sz w:val="20"/>
                <w:szCs w:val="20"/>
              </w:rPr>
            </w:pPr>
            <w:ins w:id="2943" w:author="AutoBVT" w:date="2018-06-12T13:57:00Z">
              <w:del w:id="2944" w:author="telink" w:date="2018-06-26T10:47:00Z">
                <w:r w:rsidDel="00FD1AA9">
                  <w:rPr>
                    <w:i/>
                    <w:sz w:val="20"/>
                    <w:szCs w:val="20"/>
                  </w:rPr>
                  <w:delText>NeighborTableListCount</w:delText>
                </w:r>
                <w:r w:rsidDel="00FD1AA9">
                  <w:rPr>
                    <w:rFonts w:hint="eastAsia"/>
                    <w:i/>
                    <w:sz w:val="20"/>
                    <w:szCs w:val="20"/>
                  </w:rPr>
                  <w:delText xml:space="preserve">: </w:delText>
                </w:r>
                <w:r w:rsidDel="00FD1AA9">
                  <w:rPr>
                    <w:sz w:val="20"/>
                    <w:szCs w:val="20"/>
                  </w:rPr>
                  <w:delText xml:space="preserve">Number of Neighbor Table entries included within NeighborTableList. </w:delText>
                </w:r>
              </w:del>
            </w:ins>
          </w:p>
          <w:p w:rsidR="00E60CD9" w:rsidDel="00FD1AA9" w:rsidRDefault="00E60CD9" w:rsidP="00165B4D">
            <w:pPr>
              <w:pStyle w:val="Default"/>
              <w:jc w:val="both"/>
              <w:rPr>
                <w:ins w:id="2945" w:author="AutoBVT" w:date="2018-06-12T13:57:00Z"/>
                <w:del w:id="2946" w:author="telink" w:date="2018-06-26T10:47:00Z"/>
                <w:sz w:val="20"/>
                <w:szCs w:val="20"/>
              </w:rPr>
            </w:pPr>
            <w:ins w:id="2947" w:author="AutoBVT" w:date="2018-06-12T13:57:00Z">
              <w:del w:id="2948" w:author="telink" w:date="2018-06-26T10:47:00Z">
                <w:r w:rsidRPr="00324463" w:rsidDel="00FD1AA9">
                  <w:rPr>
                    <w:i/>
                    <w:sz w:val="20"/>
                    <w:szCs w:val="20"/>
                  </w:rPr>
                  <w:delText>NeighborTableList</w:delText>
                </w:r>
                <w:r w:rsidRPr="00324463" w:rsidDel="00FD1AA9">
                  <w:rPr>
                    <w:rFonts w:hint="eastAsia"/>
                    <w:i/>
                    <w:sz w:val="20"/>
                    <w:szCs w:val="20"/>
                  </w:rPr>
                  <w:delText>:</w:delText>
                </w:r>
                <w:r w:rsidDel="00FD1AA9">
                  <w:rPr>
                    <w:rFonts w:hint="eastAsia"/>
                    <w:sz w:val="20"/>
                    <w:szCs w:val="20"/>
                  </w:rPr>
                  <w:delText xml:space="preserve">  </w:delText>
                </w:r>
                <w:r w:rsidDel="00FD1AA9">
                  <w:rPr>
                    <w:sz w:val="20"/>
                    <w:szCs w:val="20"/>
                  </w:rPr>
                  <w:delText>A list of descriptors, beginning with the StartIndex element and continuing for</w:delText>
                </w:r>
              </w:del>
            </w:ins>
          </w:p>
          <w:p w:rsidR="00E60CD9" w:rsidDel="00FD1AA9" w:rsidRDefault="00E60CD9" w:rsidP="00165B4D">
            <w:pPr>
              <w:pStyle w:val="Default"/>
              <w:jc w:val="both"/>
              <w:rPr>
                <w:ins w:id="2949" w:author="AutoBVT" w:date="2018-06-12T13:57:00Z"/>
                <w:del w:id="2950" w:author="telink" w:date="2018-06-26T10:47:00Z"/>
                <w:sz w:val="20"/>
                <w:szCs w:val="20"/>
              </w:rPr>
            </w:pPr>
            <w:ins w:id="2951" w:author="AutoBVT" w:date="2018-06-12T13:57:00Z">
              <w:del w:id="2952" w:author="telink" w:date="2018-06-26T10:47:00Z">
                <w:r w:rsidDel="00FD1AA9">
                  <w:rPr>
                    <w:rFonts w:hint="eastAsia"/>
                    <w:sz w:val="20"/>
                    <w:szCs w:val="20"/>
                  </w:rPr>
                  <w:delText xml:space="preserve">                 </w:delText>
                </w:r>
                <w:r w:rsidDel="00FD1AA9">
                  <w:rPr>
                    <w:sz w:val="20"/>
                    <w:szCs w:val="20"/>
                  </w:rPr>
                  <w:delText>NeighborTableListCount</w:delText>
                </w:r>
                <w:r w:rsidDel="00FD1AA9">
                  <w:rPr>
                    <w:rFonts w:hint="eastAsia"/>
                    <w:sz w:val="20"/>
                    <w:szCs w:val="20"/>
                  </w:rPr>
                  <w:delText>.</w:delText>
                </w:r>
                <w:r w:rsidDel="00FD1AA9">
                  <w:rPr>
                    <w:sz w:val="20"/>
                    <w:szCs w:val="20"/>
                  </w:rPr>
                  <w:delText xml:space="preserve"> </w:delText>
                </w:r>
              </w:del>
            </w:ins>
          </w:p>
          <w:p w:rsidR="00E60CD9" w:rsidDel="00FD1AA9" w:rsidRDefault="00E60CD9" w:rsidP="00165B4D">
            <w:pPr>
              <w:autoSpaceDE w:val="0"/>
              <w:autoSpaceDN w:val="0"/>
              <w:adjustRightInd w:val="0"/>
              <w:jc w:val="left"/>
              <w:rPr>
                <w:ins w:id="2953" w:author="AutoBVT" w:date="2018-06-12T13:57:00Z"/>
                <w:del w:id="2954" w:author="telink" w:date="2018-06-26T10:47:00Z"/>
                <w:rFonts w:cstheme="minorHAnsi"/>
                <w:iCs/>
                <w:color w:val="000000" w:themeColor="text1"/>
                <w:sz w:val="20"/>
                <w:szCs w:val="20"/>
              </w:rPr>
            </w:pPr>
            <w:ins w:id="2955" w:author="AutoBVT" w:date="2018-06-12T13:57:00Z">
              <w:del w:id="2956" w:author="telink" w:date="2018-06-26T10:47:00Z">
                <w:r w:rsidRPr="00577543" w:rsidDel="00FD1AA9">
                  <w:rPr>
                    <w:rFonts w:cstheme="minorHAnsi" w:hint="eastAsia"/>
                    <w:b/>
                    <w:i/>
                    <w:iCs/>
                    <w:color w:val="000000" w:themeColor="text1"/>
                    <w:kern w:val="0"/>
                    <w:sz w:val="20"/>
                    <w:szCs w:val="20"/>
                  </w:rPr>
                  <w:delText>packet format</w:delText>
                </w:r>
                <w:r w:rsidDel="00FD1AA9">
                  <w:rPr>
                    <w:rFonts w:cstheme="minorHAnsi" w:hint="eastAsia"/>
                    <w:b/>
                    <w:i/>
                    <w:iCs/>
                    <w:color w:val="000000" w:themeColor="text1"/>
                    <w:kern w:val="0"/>
                    <w:sz w:val="20"/>
                    <w:szCs w:val="20"/>
                  </w:rPr>
                  <w:delText xml:space="preserve"> </w:delText>
                </w:r>
                <w:r w:rsidRPr="00577543" w:rsidDel="00FD1AA9">
                  <w:rPr>
                    <w:rFonts w:cstheme="minorHAnsi" w:hint="eastAsia"/>
                    <w:b/>
                    <w:iCs/>
                    <w:color w:val="000000" w:themeColor="text1"/>
                    <w:kern w:val="0"/>
                    <w:sz w:val="20"/>
                    <w:szCs w:val="20"/>
                  </w:rPr>
                  <w:delText xml:space="preserve">: </w:delText>
                </w:r>
                <w:r w:rsidRPr="00577543" w:rsidDel="00FD1AA9">
                  <w:rPr>
                    <w:b/>
                  </w:rPr>
                  <w:delText xml:space="preserve">55 </w:delText>
                </w:r>
                <w:r w:rsidDel="00FD1AA9">
                  <w:rPr>
                    <w:rFonts w:hint="eastAsia"/>
                    <w:b/>
                  </w:rPr>
                  <w:delText>8</w:delText>
                </w:r>
                <w:r w:rsidRPr="00577543" w:rsidDel="00FD1AA9">
                  <w:rPr>
                    <w:b/>
                  </w:rPr>
                  <w:delText xml:space="preserve">0 </w:delText>
                </w:r>
                <w:r w:rsidDel="00FD1AA9">
                  <w:rPr>
                    <w:rFonts w:hint="eastAsia"/>
                    <w:b/>
                  </w:rPr>
                  <w:delText>30</w:delText>
                </w:r>
                <w:r w:rsidRPr="00577543" w:rsidDel="00FD1AA9">
                  <w:rPr>
                    <w:b/>
                  </w:rPr>
                  <w:delText xml:space="preserve"> </w:delText>
                </w:r>
                <w:r w:rsidDel="00FD1AA9">
                  <w:rPr>
                    <w:rFonts w:hint="eastAsia"/>
                    <w:b/>
                  </w:rPr>
                  <w:delText>lenH</w:delText>
                </w:r>
                <w:r w:rsidRPr="00577543" w:rsidDel="00FD1AA9">
                  <w:rPr>
                    <w:b/>
                  </w:rPr>
                  <w:delText xml:space="preserve"> </w:delText>
                </w:r>
                <w:r w:rsidDel="00FD1AA9">
                  <w:rPr>
                    <w:rFonts w:hint="eastAsia"/>
                    <w:b/>
                  </w:rPr>
                  <w:delText>lenL</w:delText>
                </w:r>
                <w:r w:rsidRPr="00577543" w:rsidDel="00FD1AA9">
                  <w:rPr>
                    <w:b/>
                  </w:rPr>
                  <w:delText xml:space="preserve"> 00</w:delText>
                </w:r>
                <w:r w:rsidDel="00FD1AA9">
                  <w:rPr>
                    <w:rFonts w:hint="eastAsia"/>
                    <w:b/>
                  </w:rPr>
                  <w:delText xml:space="preserve"> </w:delText>
                </w:r>
                <w:r w:rsidDel="00FD1AA9">
                  <w:rPr>
                    <w:rFonts w:cstheme="minorHAnsi" w:hint="eastAsia"/>
                    <w:iCs/>
                    <w:color w:val="000000" w:themeColor="text1"/>
                    <w:kern w:val="0"/>
                    <w:sz w:val="20"/>
                    <w:szCs w:val="20"/>
                  </w:rPr>
                  <w:delText>status</w:delText>
                </w:r>
                <w:r w:rsidRPr="00431BA6" w:rsidDel="00FD1AA9">
                  <w:rPr>
                    <w:rFonts w:hint="eastAsia"/>
                  </w:rPr>
                  <w:delText xml:space="preserve"> </w:delText>
                </w:r>
                <w:r w:rsidRPr="00D347FA" w:rsidDel="00FD1AA9">
                  <w:rPr>
                    <w:i/>
                    <w:sz w:val="20"/>
                    <w:szCs w:val="20"/>
                  </w:rPr>
                  <w:delText>NeighborTableEntries</w:delText>
                </w:r>
                <w:r w:rsidDel="00FD1AA9">
                  <w:rPr>
                    <w:rFonts w:hint="eastAsia"/>
                  </w:rPr>
                  <w:delText xml:space="preserve"> </w:delText>
                </w:r>
                <w:r w:rsidRPr="000F632C" w:rsidDel="00FD1AA9">
                  <w:rPr>
                    <w:i/>
                    <w:sz w:val="20"/>
                    <w:szCs w:val="20"/>
                  </w:rPr>
                  <w:delText>StartIndex</w:delText>
                </w:r>
                <w:r w:rsidDel="00FD1AA9">
                  <w:rPr>
                    <w:rFonts w:cstheme="minorHAnsi" w:hint="eastAsia"/>
                    <w:iCs/>
                    <w:color w:val="000000" w:themeColor="text1"/>
                    <w:sz w:val="20"/>
                    <w:szCs w:val="20"/>
                  </w:rPr>
                  <w:delText xml:space="preserve"> </w:delText>
                </w:r>
              </w:del>
            </w:ins>
          </w:p>
          <w:p w:rsidR="00E60CD9" w:rsidDel="00FD1AA9" w:rsidRDefault="00E60CD9" w:rsidP="00165B4D">
            <w:pPr>
              <w:autoSpaceDE w:val="0"/>
              <w:autoSpaceDN w:val="0"/>
              <w:adjustRightInd w:val="0"/>
              <w:jc w:val="left"/>
              <w:rPr>
                <w:ins w:id="2957" w:author="AutoBVT" w:date="2018-06-12T13:57:00Z"/>
                <w:del w:id="2958" w:author="telink" w:date="2018-06-26T10:47:00Z"/>
                <w:b/>
              </w:rPr>
            </w:pPr>
            <w:ins w:id="2959" w:author="AutoBVT" w:date="2018-06-12T13:57:00Z">
              <w:del w:id="2960" w:author="telink" w:date="2018-06-26T10:47:00Z">
                <w:r w:rsidDel="00FD1AA9">
                  <w:rPr>
                    <w:rFonts w:hint="eastAsia"/>
                    <w:i/>
                    <w:sz w:val="20"/>
                    <w:szCs w:val="20"/>
                  </w:rPr>
                  <w:delText xml:space="preserve">              </w:delText>
                </w:r>
                <w:r w:rsidDel="00FD1AA9">
                  <w:rPr>
                    <w:i/>
                    <w:sz w:val="20"/>
                    <w:szCs w:val="20"/>
                  </w:rPr>
                  <w:delText>NeighborTableListCount</w:delText>
                </w:r>
                <w:r w:rsidDel="00FD1AA9">
                  <w:rPr>
                    <w:rFonts w:hint="eastAsia"/>
                    <w:i/>
                    <w:sz w:val="20"/>
                    <w:szCs w:val="20"/>
                  </w:rPr>
                  <w:delText xml:space="preserve"> </w:delText>
                </w:r>
                <w:r w:rsidRPr="00324463" w:rsidDel="00FD1AA9">
                  <w:rPr>
                    <w:i/>
                    <w:sz w:val="20"/>
                    <w:szCs w:val="20"/>
                  </w:rPr>
                  <w:delText>NeighborTableList</w:delText>
                </w:r>
                <w:r w:rsidDel="00FD1AA9">
                  <w:rPr>
                    <w:rFonts w:hint="eastAsia"/>
                    <w:b/>
                  </w:rPr>
                  <w:delText xml:space="preserve"> AA</w:delText>
                </w:r>
              </w:del>
            </w:ins>
          </w:p>
          <w:p w:rsidR="00E60CD9" w:rsidDel="00FD1AA9" w:rsidRDefault="00E60CD9" w:rsidP="00165B4D">
            <w:pPr>
              <w:autoSpaceDE w:val="0"/>
              <w:autoSpaceDN w:val="0"/>
              <w:adjustRightInd w:val="0"/>
              <w:jc w:val="left"/>
              <w:rPr>
                <w:ins w:id="2961" w:author="AutoBVT" w:date="2018-06-12T13:57:00Z"/>
                <w:del w:id="2962" w:author="telink" w:date="2018-06-26T10:47:00Z"/>
                <w:b/>
              </w:rPr>
            </w:pPr>
          </w:p>
          <w:p w:rsidR="00E60CD9" w:rsidDel="00FD1AA9" w:rsidRDefault="00E60CD9" w:rsidP="00165B4D">
            <w:pPr>
              <w:rPr>
                <w:ins w:id="2963" w:author="AutoBVT" w:date="2018-06-12T13:57:00Z"/>
                <w:del w:id="2964" w:author="telink" w:date="2018-06-26T10:47:00Z"/>
                <w:rStyle w:val="fontstyle01"/>
                <w:rFonts w:cstheme="minorHAnsi"/>
                <w:b/>
                <w:i/>
              </w:rPr>
            </w:pPr>
            <w:ins w:id="2965" w:author="AutoBVT" w:date="2018-06-12T13:57:00Z">
              <w:del w:id="2966" w:author="telink" w:date="2018-06-26T10:47:00Z">
                <w:r w:rsidDel="00FD1AA9">
                  <w:rPr>
                    <w:rStyle w:val="fontstyle01"/>
                    <w:rFonts w:cstheme="minorHAnsi" w:hint="eastAsia"/>
                    <w:b/>
                    <w:i/>
                  </w:rPr>
                  <w:delText>2.2.</w:delText>
                </w:r>
              </w:del>
              <w:del w:id="2967" w:author="telink" w:date="2018-06-26T09:37:00Z">
                <w:r w:rsidDel="00187E33">
                  <w:rPr>
                    <w:rStyle w:val="fontstyle01"/>
                    <w:rFonts w:cstheme="minorHAnsi" w:hint="eastAsia"/>
                    <w:b/>
                    <w:i/>
                  </w:rPr>
                  <w:delText>3</w:delText>
                </w:r>
              </w:del>
              <w:del w:id="2968" w:author="telink" w:date="2018-06-26T10:47:00Z">
                <w:r w:rsidDel="00FD1AA9">
                  <w:rPr>
                    <w:rStyle w:val="fontstyle01"/>
                    <w:rFonts w:cstheme="minorHAnsi" w:hint="eastAsia"/>
                    <w:b/>
                    <w:i/>
                  </w:rPr>
                  <w:delText>.10</w:delText>
                </w:r>
                <w:r w:rsidDel="00FD1AA9">
                  <w:rPr>
                    <w:rStyle w:val="fontstyle01"/>
                    <w:rFonts w:cstheme="minorHAnsi" w:hint="eastAsia"/>
                    <w:b/>
                    <w:i/>
                  </w:rPr>
                  <w:tab/>
                </w:r>
                <w:r w:rsidDel="00FD1AA9">
                  <w:rPr>
                    <w:rStyle w:val="fontstyle01"/>
                    <w:rFonts w:cstheme="minorHAnsi"/>
                    <w:b/>
                    <w:i/>
                  </w:rPr>
                  <w:delText>ZBHCI_CMD_DISCOVERY_</w:delText>
                </w:r>
                <w:r w:rsidDel="00FD1AA9">
                  <w:rPr>
                    <w:rStyle w:val="fontstyle01"/>
                    <w:rFonts w:cstheme="minorHAnsi" w:hint="eastAsia"/>
                    <w:b/>
                    <w:i/>
                  </w:rPr>
                  <w:delText>MGMT_BIND</w:delText>
                </w:r>
                <w:r w:rsidRPr="008240DC" w:rsidDel="00FD1AA9">
                  <w:rPr>
                    <w:rStyle w:val="fontstyle01"/>
                    <w:rFonts w:cstheme="minorHAnsi"/>
                    <w:b/>
                    <w:i/>
                  </w:rPr>
                  <w:delText>_R</w:delText>
                </w:r>
                <w:r w:rsidDel="00FD1AA9">
                  <w:rPr>
                    <w:rStyle w:val="fontstyle01"/>
                    <w:rFonts w:cstheme="minorHAnsi" w:hint="eastAsia"/>
                    <w:b/>
                    <w:i/>
                  </w:rPr>
                  <w:delText>SP</w:delText>
                </w:r>
              </w:del>
            </w:ins>
          </w:p>
          <w:tbl>
            <w:tblPr>
              <w:tblStyle w:val="ab"/>
              <w:tblpPr w:leftFromText="180" w:rightFromText="180" w:vertAnchor="text" w:horzAnchor="margin" w:tblpXSpec="center" w:tblpY="185"/>
              <w:tblOverlap w:val="never"/>
              <w:tblW w:w="6947" w:type="dxa"/>
              <w:tblLayout w:type="fixed"/>
              <w:tblLook w:val="04A0" w:firstRow="1" w:lastRow="0" w:firstColumn="1" w:lastColumn="0" w:noHBand="0" w:noVBand="1"/>
            </w:tblPr>
            <w:tblGrid>
              <w:gridCol w:w="846"/>
              <w:gridCol w:w="1565"/>
              <w:gridCol w:w="1128"/>
              <w:gridCol w:w="1559"/>
              <w:gridCol w:w="1849"/>
            </w:tblGrid>
            <w:tr w:rsidR="00E60CD9" w:rsidRPr="001C30DD" w:rsidDel="00FD1AA9" w:rsidTr="00165B4D">
              <w:trPr>
                <w:trHeight w:val="397"/>
                <w:ins w:id="2969" w:author="AutoBVT" w:date="2018-06-12T13:57:00Z"/>
                <w:del w:id="2970" w:author="telink" w:date="2018-06-26T10:47:00Z"/>
              </w:trPr>
              <w:tc>
                <w:tcPr>
                  <w:tcW w:w="846" w:type="dxa"/>
                </w:tcPr>
                <w:p w:rsidR="00E60CD9" w:rsidDel="00FD1AA9" w:rsidRDefault="00E60CD9" w:rsidP="00165B4D">
                  <w:pPr>
                    <w:pStyle w:val="Default"/>
                    <w:jc w:val="both"/>
                    <w:rPr>
                      <w:ins w:id="2971" w:author="AutoBVT" w:date="2018-06-12T13:57:00Z"/>
                      <w:del w:id="2972" w:author="telink" w:date="2018-06-26T10:47:00Z"/>
                      <w:sz w:val="20"/>
                      <w:szCs w:val="20"/>
                    </w:rPr>
                  </w:pPr>
                  <w:ins w:id="2973" w:author="AutoBVT" w:date="2018-06-12T13:57:00Z">
                    <w:del w:id="2974" w:author="telink" w:date="2018-06-26T10:47:00Z">
                      <w:r w:rsidDel="00FD1AA9">
                        <w:rPr>
                          <w:sz w:val="20"/>
                          <w:szCs w:val="20"/>
                        </w:rPr>
                        <w:delText xml:space="preserve">Status </w:delText>
                      </w:r>
                    </w:del>
                  </w:ins>
                </w:p>
              </w:tc>
              <w:tc>
                <w:tcPr>
                  <w:tcW w:w="1565" w:type="dxa"/>
                </w:tcPr>
                <w:p w:rsidR="00E60CD9" w:rsidDel="00FD1AA9" w:rsidRDefault="00E60CD9" w:rsidP="00165B4D">
                  <w:pPr>
                    <w:pStyle w:val="Default"/>
                    <w:jc w:val="both"/>
                    <w:rPr>
                      <w:ins w:id="2975" w:author="AutoBVT" w:date="2018-06-12T13:57:00Z"/>
                      <w:del w:id="2976" w:author="telink" w:date="2018-06-26T10:47:00Z"/>
                      <w:sz w:val="20"/>
                      <w:szCs w:val="20"/>
                    </w:rPr>
                  </w:pPr>
                  <w:ins w:id="2977" w:author="AutoBVT" w:date="2018-06-12T13:57:00Z">
                    <w:del w:id="2978" w:author="telink" w:date="2018-06-26T10:47:00Z">
                      <w:r w:rsidDel="00FD1AA9">
                        <w:rPr>
                          <w:sz w:val="20"/>
                          <w:szCs w:val="20"/>
                        </w:rPr>
                        <w:delText>BindingTable</w:delText>
                      </w:r>
                    </w:del>
                  </w:ins>
                </w:p>
                <w:p w:rsidR="00E60CD9" w:rsidRPr="00DC4BE9" w:rsidDel="00FD1AA9" w:rsidRDefault="00E60CD9" w:rsidP="00165B4D">
                  <w:pPr>
                    <w:pStyle w:val="Default"/>
                    <w:jc w:val="both"/>
                    <w:rPr>
                      <w:ins w:id="2979" w:author="AutoBVT" w:date="2018-06-12T13:57:00Z"/>
                      <w:del w:id="2980" w:author="telink" w:date="2018-06-26T10:47:00Z"/>
                      <w:rFonts w:cstheme="minorHAnsi"/>
                      <w:iCs/>
                      <w:color w:val="000000" w:themeColor="text1"/>
                      <w:sz w:val="20"/>
                      <w:szCs w:val="20"/>
                    </w:rPr>
                  </w:pPr>
                  <w:ins w:id="2981" w:author="AutoBVT" w:date="2018-06-12T13:57:00Z">
                    <w:del w:id="2982" w:author="telink" w:date="2018-06-26T10:47:00Z">
                      <w:r w:rsidDel="00FD1AA9">
                        <w:rPr>
                          <w:sz w:val="20"/>
                          <w:szCs w:val="20"/>
                        </w:rPr>
                        <w:delText>Entries</w:delText>
                      </w:r>
                    </w:del>
                  </w:ins>
                </w:p>
              </w:tc>
              <w:tc>
                <w:tcPr>
                  <w:tcW w:w="1128" w:type="dxa"/>
                </w:tcPr>
                <w:p w:rsidR="00E60CD9" w:rsidDel="00FD1AA9" w:rsidRDefault="00E60CD9" w:rsidP="00165B4D">
                  <w:pPr>
                    <w:pStyle w:val="Default"/>
                    <w:jc w:val="both"/>
                    <w:rPr>
                      <w:ins w:id="2983" w:author="AutoBVT" w:date="2018-06-12T13:57:00Z"/>
                      <w:del w:id="2984" w:author="telink" w:date="2018-06-26T10:47:00Z"/>
                      <w:sz w:val="20"/>
                      <w:szCs w:val="20"/>
                    </w:rPr>
                  </w:pPr>
                  <w:ins w:id="2985" w:author="AutoBVT" w:date="2018-06-12T13:57:00Z">
                    <w:del w:id="2986" w:author="telink" w:date="2018-06-26T10:47:00Z">
                      <w:r w:rsidDel="00FD1AA9">
                        <w:rPr>
                          <w:sz w:val="20"/>
                          <w:szCs w:val="20"/>
                        </w:rPr>
                        <w:delText xml:space="preserve">StartIndex </w:delText>
                      </w:r>
                    </w:del>
                  </w:ins>
                </w:p>
                <w:p w:rsidR="00E60CD9" w:rsidDel="00FD1AA9" w:rsidRDefault="00E60CD9" w:rsidP="00165B4D">
                  <w:pPr>
                    <w:pStyle w:val="Default"/>
                    <w:jc w:val="both"/>
                    <w:rPr>
                      <w:ins w:id="2987" w:author="AutoBVT" w:date="2018-06-12T13:57:00Z"/>
                      <w:del w:id="2988" w:author="telink" w:date="2018-06-26T10:47:00Z"/>
                      <w:sz w:val="20"/>
                      <w:szCs w:val="20"/>
                    </w:rPr>
                  </w:pPr>
                </w:p>
              </w:tc>
              <w:tc>
                <w:tcPr>
                  <w:tcW w:w="1559" w:type="dxa"/>
                </w:tcPr>
                <w:p w:rsidR="00E60CD9" w:rsidDel="00FD1AA9" w:rsidRDefault="00E60CD9" w:rsidP="00165B4D">
                  <w:pPr>
                    <w:pStyle w:val="Default"/>
                    <w:jc w:val="both"/>
                    <w:rPr>
                      <w:ins w:id="2989" w:author="AutoBVT" w:date="2018-06-12T13:57:00Z"/>
                      <w:del w:id="2990" w:author="telink" w:date="2018-06-26T10:47:00Z"/>
                      <w:sz w:val="20"/>
                      <w:szCs w:val="20"/>
                    </w:rPr>
                  </w:pPr>
                  <w:ins w:id="2991" w:author="AutoBVT" w:date="2018-06-12T13:57:00Z">
                    <w:del w:id="2992" w:author="telink" w:date="2018-06-26T10:47:00Z">
                      <w:r w:rsidDel="00FD1AA9">
                        <w:rPr>
                          <w:sz w:val="20"/>
                          <w:szCs w:val="20"/>
                        </w:rPr>
                        <w:delText>BindingTable</w:delText>
                      </w:r>
                    </w:del>
                  </w:ins>
                </w:p>
                <w:p w:rsidR="00E60CD9" w:rsidDel="00FD1AA9" w:rsidRDefault="00E60CD9" w:rsidP="00165B4D">
                  <w:pPr>
                    <w:pStyle w:val="Default"/>
                    <w:jc w:val="both"/>
                    <w:rPr>
                      <w:ins w:id="2993" w:author="AutoBVT" w:date="2018-06-12T13:57:00Z"/>
                      <w:del w:id="2994" w:author="telink" w:date="2018-06-26T10:47:00Z"/>
                      <w:sz w:val="20"/>
                      <w:szCs w:val="20"/>
                    </w:rPr>
                  </w:pPr>
                  <w:ins w:id="2995" w:author="AutoBVT" w:date="2018-06-12T13:57:00Z">
                    <w:del w:id="2996" w:author="telink" w:date="2018-06-26T10:47:00Z">
                      <w:r w:rsidDel="00FD1AA9">
                        <w:rPr>
                          <w:sz w:val="20"/>
                          <w:szCs w:val="20"/>
                        </w:rPr>
                        <w:delText xml:space="preserve">ListCount </w:delText>
                      </w:r>
                    </w:del>
                  </w:ins>
                </w:p>
              </w:tc>
              <w:tc>
                <w:tcPr>
                  <w:tcW w:w="1849" w:type="dxa"/>
                </w:tcPr>
                <w:p w:rsidR="00E60CD9" w:rsidDel="00FD1AA9" w:rsidRDefault="00E60CD9" w:rsidP="00165B4D">
                  <w:pPr>
                    <w:pStyle w:val="Default"/>
                    <w:jc w:val="both"/>
                    <w:rPr>
                      <w:ins w:id="2997" w:author="AutoBVT" w:date="2018-06-12T13:57:00Z"/>
                      <w:del w:id="2998" w:author="telink" w:date="2018-06-26T10:47:00Z"/>
                      <w:sz w:val="20"/>
                      <w:szCs w:val="20"/>
                    </w:rPr>
                  </w:pPr>
                  <w:ins w:id="2999" w:author="AutoBVT" w:date="2018-06-12T13:57:00Z">
                    <w:del w:id="3000" w:author="telink" w:date="2018-06-26T10:47:00Z">
                      <w:r w:rsidDel="00FD1AA9">
                        <w:rPr>
                          <w:sz w:val="20"/>
                          <w:szCs w:val="20"/>
                        </w:rPr>
                        <w:delText xml:space="preserve">BindingTableList </w:delText>
                      </w:r>
                    </w:del>
                  </w:ins>
                </w:p>
                <w:p w:rsidR="00E60CD9" w:rsidRPr="001C30DD" w:rsidDel="00FD1AA9" w:rsidRDefault="00E60CD9" w:rsidP="00165B4D">
                  <w:pPr>
                    <w:pStyle w:val="Default"/>
                    <w:jc w:val="both"/>
                    <w:rPr>
                      <w:ins w:id="3001" w:author="AutoBVT" w:date="2018-06-12T13:57:00Z"/>
                      <w:del w:id="3002" w:author="telink" w:date="2018-06-26T10:47:00Z"/>
                      <w:rFonts w:cstheme="minorHAnsi"/>
                      <w:iCs/>
                      <w:color w:val="000000" w:themeColor="text1"/>
                      <w:sz w:val="20"/>
                      <w:szCs w:val="20"/>
                    </w:rPr>
                  </w:pPr>
                </w:p>
              </w:tc>
            </w:tr>
            <w:tr w:rsidR="00E60CD9" w:rsidRPr="001C30DD" w:rsidDel="00FD1AA9" w:rsidTr="00165B4D">
              <w:trPr>
                <w:trHeight w:val="338"/>
                <w:ins w:id="3003" w:author="AutoBVT" w:date="2018-06-12T13:57:00Z"/>
                <w:del w:id="3004" w:author="telink" w:date="2018-06-26T10:47:00Z"/>
              </w:trPr>
              <w:tc>
                <w:tcPr>
                  <w:tcW w:w="846" w:type="dxa"/>
                </w:tcPr>
                <w:p w:rsidR="00E60CD9" w:rsidDel="00FD1AA9" w:rsidRDefault="00E60CD9" w:rsidP="00165B4D">
                  <w:pPr>
                    <w:rPr>
                      <w:ins w:id="3005" w:author="AutoBVT" w:date="2018-06-12T13:57:00Z"/>
                      <w:del w:id="3006" w:author="telink" w:date="2018-06-26T10:47:00Z"/>
                      <w:rFonts w:cstheme="minorHAnsi"/>
                      <w:i/>
                      <w:iCs/>
                      <w:color w:val="000000" w:themeColor="text1"/>
                      <w:kern w:val="0"/>
                      <w:sz w:val="20"/>
                      <w:szCs w:val="20"/>
                    </w:rPr>
                  </w:pPr>
                  <w:ins w:id="3007" w:author="AutoBVT" w:date="2018-06-12T13:57:00Z">
                    <w:del w:id="3008" w:author="telink" w:date="2018-06-26T10:47:00Z">
                      <w:r w:rsidDel="00FD1AA9">
                        <w:rPr>
                          <w:rFonts w:cstheme="minorHAnsi" w:hint="eastAsia"/>
                          <w:i/>
                          <w:iCs/>
                          <w:color w:val="000000" w:themeColor="text1"/>
                          <w:kern w:val="0"/>
                          <w:sz w:val="20"/>
                          <w:szCs w:val="20"/>
                        </w:rPr>
                        <w:delText>1Byte</w:delText>
                      </w:r>
                    </w:del>
                  </w:ins>
                </w:p>
              </w:tc>
              <w:tc>
                <w:tcPr>
                  <w:tcW w:w="1565" w:type="dxa"/>
                </w:tcPr>
                <w:p w:rsidR="00E60CD9" w:rsidRPr="001C30DD" w:rsidDel="00FD1AA9" w:rsidRDefault="00E60CD9" w:rsidP="00165B4D">
                  <w:pPr>
                    <w:rPr>
                      <w:ins w:id="3009" w:author="AutoBVT" w:date="2018-06-12T13:57:00Z"/>
                      <w:del w:id="3010" w:author="telink" w:date="2018-06-26T10:47:00Z"/>
                      <w:rFonts w:cstheme="minorHAnsi"/>
                      <w:i/>
                      <w:iCs/>
                      <w:color w:val="000000" w:themeColor="text1"/>
                      <w:kern w:val="0"/>
                      <w:sz w:val="20"/>
                      <w:szCs w:val="20"/>
                    </w:rPr>
                  </w:pPr>
                  <w:ins w:id="3011" w:author="AutoBVT" w:date="2018-06-12T13:57:00Z">
                    <w:del w:id="3012" w:author="telink" w:date="2018-06-26T10:47:00Z">
                      <w:r w:rsidDel="00FD1AA9">
                        <w:rPr>
                          <w:rFonts w:cstheme="minorHAnsi" w:hint="eastAsia"/>
                          <w:i/>
                          <w:iCs/>
                          <w:color w:val="000000" w:themeColor="text1"/>
                          <w:kern w:val="0"/>
                          <w:sz w:val="20"/>
                          <w:szCs w:val="20"/>
                        </w:rPr>
                        <w:delText>1Bytes</w:delText>
                      </w:r>
                    </w:del>
                  </w:ins>
                </w:p>
              </w:tc>
              <w:tc>
                <w:tcPr>
                  <w:tcW w:w="1128" w:type="dxa"/>
                </w:tcPr>
                <w:p w:rsidR="00E60CD9" w:rsidRPr="001C30DD" w:rsidDel="00FD1AA9" w:rsidRDefault="00E60CD9" w:rsidP="00165B4D">
                  <w:pPr>
                    <w:rPr>
                      <w:ins w:id="3013" w:author="AutoBVT" w:date="2018-06-12T13:57:00Z"/>
                      <w:del w:id="3014" w:author="telink" w:date="2018-06-26T10:47:00Z"/>
                      <w:rFonts w:cstheme="minorHAnsi"/>
                      <w:i/>
                      <w:iCs/>
                      <w:color w:val="000000" w:themeColor="text1"/>
                      <w:kern w:val="0"/>
                      <w:sz w:val="20"/>
                      <w:szCs w:val="20"/>
                    </w:rPr>
                  </w:pPr>
                  <w:ins w:id="3015" w:author="AutoBVT" w:date="2018-06-12T13:57:00Z">
                    <w:del w:id="3016" w:author="telink" w:date="2018-06-26T10:47:00Z">
                      <w:r w:rsidDel="00FD1AA9">
                        <w:rPr>
                          <w:rFonts w:cstheme="minorHAnsi" w:hint="eastAsia"/>
                          <w:i/>
                          <w:iCs/>
                          <w:color w:val="000000" w:themeColor="text1"/>
                          <w:kern w:val="0"/>
                          <w:sz w:val="20"/>
                          <w:szCs w:val="20"/>
                        </w:rPr>
                        <w:delText>1</w:delText>
                      </w:r>
                      <w:r w:rsidRPr="001C30DD" w:rsidDel="00FD1AA9">
                        <w:rPr>
                          <w:rFonts w:cstheme="minorHAnsi"/>
                          <w:i/>
                          <w:iCs/>
                          <w:color w:val="000000" w:themeColor="text1"/>
                          <w:kern w:val="0"/>
                          <w:sz w:val="20"/>
                          <w:szCs w:val="20"/>
                        </w:rPr>
                        <w:delText>Byte</w:delText>
                      </w:r>
                    </w:del>
                  </w:ins>
                </w:p>
              </w:tc>
              <w:tc>
                <w:tcPr>
                  <w:tcW w:w="1559" w:type="dxa"/>
                </w:tcPr>
                <w:p w:rsidR="00E60CD9" w:rsidDel="00FD1AA9" w:rsidRDefault="00E60CD9" w:rsidP="00165B4D">
                  <w:pPr>
                    <w:rPr>
                      <w:ins w:id="3017" w:author="AutoBVT" w:date="2018-06-12T13:57:00Z"/>
                      <w:del w:id="3018" w:author="telink" w:date="2018-06-26T10:47:00Z"/>
                      <w:rFonts w:cstheme="minorHAnsi"/>
                      <w:i/>
                      <w:iCs/>
                      <w:color w:val="000000" w:themeColor="text1"/>
                      <w:kern w:val="0"/>
                      <w:sz w:val="20"/>
                      <w:szCs w:val="20"/>
                    </w:rPr>
                  </w:pPr>
                  <w:ins w:id="3019" w:author="AutoBVT" w:date="2018-06-12T13:57:00Z">
                    <w:del w:id="3020" w:author="telink" w:date="2018-06-26T10:47:00Z">
                      <w:r w:rsidDel="00FD1AA9">
                        <w:rPr>
                          <w:rFonts w:cstheme="minorHAnsi" w:hint="eastAsia"/>
                          <w:i/>
                          <w:iCs/>
                          <w:color w:val="000000" w:themeColor="text1"/>
                          <w:kern w:val="0"/>
                          <w:sz w:val="20"/>
                          <w:szCs w:val="20"/>
                        </w:rPr>
                        <w:delText>1Byte</w:delText>
                      </w:r>
                    </w:del>
                  </w:ins>
                </w:p>
              </w:tc>
              <w:tc>
                <w:tcPr>
                  <w:tcW w:w="1849" w:type="dxa"/>
                </w:tcPr>
                <w:p w:rsidR="00E60CD9" w:rsidRPr="001C30DD" w:rsidDel="00FD1AA9" w:rsidRDefault="00E60CD9" w:rsidP="00165B4D">
                  <w:pPr>
                    <w:rPr>
                      <w:ins w:id="3021" w:author="AutoBVT" w:date="2018-06-12T13:57:00Z"/>
                      <w:del w:id="3022" w:author="telink" w:date="2018-06-26T10:47:00Z"/>
                      <w:rFonts w:cstheme="minorHAnsi"/>
                      <w:i/>
                      <w:iCs/>
                      <w:color w:val="000000" w:themeColor="text1"/>
                      <w:kern w:val="0"/>
                      <w:sz w:val="20"/>
                      <w:szCs w:val="20"/>
                    </w:rPr>
                  </w:pPr>
                  <w:ins w:id="3023" w:author="AutoBVT" w:date="2018-06-12T13:57:00Z">
                    <w:del w:id="3024" w:author="telink" w:date="2018-06-26T10:47:00Z">
                      <w:r w:rsidDel="00FD1AA9">
                        <w:rPr>
                          <w:rFonts w:cstheme="minorHAnsi" w:hint="eastAsia"/>
                          <w:i/>
                          <w:iCs/>
                          <w:color w:val="000000" w:themeColor="text1"/>
                          <w:kern w:val="0"/>
                          <w:sz w:val="20"/>
                          <w:szCs w:val="20"/>
                        </w:rPr>
                        <w:delText>nByte</w:delText>
                      </w:r>
                    </w:del>
                  </w:ins>
                </w:p>
              </w:tc>
            </w:tr>
          </w:tbl>
          <w:p w:rsidR="00E60CD9" w:rsidDel="00FD1AA9" w:rsidRDefault="00E60CD9" w:rsidP="00165B4D">
            <w:pPr>
              <w:rPr>
                <w:ins w:id="3025" w:author="AutoBVT" w:date="2018-06-12T13:57:00Z"/>
                <w:del w:id="3026" w:author="telink" w:date="2018-06-26T10:47:00Z"/>
                <w:rStyle w:val="fontstyle01"/>
                <w:rFonts w:cstheme="minorHAnsi"/>
                <w:b/>
                <w:i/>
              </w:rPr>
            </w:pPr>
          </w:p>
          <w:p w:rsidR="00E60CD9" w:rsidDel="00FD1AA9" w:rsidRDefault="00E60CD9" w:rsidP="00165B4D">
            <w:pPr>
              <w:rPr>
                <w:ins w:id="3027" w:author="AutoBVT" w:date="2018-06-12T13:57:00Z"/>
                <w:del w:id="3028" w:author="telink" w:date="2018-06-26T10:47:00Z"/>
                <w:i/>
                <w:sz w:val="20"/>
                <w:szCs w:val="20"/>
              </w:rPr>
            </w:pPr>
          </w:p>
          <w:p w:rsidR="00E60CD9" w:rsidDel="00FD1AA9" w:rsidRDefault="00E60CD9" w:rsidP="00165B4D">
            <w:pPr>
              <w:rPr>
                <w:ins w:id="3029" w:author="AutoBVT" w:date="2018-06-12T13:57:00Z"/>
                <w:del w:id="3030" w:author="telink" w:date="2018-06-26T10:47:00Z"/>
                <w:i/>
                <w:sz w:val="20"/>
                <w:szCs w:val="20"/>
              </w:rPr>
            </w:pPr>
          </w:p>
          <w:p w:rsidR="00E60CD9" w:rsidDel="00FD1AA9" w:rsidRDefault="00E60CD9" w:rsidP="00165B4D">
            <w:pPr>
              <w:rPr>
                <w:ins w:id="3031" w:author="AutoBVT" w:date="2018-06-12T13:57:00Z"/>
                <w:del w:id="3032" w:author="telink" w:date="2018-06-26T10:47:00Z"/>
                <w:i/>
                <w:sz w:val="20"/>
                <w:szCs w:val="20"/>
              </w:rPr>
            </w:pPr>
          </w:p>
          <w:p w:rsidR="00E60CD9" w:rsidDel="00FD1AA9" w:rsidRDefault="00E60CD9" w:rsidP="00165B4D">
            <w:pPr>
              <w:pStyle w:val="Default"/>
              <w:jc w:val="both"/>
              <w:rPr>
                <w:ins w:id="3033" w:author="AutoBVT" w:date="2018-06-12T13:57:00Z"/>
                <w:del w:id="3034" w:author="telink" w:date="2018-06-26T10:47:00Z"/>
                <w:sz w:val="20"/>
                <w:szCs w:val="20"/>
              </w:rPr>
            </w:pPr>
            <w:ins w:id="3035" w:author="AutoBVT" w:date="2018-06-12T13:57:00Z">
              <w:del w:id="3036" w:author="telink" w:date="2018-06-26T10:47:00Z">
                <w:r w:rsidRPr="000E7435" w:rsidDel="00FD1AA9">
                  <w:rPr>
                    <w:rFonts w:cstheme="minorHAnsi" w:hint="eastAsia"/>
                    <w:i/>
                    <w:iCs/>
                    <w:color w:val="000000" w:themeColor="text1"/>
                    <w:sz w:val="20"/>
                    <w:szCs w:val="20"/>
                  </w:rPr>
                  <w:delText>status</w:delText>
                </w:r>
                <w:r w:rsidRPr="000E7435" w:rsidDel="00FD1AA9">
                  <w:rPr>
                    <w:rFonts w:hint="eastAsia"/>
                    <w:i/>
                    <w:sz w:val="20"/>
                    <w:szCs w:val="20"/>
                  </w:rPr>
                  <w:delText xml:space="preserve">: </w:delText>
                </w:r>
                <w:r w:rsidDel="00FD1AA9">
                  <w:rPr>
                    <w:rFonts w:hint="eastAsia"/>
                    <w:i/>
                    <w:sz w:val="20"/>
                    <w:szCs w:val="20"/>
                  </w:rPr>
                  <w:delText xml:space="preserve">  </w:delText>
                </w:r>
                <w:r w:rsidRPr="000E7435" w:rsidDel="00FD1AA9">
                  <w:rPr>
                    <w:sz w:val="20"/>
                    <w:szCs w:val="20"/>
                  </w:rPr>
                  <w:delText xml:space="preserve">The status of the </w:delText>
                </w:r>
                <w:r w:rsidDel="00FD1AA9">
                  <w:rPr>
                    <w:rFonts w:hint="eastAsia"/>
                    <w:sz w:val="20"/>
                    <w:szCs w:val="20"/>
                  </w:rPr>
                  <w:delText>Mgmt_Bind</w:delText>
                </w:r>
                <w:r w:rsidRPr="000E7435" w:rsidDel="00FD1AA9">
                  <w:rPr>
                    <w:sz w:val="20"/>
                    <w:szCs w:val="20"/>
                  </w:rPr>
                  <w:delText>_req command.</w:delText>
                </w:r>
              </w:del>
            </w:ins>
          </w:p>
          <w:p w:rsidR="00E60CD9" w:rsidDel="00FD1AA9" w:rsidRDefault="00E60CD9" w:rsidP="00165B4D">
            <w:pPr>
              <w:pStyle w:val="Default"/>
              <w:jc w:val="both"/>
              <w:rPr>
                <w:ins w:id="3037" w:author="AutoBVT" w:date="2018-06-12T13:57:00Z"/>
                <w:del w:id="3038" w:author="telink" w:date="2018-06-26T10:47:00Z"/>
                <w:sz w:val="20"/>
                <w:szCs w:val="20"/>
              </w:rPr>
            </w:pPr>
            <w:ins w:id="3039" w:author="AutoBVT" w:date="2018-06-12T13:57:00Z">
              <w:del w:id="3040" w:author="telink" w:date="2018-06-26T10:47:00Z">
                <w:r w:rsidDel="00FD1AA9">
                  <w:rPr>
                    <w:sz w:val="20"/>
                    <w:szCs w:val="20"/>
                  </w:rPr>
                  <w:delText>Binding</w:delText>
                </w:r>
                <w:r w:rsidRPr="00D347FA" w:rsidDel="00FD1AA9">
                  <w:rPr>
                    <w:i/>
                    <w:sz w:val="20"/>
                    <w:szCs w:val="20"/>
                  </w:rPr>
                  <w:delText>TableEntries</w:delText>
                </w:r>
                <w:r w:rsidRPr="00D347FA" w:rsidDel="00FD1AA9">
                  <w:rPr>
                    <w:rFonts w:hint="eastAsia"/>
                    <w:i/>
                    <w:sz w:val="20"/>
                    <w:szCs w:val="20"/>
                  </w:rPr>
                  <w:delText xml:space="preserve">: </w:delText>
                </w:r>
                <w:r w:rsidRPr="000E7435" w:rsidDel="00FD1AA9">
                  <w:rPr>
                    <w:rFonts w:hint="eastAsia"/>
                    <w:i/>
                    <w:sz w:val="20"/>
                    <w:szCs w:val="20"/>
                  </w:rPr>
                  <w:delText xml:space="preserve"> </w:delText>
                </w:r>
                <w:r w:rsidDel="00FD1AA9">
                  <w:rPr>
                    <w:sz w:val="20"/>
                    <w:szCs w:val="20"/>
                  </w:rPr>
                  <w:delText xml:space="preserve">Total number of </w:delText>
                </w:r>
                <w:r w:rsidDel="00FD1AA9">
                  <w:rPr>
                    <w:rFonts w:hint="eastAsia"/>
                    <w:sz w:val="20"/>
                    <w:szCs w:val="20"/>
                  </w:rPr>
                  <w:delText>Binding</w:delText>
                </w:r>
                <w:r w:rsidDel="00FD1AA9">
                  <w:rPr>
                    <w:sz w:val="20"/>
                    <w:szCs w:val="20"/>
                  </w:rPr>
                  <w:delText xml:space="preserve"> Table entries within the Remote Device. </w:delText>
                </w:r>
              </w:del>
            </w:ins>
          </w:p>
          <w:p w:rsidR="00E60CD9" w:rsidDel="00FD1AA9" w:rsidRDefault="00E60CD9" w:rsidP="00165B4D">
            <w:pPr>
              <w:pStyle w:val="Default"/>
              <w:jc w:val="both"/>
              <w:rPr>
                <w:ins w:id="3041" w:author="AutoBVT" w:date="2018-06-12T13:57:00Z"/>
                <w:del w:id="3042" w:author="telink" w:date="2018-06-26T10:47:00Z"/>
                <w:sz w:val="20"/>
                <w:szCs w:val="20"/>
              </w:rPr>
            </w:pPr>
            <w:ins w:id="3043" w:author="AutoBVT" w:date="2018-06-12T13:57:00Z">
              <w:del w:id="3044" w:author="telink" w:date="2018-06-26T10:47:00Z">
                <w:r w:rsidRPr="000F632C" w:rsidDel="00FD1AA9">
                  <w:rPr>
                    <w:i/>
                    <w:sz w:val="20"/>
                    <w:szCs w:val="20"/>
                  </w:rPr>
                  <w:delText>StartIndex</w:delText>
                </w:r>
                <w:r w:rsidRPr="000F632C" w:rsidDel="00FD1AA9">
                  <w:rPr>
                    <w:rFonts w:hint="eastAsia"/>
                    <w:i/>
                    <w:sz w:val="20"/>
                    <w:szCs w:val="20"/>
                  </w:rPr>
                  <w:delText xml:space="preserve">: </w:delText>
                </w:r>
                <w:r w:rsidDel="00FD1AA9">
                  <w:rPr>
                    <w:rFonts w:hint="eastAsia"/>
                    <w:sz w:val="20"/>
                    <w:szCs w:val="20"/>
                  </w:rPr>
                  <w:delText xml:space="preserve"> </w:delText>
                </w:r>
                <w:r w:rsidDel="00FD1AA9">
                  <w:rPr>
                    <w:sz w:val="20"/>
                    <w:szCs w:val="20"/>
                  </w:rPr>
                  <w:delText xml:space="preserve">Starting index within the </w:delText>
                </w:r>
                <w:r w:rsidDel="00FD1AA9">
                  <w:rPr>
                    <w:rFonts w:hint="eastAsia"/>
                    <w:sz w:val="20"/>
                    <w:szCs w:val="20"/>
                  </w:rPr>
                  <w:delText>Binding</w:delText>
                </w:r>
                <w:r w:rsidDel="00FD1AA9">
                  <w:rPr>
                    <w:sz w:val="20"/>
                    <w:szCs w:val="20"/>
                  </w:rPr>
                  <w:delText xml:space="preserve"> Table to begin reporting for the </w:delText>
                </w:r>
                <w:r w:rsidDel="00FD1AA9">
                  <w:rPr>
                    <w:rFonts w:hint="eastAsia"/>
                    <w:sz w:val="20"/>
                    <w:szCs w:val="20"/>
                  </w:rPr>
                  <w:delText>Binding</w:delText>
                </w:r>
                <w:r w:rsidDel="00FD1AA9">
                  <w:rPr>
                    <w:sz w:val="20"/>
                    <w:szCs w:val="20"/>
                  </w:rPr>
                  <w:delText xml:space="preserve">TableList. </w:delText>
                </w:r>
              </w:del>
            </w:ins>
          </w:p>
          <w:p w:rsidR="00E60CD9" w:rsidDel="00FD1AA9" w:rsidRDefault="00E60CD9" w:rsidP="00165B4D">
            <w:pPr>
              <w:pStyle w:val="Default"/>
              <w:jc w:val="both"/>
              <w:rPr>
                <w:ins w:id="3045" w:author="AutoBVT" w:date="2018-06-12T13:57:00Z"/>
                <w:del w:id="3046" w:author="telink" w:date="2018-06-26T10:47:00Z"/>
                <w:sz w:val="20"/>
                <w:szCs w:val="20"/>
              </w:rPr>
            </w:pPr>
            <w:ins w:id="3047" w:author="AutoBVT" w:date="2018-06-12T13:57:00Z">
              <w:del w:id="3048" w:author="telink" w:date="2018-06-26T10:47:00Z">
                <w:r w:rsidDel="00FD1AA9">
                  <w:rPr>
                    <w:sz w:val="20"/>
                    <w:szCs w:val="20"/>
                  </w:rPr>
                  <w:delText>Binding</w:delText>
                </w:r>
                <w:r w:rsidDel="00FD1AA9">
                  <w:rPr>
                    <w:i/>
                    <w:sz w:val="20"/>
                    <w:szCs w:val="20"/>
                  </w:rPr>
                  <w:delText>TableListCount</w:delText>
                </w:r>
                <w:r w:rsidDel="00FD1AA9">
                  <w:rPr>
                    <w:rFonts w:hint="eastAsia"/>
                    <w:i/>
                    <w:sz w:val="20"/>
                    <w:szCs w:val="20"/>
                  </w:rPr>
                  <w:delText xml:space="preserve">: </w:delText>
                </w:r>
                <w:r w:rsidDel="00FD1AA9">
                  <w:rPr>
                    <w:sz w:val="20"/>
                    <w:szCs w:val="20"/>
                  </w:rPr>
                  <w:delText xml:space="preserve">Number of </w:delText>
                </w:r>
                <w:r w:rsidDel="00FD1AA9">
                  <w:rPr>
                    <w:rFonts w:hint="eastAsia"/>
                    <w:sz w:val="20"/>
                    <w:szCs w:val="20"/>
                  </w:rPr>
                  <w:delText>Binding</w:delText>
                </w:r>
                <w:r w:rsidDel="00FD1AA9">
                  <w:rPr>
                    <w:sz w:val="20"/>
                    <w:szCs w:val="20"/>
                  </w:rPr>
                  <w:delText xml:space="preserve"> Table entries included within </w:delText>
                </w:r>
                <w:r w:rsidDel="00FD1AA9">
                  <w:rPr>
                    <w:rFonts w:hint="eastAsia"/>
                    <w:sz w:val="20"/>
                    <w:szCs w:val="20"/>
                  </w:rPr>
                  <w:delText>Binding</w:delText>
                </w:r>
                <w:r w:rsidDel="00FD1AA9">
                  <w:rPr>
                    <w:sz w:val="20"/>
                    <w:szCs w:val="20"/>
                  </w:rPr>
                  <w:delText xml:space="preserve">TableList. </w:delText>
                </w:r>
              </w:del>
            </w:ins>
          </w:p>
          <w:p w:rsidR="00E60CD9" w:rsidDel="00FD1AA9" w:rsidRDefault="00E60CD9" w:rsidP="00165B4D">
            <w:pPr>
              <w:pStyle w:val="Default"/>
              <w:jc w:val="both"/>
              <w:rPr>
                <w:ins w:id="3049" w:author="AutoBVT" w:date="2018-06-12T13:57:00Z"/>
                <w:del w:id="3050" w:author="telink" w:date="2018-06-26T10:47:00Z"/>
                <w:sz w:val="20"/>
                <w:szCs w:val="20"/>
              </w:rPr>
            </w:pPr>
            <w:ins w:id="3051" w:author="AutoBVT" w:date="2018-06-12T13:57:00Z">
              <w:del w:id="3052" w:author="telink" w:date="2018-06-26T10:47:00Z">
                <w:r w:rsidDel="00FD1AA9">
                  <w:rPr>
                    <w:sz w:val="20"/>
                    <w:szCs w:val="20"/>
                  </w:rPr>
                  <w:delText>Binding</w:delText>
                </w:r>
                <w:r w:rsidRPr="00324463" w:rsidDel="00FD1AA9">
                  <w:rPr>
                    <w:i/>
                    <w:sz w:val="20"/>
                    <w:szCs w:val="20"/>
                  </w:rPr>
                  <w:delText>TableList</w:delText>
                </w:r>
                <w:r w:rsidRPr="00324463" w:rsidDel="00FD1AA9">
                  <w:rPr>
                    <w:rFonts w:hint="eastAsia"/>
                    <w:i/>
                    <w:sz w:val="20"/>
                    <w:szCs w:val="20"/>
                  </w:rPr>
                  <w:delText>:</w:delText>
                </w:r>
                <w:r w:rsidDel="00FD1AA9">
                  <w:rPr>
                    <w:rFonts w:hint="eastAsia"/>
                    <w:sz w:val="20"/>
                    <w:szCs w:val="20"/>
                  </w:rPr>
                  <w:delText xml:space="preserve">  </w:delText>
                </w:r>
                <w:r w:rsidDel="00FD1AA9">
                  <w:rPr>
                    <w:sz w:val="20"/>
                    <w:szCs w:val="20"/>
                  </w:rPr>
                  <w:delText>A list of descriptors, beginning with the StartIndex element and continuing for</w:delText>
                </w:r>
              </w:del>
            </w:ins>
          </w:p>
          <w:p w:rsidR="00E60CD9" w:rsidDel="00FD1AA9" w:rsidRDefault="00E60CD9" w:rsidP="00165B4D">
            <w:pPr>
              <w:pStyle w:val="Default"/>
              <w:jc w:val="both"/>
              <w:rPr>
                <w:ins w:id="3053" w:author="AutoBVT" w:date="2018-06-12T13:57:00Z"/>
                <w:del w:id="3054" w:author="telink" w:date="2018-06-26T10:47:00Z"/>
                <w:sz w:val="20"/>
                <w:szCs w:val="20"/>
              </w:rPr>
            </w:pPr>
            <w:ins w:id="3055" w:author="AutoBVT" w:date="2018-06-12T13:57:00Z">
              <w:del w:id="3056" w:author="telink" w:date="2018-06-26T10:47:00Z">
                <w:r w:rsidDel="00FD1AA9">
                  <w:rPr>
                    <w:rFonts w:hint="eastAsia"/>
                    <w:sz w:val="20"/>
                    <w:szCs w:val="20"/>
                  </w:rPr>
                  <w:delText xml:space="preserve">                 Binding</w:delText>
                </w:r>
                <w:r w:rsidDel="00FD1AA9">
                  <w:rPr>
                    <w:sz w:val="20"/>
                    <w:szCs w:val="20"/>
                  </w:rPr>
                  <w:delText>TableList</w:delText>
                </w:r>
                <w:r w:rsidDel="00FD1AA9">
                  <w:rPr>
                    <w:rFonts w:hint="eastAsia"/>
                    <w:sz w:val="20"/>
                    <w:szCs w:val="20"/>
                  </w:rPr>
                  <w:delText xml:space="preserve"> </w:delText>
                </w:r>
                <w:r w:rsidDel="00FD1AA9">
                  <w:rPr>
                    <w:sz w:val="20"/>
                    <w:szCs w:val="20"/>
                  </w:rPr>
                  <w:delText>Count</w:delText>
                </w:r>
                <w:r w:rsidDel="00FD1AA9">
                  <w:rPr>
                    <w:rFonts w:hint="eastAsia"/>
                    <w:sz w:val="20"/>
                    <w:szCs w:val="20"/>
                  </w:rPr>
                  <w:delText>.</w:delText>
                </w:r>
                <w:r w:rsidDel="00FD1AA9">
                  <w:rPr>
                    <w:sz w:val="20"/>
                    <w:szCs w:val="20"/>
                  </w:rPr>
                  <w:delText xml:space="preserve"> </w:delText>
                </w:r>
              </w:del>
            </w:ins>
          </w:p>
          <w:p w:rsidR="00E60CD9" w:rsidDel="00FD1AA9" w:rsidRDefault="00E60CD9" w:rsidP="00165B4D">
            <w:pPr>
              <w:autoSpaceDE w:val="0"/>
              <w:autoSpaceDN w:val="0"/>
              <w:adjustRightInd w:val="0"/>
              <w:jc w:val="left"/>
              <w:rPr>
                <w:ins w:id="3057" w:author="AutoBVT" w:date="2018-06-12T13:57:00Z"/>
                <w:del w:id="3058" w:author="telink" w:date="2018-06-26T10:47:00Z"/>
                <w:rFonts w:cstheme="minorHAnsi"/>
                <w:iCs/>
                <w:color w:val="000000" w:themeColor="text1"/>
                <w:sz w:val="20"/>
                <w:szCs w:val="20"/>
              </w:rPr>
            </w:pPr>
            <w:ins w:id="3059" w:author="AutoBVT" w:date="2018-06-12T13:57:00Z">
              <w:del w:id="3060" w:author="telink" w:date="2018-06-26T10:47:00Z">
                <w:r w:rsidRPr="00577543" w:rsidDel="00FD1AA9">
                  <w:rPr>
                    <w:rFonts w:cstheme="minorHAnsi" w:hint="eastAsia"/>
                    <w:b/>
                    <w:i/>
                    <w:iCs/>
                    <w:color w:val="000000" w:themeColor="text1"/>
                    <w:kern w:val="0"/>
                    <w:sz w:val="20"/>
                    <w:szCs w:val="20"/>
                  </w:rPr>
                  <w:delText>packet format</w:delText>
                </w:r>
                <w:r w:rsidDel="00FD1AA9">
                  <w:rPr>
                    <w:rFonts w:cstheme="minorHAnsi" w:hint="eastAsia"/>
                    <w:b/>
                    <w:i/>
                    <w:iCs/>
                    <w:color w:val="000000" w:themeColor="text1"/>
                    <w:kern w:val="0"/>
                    <w:sz w:val="20"/>
                    <w:szCs w:val="20"/>
                  </w:rPr>
                  <w:delText xml:space="preserve"> </w:delText>
                </w:r>
                <w:r w:rsidRPr="00577543" w:rsidDel="00FD1AA9">
                  <w:rPr>
                    <w:rFonts w:cstheme="minorHAnsi" w:hint="eastAsia"/>
                    <w:b/>
                    <w:iCs/>
                    <w:color w:val="000000" w:themeColor="text1"/>
                    <w:kern w:val="0"/>
                    <w:sz w:val="20"/>
                    <w:szCs w:val="20"/>
                  </w:rPr>
                  <w:delText xml:space="preserve">: </w:delText>
                </w:r>
                <w:r w:rsidRPr="00577543" w:rsidDel="00FD1AA9">
                  <w:rPr>
                    <w:b/>
                  </w:rPr>
                  <w:delText xml:space="preserve">55 </w:delText>
                </w:r>
                <w:r w:rsidDel="00FD1AA9">
                  <w:rPr>
                    <w:rFonts w:hint="eastAsia"/>
                    <w:b/>
                  </w:rPr>
                  <w:delText>8</w:delText>
                </w:r>
                <w:r w:rsidRPr="00577543" w:rsidDel="00FD1AA9">
                  <w:rPr>
                    <w:b/>
                  </w:rPr>
                  <w:delText xml:space="preserve">0 </w:delText>
                </w:r>
                <w:r w:rsidDel="00FD1AA9">
                  <w:rPr>
                    <w:rFonts w:hint="eastAsia"/>
                    <w:b/>
                  </w:rPr>
                  <w:delText>31</w:delText>
                </w:r>
                <w:r w:rsidRPr="00577543" w:rsidDel="00FD1AA9">
                  <w:rPr>
                    <w:b/>
                  </w:rPr>
                  <w:delText xml:space="preserve"> </w:delText>
                </w:r>
                <w:r w:rsidDel="00FD1AA9">
                  <w:rPr>
                    <w:rFonts w:hint="eastAsia"/>
                    <w:b/>
                  </w:rPr>
                  <w:delText>lenH</w:delText>
                </w:r>
                <w:r w:rsidRPr="00577543" w:rsidDel="00FD1AA9">
                  <w:rPr>
                    <w:b/>
                  </w:rPr>
                  <w:delText xml:space="preserve"> </w:delText>
                </w:r>
                <w:r w:rsidDel="00FD1AA9">
                  <w:rPr>
                    <w:rFonts w:hint="eastAsia"/>
                    <w:b/>
                  </w:rPr>
                  <w:delText>lenL</w:delText>
                </w:r>
                <w:r w:rsidRPr="00577543" w:rsidDel="00FD1AA9">
                  <w:rPr>
                    <w:b/>
                  </w:rPr>
                  <w:delText xml:space="preserve"> 00</w:delText>
                </w:r>
                <w:r w:rsidDel="00FD1AA9">
                  <w:rPr>
                    <w:rFonts w:hint="eastAsia"/>
                    <w:b/>
                  </w:rPr>
                  <w:delText xml:space="preserve"> </w:delText>
                </w:r>
                <w:r w:rsidDel="00FD1AA9">
                  <w:rPr>
                    <w:rFonts w:cstheme="minorHAnsi" w:hint="eastAsia"/>
                    <w:iCs/>
                    <w:color w:val="000000" w:themeColor="text1"/>
                    <w:kern w:val="0"/>
                    <w:sz w:val="20"/>
                    <w:szCs w:val="20"/>
                  </w:rPr>
                  <w:delText>status</w:delText>
                </w:r>
                <w:r w:rsidRPr="00431BA6" w:rsidDel="00FD1AA9">
                  <w:rPr>
                    <w:rFonts w:hint="eastAsia"/>
                  </w:rPr>
                  <w:delText xml:space="preserve"> </w:delText>
                </w:r>
                <w:r w:rsidDel="00FD1AA9">
                  <w:rPr>
                    <w:sz w:val="20"/>
                    <w:szCs w:val="20"/>
                  </w:rPr>
                  <w:delText>Binding</w:delText>
                </w:r>
                <w:r w:rsidRPr="00D347FA" w:rsidDel="00FD1AA9">
                  <w:rPr>
                    <w:i/>
                    <w:sz w:val="20"/>
                    <w:szCs w:val="20"/>
                  </w:rPr>
                  <w:delText>TableEntries</w:delText>
                </w:r>
                <w:r w:rsidRPr="000F632C" w:rsidDel="00FD1AA9">
                  <w:rPr>
                    <w:i/>
                    <w:sz w:val="20"/>
                    <w:szCs w:val="20"/>
                  </w:rPr>
                  <w:delText xml:space="preserve"> StartIndex</w:delText>
                </w:r>
                <w:r w:rsidDel="00FD1AA9">
                  <w:rPr>
                    <w:rFonts w:cstheme="minorHAnsi" w:hint="eastAsia"/>
                    <w:iCs/>
                    <w:color w:val="000000" w:themeColor="text1"/>
                    <w:sz w:val="20"/>
                    <w:szCs w:val="20"/>
                  </w:rPr>
                  <w:delText xml:space="preserve"> </w:delText>
                </w:r>
              </w:del>
            </w:ins>
          </w:p>
          <w:p w:rsidR="00E60CD9" w:rsidDel="00FD1AA9" w:rsidRDefault="00E60CD9" w:rsidP="00165B4D">
            <w:pPr>
              <w:autoSpaceDE w:val="0"/>
              <w:autoSpaceDN w:val="0"/>
              <w:adjustRightInd w:val="0"/>
              <w:jc w:val="left"/>
              <w:rPr>
                <w:ins w:id="3061" w:author="AutoBVT" w:date="2018-06-12T13:57:00Z"/>
                <w:del w:id="3062" w:author="telink" w:date="2018-06-26T10:47:00Z"/>
                <w:sz w:val="20"/>
                <w:szCs w:val="20"/>
              </w:rPr>
            </w:pPr>
            <w:ins w:id="3063" w:author="AutoBVT" w:date="2018-06-12T13:57:00Z">
              <w:del w:id="3064" w:author="telink" w:date="2018-06-26T10:47:00Z">
                <w:r w:rsidDel="00FD1AA9">
                  <w:rPr>
                    <w:rFonts w:hint="eastAsia"/>
                    <w:i/>
                    <w:sz w:val="20"/>
                    <w:szCs w:val="20"/>
                  </w:rPr>
                  <w:delText xml:space="preserve">              </w:delText>
                </w:r>
                <w:r w:rsidDel="00FD1AA9">
                  <w:rPr>
                    <w:sz w:val="20"/>
                    <w:szCs w:val="20"/>
                  </w:rPr>
                  <w:delText>Binding</w:delText>
                </w:r>
                <w:r w:rsidDel="00FD1AA9">
                  <w:rPr>
                    <w:i/>
                    <w:sz w:val="20"/>
                    <w:szCs w:val="20"/>
                  </w:rPr>
                  <w:delText>TableListCount</w:delText>
                </w:r>
                <w:r w:rsidRPr="00324463" w:rsidDel="00FD1AA9">
                  <w:rPr>
                    <w:i/>
                    <w:sz w:val="20"/>
                    <w:szCs w:val="20"/>
                  </w:rPr>
                  <w:delText xml:space="preserve"> </w:delText>
                </w:r>
                <w:r w:rsidDel="00FD1AA9">
                  <w:rPr>
                    <w:sz w:val="20"/>
                    <w:szCs w:val="20"/>
                  </w:rPr>
                  <w:delText>Binding</w:delText>
                </w:r>
                <w:r w:rsidRPr="00324463" w:rsidDel="00FD1AA9">
                  <w:rPr>
                    <w:i/>
                    <w:sz w:val="20"/>
                    <w:szCs w:val="20"/>
                  </w:rPr>
                  <w:delText>TableList</w:delText>
                </w:r>
                <w:r w:rsidDel="00FD1AA9">
                  <w:rPr>
                    <w:rFonts w:hint="eastAsia"/>
                    <w:b/>
                  </w:rPr>
                  <w:delText xml:space="preserve"> AA</w:delText>
                </w:r>
              </w:del>
            </w:ins>
          </w:p>
          <w:p w:rsidR="00E60CD9" w:rsidRPr="00EF3CB9" w:rsidDel="00FD1AA9" w:rsidRDefault="00E60CD9" w:rsidP="00165B4D">
            <w:pPr>
              <w:rPr>
                <w:ins w:id="3065" w:author="AutoBVT" w:date="2018-06-12T13:57:00Z"/>
                <w:del w:id="3066" w:author="telink" w:date="2018-06-26T10:47:00Z"/>
                <w:sz w:val="20"/>
                <w:szCs w:val="20"/>
              </w:rPr>
            </w:pPr>
          </w:p>
          <w:p w:rsidR="00E60CD9" w:rsidDel="00FD1AA9" w:rsidRDefault="00E60CD9" w:rsidP="00165B4D">
            <w:pPr>
              <w:autoSpaceDE w:val="0"/>
              <w:autoSpaceDN w:val="0"/>
              <w:adjustRightInd w:val="0"/>
              <w:jc w:val="left"/>
              <w:rPr>
                <w:ins w:id="3067" w:author="AutoBVT" w:date="2018-06-12T13:57:00Z"/>
                <w:del w:id="3068" w:author="telink" w:date="2018-06-26T10:47:00Z"/>
                <w:sz w:val="20"/>
                <w:szCs w:val="20"/>
              </w:rPr>
            </w:pPr>
          </w:p>
          <w:p w:rsidR="00E60CD9" w:rsidDel="00FD1AA9" w:rsidRDefault="00E60CD9" w:rsidP="00165B4D">
            <w:pPr>
              <w:rPr>
                <w:ins w:id="3069" w:author="AutoBVT" w:date="2018-06-12T13:57:00Z"/>
                <w:del w:id="3070" w:author="telink" w:date="2018-06-26T10:47:00Z"/>
                <w:sz w:val="20"/>
                <w:szCs w:val="20"/>
              </w:rPr>
            </w:pPr>
          </w:p>
          <w:p w:rsidR="00E60CD9" w:rsidDel="00FD1AA9" w:rsidRDefault="00E60CD9" w:rsidP="00165B4D">
            <w:pPr>
              <w:rPr>
                <w:ins w:id="3071" w:author="AutoBVT" w:date="2018-06-12T13:57:00Z"/>
                <w:del w:id="3072" w:author="telink" w:date="2018-06-26T10:47:00Z"/>
                <w:sz w:val="20"/>
                <w:szCs w:val="20"/>
              </w:rPr>
            </w:pPr>
          </w:p>
          <w:p w:rsidR="00E60CD9" w:rsidDel="00FD1AA9" w:rsidRDefault="00E60CD9" w:rsidP="00165B4D">
            <w:pPr>
              <w:rPr>
                <w:ins w:id="3073" w:author="AutoBVT" w:date="2018-06-12T13:57:00Z"/>
                <w:del w:id="3074" w:author="telink" w:date="2018-06-26T10:47:00Z"/>
                <w:sz w:val="20"/>
                <w:szCs w:val="20"/>
              </w:rPr>
            </w:pPr>
          </w:p>
          <w:p w:rsidR="00E60CD9" w:rsidDel="00FD1AA9" w:rsidRDefault="00E60CD9" w:rsidP="00165B4D">
            <w:pPr>
              <w:rPr>
                <w:ins w:id="3075" w:author="AutoBVT" w:date="2018-06-12T13:57:00Z"/>
                <w:del w:id="3076" w:author="telink" w:date="2018-06-26T10:47:00Z"/>
                <w:sz w:val="20"/>
                <w:szCs w:val="20"/>
              </w:rPr>
            </w:pPr>
          </w:p>
          <w:p w:rsidR="00E60CD9" w:rsidDel="00C81BA7" w:rsidRDefault="00E60CD9" w:rsidP="00165B4D">
            <w:pPr>
              <w:rPr>
                <w:ins w:id="3077" w:author="AutoBVT" w:date="2018-06-12T13:57:00Z"/>
                <w:del w:id="3078" w:author="telink" w:date="2018-06-20T09:00:00Z"/>
              </w:rPr>
            </w:pPr>
          </w:p>
          <w:p w:rsidR="00E60CD9" w:rsidDel="00FD1AA9" w:rsidRDefault="00E60CD9" w:rsidP="00165B4D">
            <w:pPr>
              <w:rPr>
                <w:ins w:id="3079" w:author="AutoBVT" w:date="2018-06-12T13:57:00Z"/>
                <w:del w:id="3080" w:author="telink" w:date="2018-06-26T10:47:00Z"/>
              </w:rPr>
            </w:pPr>
          </w:p>
          <w:p w:rsidR="00E60CD9" w:rsidRPr="00262F6D" w:rsidRDefault="00E60CD9" w:rsidP="00165B4D">
            <w:pPr>
              <w:pStyle w:val="2"/>
              <w:rPr>
                <w:ins w:id="3081" w:author="AutoBVT" w:date="2018-06-12T13:57:00Z"/>
                <w:del w:id="3082" w:author="telink" w:date="2018-06-26T10:47:00Z"/>
                <w:rPrChange w:id="3083" w:author="telink" w:date="2018-06-20T08:59:00Z">
                  <w:rPr>
                    <w:ins w:id="3084" w:author="AutoBVT" w:date="2018-06-12T13:57:00Z"/>
                    <w:del w:id="3085" w:author="telink" w:date="2018-06-26T10:47:00Z"/>
                    <w:rStyle w:val="fontstyle01"/>
                    <w:b w:val="0"/>
                    <w:bCs w:val="0"/>
                    <w:kern w:val="2"/>
                  </w:rPr>
                </w:rPrChange>
              </w:rPr>
              <w:pPrChange w:id="3086" w:author="telink" w:date="2018-06-20T08:59:00Z">
                <w:pPr>
                  <w:pStyle w:val="1"/>
                </w:pPr>
              </w:pPrChange>
            </w:pPr>
            <w:ins w:id="3087" w:author="AutoBVT" w:date="2018-06-12T13:57:00Z">
              <w:del w:id="3088" w:author="telink" w:date="2018-06-26T10:47:00Z">
                <w:r w:rsidRPr="0072004E">
                  <w:rPr>
                    <w:rPrChange w:id="3089" w:author="telink" w:date="2018-06-20T08:59:00Z">
                      <w:rPr>
                        <w:rStyle w:val="fontstyle01"/>
                        <w:b w:val="0"/>
                        <w:bCs w:val="0"/>
                        <w:color w:val="auto"/>
                      </w:rPr>
                    </w:rPrChange>
                  </w:rPr>
                  <w:delText>3.</w:delText>
                </w:r>
                <w:r w:rsidRPr="0072004E">
                  <w:rPr>
                    <w:rPrChange w:id="3090" w:author="telink" w:date="2018-06-20T08:59:00Z">
                      <w:rPr>
                        <w:rStyle w:val="fontstyle01"/>
                        <w:b w:val="0"/>
                        <w:bCs w:val="0"/>
                        <w:color w:val="auto"/>
                      </w:rPr>
                    </w:rPrChange>
                  </w:rPr>
                  <w:tab/>
                  <w:delText>Cluster command(Host)</w:delText>
                </w:r>
              </w:del>
            </w:ins>
          </w:p>
          <w:tbl>
            <w:tblPr>
              <w:tblStyle w:val="ab"/>
              <w:tblpPr w:leftFromText="180" w:rightFromText="180" w:vertAnchor="text" w:horzAnchor="page" w:tblpX="2296" w:tblpY="199"/>
              <w:tblOverlap w:val="never"/>
              <w:tblW w:w="2836" w:type="dxa"/>
              <w:tblLayout w:type="fixed"/>
              <w:tblLook w:val="04A0" w:firstRow="1" w:lastRow="0" w:firstColumn="1" w:lastColumn="0" w:noHBand="0" w:noVBand="1"/>
            </w:tblPr>
            <w:tblGrid>
              <w:gridCol w:w="1555"/>
              <w:gridCol w:w="1281"/>
            </w:tblGrid>
            <w:tr w:rsidR="00E60CD9" w:rsidRPr="00292B9E" w:rsidDel="00FD1AA9" w:rsidTr="00165B4D">
              <w:trPr>
                <w:ins w:id="3091" w:author="AutoBVT" w:date="2018-06-12T13:57:00Z"/>
                <w:del w:id="3092" w:author="telink" w:date="2018-06-26T10:47:00Z"/>
              </w:trPr>
              <w:tc>
                <w:tcPr>
                  <w:tcW w:w="1555" w:type="dxa"/>
                </w:tcPr>
                <w:p w:rsidR="00E60CD9" w:rsidRPr="00292B9E" w:rsidDel="00FD1AA9" w:rsidRDefault="00E60CD9" w:rsidP="00165B4D">
                  <w:pPr>
                    <w:pStyle w:val="Default"/>
                    <w:jc w:val="both"/>
                    <w:rPr>
                      <w:ins w:id="3093" w:author="AutoBVT" w:date="2018-06-12T13:57:00Z"/>
                      <w:del w:id="3094" w:author="telink" w:date="2018-06-26T10:47:00Z"/>
                      <w:rFonts w:cstheme="minorHAnsi"/>
                      <w:iCs/>
                      <w:color w:val="000000" w:themeColor="text1"/>
                      <w:sz w:val="20"/>
                      <w:szCs w:val="20"/>
                    </w:rPr>
                  </w:pPr>
                  <w:ins w:id="3095" w:author="AutoBVT" w:date="2018-06-12T13:57:00Z">
                    <w:del w:id="3096" w:author="telink" w:date="2018-06-26T10:47:00Z">
                      <w:r w:rsidRPr="00292B9E" w:rsidDel="00FD1AA9">
                        <w:rPr>
                          <w:rFonts w:hint="eastAsia"/>
                          <w:sz w:val="20"/>
                          <w:szCs w:val="20"/>
                        </w:rPr>
                        <w:delText>ZCLCmdHdr</w:delText>
                      </w:r>
                    </w:del>
                  </w:ins>
                </w:p>
              </w:tc>
              <w:tc>
                <w:tcPr>
                  <w:tcW w:w="1281" w:type="dxa"/>
                </w:tcPr>
                <w:p w:rsidR="00E60CD9" w:rsidRPr="00292B9E" w:rsidDel="00FD1AA9" w:rsidRDefault="00E60CD9" w:rsidP="00165B4D">
                  <w:pPr>
                    <w:pStyle w:val="Default"/>
                    <w:jc w:val="both"/>
                    <w:rPr>
                      <w:ins w:id="3097" w:author="AutoBVT" w:date="2018-06-12T13:57:00Z"/>
                      <w:del w:id="3098" w:author="telink" w:date="2018-06-26T10:47:00Z"/>
                      <w:sz w:val="20"/>
                      <w:szCs w:val="20"/>
                    </w:rPr>
                  </w:pPr>
                  <w:ins w:id="3099" w:author="AutoBVT" w:date="2018-06-12T13:57:00Z">
                    <w:del w:id="3100" w:author="telink" w:date="2018-06-26T10:47:00Z">
                      <w:r w:rsidRPr="00292B9E" w:rsidDel="00FD1AA9">
                        <w:rPr>
                          <w:rFonts w:hint="eastAsia"/>
                          <w:sz w:val="20"/>
                          <w:szCs w:val="20"/>
                        </w:rPr>
                        <w:delText xml:space="preserve">  payload</w:delText>
                      </w:r>
                    </w:del>
                  </w:ins>
                </w:p>
              </w:tc>
            </w:tr>
            <w:tr w:rsidR="00E60CD9" w:rsidRPr="00292B9E" w:rsidDel="00FD1AA9" w:rsidTr="00165B4D">
              <w:trPr>
                <w:trHeight w:val="359"/>
                <w:ins w:id="3101" w:author="AutoBVT" w:date="2018-06-12T13:57:00Z"/>
                <w:del w:id="3102" w:author="telink" w:date="2018-06-26T10:47:00Z"/>
              </w:trPr>
              <w:tc>
                <w:tcPr>
                  <w:tcW w:w="1555" w:type="dxa"/>
                </w:tcPr>
                <w:p w:rsidR="00E60CD9" w:rsidRPr="00292B9E" w:rsidDel="00FD1AA9" w:rsidRDefault="00E60CD9" w:rsidP="00165B4D">
                  <w:pPr>
                    <w:rPr>
                      <w:ins w:id="3103" w:author="AutoBVT" w:date="2018-06-12T13:57:00Z"/>
                      <w:del w:id="3104" w:author="telink" w:date="2018-06-26T10:47:00Z"/>
                      <w:rFonts w:cstheme="minorHAnsi"/>
                      <w:iCs/>
                      <w:color w:val="000000" w:themeColor="text1"/>
                      <w:kern w:val="0"/>
                      <w:sz w:val="20"/>
                      <w:szCs w:val="20"/>
                    </w:rPr>
                  </w:pPr>
                  <w:ins w:id="3105" w:author="AutoBVT" w:date="2018-06-12T13:57:00Z">
                    <w:del w:id="3106" w:author="telink" w:date="2018-06-26T10:47:00Z">
                      <w:r w:rsidRPr="00292B9E" w:rsidDel="00FD1AA9">
                        <w:rPr>
                          <w:rFonts w:cstheme="minorHAnsi" w:hint="eastAsia"/>
                          <w:iCs/>
                          <w:color w:val="000000" w:themeColor="text1"/>
                          <w:kern w:val="0"/>
                          <w:sz w:val="20"/>
                          <w:szCs w:val="20"/>
                        </w:rPr>
                        <w:delText xml:space="preserve">   n-</w:delText>
                      </w:r>
                      <w:r w:rsidRPr="00292B9E" w:rsidDel="00FD1AA9">
                        <w:rPr>
                          <w:rFonts w:cstheme="minorHAnsi"/>
                          <w:iCs/>
                          <w:color w:val="000000" w:themeColor="text1"/>
                          <w:kern w:val="0"/>
                          <w:sz w:val="20"/>
                          <w:szCs w:val="20"/>
                        </w:rPr>
                        <w:delText>Byte</w:delText>
                      </w:r>
                      <w:r w:rsidRPr="00292B9E" w:rsidDel="00FD1AA9">
                        <w:rPr>
                          <w:rFonts w:cstheme="minorHAnsi" w:hint="eastAsia"/>
                          <w:iCs/>
                          <w:color w:val="000000" w:themeColor="text1"/>
                          <w:kern w:val="0"/>
                          <w:sz w:val="20"/>
                          <w:szCs w:val="20"/>
                        </w:rPr>
                        <w:delText>s</w:delText>
                      </w:r>
                    </w:del>
                  </w:ins>
                </w:p>
              </w:tc>
              <w:tc>
                <w:tcPr>
                  <w:tcW w:w="1281" w:type="dxa"/>
                </w:tcPr>
                <w:p w:rsidR="00E60CD9" w:rsidRPr="00292B9E" w:rsidDel="00FD1AA9" w:rsidRDefault="00E60CD9" w:rsidP="00165B4D">
                  <w:pPr>
                    <w:rPr>
                      <w:ins w:id="3107" w:author="AutoBVT" w:date="2018-06-12T13:57:00Z"/>
                      <w:del w:id="3108" w:author="telink" w:date="2018-06-26T10:47:00Z"/>
                      <w:rFonts w:cstheme="minorHAnsi"/>
                      <w:iCs/>
                      <w:color w:val="000000" w:themeColor="text1"/>
                      <w:kern w:val="0"/>
                      <w:sz w:val="20"/>
                      <w:szCs w:val="20"/>
                    </w:rPr>
                  </w:pPr>
                  <w:ins w:id="3109" w:author="AutoBVT" w:date="2018-06-12T13:57:00Z">
                    <w:del w:id="3110" w:author="telink" w:date="2018-06-26T10:47:00Z">
                      <w:r w:rsidRPr="00292B9E" w:rsidDel="00FD1AA9">
                        <w:rPr>
                          <w:rFonts w:cstheme="minorHAnsi" w:hint="eastAsia"/>
                          <w:iCs/>
                          <w:color w:val="000000" w:themeColor="text1"/>
                          <w:kern w:val="0"/>
                          <w:sz w:val="20"/>
                          <w:szCs w:val="20"/>
                        </w:rPr>
                        <w:delText xml:space="preserve">   n-Bytes</w:delText>
                      </w:r>
                    </w:del>
                  </w:ins>
                </w:p>
              </w:tc>
            </w:tr>
          </w:tbl>
          <w:p w:rsidR="00E60CD9" w:rsidRPr="00292B9E" w:rsidDel="00FD1AA9" w:rsidRDefault="00E60CD9" w:rsidP="00165B4D">
            <w:pPr>
              <w:rPr>
                <w:ins w:id="3111" w:author="AutoBVT" w:date="2018-06-12T13:57:00Z"/>
                <w:del w:id="3112" w:author="telink" w:date="2018-06-26T10:47:00Z"/>
              </w:rPr>
            </w:pPr>
          </w:p>
          <w:p w:rsidR="00E60CD9" w:rsidRPr="00292B9E" w:rsidDel="00FD1AA9" w:rsidRDefault="00E60CD9" w:rsidP="00165B4D">
            <w:pPr>
              <w:rPr>
                <w:ins w:id="3113" w:author="AutoBVT" w:date="2018-06-12T13:57:00Z"/>
                <w:del w:id="3114" w:author="telink" w:date="2018-06-26T10:47:00Z"/>
              </w:rPr>
            </w:pPr>
          </w:p>
          <w:p w:rsidR="00E60CD9" w:rsidRPr="00292B9E" w:rsidDel="00FD1AA9" w:rsidRDefault="00E60CD9" w:rsidP="00165B4D">
            <w:pPr>
              <w:rPr>
                <w:ins w:id="3115" w:author="AutoBVT" w:date="2018-06-12T13:57:00Z"/>
                <w:del w:id="3116" w:author="telink" w:date="2018-06-26T10:47:00Z"/>
              </w:rPr>
            </w:pPr>
          </w:p>
          <w:p w:rsidR="00E60CD9" w:rsidRPr="00292B9E" w:rsidDel="00FD1AA9" w:rsidRDefault="00E60CD9" w:rsidP="00165B4D">
            <w:pPr>
              <w:rPr>
                <w:ins w:id="3117" w:author="AutoBVT" w:date="2018-06-12T13:57:00Z"/>
                <w:del w:id="3118" w:author="telink" w:date="2018-06-26T10:47:00Z"/>
              </w:rPr>
            </w:pPr>
            <w:ins w:id="3119" w:author="AutoBVT" w:date="2018-06-12T13:57:00Z">
              <w:del w:id="3120" w:author="telink" w:date="2018-06-26T10:47:00Z">
                <w:r w:rsidDel="00FD1AA9">
                  <w:rPr>
                    <w:rFonts w:hint="eastAsia"/>
                  </w:rPr>
                  <w:delText xml:space="preserve">                 </w:delText>
                </w:r>
                <w:r w:rsidRPr="00292B9E" w:rsidDel="00FD1AA9">
                  <w:rPr>
                    <w:rFonts w:hint="eastAsia"/>
                  </w:rPr>
                  <w:delText>Table 2.1  Cluster command frame format</w:delText>
                </w:r>
              </w:del>
            </w:ins>
          </w:p>
          <w:p w:rsidR="00E60CD9" w:rsidRPr="00292B9E" w:rsidDel="00FD1AA9" w:rsidRDefault="00E60CD9" w:rsidP="00165B4D">
            <w:pPr>
              <w:rPr>
                <w:ins w:id="3121" w:author="AutoBVT" w:date="2018-06-12T13:57:00Z"/>
                <w:del w:id="3122" w:author="telink" w:date="2018-06-26T10:47:00Z"/>
              </w:rPr>
            </w:pPr>
          </w:p>
          <w:p w:rsidR="00E60CD9" w:rsidRPr="00292B9E" w:rsidDel="00FD1AA9" w:rsidRDefault="00E60CD9" w:rsidP="00165B4D">
            <w:pPr>
              <w:rPr>
                <w:ins w:id="3123" w:author="AutoBVT" w:date="2018-06-12T13:57:00Z"/>
                <w:del w:id="3124" w:author="telink" w:date="2018-06-26T10:47:00Z"/>
              </w:rPr>
            </w:pPr>
            <w:ins w:id="3125" w:author="AutoBVT" w:date="2018-06-12T13:57:00Z">
              <w:del w:id="3126" w:author="telink" w:date="2018-06-26T10:47:00Z">
                <w:r w:rsidRPr="00292B9E" w:rsidDel="00FD1AA9">
                  <w:rPr>
                    <w:rFonts w:hint="eastAsia"/>
                  </w:rPr>
                  <w:delText xml:space="preserve"> </w:delText>
                </w:r>
              </w:del>
            </w:ins>
          </w:p>
          <w:tbl>
            <w:tblPr>
              <w:tblStyle w:val="ab"/>
              <w:tblpPr w:leftFromText="180" w:rightFromText="180" w:vertAnchor="text" w:horzAnchor="margin" w:tblpXSpec="center" w:tblpY="-116"/>
              <w:tblOverlap w:val="never"/>
              <w:tblW w:w="5245" w:type="dxa"/>
              <w:tblLayout w:type="fixed"/>
              <w:tblLook w:val="04A0" w:firstRow="1" w:lastRow="0" w:firstColumn="1" w:lastColumn="0" w:noHBand="0" w:noVBand="1"/>
            </w:tblPr>
            <w:tblGrid>
              <w:gridCol w:w="1594"/>
              <w:gridCol w:w="1383"/>
              <w:gridCol w:w="1134"/>
              <w:gridCol w:w="1134"/>
            </w:tblGrid>
            <w:tr w:rsidR="00E60CD9" w:rsidRPr="00292B9E" w:rsidDel="00FD1AA9" w:rsidTr="00165B4D">
              <w:trPr>
                <w:ins w:id="3127" w:author="AutoBVT" w:date="2018-06-12T13:57:00Z"/>
                <w:del w:id="3128" w:author="telink" w:date="2018-06-26T10:47:00Z"/>
              </w:trPr>
              <w:tc>
                <w:tcPr>
                  <w:tcW w:w="1594" w:type="dxa"/>
                </w:tcPr>
                <w:p w:rsidR="00E60CD9" w:rsidRPr="00292B9E" w:rsidDel="00FD1AA9" w:rsidRDefault="00E60CD9" w:rsidP="00165B4D">
                  <w:pPr>
                    <w:pStyle w:val="Default"/>
                    <w:jc w:val="both"/>
                    <w:rPr>
                      <w:ins w:id="3129" w:author="AutoBVT" w:date="2018-06-12T13:57:00Z"/>
                      <w:del w:id="3130" w:author="telink" w:date="2018-06-26T10:47:00Z"/>
                      <w:sz w:val="20"/>
                      <w:szCs w:val="20"/>
                    </w:rPr>
                  </w:pPr>
                  <w:ins w:id="3131" w:author="AutoBVT" w:date="2018-06-12T13:57:00Z">
                    <w:del w:id="3132" w:author="telink" w:date="2018-06-26T10:47:00Z">
                      <w:r w:rsidRPr="00292B9E" w:rsidDel="00FD1AA9">
                        <w:rPr>
                          <w:rFonts w:hint="eastAsia"/>
                          <w:sz w:val="20"/>
                          <w:szCs w:val="20"/>
                        </w:rPr>
                        <w:delText>dstAddrMode</w:delText>
                      </w:r>
                    </w:del>
                  </w:ins>
                </w:p>
              </w:tc>
              <w:tc>
                <w:tcPr>
                  <w:tcW w:w="1383" w:type="dxa"/>
                </w:tcPr>
                <w:p w:rsidR="00E60CD9" w:rsidRPr="00292B9E" w:rsidDel="00FD1AA9" w:rsidRDefault="00E60CD9" w:rsidP="00165B4D">
                  <w:pPr>
                    <w:pStyle w:val="Default"/>
                    <w:jc w:val="both"/>
                    <w:rPr>
                      <w:ins w:id="3133" w:author="AutoBVT" w:date="2018-06-12T13:57:00Z"/>
                      <w:del w:id="3134" w:author="telink" w:date="2018-06-26T10:47:00Z"/>
                      <w:sz w:val="20"/>
                      <w:szCs w:val="20"/>
                    </w:rPr>
                  </w:pPr>
                  <w:ins w:id="3135" w:author="AutoBVT" w:date="2018-06-12T13:57:00Z">
                    <w:del w:id="3136" w:author="telink" w:date="2018-06-26T10:47:00Z">
                      <w:r w:rsidRPr="00292B9E" w:rsidDel="00FD1AA9">
                        <w:rPr>
                          <w:rFonts w:hint="eastAsia"/>
                          <w:sz w:val="20"/>
                          <w:szCs w:val="20"/>
                        </w:rPr>
                        <w:delText>dstAddr</w:delText>
                      </w:r>
                    </w:del>
                  </w:ins>
                </w:p>
              </w:tc>
              <w:tc>
                <w:tcPr>
                  <w:tcW w:w="1134" w:type="dxa"/>
                </w:tcPr>
                <w:p w:rsidR="00E60CD9" w:rsidRPr="00292B9E" w:rsidDel="00FD1AA9" w:rsidRDefault="00E60CD9" w:rsidP="00165B4D">
                  <w:pPr>
                    <w:pStyle w:val="Default"/>
                    <w:jc w:val="both"/>
                    <w:rPr>
                      <w:ins w:id="3137" w:author="AutoBVT" w:date="2018-06-12T13:57:00Z"/>
                      <w:del w:id="3138" w:author="telink" w:date="2018-06-26T10:47:00Z"/>
                      <w:sz w:val="20"/>
                      <w:szCs w:val="20"/>
                    </w:rPr>
                  </w:pPr>
                  <w:ins w:id="3139" w:author="AutoBVT" w:date="2018-06-12T13:57:00Z">
                    <w:del w:id="3140" w:author="telink" w:date="2018-06-26T10:47:00Z">
                      <w:r w:rsidDel="00FD1AA9">
                        <w:rPr>
                          <w:rFonts w:hint="eastAsia"/>
                          <w:sz w:val="20"/>
                          <w:szCs w:val="20"/>
                        </w:rPr>
                        <w:delText>srcEp</w:delText>
                      </w:r>
                    </w:del>
                  </w:ins>
                </w:p>
              </w:tc>
              <w:tc>
                <w:tcPr>
                  <w:tcW w:w="1134" w:type="dxa"/>
                </w:tcPr>
                <w:p w:rsidR="00E60CD9" w:rsidRPr="00292B9E" w:rsidDel="00FD1AA9" w:rsidRDefault="00E60CD9" w:rsidP="00165B4D">
                  <w:pPr>
                    <w:pStyle w:val="Default"/>
                    <w:jc w:val="both"/>
                    <w:rPr>
                      <w:ins w:id="3141" w:author="AutoBVT" w:date="2018-06-12T13:57:00Z"/>
                      <w:del w:id="3142" w:author="telink" w:date="2018-06-26T10:47:00Z"/>
                      <w:sz w:val="20"/>
                      <w:szCs w:val="20"/>
                    </w:rPr>
                  </w:pPr>
                  <w:ins w:id="3143" w:author="AutoBVT" w:date="2018-06-12T13:57:00Z">
                    <w:del w:id="3144" w:author="telink" w:date="2018-06-26T10:47:00Z">
                      <w:r w:rsidRPr="00292B9E" w:rsidDel="00FD1AA9">
                        <w:rPr>
                          <w:rFonts w:hint="eastAsia"/>
                          <w:sz w:val="20"/>
                          <w:szCs w:val="20"/>
                        </w:rPr>
                        <w:delText xml:space="preserve">  dstEp</w:delText>
                      </w:r>
                    </w:del>
                  </w:ins>
                </w:p>
              </w:tc>
            </w:tr>
            <w:tr w:rsidR="00E60CD9" w:rsidRPr="00292B9E" w:rsidDel="00FD1AA9" w:rsidTr="00165B4D">
              <w:trPr>
                <w:trHeight w:val="359"/>
                <w:ins w:id="3145" w:author="AutoBVT" w:date="2018-06-12T13:57:00Z"/>
                <w:del w:id="3146" w:author="telink" w:date="2018-06-26T10:47:00Z"/>
              </w:trPr>
              <w:tc>
                <w:tcPr>
                  <w:tcW w:w="1594" w:type="dxa"/>
                </w:tcPr>
                <w:p w:rsidR="00E60CD9" w:rsidRPr="00292B9E" w:rsidDel="00FD1AA9" w:rsidRDefault="00E60CD9" w:rsidP="00165B4D">
                  <w:pPr>
                    <w:rPr>
                      <w:ins w:id="3147" w:author="AutoBVT" w:date="2018-06-12T13:57:00Z"/>
                      <w:del w:id="3148" w:author="telink" w:date="2018-06-26T10:47:00Z"/>
                      <w:rFonts w:cstheme="minorHAnsi"/>
                      <w:iCs/>
                      <w:color w:val="000000" w:themeColor="text1"/>
                      <w:kern w:val="0"/>
                      <w:sz w:val="20"/>
                      <w:szCs w:val="20"/>
                    </w:rPr>
                  </w:pPr>
                  <w:ins w:id="3149" w:author="AutoBVT" w:date="2018-06-12T13:57:00Z">
                    <w:del w:id="3150" w:author="telink" w:date="2018-06-26T10:47:00Z">
                      <w:r w:rsidRPr="00292B9E" w:rsidDel="00FD1AA9">
                        <w:rPr>
                          <w:rFonts w:cstheme="minorHAnsi" w:hint="eastAsia"/>
                          <w:iCs/>
                          <w:color w:val="000000" w:themeColor="text1"/>
                          <w:kern w:val="0"/>
                          <w:sz w:val="20"/>
                          <w:szCs w:val="20"/>
                        </w:rPr>
                        <w:delText xml:space="preserve">   1Byte</w:delText>
                      </w:r>
                    </w:del>
                  </w:ins>
                </w:p>
              </w:tc>
              <w:tc>
                <w:tcPr>
                  <w:tcW w:w="1383" w:type="dxa"/>
                </w:tcPr>
                <w:p w:rsidR="00E60CD9" w:rsidRPr="00292B9E" w:rsidDel="00FD1AA9" w:rsidRDefault="00E60CD9" w:rsidP="00165B4D">
                  <w:pPr>
                    <w:rPr>
                      <w:ins w:id="3151" w:author="AutoBVT" w:date="2018-06-12T13:57:00Z"/>
                      <w:del w:id="3152" w:author="telink" w:date="2018-06-26T10:47:00Z"/>
                      <w:rFonts w:cstheme="minorHAnsi"/>
                      <w:iCs/>
                      <w:color w:val="000000" w:themeColor="text1"/>
                      <w:kern w:val="0"/>
                      <w:sz w:val="20"/>
                      <w:szCs w:val="20"/>
                    </w:rPr>
                  </w:pPr>
                  <w:ins w:id="3153" w:author="AutoBVT" w:date="2018-06-12T13:57:00Z">
                    <w:del w:id="3154" w:author="telink" w:date="2018-06-26T10:47:00Z">
                      <w:r w:rsidRPr="00292B9E" w:rsidDel="00FD1AA9">
                        <w:rPr>
                          <w:rFonts w:cstheme="minorHAnsi" w:hint="eastAsia"/>
                          <w:iCs/>
                          <w:color w:val="000000" w:themeColor="text1"/>
                          <w:kern w:val="0"/>
                          <w:sz w:val="20"/>
                          <w:szCs w:val="20"/>
                        </w:rPr>
                        <w:delText>0/2/8Bytes</w:delText>
                      </w:r>
                    </w:del>
                  </w:ins>
                </w:p>
              </w:tc>
              <w:tc>
                <w:tcPr>
                  <w:tcW w:w="1134" w:type="dxa"/>
                </w:tcPr>
                <w:p w:rsidR="00E60CD9" w:rsidRPr="00292B9E" w:rsidDel="00FD1AA9" w:rsidRDefault="00E60CD9" w:rsidP="00165B4D">
                  <w:pPr>
                    <w:rPr>
                      <w:ins w:id="3155" w:author="AutoBVT" w:date="2018-06-12T13:57:00Z"/>
                      <w:del w:id="3156" w:author="telink" w:date="2018-06-26T10:47:00Z"/>
                      <w:rFonts w:cstheme="minorHAnsi"/>
                      <w:iCs/>
                      <w:color w:val="000000" w:themeColor="text1"/>
                      <w:kern w:val="0"/>
                      <w:sz w:val="20"/>
                      <w:szCs w:val="20"/>
                    </w:rPr>
                  </w:pPr>
                  <w:ins w:id="3157" w:author="AutoBVT" w:date="2018-06-12T13:57:00Z">
                    <w:del w:id="3158" w:author="telink" w:date="2018-06-26T10:47:00Z">
                      <w:r w:rsidRPr="00292B9E" w:rsidDel="00FD1AA9">
                        <w:rPr>
                          <w:rFonts w:cstheme="minorHAnsi" w:hint="eastAsia"/>
                          <w:iCs/>
                          <w:color w:val="000000" w:themeColor="text1"/>
                          <w:kern w:val="0"/>
                          <w:sz w:val="20"/>
                          <w:szCs w:val="20"/>
                        </w:rPr>
                        <w:delText>1Byte</w:delText>
                      </w:r>
                    </w:del>
                  </w:ins>
                </w:p>
              </w:tc>
              <w:tc>
                <w:tcPr>
                  <w:tcW w:w="1134" w:type="dxa"/>
                </w:tcPr>
                <w:p w:rsidR="00E60CD9" w:rsidRPr="00292B9E" w:rsidDel="00FD1AA9" w:rsidRDefault="00E60CD9" w:rsidP="00165B4D">
                  <w:pPr>
                    <w:rPr>
                      <w:ins w:id="3159" w:author="AutoBVT" w:date="2018-06-12T13:57:00Z"/>
                      <w:del w:id="3160" w:author="telink" w:date="2018-06-26T10:47:00Z"/>
                      <w:rFonts w:cstheme="minorHAnsi"/>
                      <w:iCs/>
                      <w:color w:val="000000" w:themeColor="text1"/>
                      <w:kern w:val="0"/>
                      <w:sz w:val="20"/>
                      <w:szCs w:val="20"/>
                    </w:rPr>
                  </w:pPr>
                  <w:ins w:id="3161" w:author="AutoBVT" w:date="2018-06-12T13:57:00Z">
                    <w:del w:id="3162" w:author="telink" w:date="2018-06-26T10:47:00Z">
                      <w:r w:rsidRPr="00292B9E" w:rsidDel="00FD1AA9">
                        <w:rPr>
                          <w:rFonts w:cstheme="minorHAnsi" w:hint="eastAsia"/>
                          <w:iCs/>
                          <w:color w:val="000000" w:themeColor="text1"/>
                          <w:kern w:val="0"/>
                          <w:sz w:val="20"/>
                          <w:szCs w:val="20"/>
                        </w:rPr>
                        <w:delText xml:space="preserve">  1Byte</w:delText>
                      </w:r>
                    </w:del>
                  </w:ins>
                </w:p>
              </w:tc>
            </w:tr>
          </w:tbl>
          <w:p w:rsidR="00E60CD9" w:rsidRPr="00292B9E" w:rsidDel="00FD1AA9" w:rsidRDefault="00E60CD9" w:rsidP="00165B4D">
            <w:pPr>
              <w:rPr>
                <w:ins w:id="3163" w:author="AutoBVT" w:date="2018-06-12T13:57:00Z"/>
                <w:del w:id="3164" w:author="telink" w:date="2018-06-26T10:47:00Z"/>
              </w:rPr>
            </w:pPr>
          </w:p>
          <w:p w:rsidR="00E60CD9" w:rsidRPr="00292B9E" w:rsidDel="00FD1AA9" w:rsidRDefault="00E60CD9" w:rsidP="00165B4D">
            <w:pPr>
              <w:rPr>
                <w:ins w:id="3165" w:author="AutoBVT" w:date="2018-06-12T13:57:00Z"/>
                <w:del w:id="3166" w:author="telink" w:date="2018-06-26T10:47:00Z"/>
              </w:rPr>
            </w:pPr>
          </w:p>
          <w:p w:rsidR="00E60CD9" w:rsidRPr="00292B9E" w:rsidDel="00FD1AA9" w:rsidRDefault="00E60CD9" w:rsidP="00165B4D">
            <w:pPr>
              <w:rPr>
                <w:ins w:id="3167" w:author="AutoBVT" w:date="2018-06-12T13:57:00Z"/>
                <w:del w:id="3168" w:author="telink" w:date="2018-06-26T10:47:00Z"/>
              </w:rPr>
            </w:pPr>
            <w:ins w:id="3169" w:author="AutoBVT" w:date="2018-06-12T13:57:00Z">
              <w:del w:id="3170" w:author="telink" w:date="2018-06-26T10:47:00Z">
                <w:r w:rsidDel="00FD1AA9">
                  <w:rPr>
                    <w:rFonts w:hint="eastAsia"/>
                  </w:rPr>
                  <w:delText xml:space="preserve">                 </w:delText>
                </w:r>
                <w:r w:rsidRPr="00292B9E" w:rsidDel="00FD1AA9">
                  <w:rPr>
                    <w:rFonts w:hint="eastAsia"/>
                  </w:rPr>
                  <w:delText xml:space="preserve">Table 2.2  </w:delText>
                </w:r>
                <w:r w:rsidRPr="00292B9E" w:rsidDel="00FD1AA9">
                  <w:rPr>
                    <w:rFonts w:hint="eastAsia"/>
                    <w:sz w:val="20"/>
                    <w:szCs w:val="20"/>
                  </w:rPr>
                  <w:delText>ZCLCmdHdr format</w:delText>
                </w:r>
              </w:del>
            </w:ins>
          </w:p>
          <w:p w:rsidR="00E60CD9" w:rsidDel="00FD1AA9" w:rsidRDefault="00E60CD9" w:rsidP="00165B4D">
            <w:pPr>
              <w:rPr>
                <w:ins w:id="3171" w:author="AutoBVT" w:date="2018-06-12T13:57:00Z"/>
                <w:del w:id="3172" w:author="telink" w:date="2018-06-26T10:47:00Z"/>
                <w:sz w:val="20"/>
                <w:szCs w:val="20"/>
              </w:rPr>
            </w:pPr>
            <w:ins w:id="3173" w:author="AutoBVT" w:date="2018-06-12T13:57:00Z">
              <w:del w:id="3174" w:author="telink" w:date="2018-06-26T10:47:00Z">
                <w:r w:rsidRPr="006E4B32" w:rsidDel="00FD1AA9">
                  <w:rPr>
                    <w:rFonts w:hint="eastAsia"/>
                    <w:i/>
                    <w:sz w:val="20"/>
                    <w:szCs w:val="20"/>
                  </w:rPr>
                  <w:delText>dstAddrMode</w:delText>
                </w:r>
                <w:r w:rsidDel="00FD1AA9">
                  <w:rPr>
                    <w:rFonts w:hint="eastAsia"/>
                    <w:i/>
                    <w:sz w:val="20"/>
                    <w:szCs w:val="20"/>
                  </w:rPr>
                  <w:delText xml:space="preserve">: </w:delText>
                </w:r>
                <w:r w:rsidRPr="00A62972" w:rsidDel="00FD1AA9">
                  <w:rPr>
                    <w:rFonts w:hint="eastAsia"/>
                    <w:sz w:val="20"/>
                    <w:szCs w:val="20"/>
                  </w:rPr>
                  <w:delText>destination address mode</w:delText>
                </w:r>
              </w:del>
            </w:ins>
          </w:p>
          <w:p w:rsidR="00E60CD9" w:rsidDel="00FD1AA9" w:rsidRDefault="00E60CD9" w:rsidP="00165B4D">
            <w:pPr>
              <w:rPr>
                <w:ins w:id="3175" w:author="AutoBVT" w:date="2018-06-12T13:57:00Z"/>
                <w:del w:id="3176" w:author="telink" w:date="2018-06-26T10:47:00Z"/>
                <w:sz w:val="20"/>
                <w:szCs w:val="20"/>
              </w:rPr>
            </w:pPr>
            <w:ins w:id="3177" w:author="AutoBVT" w:date="2018-06-12T13:57:00Z">
              <w:del w:id="3178" w:author="telink" w:date="2018-06-26T10:47:00Z">
                <w:r w:rsidDel="00FD1AA9">
                  <w:rPr>
                    <w:rFonts w:hint="eastAsia"/>
                    <w:sz w:val="20"/>
                    <w:szCs w:val="20"/>
                  </w:rPr>
                  <w:tab/>
                </w:r>
                <w:r w:rsidDel="00FD1AA9">
                  <w:rPr>
                    <w:rFonts w:hint="eastAsia"/>
                    <w:sz w:val="20"/>
                    <w:szCs w:val="20"/>
                  </w:rPr>
                  <w:tab/>
                </w:r>
                <w:r w:rsidDel="00FD1AA9">
                  <w:rPr>
                    <w:rFonts w:hint="eastAsia"/>
                    <w:sz w:val="20"/>
                    <w:szCs w:val="20"/>
                  </w:rPr>
                  <w:tab/>
                  <w:delText xml:space="preserve">0: without </w:delText>
                </w:r>
                <w:r w:rsidRPr="00A62972" w:rsidDel="00FD1AA9">
                  <w:rPr>
                    <w:rFonts w:hint="eastAsia"/>
                    <w:sz w:val="20"/>
                    <w:szCs w:val="20"/>
                  </w:rPr>
                  <w:delText>destination address</w:delText>
                </w:r>
                <w:r w:rsidDel="00FD1AA9">
                  <w:rPr>
                    <w:rFonts w:hint="eastAsia"/>
                    <w:sz w:val="20"/>
                    <w:szCs w:val="20"/>
                  </w:rPr>
                  <w:delText xml:space="preserve"> or </w:delText>
                </w:r>
                <w:r w:rsidRPr="00A62972" w:rsidDel="00FD1AA9">
                  <w:rPr>
                    <w:rFonts w:hint="eastAsia"/>
                    <w:sz w:val="20"/>
                    <w:szCs w:val="20"/>
                  </w:rPr>
                  <w:delText xml:space="preserve">destination </w:delText>
                </w:r>
                <w:r w:rsidDel="00FD1AA9">
                  <w:rPr>
                    <w:rFonts w:hint="eastAsia"/>
                    <w:sz w:val="20"/>
                    <w:szCs w:val="20"/>
                  </w:rPr>
                  <w:delText>endpoint, for binding</w:delText>
                </w:r>
              </w:del>
            </w:ins>
          </w:p>
          <w:p w:rsidR="00E60CD9" w:rsidDel="00FD1AA9" w:rsidRDefault="00E60CD9" w:rsidP="00165B4D">
            <w:pPr>
              <w:rPr>
                <w:ins w:id="3179" w:author="AutoBVT" w:date="2018-06-12T13:57:00Z"/>
                <w:del w:id="3180" w:author="telink" w:date="2018-06-26T10:47:00Z"/>
                <w:sz w:val="20"/>
                <w:szCs w:val="20"/>
              </w:rPr>
            </w:pPr>
            <w:ins w:id="3181" w:author="AutoBVT" w:date="2018-06-12T13:57:00Z">
              <w:del w:id="3182" w:author="telink" w:date="2018-06-26T10:47:00Z">
                <w:r w:rsidDel="00FD1AA9">
                  <w:rPr>
                    <w:rFonts w:hint="eastAsia"/>
                    <w:sz w:val="20"/>
                    <w:szCs w:val="20"/>
                  </w:rPr>
                  <w:tab/>
                </w:r>
                <w:r w:rsidDel="00FD1AA9">
                  <w:rPr>
                    <w:rFonts w:hint="eastAsia"/>
                    <w:sz w:val="20"/>
                    <w:szCs w:val="20"/>
                  </w:rPr>
                  <w:tab/>
                </w:r>
                <w:r w:rsidDel="00FD1AA9">
                  <w:rPr>
                    <w:rFonts w:hint="eastAsia"/>
                    <w:sz w:val="20"/>
                    <w:szCs w:val="20"/>
                  </w:rPr>
                  <w:tab/>
                  <w:delText>1: with group address</w:delText>
                </w:r>
              </w:del>
            </w:ins>
          </w:p>
          <w:p w:rsidR="00E60CD9" w:rsidDel="00FD1AA9" w:rsidRDefault="00E60CD9" w:rsidP="00165B4D">
            <w:pPr>
              <w:rPr>
                <w:ins w:id="3183" w:author="AutoBVT" w:date="2018-06-12T13:57:00Z"/>
                <w:del w:id="3184" w:author="telink" w:date="2018-06-26T10:47:00Z"/>
                <w:sz w:val="20"/>
                <w:szCs w:val="20"/>
              </w:rPr>
            </w:pPr>
            <w:ins w:id="3185" w:author="AutoBVT" w:date="2018-06-12T13:57:00Z">
              <w:del w:id="3186" w:author="telink" w:date="2018-06-26T10:47:00Z">
                <w:r w:rsidDel="00FD1AA9">
                  <w:rPr>
                    <w:rFonts w:hint="eastAsia"/>
                    <w:sz w:val="20"/>
                    <w:szCs w:val="20"/>
                  </w:rPr>
                  <w:delText xml:space="preserve">             2: with destination network address and destination endpoint</w:delText>
                </w:r>
              </w:del>
            </w:ins>
          </w:p>
          <w:p w:rsidR="00E60CD9" w:rsidDel="00FD1AA9" w:rsidRDefault="00E60CD9" w:rsidP="00165B4D">
            <w:pPr>
              <w:rPr>
                <w:ins w:id="3187" w:author="AutoBVT" w:date="2018-06-12T13:57:00Z"/>
                <w:del w:id="3188" w:author="telink" w:date="2018-06-26T10:47:00Z"/>
                <w:sz w:val="20"/>
                <w:szCs w:val="20"/>
              </w:rPr>
            </w:pPr>
            <w:ins w:id="3189" w:author="AutoBVT" w:date="2018-06-12T13:57:00Z">
              <w:del w:id="3190" w:author="telink" w:date="2018-06-26T10:47:00Z">
                <w:r w:rsidDel="00FD1AA9">
                  <w:rPr>
                    <w:rFonts w:hint="eastAsia"/>
                    <w:sz w:val="20"/>
                    <w:szCs w:val="20"/>
                  </w:rPr>
                  <w:tab/>
                </w:r>
                <w:r w:rsidDel="00FD1AA9">
                  <w:rPr>
                    <w:rFonts w:hint="eastAsia"/>
                    <w:sz w:val="20"/>
                    <w:szCs w:val="20"/>
                  </w:rPr>
                  <w:tab/>
                </w:r>
                <w:r w:rsidDel="00FD1AA9">
                  <w:rPr>
                    <w:rFonts w:hint="eastAsia"/>
                    <w:sz w:val="20"/>
                    <w:szCs w:val="20"/>
                  </w:rPr>
                  <w:tab/>
                  <w:delText xml:space="preserve">3: with destination ieee address and destination endpoint </w:delText>
                </w:r>
              </w:del>
            </w:ins>
          </w:p>
          <w:p w:rsidR="00E60CD9" w:rsidDel="00FD1AA9" w:rsidRDefault="00E60CD9" w:rsidP="00165B4D">
            <w:pPr>
              <w:rPr>
                <w:ins w:id="3191" w:author="AutoBVT" w:date="2018-06-12T13:57:00Z"/>
                <w:del w:id="3192" w:author="telink" w:date="2018-06-26T10:47:00Z"/>
                <w:sz w:val="20"/>
                <w:szCs w:val="20"/>
              </w:rPr>
            </w:pPr>
            <w:ins w:id="3193" w:author="AutoBVT" w:date="2018-06-12T13:57:00Z">
              <w:del w:id="3194" w:author="telink" w:date="2018-06-26T10:47:00Z">
                <w:r w:rsidRPr="00D67631" w:rsidDel="00FD1AA9">
                  <w:rPr>
                    <w:rFonts w:hint="eastAsia"/>
                    <w:i/>
                    <w:sz w:val="20"/>
                    <w:szCs w:val="20"/>
                  </w:rPr>
                  <w:delText>dstAddr</w:delText>
                </w:r>
                <w:r w:rsidDel="00FD1AA9">
                  <w:rPr>
                    <w:rFonts w:hint="eastAsia"/>
                    <w:i/>
                    <w:sz w:val="20"/>
                    <w:szCs w:val="20"/>
                  </w:rPr>
                  <w:delText xml:space="preserve">:      </w:delText>
                </w:r>
                <w:r w:rsidRPr="00D67631" w:rsidDel="00FD1AA9">
                  <w:rPr>
                    <w:rFonts w:hint="eastAsia"/>
                    <w:sz w:val="20"/>
                    <w:szCs w:val="20"/>
                  </w:rPr>
                  <w:delText>none, dstAddrMode</w:delText>
                </w:r>
                <w:r w:rsidDel="00FD1AA9">
                  <w:rPr>
                    <w:rFonts w:hint="eastAsia"/>
                    <w:sz w:val="20"/>
                    <w:szCs w:val="20"/>
                  </w:rPr>
                  <w:delText xml:space="preserve"> = 0</w:delText>
                </w:r>
              </w:del>
            </w:ins>
          </w:p>
          <w:p w:rsidR="00E60CD9" w:rsidDel="00FD1AA9" w:rsidRDefault="00E60CD9" w:rsidP="00165B4D">
            <w:pPr>
              <w:rPr>
                <w:ins w:id="3195" w:author="AutoBVT" w:date="2018-06-12T13:57:00Z"/>
                <w:del w:id="3196" w:author="telink" w:date="2018-06-26T10:47:00Z"/>
                <w:sz w:val="20"/>
                <w:szCs w:val="20"/>
              </w:rPr>
            </w:pPr>
            <w:ins w:id="3197" w:author="AutoBVT" w:date="2018-06-12T13:57:00Z">
              <w:del w:id="3198" w:author="telink" w:date="2018-06-26T10:47:00Z">
                <w:r w:rsidDel="00FD1AA9">
                  <w:rPr>
                    <w:rFonts w:hint="eastAsia"/>
                    <w:sz w:val="20"/>
                    <w:szCs w:val="20"/>
                  </w:rPr>
                  <w:tab/>
                </w:r>
                <w:r w:rsidDel="00FD1AA9">
                  <w:rPr>
                    <w:rFonts w:hint="eastAsia"/>
                    <w:sz w:val="20"/>
                    <w:szCs w:val="20"/>
                  </w:rPr>
                  <w:tab/>
                </w:r>
                <w:r w:rsidDel="00FD1AA9">
                  <w:rPr>
                    <w:rFonts w:hint="eastAsia"/>
                    <w:sz w:val="20"/>
                    <w:szCs w:val="20"/>
                  </w:rPr>
                  <w:tab/>
                  <w:delText xml:space="preserve">group address(2Bytes) if </w:delText>
                </w:r>
                <w:r w:rsidRPr="00D67631" w:rsidDel="00FD1AA9">
                  <w:rPr>
                    <w:rFonts w:hint="eastAsia"/>
                    <w:sz w:val="20"/>
                    <w:szCs w:val="20"/>
                  </w:rPr>
                  <w:delText>dstAddrMode</w:delText>
                </w:r>
                <w:r w:rsidDel="00FD1AA9">
                  <w:rPr>
                    <w:rFonts w:hint="eastAsia"/>
                    <w:sz w:val="20"/>
                    <w:szCs w:val="20"/>
                  </w:rPr>
                  <w:delText xml:space="preserve"> = 1</w:delText>
                </w:r>
              </w:del>
            </w:ins>
          </w:p>
          <w:p w:rsidR="00E60CD9" w:rsidDel="00FD1AA9" w:rsidRDefault="00E60CD9" w:rsidP="00165B4D">
            <w:pPr>
              <w:rPr>
                <w:ins w:id="3199" w:author="AutoBVT" w:date="2018-06-12T13:57:00Z"/>
                <w:del w:id="3200" w:author="telink" w:date="2018-06-26T10:47:00Z"/>
                <w:sz w:val="20"/>
                <w:szCs w:val="20"/>
              </w:rPr>
            </w:pPr>
            <w:ins w:id="3201" w:author="AutoBVT" w:date="2018-06-12T13:57:00Z">
              <w:del w:id="3202" w:author="telink" w:date="2018-06-26T10:47:00Z">
                <w:r w:rsidDel="00FD1AA9">
                  <w:rPr>
                    <w:rFonts w:hint="eastAsia"/>
                    <w:sz w:val="20"/>
                    <w:szCs w:val="20"/>
                  </w:rPr>
                  <w:tab/>
                </w:r>
                <w:r w:rsidDel="00FD1AA9">
                  <w:rPr>
                    <w:rFonts w:hint="eastAsia"/>
                    <w:sz w:val="20"/>
                    <w:szCs w:val="20"/>
                  </w:rPr>
                  <w:tab/>
                </w:r>
                <w:r w:rsidDel="00FD1AA9">
                  <w:rPr>
                    <w:rFonts w:hint="eastAsia"/>
                    <w:sz w:val="20"/>
                    <w:szCs w:val="20"/>
                  </w:rPr>
                  <w:tab/>
                  <w:delText xml:space="preserve">destination network address(2Bytes) if </w:delText>
                </w:r>
                <w:r w:rsidRPr="00D67631" w:rsidDel="00FD1AA9">
                  <w:rPr>
                    <w:rFonts w:hint="eastAsia"/>
                    <w:sz w:val="20"/>
                    <w:szCs w:val="20"/>
                  </w:rPr>
                  <w:delText>dstAddrMode</w:delText>
                </w:r>
                <w:r w:rsidDel="00FD1AA9">
                  <w:rPr>
                    <w:rFonts w:hint="eastAsia"/>
                    <w:sz w:val="20"/>
                    <w:szCs w:val="20"/>
                  </w:rPr>
                  <w:delText xml:space="preserve"> = 2</w:delText>
                </w:r>
              </w:del>
            </w:ins>
          </w:p>
          <w:p w:rsidR="00E60CD9" w:rsidDel="00FD1AA9" w:rsidRDefault="00E60CD9" w:rsidP="00165B4D">
            <w:pPr>
              <w:rPr>
                <w:ins w:id="3203" w:author="AutoBVT" w:date="2018-06-12T13:57:00Z"/>
                <w:del w:id="3204" w:author="telink" w:date="2018-06-26T10:47:00Z"/>
                <w:sz w:val="20"/>
                <w:szCs w:val="20"/>
              </w:rPr>
            </w:pPr>
            <w:ins w:id="3205" w:author="AutoBVT" w:date="2018-06-12T13:57:00Z">
              <w:del w:id="3206" w:author="telink" w:date="2018-06-26T10:47:00Z">
                <w:r w:rsidDel="00FD1AA9">
                  <w:rPr>
                    <w:rFonts w:hint="eastAsia"/>
                    <w:sz w:val="20"/>
                    <w:szCs w:val="20"/>
                  </w:rPr>
                  <w:tab/>
                </w:r>
                <w:r w:rsidDel="00FD1AA9">
                  <w:rPr>
                    <w:rFonts w:hint="eastAsia"/>
                    <w:sz w:val="20"/>
                    <w:szCs w:val="20"/>
                  </w:rPr>
                  <w:tab/>
                </w:r>
                <w:r w:rsidDel="00FD1AA9">
                  <w:rPr>
                    <w:rFonts w:hint="eastAsia"/>
                    <w:sz w:val="20"/>
                    <w:szCs w:val="20"/>
                  </w:rPr>
                  <w:tab/>
                  <w:delText xml:space="preserve">destination ieee address(8Bytes) if </w:delText>
                </w:r>
                <w:r w:rsidRPr="00D67631" w:rsidDel="00FD1AA9">
                  <w:rPr>
                    <w:rFonts w:hint="eastAsia"/>
                    <w:sz w:val="20"/>
                    <w:szCs w:val="20"/>
                  </w:rPr>
                  <w:delText>dstAddrMode</w:delText>
                </w:r>
                <w:r w:rsidDel="00FD1AA9">
                  <w:rPr>
                    <w:rFonts w:hint="eastAsia"/>
                    <w:sz w:val="20"/>
                    <w:szCs w:val="20"/>
                  </w:rPr>
                  <w:delText xml:space="preserve"> = 3</w:delText>
                </w:r>
              </w:del>
            </w:ins>
          </w:p>
          <w:p w:rsidR="00E60CD9" w:rsidRPr="000B0907" w:rsidDel="00FD1AA9" w:rsidRDefault="00E60CD9" w:rsidP="00165B4D">
            <w:pPr>
              <w:rPr>
                <w:ins w:id="3207" w:author="AutoBVT" w:date="2018-06-12T13:57:00Z"/>
                <w:del w:id="3208" w:author="telink" w:date="2018-06-26T10:47:00Z"/>
                <w:sz w:val="20"/>
                <w:szCs w:val="20"/>
              </w:rPr>
            </w:pPr>
            <w:ins w:id="3209" w:author="AutoBVT" w:date="2018-06-12T13:57:00Z">
              <w:del w:id="3210" w:author="telink" w:date="2018-06-26T10:47:00Z">
                <w:r w:rsidRPr="006E4B32" w:rsidDel="00FD1AA9">
                  <w:rPr>
                    <w:rFonts w:hint="eastAsia"/>
                    <w:i/>
                    <w:sz w:val="20"/>
                    <w:szCs w:val="20"/>
                  </w:rPr>
                  <w:delText xml:space="preserve">srcEp: </w:delText>
                </w:r>
                <w:r w:rsidDel="00FD1AA9">
                  <w:rPr>
                    <w:rFonts w:hint="eastAsia"/>
                    <w:sz w:val="20"/>
                    <w:szCs w:val="20"/>
                  </w:rPr>
                  <w:delText xml:space="preserve"> source endpoint</w:delText>
                </w:r>
              </w:del>
            </w:ins>
          </w:p>
          <w:p w:rsidR="00E60CD9" w:rsidDel="00FD1AA9" w:rsidRDefault="00E60CD9" w:rsidP="00165B4D">
            <w:pPr>
              <w:rPr>
                <w:ins w:id="3211" w:author="AutoBVT" w:date="2018-06-12T14:12:00Z"/>
                <w:del w:id="3212" w:author="telink" w:date="2018-06-26T10:47:00Z"/>
                <w:sz w:val="20"/>
                <w:szCs w:val="20"/>
              </w:rPr>
            </w:pPr>
            <w:ins w:id="3213" w:author="AutoBVT" w:date="2018-06-12T13:57:00Z">
              <w:del w:id="3214" w:author="telink" w:date="2018-06-26T10:47:00Z">
                <w:r w:rsidRPr="00AD02C3" w:rsidDel="00FD1AA9">
                  <w:rPr>
                    <w:rFonts w:hint="eastAsia"/>
                    <w:i/>
                    <w:sz w:val="20"/>
                    <w:szCs w:val="20"/>
                  </w:rPr>
                  <w:delText xml:space="preserve">dstEp: </w:delText>
                </w:r>
                <w:r w:rsidDel="00FD1AA9">
                  <w:rPr>
                    <w:rFonts w:hint="eastAsia"/>
                    <w:sz w:val="20"/>
                    <w:szCs w:val="20"/>
                  </w:rPr>
                  <w:delText xml:space="preserve">      </w:delText>
                </w:r>
                <w:r w:rsidRPr="00A62972" w:rsidDel="00FD1AA9">
                  <w:rPr>
                    <w:rFonts w:hint="eastAsia"/>
                    <w:sz w:val="20"/>
                    <w:szCs w:val="20"/>
                  </w:rPr>
                  <w:delText>destination</w:delText>
                </w:r>
                <w:r w:rsidDel="00FD1AA9">
                  <w:rPr>
                    <w:rFonts w:hint="eastAsia"/>
                    <w:sz w:val="20"/>
                    <w:szCs w:val="20"/>
                  </w:rPr>
                  <w:delText xml:space="preserve"> endpoint if </w:delText>
                </w:r>
                <w:r w:rsidRPr="00D67631" w:rsidDel="00FD1AA9">
                  <w:rPr>
                    <w:rFonts w:hint="eastAsia"/>
                    <w:sz w:val="20"/>
                    <w:szCs w:val="20"/>
                  </w:rPr>
                  <w:delText>dstAddrMod</w:delText>
                </w:r>
                <w:r w:rsidDel="00FD1AA9">
                  <w:rPr>
                    <w:rFonts w:hint="eastAsia"/>
                    <w:sz w:val="20"/>
                    <w:szCs w:val="20"/>
                  </w:rPr>
                  <w:delText xml:space="preserve"> = 2 or 3</w:delText>
                </w:r>
              </w:del>
            </w:ins>
          </w:p>
          <w:p w:rsidR="00E60CD9" w:rsidRPr="0026539E" w:rsidDel="00FD1AA9" w:rsidRDefault="00E60CD9" w:rsidP="00165B4D">
            <w:pPr>
              <w:rPr>
                <w:ins w:id="3215" w:author="AutoBVT" w:date="2018-06-12T13:57:00Z"/>
                <w:del w:id="3216" w:author="telink" w:date="2018-06-26T10:47:00Z"/>
                <w:sz w:val="20"/>
                <w:szCs w:val="20"/>
              </w:rPr>
            </w:pPr>
          </w:p>
          <w:p w:rsidR="00E60CD9" w:rsidRPr="00292B9E" w:rsidDel="00FD1AA9" w:rsidRDefault="00E60CD9" w:rsidP="00165B4D">
            <w:pPr>
              <w:pStyle w:val="2"/>
              <w:rPr>
                <w:ins w:id="3217" w:author="AutoBVT" w:date="2018-06-12T13:57:00Z"/>
                <w:del w:id="3218" w:author="telink" w:date="2018-06-26T10:47:00Z"/>
              </w:rPr>
            </w:pPr>
            <w:ins w:id="3219" w:author="AutoBVT" w:date="2018-06-12T13:57:00Z">
              <w:del w:id="3220" w:author="telink" w:date="2018-06-26T10:47:00Z">
                <w:r w:rsidRPr="00292B9E" w:rsidDel="00FD1AA9">
                  <w:rPr>
                    <w:rFonts w:hint="eastAsia"/>
                  </w:rPr>
                  <w:delText xml:space="preserve">  </w:delText>
                </w:r>
                <w:r w:rsidDel="00FD1AA9">
                  <w:rPr>
                    <w:rFonts w:hint="eastAsia"/>
                  </w:rPr>
                  <w:delText>3</w:delText>
                </w:r>
                <w:r w:rsidRPr="00292B9E" w:rsidDel="00FD1AA9">
                  <w:rPr>
                    <w:rFonts w:hint="eastAsia"/>
                  </w:rPr>
                  <w:delText>.1</w:delText>
                </w:r>
                <w:r w:rsidDel="00FD1AA9">
                  <w:rPr>
                    <w:rFonts w:hint="eastAsia"/>
                  </w:rPr>
                  <w:delText>.1</w:delText>
                </w:r>
                <w:r w:rsidRPr="00292B9E" w:rsidDel="00FD1AA9">
                  <w:rPr>
                    <w:rFonts w:hint="eastAsia"/>
                  </w:rPr>
                  <w:delText xml:space="preserve">  General Cluster Command Type</w:delText>
                </w:r>
              </w:del>
            </w:ins>
          </w:p>
        </w:tc>
      </w:tr>
    </w:tbl>
    <w:tbl>
      <w:tblPr>
        <w:tblStyle w:val="-3"/>
        <w:tblW w:w="7844" w:type="dxa"/>
        <w:tblLook w:val="0620" w:firstRow="1" w:lastRow="0" w:firstColumn="0" w:lastColumn="0" w:noHBand="1" w:noVBand="1"/>
      </w:tblPr>
      <w:tblGrid>
        <w:gridCol w:w="6205"/>
        <w:gridCol w:w="1639"/>
      </w:tblGrid>
      <w:tr w:rsidR="00E60CD9" w:rsidRPr="001C30DD" w:rsidTr="00165B4D">
        <w:trPr>
          <w:cnfStyle w:val="100000000000" w:firstRow="1" w:lastRow="0" w:firstColumn="0" w:lastColumn="0" w:oddVBand="0" w:evenVBand="0" w:oddHBand="0" w:evenHBand="0" w:firstRowFirstColumn="0" w:firstRowLastColumn="0" w:lastRowFirstColumn="0" w:lastRowLastColumn="0"/>
          <w:trHeight w:val="181"/>
          <w:ins w:id="3221" w:author="AutoBVT" w:date="2018-06-12T13:57:00Z"/>
        </w:trPr>
        <w:tc>
          <w:tcPr>
            <w:tcW w:w="6205" w:type="dxa"/>
          </w:tcPr>
          <w:p w:rsidR="00E60CD9" w:rsidRPr="001C30DD" w:rsidRDefault="00E60CD9" w:rsidP="00165B4D">
            <w:pPr>
              <w:rPr>
                <w:ins w:id="3222" w:author="AutoBVT" w:date="2018-06-12T13:57:00Z"/>
                <w:rFonts w:cstheme="minorHAnsi"/>
              </w:rPr>
            </w:pPr>
            <w:ins w:id="3223" w:author="AutoBVT" w:date="2018-06-12T13:57:00Z">
              <w:r w:rsidRPr="00A77C26">
                <w:rPr>
                  <w:rFonts w:cstheme="minorHAnsi"/>
                </w:rPr>
                <w:t>Type</w:t>
              </w:r>
            </w:ins>
          </w:p>
        </w:tc>
        <w:tc>
          <w:tcPr>
            <w:tcW w:w="1639" w:type="dxa"/>
          </w:tcPr>
          <w:p w:rsidR="00E60CD9" w:rsidRPr="001C30DD" w:rsidRDefault="00E60CD9" w:rsidP="00165B4D">
            <w:pPr>
              <w:rPr>
                <w:ins w:id="3224" w:author="AutoBVT" w:date="2018-06-12T13:57:00Z"/>
                <w:rFonts w:cstheme="minorHAnsi"/>
              </w:rPr>
            </w:pPr>
            <w:ins w:id="3225" w:author="AutoBVT" w:date="2018-06-12T13:57:00Z">
              <w:r w:rsidRPr="001C30DD">
                <w:rPr>
                  <w:rFonts w:cstheme="minorHAnsi"/>
                </w:rPr>
                <w:t>Value</w:t>
              </w:r>
            </w:ins>
          </w:p>
        </w:tc>
      </w:tr>
      <w:tr w:rsidR="00E60CD9" w:rsidRPr="001C30DD" w:rsidTr="00165B4D">
        <w:trPr>
          <w:trHeight w:val="181"/>
          <w:ins w:id="3226" w:author="AutoBVT" w:date="2018-06-12T13:57:00Z"/>
        </w:trPr>
        <w:tc>
          <w:tcPr>
            <w:tcW w:w="6205" w:type="dxa"/>
          </w:tcPr>
          <w:p w:rsidR="00E60CD9" w:rsidRPr="001C30DD" w:rsidRDefault="00E60CD9" w:rsidP="00165B4D">
            <w:pPr>
              <w:rPr>
                <w:ins w:id="3227" w:author="AutoBVT" w:date="2018-06-12T13:57:00Z"/>
                <w:rFonts w:cstheme="minorHAnsi"/>
                <w:i/>
                <w:iCs/>
                <w:color w:val="0000C0"/>
                <w:sz w:val="20"/>
                <w:szCs w:val="20"/>
                <w:highlight w:val="lightGray"/>
              </w:rPr>
            </w:pPr>
            <w:ins w:id="3228"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CMD_ZCL_ATTR_READ</w:t>
              </w:r>
            </w:ins>
          </w:p>
          <w:p w:rsidR="00E60CD9" w:rsidRPr="001C30DD" w:rsidRDefault="00E60CD9" w:rsidP="00165B4D">
            <w:pPr>
              <w:rPr>
                <w:ins w:id="3229" w:author="AutoBVT" w:date="2018-06-12T13:57:00Z"/>
                <w:rFonts w:cstheme="minorHAnsi"/>
                <w:i/>
                <w:iCs/>
                <w:color w:val="0000C0"/>
                <w:sz w:val="20"/>
                <w:szCs w:val="20"/>
                <w:highlight w:val="lightGray"/>
              </w:rPr>
            </w:pPr>
            <w:ins w:id="3230"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CMD_ZCL_ATTR_WRITE</w:t>
              </w:r>
            </w:ins>
          </w:p>
          <w:p w:rsidR="00E60CD9" w:rsidRPr="001C30DD" w:rsidRDefault="00E60CD9" w:rsidP="00165B4D">
            <w:pPr>
              <w:rPr>
                <w:ins w:id="3231" w:author="AutoBVT" w:date="2018-06-12T13:57:00Z"/>
                <w:rFonts w:cstheme="minorHAnsi"/>
                <w:i/>
                <w:iCs/>
                <w:color w:val="0000C0"/>
                <w:sz w:val="20"/>
                <w:szCs w:val="20"/>
                <w:highlight w:val="lightGray"/>
              </w:rPr>
            </w:pPr>
            <w:ins w:id="3232"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CMD_ZCL_CONFIG_REPORT</w:t>
              </w:r>
            </w:ins>
          </w:p>
          <w:p w:rsidR="00E60CD9" w:rsidRPr="001C30DD" w:rsidRDefault="00E60CD9" w:rsidP="00165B4D">
            <w:pPr>
              <w:rPr>
                <w:ins w:id="3233" w:author="AutoBVT" w:date="2018-06-12T13:57:00Z"/>
                <w:rFonts w:cstheme="minorHAnsi"/>
                <w:i/>
                <w:iCs/>
                <w:color w:val="0000C0"/>
                <w:sz w:val="20"/>
                <w:szCs w:val="20"/>
                <w:highlight w:val="lightGray"/>
              </w:rPr>
            </w:pPr>
            <w:ins w:id="3234"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CMD_ZCL_READ_REPORT_CFG</w:t>
              </w:r>
            </w:ins>
          </w:p>
        </w:tc>
        <w:tc>
          <w:tcPr>
            <w:tcW w:w="1639" w:type="dxa"/>
          </w:tcPr>
          <w:p w:rsidR="00E60CD9" w:rsidRPr="001C30DD" w:rsidRDefault="00E60CD9" w:rsidP="00165B4D">
            <w:pPr>
              <w:rPr>
                <w:ins w:id="3235" w:author="AutoBVT" w:date="2018-06-12T13:57:00Z"/>
                <w:rFonts w:cstheme="minorHAnsi"/>
              </w:rPr>
            </w:pPr>
            <w:ins w:id="3236" w:author="AutoBVT" w:date="2018-06-12T13:57:00Z">
              <w:r w:rsidRPr="001C30DD">
                <w:rPr>
                  <w:rFonts w:cstheme="minorHAnsi"/>
                </w:rPr>
                <w:t>0x0</w:t>
              </w:r>
              <w:r>
                <w:rPr>
                  <w:rFonts w:cstheme="minorHAnsi" w:hint="eastAsia"/>
                </w:rPr>
                <w:t>100</w:t>
              </w:r>
            </w:ins>
          </w:p>
          <w:p w:rsidR="00E60CD9" w:rsidRDefault="00E60CD9" w:rsidP="00165B4D">
            <w:pPr>
              <w:rPr>
                <w:ins w:id="3237" w:author="AutoBVT" w:date="2018-06-12T13:57:00Z"/>
                <w:rFonts w:cstheme="minorHAnsi"/>
              </w:rPr>
            </w:pPr>
            <w:ins w:id="3238" w:author="AutoBVT" w:date="2018-06-12T13:57:00Z">
              <w:r w:rsidRPr="001C30DD">
                <w:rPr>
                  <w:rFonts w:cstheme="minorHAnsi"/>
                </w:rPr>
                <w:t>0x0</w:t>
              </w:r>
              <w:r>
                <w:rPr>
                  <w:rFonts w:cstheme="minorHAnsi" w:hint="eastAsia"/>
                </w:rPr>
                <w:t>101</w:t>
              </w:r>
            </w:ins>
          </w:p>
          <w:p w:rsidR="00E60CD9" w:rsidRPr="001C30DD" w:rsidRDefault="00E60CD9" w:rsidP="00165B4D">
            <w:pPr>
              <w:rPr>
                <w:ins w:id="3239" w:author="AutoBVT" w:date="2018-06-12T13:57:00Z"/>
                <w:rFonts w:cstheme="minorHAnsi"/>
              </w:rPr>
            </w:pPr>
            <w:ins w:id="3240" w:author="AutoBVT" w:date="2018-06-12T13:57:00Z">
              <w:r>
                <w:rPr>
                  <w:rFonts w:cstheme="minorHAnsi" w:hint="eastAsia"/>
                </w:rPr>
                <w:t>0x0102</w:t>
              </w:r>
            </w:ins>
          </w:p>
          <w:p w:rsidR="00E60CD9" w:rsidRPr="001C30DD" w:rsidRDefault="00E60CD9" w:rsidP="00165B4D">
            <w:pPr>
              <w:rPr>
                <w:ins w:id="3241" w:author="AutoBVT" w:date="2018-06-12T13:57:00Z"/>
                <w:rFonts w:cstheme="minorHAnsi"/>
              </w:rPr>
            </w:pPr>
            <w:ins w:id="3242" w:author="AutoBVT" w:date="2018-06-12T13:57:00Z">
              <w:r w:rsidRPr="001C30DD">
                <w:rPr>
                  <w:rFonts w:cstheme="minorHAnsi"/>
                </w:rPr>
                <w:t>0x0</w:t>
              </w:r>
              <w:r>
                <w:rPr>
                  <w:rFonts w:cstheme="minorHAnsi" w:hint="eastAsia"/>
                </w:rPr>
                <w:t>103</w:t>
              </w:r>
            </w:ins>
          </w:p>
        </w:tc>
      </w:tr>
    </w:tbl>
    <w:p w:rsidR="00E60CD9" w:rsidRDefault="00E60CD9" w:rsidP="00E60CD9">
      <w:pPr>
        <w:rPr>
          <w:ins w:id="3243" w:author="AutoBVT" w:date="2018-06-12T13:57:00Z"/>
          <w:rStyle w:val="fontstyle01"/>
          <w:rFonts w:cstheme="minorHAnsi"/>
          <w:b/>
          <w:i/>
        </w:rPr>
      </w:pPr>
    </w:p>
    <w:p w:rsidR="00E60CD9" w:rsidRDefault="00E60CD9" w:rsidP="00E60CD9">
      <w:pPr>
        <w:rPr>
          <w:rStyle w:val="fontstyle01"/>
          <w:rFonts w:cstheme="minorHAnsi"/>
          <w:b/>
          <w:i/>
        </w:rPr>
      </w:pPr>
      <w:ins w:id="3244" w:author="AutoBVT" w:date="2018-06-12T13:57:00Z">
        <w:r>
          <w:rPr>
            <w:rStyle w:val="fontstyle01"/>
            <w:rFonts w:cstheme="minorHAnsi" w:hint="eastAsia"/>
            <w:b/>
            <w:i/>
          </w:rPr>
          <w:t>3.</w:t>
        </w:r>
        <w:del w:id="3245" w:author="telink" w:date="2018-06-26T10:56:00Z">
          <w:r w:rsidDel="00D03AB3">
            <w:rPr>
              <w:rStyle w:val="fontstyle01"/>
              <w:rFonts w:cstheme="minorHAnsi" w:hint="eastAsia"/>
              <w:b/>
              <w:i/>
            </w:rPr>
            <w:delText>1</w:delText>
          </w:r>
        </w:del>
      </w:ins>
      <w:ins w:id="3246" w:author="telink" w:date="2018-06-26T10:56:00Z">
        <w:r>
          <w:rPr>
            <w:rStyle w:val="fontstyle01"/>
            <w:rFonts w:cstheme="minorHAnsi"/>
            <w:b/>
            <w:i/>
          </w:rPr>
          <w:t>2</w:t>
        </w:r>
      </w:ins>
      <w:r>
        <w:rPr>
          <w:rStyle w:val="fontstyle01"/>
          <w:rFonts w:cstheme="minorHAnsi" w:hint="eastAsia"/>
          <w:b/>
          <w:i/>
        </w:rPr>
        <w:t>.1.1</w:t>
      </w:r>
      <w:r>
        <w:rPr>
          <w:rStyle w:val="fontstyle01"/>
          <w:rFonts w:cstheme="minorHAnsi" w:hint="eastAsia"/>
          <w:b/>
          <w:i/>
        </w:rPr>
        <w:tab/>
      </w:r>
      <w:r w:rsidRPr="00C05581">
        <w:rPr>
          <w:rStyle w:val="fontstyle01"/>
          <w:rFonts w:cstheme="minorHAnsi" w:hint="eastAsia"/>
          <w:b/>
          <w:i/>
        </w:rPr>
        <w:t>ZB</w:t>
      </w:r>
      <w:r w:rsidRPr="00C05581">
        <w:rPr>
          <w:rStyle w:val="fontstyle01"/>
          <w:rFonts w:cstheme="minorHAnsi"/>
          <w:b/>
          <w:i/>
        </w:rPr>
        <w:t>HCI_CMD_ZCL_ATTR_</w:t>
      </w:r>
      <w:r>
        <w:rPr>
          <w:rStyle w:val="fontstyle01"/>
          <w:rFonts w:cstheme="minorHAnsi" w:hint="eastAsia"/>
          <w:b/>
          <w:i/>
        </w:rPr>
        <w:t xml:space="preserve">READ </w:t>
      </w:r>
    </w:p>
    <w:tbl>
      <w:tblPr>
        <w:tblStyle w:val="ab"/>
        <w:tblpPr w:leftFromText="180" w:rightFromText="180" w:vertAnchor="text" w:horzAnchor="page" w:tblpX="2296" w:tblpY="199"/>
        <w:tblOverlap w:val="never"/>
        <w:tblW w:w="5873" w:type="dxa"/>
        <w:tblLayout w:type="fixed"/>
        <w:tblLook w:val="04A0" w:firstRow="1" w:lastRow="0" w:firstColumn="1" w:lastColumn="0" w:noHBand="0" w:noVBand="1"/>
      </w:tblPr>
      <w:tblGrid>
        <w:gridCol w:w="1526"/>
        <w:gridCol w:w="1024"/>
        <w:gridCol w:w="1024"/>
        <w:gridCol w:w="1024"/>
        <w:gridCol w:w="1275"/>
      </w:tblGrid>
      <w:tr w:rsidR="00E60CD9" w:rsidRPr="001C30DD" w:rsidTr="00165B4D">
        <w:tc>
          <w:tcPr>
            <w:tcW w:w="1526" w:type="dxa"/>
          </w:tcPr>
          <w:p w:rsidR="00E60CD9" w:rsidRDefault="00E60CD9" w:rsidP="00165B4D">
            <w:pPr>
              <w:pStyle w:val="Default"/>
              <w:jc w:val="both"/>
              <w:rPr>
                <w:sz w:val="20"/>
                <w:szCs w:val="20"/>
              </w:rPr>
            </w:pPr>
            <w:r w:rsidRPr="00292B9E">
              <w:rPr>
                <w:rFonts w:hint="eastAsia"/>
                <w:sz w:val="20"/>
                <w:szCs w:val="20"/>
              </w:rPr>
              <w:t>ZCLCmdHdr</w:t>
            </w:r>
          </w:p>
        </w:tc>
        <w:tc>
          <w:tcPr>
            <w:tcW w:w="1024" w:type="dxa"/>
          </w:tcPr>
          <w:p w:rsidR="00E60CD9" w:rsidRDefault="00E60CD9" w:rsidP="00165B4D">
            <w:pPr>
              <w:pStyle w:val="Default"/>
              <w:jc w:val="both"/>
              <w:rPr>
                <w:sz w:val="20"/>
                <w:szCs w:val="20"/>
              </w:rPr>
            </w:pPr>
            <w:r>
              <w:rPr>
                <w:rFonts w:hint="eastAsia"/>
                <w:sz w:val="20"/>
                <w:szCs w:val="20"/>
              </w:rPr>
              <w:t>direction</w:t>
            </w:r>
          </w:p>
        </w:tc>
        <w:tc>
          <w:tcPr>
            <w:tcW w:w="1024" w:type="dxa"/>
          </w:tcPr>
          <w:p w:rsidR="00E60CD9" w:rsidRDefault="00E60CD9" w:rsidP="00165B4D">
            <w:pPr>
              <w:pStyle w:val="Default"/>
              <w:jc w:val="both"/>
              <w:rPr>
                <w:sz w:val="20"/>
                <w:szCs w:val="20"/>
              </w:rPr>
            </w:pPr>
            <w:ins w:id="3247" w:author="telink" w:date="2018-06-20T09:21:00Z">
              <w:r>
                <w:rPr>
                  <w:rFonts w:hint="eastAsia"/>
                  <w:sz w:val="20"/>
                  <w:szCs w:val="20"/>
                </w:rPr>
                <w:t>clusterID</w:t>
              </w:r>
            </w:ins>
          </w:p>
        </w:tc>
        <w:tc>
          <w:tcPr>
            <w:tcW w:w="1024" w:type="dxa"/>
          </w:tcPr>
          <w:p w:rsidR="00E60CD9" w:rsidRDefault="00E60CD9" w:rsidP="00165B4D">
            <w:pPr>
              <w:pStyle w:val="Default"/>
              <w:jc w:val="both"/>
              <w:rPr>
                <w:sz w:val="20"/>
                <w:szCs w:val="20"/>
              </w:rPr>
            </w:pPr>
            <w:r>
              <w:rPr>
                <w:rFonts w:hint="eastAsia"/>
                <w:sz w:val="20"/>
                <w:szCs w:val="20"/>
              </w:rPr>
              <w:t>attrNums</w:t>
            </w:r>
          </w:p>
        </w:tc>
        <w:tc>
          <w:tcPr>
            <w:tcW w:w="1275" w:type="dxa"/>
          </w:tcPr>
          <w:p w:rsidR="00E60CD9" w:rsidRPr="001C30DD" w:rsidRDefault="00E60CD9" w:rsidP="00165B4D">
            <w:pPr>
              <w:pStyle w:val="Default"/>
              <w:jc w:val="both"/>
              <w:rPr>
                <w:rFonts w:cstheme="minorHAnsi"/>
                <w:iCs/>
                <w:color w:val="000000" w:themeColor="text1"/>
                <w:sz w:val="20"/>
                <w:szCs w:val="20"/>
              </w:rPr>
            </w:pPr>
            <w:r>
              <w:rPr>
                <w:rFonts w:hint="eastAsia"/>
                <w:sz w:val="20"/>
                <w:szCs w:val="20"/>
              </w:rPr>
              <w:t>attrList</w:t>
            </w:r>
          </w:p>
        </w:tc>
      </w:tr>
      <w:tr w:rsidR="00E60CD9" w:rsidRPr="001C30DD" w:rsidTr="00165B4D">
        <w:trPr>
          <w:trHeight w:val="359"/>
        </w:trPr>
        <w:tc>
          <w:tcPr>
            <w:tcW w:w="1526" w:type="dxa"/>
          </w:tcPr>
          <w:p w:rsidR="00E60CD9" w:rsidRDefault="00E60CD9" w:rsidP="00165B4D">
            <w:pPr>
              <w:rPr>
                <w:rFonts w:cstheme="minorHAnsi"/>
                <w:i/>
                <w:iCs/>
                <w:color w:val="000000" w:themeColor="text1"/>
                <w:kern w:val="0"/>
                <w:sz w:val="20"/>
                <w:szCs w:val="20"/>
              </w:rPr>
            </w:pPr>
            <w:r>
              <w:rPr>
                <w:rFonts w:cstheme="minorHAnsi" w:hint="eastAsia"/>
                <w:i/>
                <w:iCs/>
                <w:color w:val="000000" w:themeColor="text1"/>
                <w:kern w:val="0"/>
                <w:sz w:val="20"/>
                <w:szCs w:val="20"/>
              </w:rPr>
              <w:t xml:space="preserve"> n-Bytes</w:t>
            </w:r>
          </w:p>
        </w:tc>
        <w:tc>
          <w:tcPr>
            <w:tcW w:w="1024" w:type="dxa"/>
          </w:tcPr>
          <w:p w:rsidR="00E60CD9" w:rsidRDefault="00E60CD9" w:rsidP="00165B4D">
            <w:pPr>
              <w:rPr>
                <w:rFonts w:cstheme="minorHAnsi"/>
                <w:i/>
                <w:iCs/>
                <w:color w:val="000000" w:themeColor="text1"/>
                <w:kern w:val="0"/>
                <w:sz w:val="20"/>
                <w:szCs w:val="20"/>
              </w:rPr>
            </w:pPr>
            <w:r>
              <w:rPr>
                <w:rFonts w:cstheme="minorHAnsi" w:hint="eastAsia"/>
                <w:i/>
                <w:iCs/>
                <w:color w:val="000000" w:themeColor="text1"/>
                <w:kern w:val="0"/>
                <w:sz w:val="20"/>
                <w:szCs w:val="20"/>
              </w:rPr>
              <w:t>1Byte</w:t>
            </w:r>
          </w:p>
        </w:tc>
        <w:tc>
          <w:tcPr>
            <w:tcW w:w="1024" w:type="dxa"/>
          </w:tcPr>
          <w:p w:rsidR="00E60CD9" w:rsidRDefault="00E60CD9" w:rsidP="00165B4D">
            <w:pPr>
              <w:rPr>
                <w:rFonts w:cstheme="minorHAnsi"/>
                <w:i/>
                <w:iCs/>
                <w:color w:val="000000" w:themeColor="text1"/>
                <w:kern w:val="0"/>
                <w:sz w:val="20"/>
                <w:szCs w:val="20"/>
              </w:rPr>
            </w:pPr>
            <w:r>
              <w:rPr>
                <w:rFonts w:cstheme="minorHAnsi" w:hint="eastAsia"/>
                <w:i/>
                <w:iCs/>
                <w:color w:val="000000" w:themeColor="text1"/>
                <w:kern w:val="0"/>
                <w:sz w:val="20"/>
                <w:szCs w:val="20"/>
              </w:rPr>
              <w:t>2Bytes</w:t>
            </w:r>
          </w:p>
        </w:tc>
        <w:tc>
          <w:tcPr>
            <w:tcW w:w="1024" w:type="dxa"/>
          </w:tcPr>
          <w:p w:rsidR="00E60CD9" w:rsidRPr="001C30DD" w:rsidRDefault="00E60CD9" w:rsidP="00165B4D">
            <w:pPr>
              <w:rPr>
                <w:rFonts w:cstheme="minorHAnsi"/>
                <w:i/>
                <w:iCs/>
                <w:color w:val="000000" w:themeColor="text1"/>
                <w:kern w:val="0"/>
                <w:sz w:val="20"/>
                <w:szCs w:val="20"/>
              </w:rPr>
            </w:pPr>
            <w:r>
              <w:rPr>
                <w:rFonts w:cstheme="minorHAnsi" w:hint="eastAsia"/>
                <w:i/>
                <w:iCs/>
                <w:color w:val="000000" w:themeColor="text1"/>
                <w:kern w:val="0"/>
                <w:sz w:val="20"/>
                <w:szCs w:val="20"/>
              </w:rPr>
              <w:t xml:space="preserve">   1Byte</w:t>
            </w:r>
          </w:p>
        </w:tc>
        <w:tc>
          <w:tcPr>
            <w:tcW w:w="1275" w:type="dxa"/>
          </w:tcPr>
          <w:p w:rsidR="00E60CD9" w:rsidRPr="001C30DD" w:rsidRDefault="00E60CD9" w:rsidP="00165B4D">
            <w:pPr>
              <w:rPr>
                <w:rFonts w:cstheme="minorHAnsi"/>
                <w:i/>
                <w:iCs/>
                <w:color w:val="000000" w:themeColor="text1"/>
                <w:kern w:val="0"/>
                <w:sz w:val="20"/>
                <w:szCs w:val="20"/>
              </w:rPr>
            </w:pPr>
            <w:r>
              <w:rPr>
                <w:rFonts w:cstheme="minorHAnsi" w:hint="eastAsia"/>
                <w:i/>
                <w:iCs/>
                <w:color w:val="000000" w:themeColor="text1"/>
                <w:kern w:val="0"/>
                <w:sz w:val="20"/>
                <w:szCs w:val="20"/>
              </w:rPr>
              <w:t xml:space="preserve"> </w:t>
            </w:r>
            <w:r>
              <w:rPr>
                <w:rFonts w:cstheme="minorHAnsi"/>
                <w:i/>
                <w:iCs/>
                <w:color w:val="000000" w:themeColor="text1"/>
                <w:kern w:val="0"/>
                <w:sz w:val="20"/>
                <w:szCs w:val="20"/>
              </w:rPr>
              <w:t>N</w:t>
            </w:r>
            <w:r>
              <w:rPr>
                <w:rFonts w:cstheme="minorHAnsi" w:hint="eastAsia"/>
                <w:i/>
                <w:iCs/>
                <w:color w:val="000000" w:themeColor="text1"/>
                <w:kern w:val="0"/>
                <w:sz w:val="20"/>
                <w:szCs w:val="20"/>
              </w:rPr>
              <w:t xml:space="preserve"> Bytes</w:t>
            </w:r>
          </w:p>
        </w:tc>
      </w:tr>
    </w:tbl>
    <w:p w:rsidR="00E60CD9" w:rsidRDefault="00E60CD9" w:rsidP="00E60CD9">
      <w:pPr>
        <w:rPr>
          <w:i/>
          <w:sz w:val="20"/>
          <w:szCs w:val="20"/>
        </w:rPr>
      </w:pPr>
    </w:p>
    <w:p w:rsidR="00E60CD9" w:rsidRDefault="00E60CD9" w:rsidP="00E60CD9">
      <w:pPr>
        <w:rPr>
          <w:i/>
          <w:sz w:val="20"/>
          <w:szCs w:val="20"/>
        </w:rPr>
      </w:pPr>
    </w:p>
    <w:p w:rsidR="00E60CD9" w:rsidRDefault="00E60CD9" w:rsidP="00E60CD9">
      <w:pPr>
        <w:rPr>
          <w:i/>
          <w:sz w:val="20"/>
          <w:szCs w:val="20"/>
        </w:rPr>
      </w:pPr>
    </w:p>
    <w:p w:rsidR="00E60CD9" w:rsidRDefault="00E60CD9" w:rsidP="00E60CD9">
      <w:pPr>
        <w:rPr>
          <w:i/>
          <w:sz w:val="20"/>
          <w:szCs w:val="20"/>
        </w:rPr>
      </w:pPr>
      <w:r>
        <w:rPr>
          <w:rFonts w:hint="eastAsia"/>
          <w:i/>
          <w:sz w:val="20"/>
          <w:szCs w:val="20"/>
        </w:rPr>
        <w:t>direction</w:t>
      </w:r>
      <w:r>
        <w:rPr>
          <w:rFonts w:hint="eastAsia"/>
          <w:sz w:val="20"/>
          <w:szCs w:val="20"/>
        </w:rPr>
        <w:t>:</w:t>
      </w:r>
      <w:r>
        <w:rPr>
          <w:rFonts w:hint="eastAsia"/>
          <w:sz w:val="20"/>
          <w:szCs w:val="20"/>
        </w:rPr>
        <w:tab/>
      </w:r>
      <w:r>
        <w:rPr>
          <w:rFonts w:hint="eastAsia"/>
          <w:sz w:val="20"/>
          <w:szCs w:val="20"/>
        </w:rPr>
        <w:tab/>
        <w:t xml:space="preserve"> 0 </w:t>
      </w:r>
      <w:r>
        <w:rPr>
          <w:sz w:val="20"/>
          <w:szCs w:val="20"/>
        </w:rPr>
        <w:t>–</w:t>
      </w:r>
      <w:r>
        <w:rPr>
          <w:rFonts w:hint="eastAsia"/>
          <w:sz w:val="20"/>
          <w:szCs w:val="20"/>
        </w:rPr>
        <w:t xml:space="preserve"> client to server; 1 </w:t>
      </w:r>
      <w:r>
        <w:rPr>
          <w:sz w:val="20"/>
          <w:szCs w:val="20"/>
        </w:rPr>
        <w:t>–</w:t>
      </w:r>
      <w:r>
        <w:rPr>
          <w:rFonts w:hint="eastAsia"/>
          <w:sz w:val="20"/>
          <w:szCs w:val="20"/>
        </w:rPr>
        <w:t xml:space="preserve"> server to client</w:t>
      </w:r>
    </w:p>
    <w:p w:rsidR="00E60CD9" w:rsidRDefault="00E60CD9" w:rsidP="00E60CD9">
      <w:pPr>
        <w:rPr>
          <w:i/>
          <w:sz w:val="20"/>
          <w:szCs w:val="20"/>
        </w:rPr>
      </w:pPr>
      <w:r>
        <w:rPr>
          <w:rFonts w:hint="eastAsia"/>
          <w:i/>
          <w:sz w:val="20"/>
          <w:szCs w:val="20"/>
        </w:rPr>
        <w:t>clusterID:      cluster identifier</w:t>
      </w:r>
    </w:p>
    <w:p w:rsidR="00E60CD9" w:rsidRDefault="00E60CD9" w:rsidP="00E60CD9">
      <w:pPr>
        <w:rPr>
          <w:sz w:val="20"/>
          <w:szCs w:val="20"/>
        </w:rPr>
      </w:pPr>
      <w:r w:rsidRPr="00AD02C3">
        <w:rPr>
          <w:rFonts w:hint="eastAsia"/>
          <w:i/>
          <w:sz w:val="20"/>
          <w:szCs w:val="20"/>
        </w:rPr>
        <w:t>attrNums:</w:t>
      </w:r>
      <w:r>
        <w:rPr>
          <w:rFonts w:hint="eastAsia"/>
          <w:sz w:val="20"/>
          <w:szCs w:val="20"/>
        </w:rPr>
        <w:t xml:space="preserve">     the number of the attributes to be read</w:t>
      </w:r>
    </w:p>
    <w:p w:rsidR="00E60CD9" w:rsidRDefault="00E60CD9" w:rsidP="00E60CD9">
      <w:pPr>
        <w:rPr>
          <w:sz w:val="20"/>
          <w:szCs w:val="20"/>
        </w:rPr>
      </w:pPr>
      <w:r w:rsidRPr="00AD02C3">
        <w:rPr>
          <w:rFonts w:hint="eastAsia"/>
          <w:i/>
          <w:sz w:val="20"/>
          <w:szCs w:val="20"/>
        </w:rPr>
        <w:t>attr</w:t>
      </w:r>
      <w:r>
        <w:rPr>
          <w:rFonts w:hint="eastAsia"/>
          <w:i/>
          <w:sz w:val="20"/>
          <w:szCs w:val="20"/>
        </w:rPr>
        <w:t>List</w:t>
      </w:r>
      <w:r w:rsidRPr="00AD02C3">
        <w:rPr>
          <w:rFonts w:hint="eastAsia"/>
          <w:i/>
          <w:sz w:val="20"/>
          <w:szCs w:val="20"/>
        </w:rPr>
        <w:t>:</w:t>
      </w:r>
      <w:r>
        <w:rPr>
          <w:rFonts w:hint="eastAsia"/>
          <w:i/>
          <w:sz w:val="20"/>
          <w:szCs w:val="20"/>
        </w:rPr>
        <w:t xml:space="preserve">       the list of the </w:t>
      </w:r>
      <w:r>
        <w:rPr>
          <w:rFonts w:hint="eastAsia"/>
          <w:sz w:val="20"/>
          <w:szCs w:val="20"/>
        </w:rPr>
        <w:t xml:space="preserve">attributes to be read, as </w:t>
      </w:r>
      <w:ins w:id="3248" w:author="telink" w:date="2018-06-26T10:53:00Z">
        <w:r>
          <w:rPr>
            <w:sz w:val="20"/>
            <w:szCs w:val="20"/>
          </w:rPr>
          <w:t>follow</w:t>
        </w:r>
      </w:ins>
      <w:r>
        <w:rPr>
          <w:rFonts w:hint="eastAsia"/>
          <w:sz w:val="20"/>
          <w:szCs w:val="20"/>
        </w:rPr>
        <w:t>:</w:t>
      </w:r>
    </w:p>
    <w:p w:rsidR="00E60CD9" w:rsidRDefault="00E60CD9" w:rsidP="00E60CD9">
      <w:pPr>
        <w:rPr>
          <w:sz w:val="20"/>
          <w:szCs w:val="20"/>
        </w:rPr>
      </w:pPr>
      <w:r>
        <w:rPr>
          <w:rFonts w:hint="eastAsia"/>
          <w:sz w:val="20"/>
          <w:szCs w:val="20"/>
        </w:rPr>
        <w:tab/>
      </w:r>
      <w:r>
        <w:rPr>
          <w:rFonts w:hint="eastAsia"/>
          <w:sz w:val="20"/>
          <w:szCs w:val="20"/>
        </w:rPr>
        <w:tab/>
      </w:r>
      <w:r>
        <w:rPr>
          <w:rFonts w:hint="eastAsia"/>
          <w:sz w:val="20"/>
          <w:szCs w:val="20"/>
        </w:rPr>
        <w:tab/>
      </w:r>
    </w:p>
    <w:tbl>
      <w:tblPr>
        <w:tblStyle w:val="ab"/>
        <w:tblW w:w="0" w:type="auto"/>
        <w:jc w:val="center"/>
        <w:tblLook w:val="04A0" w:firstRow="1" w:lastRow="0" w:firstColumn="1" w:lastColumn="0" w:noHBand="0" w:noVBand="1"/>
      </w:tblPr>
      <w:tblGrid>
        <w:gridCol w:w="1146"/>
        <w:gridCol w:w="1230"/>
        <w:gridCol w:w="1134"/>
      </w:tblGrid>
      <w:tr w:rsidR="00E60CD9" w:rsidTr="00165B4D">
        <w:trPr>
          <w:jc w:val="center"/>
        </w:trPr>
        <w:tc>
          <w:tcPr>
            <w:tcW w:w="1146" w:type="dxa"/>
          </w:tcPr>
          <w:p w:rsidR="00E60CD9" w:rsidRDefault="00E60CD9" w:rsidP="00165B4D">
            <w:pPr>
              <w:rPr>
                <w:sz w:val="20"/>
                <w:szCs w:val="20"/>
              </w:rPr>
            </w:pPr>
            <w:r>
              <w:rPr>
                <w:rFonts w:hint="eastAsia"/>
                <w:sz w:val="20"/>
                <w:szCs w:val="20"/>
              </w:rPr>
              <w:t>attrID[0]</w:t>
            </w:r>
          </w:p>
        </w:tc>
        <w:tc>
          <w:tcPr>
            <w:tcW w:w="1230" w:type="dxa"/>
          </w:tcPr>
          <w:p w:rsidR="00E60CD9" w:rsidRDefault="00E60CD9" w:rsidP="00165B4D">
            <w:pPr>
              <w:rPr>
                <w:sz w:val="20"/>
                <w:szCs w:val="20"/>
              </w:rPr>
            </w:pPr>
            <w:r>
              <w:rPr>
                <w:rFonts w:hint="eastAsia"/>
                <w:sz w:val="20"/>
                <w:szCs w:val="20"/>
              </w:rPr>
              <w:t>attrID[1]</w:t>
            </w:r>
          </w:p>
        </w:tc>
        <w:tc>
          <w:tcPr>
            <w:tcW w:w="1134" w:type="dxa"/>
          </w:tcPr>
          <w:p w:rsidR="00E60CD9" w:rsidRDefault="00E60CD9" w:rsidP="00165B4D">
            <w:pPr>
              <w:rPr>
                <w:sz w:val="20"/>
                <w:szCs w:val="20"/>
              </w:rPr>
            </w:pPr>
            <w:r>
              <w:rPr>
                <w:rFonts w:hint="eastAsia"/>
                <w:sz w:val="20"/>
                <w:szCs w:val="20"/>
              </w:rPr>
              <w:t>attrID[n]</w:t>
            </w:r>
          </w:p>
        </w:tc>
      </w:tr>
      <w:tr w:rsidR="00E60CD9" w:rsidTr="00165B4D">
        <w:trPr>
          <w:jc w:val="center"/>
        </w:trPr>
        <w:tc>
          <w:tcPr>
            <w:tcW w:w="1146" w:type="dxa"/>
          </w:tcPr>
          <w:p w:rsidR="00E60CD9" w:rsidRDefault="00E60CD9" w:rsidP="00165B4D">
            <w:pPr>
              <w:rPr>
                <w:sz w:val="20"/>
                <w:szCs w:val="20"/>
              </w:rPr>
            </w:pPr>
            <w:r>
              <w:rPr>
                <w:rFonts w:hint="eastAsia"/>
                <w:sz w:val="20"/>
                <w:szCs w:val="20"/>
              </w:rPr>
              <w:t>2Bytes</w:t>
            </w:r>
          </w:p>
        </w:tc>
        <w:tc>
          <w:tcPr>
            <w:tcW w:w="1230" w:type="dxa"/>
          </w:tcPr>
          <w:p w:rsidR="00E60CD9" w:rsidRDefault="00E60CD9" w:rsidP="00165B4D">
            <w:pPr>
              <w:rPr>
                <w:sz w:val="20"/>
                <w:szCs w:val="20"/>
              </w:rPr>
            </w:pPr>
            <w:r>
              <w:rPr>
                <w:rFonts w:hint="eastAsia"/>
                <w:sz w:val="20"/>
                <w:szCs w:val="20"/>
              </w:rPr>
              <w:t>2Bytes</w:t>
            </w:r>
          </w:p>
        </w:tc>
        <w:tc>
          <w:tcPr>
            <w:tcW w:w="1134" w:type="dxa"/>
          </w:tcPr>
          <w:p w:rsidR="00E60CD9" w:rsidRDefault="00E60CD9" w:rsidP="00165B4D">
            <w:pPr>
              <w:rPr>
                <w:sz w:val="20"/>
                <w:szCs w:val="20"/>
              </w:rPr>
            </w:pPr>
            <w:r>
              <w:rPr>
                <w:rFonts w:hint="eastAsia"/>
                <w:sz w:val="20"/>
                <w:szCs w:val="20"/>
              </w:rPr>
              <w:t>2Bytes</w:t>
            </w:r>
          </w:p>
        </w:tc>
      </w:tr>
    </w:tbl>
    <w:p w:rsidR="00E60CD9" w:rsidRDefault="00E60CD9" w:rsidP="00E60CD9">
      <w:pPr>
        <w:rPr>
          <w:sz w:val="20"/>
          <w:szCs w:val="20"/>
        </w:rPr>
      </w:pPr>
    </w:p>
    <w:p w:rsidR="00E60CD9" w:rsidRPr="009B2D83" w:rsidRDefault="00E60CD9" w:rsidP="00E60CD9">
      <w:pPr>
        <w:autoSpaceDE w:val="0"/>
        <w:autoSpaceDN w:val="0"/>
        <w:adjustRightInd w:val="0"/>
        <w:jc w:val="left"/>
        <w:rPr>
          <w:sz w:val="20"/>
          <w:szCs w:val="20"/>
        </w:rPr>
      </w:pPr>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w:t>
      </w:r>
      <w:r w:rsidRPr="003A324A">
        <w:rPr>
          <w:b/>
        </w:rPr>
        <w:t xml:space="preserve"> </w:t>
      </w:r>
      <w:r>
        <w:rPr>
          <w:rFonts w:hint="eastAsia"/>
          <w:b/>
        </w:rPr>
        <w:t>00</w:t>
      </w:r>
      <w:r w:rsidRPr="003A324A">
        <w:rPr>
          <w:b/>
        </w:rPr>
        <w:t xml:space="preserve"> </w:t>
      </w:r>
      <w:r>
        <w:rPr>
          <w:rFonts w:hint="eastAsia"/>
          <w:b/>
        </w:rPr>
        <w:t>lenH</w:t>
      </w:r>
      <w:r w:rsidRPr="003A324A">
        <w:rPr>
          <w:b/>
        </w:rPr>
        <w:t xml:space="preserve"> </w:t>
      </w:r>
      <w:r>
        <w:rPr>
          <w:rFonts w:hint="eastAsia"/>
          <w:b/>
        </w:rPr>
        <w:t xml:space="preserve">lenL 0 </w:t>
      </w:r>
      <w:r w:rsidRPr="00292B9E">
        <w:rPr>
          <w:rFonts w:hint="eastAsia"/>
          <w:sz w:val="20"/>
          <w:szCs w:val="20"/>
        </w:rPr>
        <w:t>ZCLCmdHdr</w:t>
      </w:r>
      <w:r>
        <w:rPr>
          <w:rFonts w:hint="eastAsia"/>
          <w:sz w:val="20"/>
          <w:szCs w:val="20"/>
        </w:rPr>
        <w:t xml:space="preserve"> direction clusterId attrNums</w:t>
      </w:r>
      <w:r w:rsidRPr="003A324A">
        <w:rPr>
          <w:rFonts w:cstheme="minorHAnsi" w:hint="eastAsia"/>
          <w:b/>
          <w:i/>
          <w:sz w:val="20"/>
          <w:szCs w:val="20"/>
        </w:rPr>
        <w:t xml:space="preserve"> </w:t>
      </w:r>
      <w:r>
        <w:rPr>
          <w:rFonts w:hint="eastAsia"/>
          <w:sz w:val="20"/>
          <w:szCs w:val="20"/>
        </w:rPr>
        <w:t>attrList</w:t>
      </w:r>
      <w:r w:rsidRPr="003A324A">
        <w:rPr>
          <w:rFonts w:cstheme="minorHAnsi" w:hint="eastAsia"/>
          <w:b/>
          <w:i/>
          <w:sz w:val="20"/>
          <w:szCs w:val="20"/>
        </w:rPr>
        <w:t xml:space="preserve"> </w:t>
      </w:r>
      <w:r>
        <w:rPr>
          <w:rFonts w:cstheme="minorHAnsi" w:hint="eastAsia"/>
          <w:b/>
          <w:i/>
          <w:sz w:val="20"/>
          <w:szCs w:val="20"/>
        </w:rPr>
        <w:t xml:space="preserve"> </w:t>
      </w:r>
      <w:r w:rsidRPr="003A324A">
        <w:rPr>
          <w:rFonts w:cstheme="minorHAnsi" w:hint="eastAsia"/>
          <w:b/>
          <w:i/>
          <w:sz w:val="20"/>
          <w:szCs w:val="20"/>
        </w:rPr>
        <w:t>AA</w:t>
      </w:r>
    </w:p>
    <w:p w:rsidR="00E60CD9" w:rsidRPr="00AD02C3" w:rsidDel="00D03AB3" w:rsidRDefault="00E60CD9" w:rsidP="00E60CD9">
      <w:pPr>
        <w:rPr>
          <w:del w:id="3249" w:author="telink" w:date="2018-06-26T10:56:00Z"/>
          <w:sz w:val="20"/>
          <w:szCs w:val="20"/>
        </w:rPr>
      </w:pPr>
    </w:p>
    <w:p w:rsidR="00E60CD9" w:rsidRPr="001A4365" w:rsidRDefault="00E60CD9" w:rsidP="00E60CD9">
      <w:pPr>
        <w:rPr>
          <w:rStyle w:val="fontstyle01"/>
          <w:rFonts w:cstheme="minorHAnsi"/>
          <w:b/>
          <w:i/>
        </w:rPr>
      </w:pPr>
    </w:p>
    <w:p w:rsidR="00E60CD9" w:rsidRDefault="00E60CD9" w:rsidP="00E60CD9">
      <w:pPr>
        <w:rPr>
          <w:ins w:id="3250" w:author="AutoBVT" w:date="2018-06-12T13:57:00Z"/>
          <w:rStyle w:val="fontstyle01"/>
          <w:rFonts w:cstheme="minorHAnsi"/>
          <w:b/>
          <w:i/>
        </w:rPr>
      </w:pPr>
      <w:r>
        <w:rPr>
          <w:rStyle w:val="fontstyle01"/>
          <w:rFonts w:cstheme="minorHAnsi" w:hint="eastAsia"/>
          <w:b/>
          <w:i/>
        </w:rPr>
        <w:t>3.</w:t>
      </w:r>
      <w:del w:id="3251" w:author="telink" w:date="2018-06-26T10:56:00Z">
        <w:r w:rsidDel="00D03AB3">
          <w:rPr>
            <w:rStyle w:val="fontstyle01"/>
            <w:rFonts w:cstheme="minorHAnsi" w:hint="eastAsia"/>
            <w:b/>
            <w:i/>
          </w:rPr>
          <w:delText>1</w:delText>
        </w:r>
      </w:del>
      <w:ins w:id="3252" w:author="telink" w:date="2018-06-26T10:56:00Z">
        <w:r>
          <w:rPr>
            <w:rStyle w:val="fontstyle01"/>
            <w:rFonts w:cstheme="minorHAnsi"/>
            <w:b/>
            <w:i/>
          </w:rPr>
          <w:t>2</w:t>
        </w:r>
      </w:ins>
      <w:ins w:id="3253" w:author="AutoBVT" w:date="2018-06-12T13:57:00Z">
        <w:r>
          <w:rPr>
            <w:rStyle w:val="fontstyle01"/>
            <w:rFonts w:cstheme="minorHAnsi" w:hint="eastAsia"/>
            <w:b/>
            <w:i/>
          </w:rPr>
          <w:t>.1.2</w:t>
        </w:r>
        <w:r>
          <w:rPr>
            <w:rStyle w:val="fontstyle01"/>
            <w:rFonts w:cstheme="minorHAnsi" w:hint="eastAsia"/>
            <w:b/>
            <w:i/>
          </w:rPr>
          <w:tab/>
        </w:r>
        <w:r w:rsidRPr="00C05581">
          <w:rPr>
            <w:rStyle w:val="fontstyle01"/>
            <w:rFonts w:cstheme="minorHAnsi" w:hint="eastAsia"/>
            <w:b/>
            <w:i/>
          </w:rPr>
          <w:t>ZB</w:t>
        </w:r>
        <w:r>
          <w:rPr>
            <w:rStyle w:val="fontstyle01"/>
            <w:rFonts w:cstheme="minorHAnsi"/>
            <w:b/>
            <w:i/>
          </w:rPr>
          <w:t>HCI_CMD_ZCL_ATTR_</w:t>
        </w:r>
        <w:r>
          <w:rPr>
            <w:rStyle w:val="fontstyle01"/>
            <w:rFonts w:cstheme="minorHAnsi" w:hint="eastAsia"/>
            <w:b/>
            <w:i/>
          </w:rPr>
          <w:t xml:space="preserve">WRITE </w:t>
        </w:r>
      </w:ins>
    </w:p>
    <w:tbl>
      <w:tblPr>
        <w:tblStyle w:val="ab"/>
        <w:tblpPr w:leftFromText="180" w:rightFromText="180" w:vertAnchor="text" w:horzAnchor="page" w:tblpX="2296" w:tblpY="199"/>
        <w:tblOverlap w:val="never"/>
        <w:tblW w:w="5873" w:type="dxa"/>
        <w:tblLayout w:type="fixed"/>
        <w:tblLook w:val="04A0" w:firstRow="1" w:lastRow="0" w:firstColumn="1" w:lastColumn="0" w:noHBand="0" w:noVBand="1"/>
      </w:tblPr>
      <w:tblGrid>
        <w:gridCol w:w="1526"/>
        <w:gridCol w:w="1024"/>
        <w:gridCol w:w="1024"/>
        <w:gridCol w:w="1024"/>
        <w:gridCol w:w="1275"/>
      </w:tblGrid>
      <w:tr w:rsidR="00E60CD9" w:rsidRPr="001C30DD" w:rsidTr="00165B4D">
        <w:trPr>
          <w:ins w:id="3254" w:author="AutoBVT" w:date="2018-06-12T13:57:00Z"/>
        </w:trPr>
        <w:tc>
          <w:tcPr>
            <w:tcW w:w="1526" w:type="dxa"/>
          </w:tcPr>
          <w:p w:rsidR="00E60CD9" w:rsidRDefault="00E60CD9" w:rsidP="00165B4D">
            <w:pPr>
              <w:pStyle w:val="Default"/>
              <w:jc w:val="both"/>
              <w:rPr>
                <w:ins w:id="3255" w:author="AutoBVT" w:date="2018-06-12T13:57:00Z"/>
                <w:sz w:val="20"/>
                <w:szCs w:val="20"/>
              </w:rPr>
            </w:pPr>
            <w:ins w:id="3256" w:author="AutoBVT" w:date="2018-06-12T13:57:00Z">
              <w:r w:rsidRPr="00292B9E">
                <w:rPr>
                  <w:rFonts w:hint="eastAsia"/>
                  <w:sz w:val="20"/>
                  <w:szCs w:val="20"/>
                </w:rPr>
                <w:t>ZCLCmdHdr</w:t>
              </w:r>
            </w:ins>
          </w:p>
        </w:tc>
        <w:tc>
          <w:tcPr>
            <w:tcW w:w="1024" w:type="dxa"/>
          </w:tcPr>
          <w:p w:rsidR="00E60CD9" w:rsidRDefault="00E60CD9" w:rsidP="00165B4D">
            <w:pPr>
              <w:pStyle w:val="Default"/>
              <w:jc w:val="both"/>
              <w:rPr>
                <w:sz w:val="20"/>
                <w:szCs w:val="20"/>
              </w:rPr>
            </w:pPr>
            <w:r>
              <w:rPr>
                <w:rFonts w:hint="eastAsia"/>
                <w:sz w:val="20"/>
                <w:szCs w:val="20"/>
              </w:rPr>
              <w:t>direction</w:t>
            </w:r>
          </w:p>
        </w:tc>
        <w:tc>
          <w:tcPr>
            <w:tcW w:w="1024" w:type="dxa"/>
          </w:tcPr>
          <w:p w:rsidR="00E60CD9" w:rsidRDefault="00E60CD9" w:rsidP="00165B4D">
            <w:pPr>
              <w:pStyle w:val="Default"/>
              <w:jc w:val="both"/>
              <w:rPr>
                <w:ins w:id="3257" w:author="telink" w:date="2018-06-20T09:21:00Z"/>
                <w:sz w:val="20"/>
                <w:szCs w:val="20"/>
              </w:rPr>
            </w:pPr>
            <w:ins w:id="3258" w:author="telink" w:date="2018-06-20T09:21:00Z">
              <w:r>
                <w:rPr>
                  <w:rFonts w:hint="eastAsia"/>
                  <w:sz w:val="20"/>
                  <w:szCs w:val="20"/>
                </w:rPr>
                <w:t>clusterID</w:t>
              </w:r>
            </w:ins>
          </w:p>
        </w:tc>
        <w:tc>
          <w:tcPr>
            <w:tcW w:w="1024" w:type="dxa"/>
          </w:tcPr>
          <w:p w:rsidR="00E60CD9" w:rsidRDefault="00E60CD9" w:rsidP="00165B4D">
            <w:pPr>
              <w:pStyle w:val="Default"/>
              <w:jc w:val="both"/>
              <w:rPr>
                <w:ins w:id="3259" w:author="AutoBVT" w:date="2018-06-12T13:57:00Z"/>
                <w:sz w:val="20"/>
                <w:szCs w:val="20"/>
              </w:rPr>
            </w:pPr>
            <w:ins w:id="3260" w:author="AutoBVT" w:date="2018-06-12T13:57:00Z">
              <w:r>
                <w:rPr>
                  <w:rFonts w:hint="eastAsia"/>
                  <w:sz w:val="20"/>
                  <w:szCs w:val="20"/>
                </w:rPr>
                <w:t>attrNums</w:t>
              </w:r>
            </w:ins>
          </w:p>
        </w:tc>
        <w:tc>
          <w:tcPr>
            <w:tcW w:w="1275" w:type="dxa"/>
          </w:tcPr>
          <w:p w:rsidR="00E60CD9" w:rsidRPr="001C30DD" w:rsidRDefault="00E60CD9" w:rsidP="00165B4D">
            <w:pPr>
              <w:pStyle w:val="Default"/>
              <w:jc w:val="both"/>
              <w:rPr>
                <w:ins w:id="3261" w:author="AutoBVT" w:date="2018-06-12T13:57:00Z"/>
                <w:rFonts w:cstheme="minorHAnsi"/>
                <w:iCs/>
                <w:color w:val="000000" w:themeColor="text1"/>
                <w:sz w:val="20"/>
                <w:szCs w:val="20"/>
              </w:rPr>
            </w:pPr>
            <w:ins w:id="3262" w:author="AutoBVT" w:date="2018-06-12T13:57:00Z">
              <w:r>
                <w:rPr>
                  <w:rFonts w:hint="eastAsia"/>
                  <w:sz w:val="20"/>
                  <w:szCs w:val="20"/>
                </w:rPr>
                <w:t>attrList</w:t>
              </w:r>
            </w:ins>
          </w:p>
        </w:tc>
      </w:tr>
      <w:tr w:rsidR="00E60CD9" w:rsidRPr="001C30DD" w:rsidTr="00165B4D">
        <w:trPr>
          <w:trHeight w:val="359"/>
          <w:ins w:id="3263" w:author="AutoBVT" w:date="2018-06-12T13:57:00Z"/>
        </w:trPr>
        <w:tc>
          <w:tcPr>
            <w:tcW w:w="1526" w:type="dxa"/>
          </w:tcPr>
          <w:p w:rsidR="00E60CD9" w:rsidRDefault="00E60CD9" w:rsidP="00165B4D">
            <w:pPr>
              <w:rPr>
                <w:ins w:id="3264" w:author="AutoBVT" w:date="2018-06-12T13:57:00Z"/>
                <w:rFonts w:cstheme="minorHAnsi"/>
                <w:i/>
                <w:iCs/>
                <w:color w:val="000000" w:themeColor="text1"/>
                <w:kern w:val="0"/>
                <w:sz w:val="20"/>
                <w:szCs w:val="20"/>
              </w:rPr>
            </w:pPr>
            <w:ins w:id="3265" w:author="AutoBVT" w:date="2018-06-12T13:57:00Z">
              <w:r>
                <w:rPr>
                  <w:rFonts w:cstheme="minorHAnsi" w:hint="eastAsia"/>
                  <w:i/>
                  <w:iCs/>
                  <w:color w:val="000000" w:themeColor="text1"/>
                  <w:kern w:val="0"/>
                  <w:sz w:val="20"/>
                  <w:szCs w:val="20"/>
                </w:rPr>
                <w:t xml:space="preserve"> n-Bytes</w:t>
              </w:r>
            </w:ins>
          </w:p>
        </w:tc>
        <w:tc>
          <w:tcPr>
            <w:tcW w:w="1024" w:type="dxa"/>
          </w:tcPr>
          <w:p w:rsidR="00E60CD9" w:rsidRDefault="00E60CD9" w:rsidP="00165B4D">
            <w:pPr>
              <w:rPr>
                <w:rFonts w:cstheme="minorHAnsi"/>
                <w:i/>
                <w:iCs/>
                <w:color w:val="000000" w:themeColor="text1"/>
                <w:kern w:val="0"/>
                <w:sz w:val="20"/>
                <w:szCs w:val="20"/>
              </w:rPr>
            </w:pPr>
            <w:r>
              <w:rPr>
                <w:rFonts w:cstheme="minorHAnsi" w:hint="eastAsia"/>
                <w:i/>
                <w:iCs/>
                <w:color w:val="000000" w:themeColor="text1"/>
                <w:kern w:val="0"/>
                <w:sz w:val="20"/>
                <w:szCs w:val="20"/>
              </w:rPr>
              <w:t>1Byte</w:t>
            </w:r>
          </w:p>
        </w:tc>
        <w:tc>
          <w:tcPr>
            <w:tcW w:w="1024" w:type="dxa"/>
          </w:tcPr>
          <w:p w:rsidR="00E60CD9" w:rsidRDefault="00E60CD9" w:rsidP="00165B4D">
            <w:pPr>
              <w:rPr>
                <w:ins w:id="3266" w:author="telink" w:date="2018-06-20T09:21:00Z"/>
                <w:rFonts w:cstheme="minorHAnsi"/>
                <w:i/>
                <w:iCs/>
                <w:color w:val="000000" w:themeColor="text1"/>
                <w:kern w:val="0"/>
                <w:sz w:val="20"/>
                <w:szCs w:val="20"/>
              </w:rPr>
            </w:pPr>
            <w:ins w:id="3267" w:author="telink" w:date="2018-06-20T09:22:00Z">
              <w:r>
                <w:rPr>
                  <w:rFonts w:cstheme="minorHAnsi" w:hint="eastAsia"/>
                  <w:i/>
                  <w:iCs/>
                  <w:color w:val="000000" w:themeColor="text1"/>
                  <w:kern w:val="0"/>
                  <w:sz w:val="20"/>
                  <w:szCs w:val="20"/>
                </w:rPr>
                <w:t>2 Bytes</w:t>
              </w:r>
            </w:ins>
          </w:p>
        </w:tc>
        <w:tc>
          <w:tcPr>
            <w:tcW w:w="1024" w:type="dxa"/>
          </w:tcPr>
          <w:p w:rsidR="00E60CD9" w:rsidRPr="001C30DD" w:rsidRDefault="00E60CD9" w:rsidP="00165B4D">
            <w:pPr>
              <w:rPr>
                <w:ins w:id="3268" w:author="AutoBVT" w:date="2018-06-12T13:57:00Z"/>
                <w:rFonts w:cstheme="minorHAnsi"/>
                <w:i/>
                <w:iCs/>
                <w:color w:val="000000" w:themeColor="text1"/>
                <w:kern w:val="0"/>
                <w:sz w:val="20"/>
                <w:szCs w:val="20"/>
              </w:rPr>
            </w:pPr>
            <w:ins w:id="3269" w:author="AutoBVT" w:date="2018-06-12T13:57:00Z">
              <w:r>
                <w:rPr>
                  <w:rFonts w:cstheme="minorHAnsi" w:hint="eastAsia"/>
                  <w:i/>
                  <w:iCs/>
                  <w:color w:val="000000" w:themeColor="text1"/>
                  <w:kern w:val="0"/>
                  <w:sz w:val="20"/>
                  <w:szCs w:val="20"/>
                </w:rPr>
                <w:t xml:space="preserve">   1Byte</w:t>
              </w:r>
            </w:ins>
          </w:p>
        </w:tc>
        <w:tc>
          <w:tcPr>
            <w:tcW w:w="1275" w:type="dxa"/>
          </w:tcPr>
          <w:p w:rsidR="00E60CD9" w:rsidRPr="001C30DD" w:rsidRDefault="00E60CD9" w:rsidP="00165B4D">
            <w:pPr>
              <w:rPr>
                <w:ins w:id="3270" w:author="AutoBVT" w:date="2018-06-12T13:57:00Z"/>
                <w:rFonts w:cstheme="minorHAnsi"/>
                <w:i/>
                <w:iCs/>
                <w:color w:val="000000" w:themeColor="text1"/>
                <w:kern w:val="0"/>
                <w:sz w:val="20"/>
                <w:szCs w:val="20"/>
              </w:rPr>
            </w:pPr>
            <w:ins w:id="3271" w:author="AutoBVT" w:date="2018-06-12T13:57:00Z">
              <w:r>
                <w:rPr>
                  <w:rFonts w:cstheme="minorHAnsi" w:hint="eastAsia"/>
                  <w:i/>
                  <w:iCs/>
                  <w:color w:val="000000" w:themeColor="text1"/>
                  <w:kern w:val="0"/>
                  <w:sz w:val="20"/>
                  <w:szCs w:val="20"/>
                </w:rPr>
                <w:t xml:space="preserve"> </w:t>
              </w:r>
              <w:r>
                <w:rPr>
                  <w:rFonts w:cstheme="minorHAnsi"/>
                  <w:i/>
                  <w:iCs/>
                  <w:color w:val="000000" w:themeColor="text1"/>
                  <w:kern w:val="0"/>
                  <w:sz w:val="20"/>
                  <w:szCs w:val="20"/>
                </w:rPr>
                <w:t>N</w:t>
              </w:r>
              <w:r>
                <w:rPr>
                  <w:rFonts w:cstheme="minorHAnsi" w:hint="eastAsia"/>
                  <w:i/>
                  <w:iCs/>
                  <w:color w:val="000000" w:themeColor="text1"/>
                  <w:kern w:val="0"/>
                  <w:sz w:val="20"/>
                  <w:szCs w:val="20"/>
                </w:rPr>
                <w:t xml:space="preserve"> Bytes</w:t>
              </w:r>
            </w:ins>
          </w:p>
        </w:tc>
      </w:tr>
    </w:tbl>
    <w:p w:rsidR="00E60CD9" w:rsidRDefault="00E60CD9" w:rsidP="00E60CD9">
      <w:pPr>
        <w:rPr>
          <w:ins w:id="3272" w:author="AutoBVT" w:date="2018-06-12T13:57:00Z"/>
          <w:i/>
          <w:sz w:val="20"/>
          <w:szCs w:val="20"/>
        </w:rPr>
      </w:pPr>
    </w:p>
    <w:p w:rsidR="00E60CD9" w:rsidRDefault="00E60CD9" w:rsidP="00E60CD9">
      <w:pPr>
        <w:rPr>
          <w:ins w:id="3273" w:author="AutoBVT" w:date="2018-06-12T13:57:00Z"/>
          <w:i/>
          <w:sz w:val="20"/>
          <w:szCs w:val="20"/>
        </w:rPr>
      </w:pPr>
    </w:p>
    <w:p w:rsidR="00E60CD9" w:rsidRDefault="00E60CD9" w:rsidP="00E60CD9">
      <w:pPr>
        <w:rPr>
          <w:i/>
          <w:sz w:val="20"/>
          <w:szCs w:val="20"/>
        </w:rPr>
      </w:pPr>
    </w:p>
    <w:p w:rsidR="00E60CD9" w:rsidRPr="001F4AA2" w:rsidRDefault="00E60CD9" w:rsidP="00E60CD9">
      <w:pPr>
        <w:rPr>
          <w:i/>
          <w:sz w:val="20"/>
          <w:szCs w:val="20"/>
        </w:rPr>
      </w:pPr>
      <w:r>
        <w:rPr>
          <w:rFonts w:hint="eastAsia"/>
          <w:i/>
          <w:sz w:val="20"/>
          <w:szCs w:val="20"/>
        </w:rPr>
        <w:t>direction</w:t>
      </w:r>
      <w:r>
        <w:rPr>
          <w:rFonts w:hint="eastAsia"/>
          <w:sz w:val="20"/>
          <w:szCs w:val="20"/>
        </w:rPr>
        <w:t>:</w:t>
      </w:r>
      <w:r>
        <w:rPr>
          <w:rFonts w:hint="eastAsia"/>
          <w:sz w:val="20"/>
          <w:szCs w:val="20"/>
        </w:rPr>
        <w:tab/>
      </w:r>
      <w:r>
        <w:rPr>
          <w:rFonts w:hint="eastAsia"/>
          <w:sz w:val="20"/>
          <w:szCs w:val="20"/>
        </w:rPr>
        <w:tab/>
        <w:t xml:space="preserve"> 0 </w:t>
      </w:r>
      <w:r>
        <w:rPr>
          <w:sz w:val="20"/>
          <w:szCs w:val="20"/>
        </w:rPr>
        <w:t>–</w:t>
      </w:r>
      <w:r>
        <w:rPr>
          <w:rFonts w:hint="eastAsia"/>
          <w:sz w:val="20"/>
          <w:szCs w:val="20"/>
        </w:rPr>
        <w:t xml:space="preserve"> client to server; 1 </w:t>
      </w:r>
      <w:r>
        <w:rPr>
          <w:sz w:val="20"/>
          <w:szCs w:val="20"/>
        </w:rPr>
        <w:t>–</w:t>
      </w:r>
      <w:r>
        <w:rPr>
          <w:rFonts w:hint="eastAsia"/>
          <w:sz w:val="20"/>
          <w:szCs w:val="20"/>
        </w:rPr>
        <w:t xml:space="preserve"> server to client</w:t>
      </w:r>
    </w:p>
    <w:p w:rsidR="00E60CD9" w:rsidRDefault="00E60CD9" w:rsidP="00E60CD9">
      <w:pPr>
        <w:rPr>
          <w:ins w:id="3274" w:author="AutoBVT" w:date="2018-06-12T13:57:00Z"/>
          <w:i/>
          <w:sz w:val="20"/>
          <w:szCs w:val="20"/>
        </w:rPr>
      </w:pPr>
      <w:r>
        <w:rPr>
          <w:rFonts w:hint="eastAsia"/>
          <w:i/>
          <w:sz w:val="20"/>
          <w:szCs w:val="20"/>
        </w:rPr>
        <w:lastRenderedPageBreak/>
        <w:t>clusterID:      cluster identifier</w:t>
      </w:r>
    </w:p>
    <w:p w:rsidR="00E60CD9" w:rsidRDefault="00E60CD9" w:rsidP="00E60CD9">
      <w:pPr>
        <w:rPr>
          <w:ins w:id="3275" w:author="AutoBVT" w:date="2018-06-12T13:57:00Z"/>
          <w:sz w:val="20"/>
          <w:szCs w:val="20"/>
        </w:rPr>
      </w:pPr>
      <w:ins w:id="3276" w:author="AutoBVT" w:date="2018-06-12T13:57:00Z">
        <w:r w:rsidRPr="00AD02C3">
          <w:rPr>
            <w:rFonts w:hint="eastAsia"/>
            <w:i/>
            <w:sz w:val="20"/>
            <w:szCs w:val="20"/>
          </w:rPr>
          <w:t>attrNums:</w:t>
        </w:r>
        <w:r>
          <w:rPr>
            <w:rFonts w:hint="eastAsia"/>
            <w:sz w:val="20"/>
            <w:szCs w:val="20"/>
          </w:rPr>
          <w:t xml:space="preserve">     the number of the attributes to be written</w:t>
        </w:r>
      </w:ins>
    </w:p>
    <w:p w:rsidR="00E60CD9" w:rsidRDefault="00E60CD9" w:rsidP="00E60CD9">
      <w:pPr>
        <w:rPr>
          <w:sz w:val="20"/>
          <w:szCs w:val="20"/>
        </w:rPr>
      </w:pPr>
      <w:ins w:id="3277" w:author="AutoBVT" w:date="2018-06-12T13:57:00Z">
        <w:r w:rsidRPr="00AD02C3">
          <w:rPr>
            <w:rFonts w:hint="eastAsia"/>
            <w:i/>
            <w:sz w:val="20"/>
            <w:szCs w:val="20"/>
          </w:rPr>
          <w:t>attr</w:t>
        </w:r>
        <w:r>
          <w:rPr>
            <w:rFonts w:hint="eastAsia"/>
            <w:i/>
            <w:sz w:val="20"/>
            <w:szCs w:val="20"/>
          </w:rPr>
          <w:t>List</w:t>
        </w:r>
        <w:r w:rsidRPr="00AD02C3">
          <w:rPr>
            <w:rFonts w:hint="eastAsia"/>
            <w:i/>
            <w:sz w:val="20"/>
            <w:szCs w:val="20"/>
          </w:rPr>
          <w:t>:</w:t>
        </w:r>
        <w:r>
          <w:rPr>
            <w:rFonts w:hint="eastAsia"/>
            <w:i/>
            <w:sz w:val="20"/>
            <w:szCs w:val="20"/>
          </w:rPr>
          <w:t xml:space="preserve">       the list of the </w:t>
        </w:r>
        <w:r>
          <w:rPr>
            <w:rFonts w:hint="eastAsia"/>
            <w:sz w:val="20"/>
            <w:szCs w:val="20"/>
          </w:rPr>
          <w:t>attributes to be written</w:t>
        </w:r>
      </w:ins>
      <w:r>
        <w:rPr>
          <w:rFonts w:hint="eastAsia"/>
          <w:sz w:val="20"/>
          <w:szCs w:val="20"/>
        </w:rPr>
        <w:t xml:space="preserve">, as </w:t>
      </w:r>
      <w:ins w:id="3278" w:author="telink" w:date="2018-06-26T10:53:00Z">
        <w:r>
          <w:rPr>
            <w:sz w:val="20"/>
            <w:szCs w:val="20"/>
          </w:rPr>
          <w:t>follow</w:t>
        </w:r>
      </w:ins>
      <w:r>
        <w:rPr>
          <w:rFonts w:hint="eastAsia"/>
          <w:sz w:val="20"/>
          <w:szCs w:val="20"/>
        </w:rPr>
        <w:t>:</w:t>
      </w:r>
    </w:p>
    <w:tbl>
      <w:tblPr>
        <w:tblStyle w:val="ab"/>
        <w:tblW w:w="0" w:type="auto"/>
        <w:jc w:val="center"/>
        <w:tblLook w:val="04A0" w:firstRow="1" w:lastRow="0" w:firstColumn="1" w:lastColumn="0" w:noHBand="0" w:noVBand="1"/>
      </w:tblPr>
      <w:tblGrid>
        <w:gridCol w:w="1101"/>
        <w:gridCol w:w="1134"/>
        <w:gridCol w:w="1134"/>
      </w:tblGrid>
      <w:tr w:rsidR="00E60CD9" w:rsidTr="00165B4D">
        <w:trPr>
          <w:jc w:val="center"/>
        </w:trPr>
        <w:tc>
          <w:tcPr>
            <w:tcW w:w="1101" w:type="dxa"/>
          </w:tcPr>
          <w:p w:rsidR="00E60CD9" w:rsidRDefault="00E60CD9" w:rsidP="00165B4D">
            <w:pPr>
              <w:rPr>
                <w:sz w:val="20"/>
                <w:szCs w:val="20"/>
              </w:rPr>
            </w:pPr>
            <w:r>
              <w:rPr>
                <w:rFonts w:hint="eastAsia"/>
                <w:sz w:val="20"/>
                <w:szCs w:val="20"/>
              </w:rPr>
              <w:t>attrList[0]</w:t>
            </w:r>
          </w:p>
        </w:tc>
        <w:tc>
          <w:tcPr>
            <w:tcW w:w="1134" w:type="dxa"/>
          </w:tcPr>
          <w:p w:rsidR="00E60CD9" w:rsidRDefault="00E60CD9" w:rsidP="00165B4D">
            <w:pPr>
              <w:rPr>
                <w:sz w:val="20"/>
                <w:szCs w:val="20"/>
              </w:rPr>
            </w:pPr>
            <w:r>
              <w:rPr>
                <w:rFonts w:hint="eastAsia"/>
                <w:sz w:val="20"/>
                <w:szCs w:val="20"/>
              </w:rPr>
              <w:t>attrList [1]</w:t>
            </w:r>
          </w:p>
        </w:tc>
        <w:tc>
          <w:tcPr>
            <w:tcW w:w="1134" w:type="dxa"/>
          </w:tcPr>
          <w:p w:rsidR="00E60CD9" w:rsidRDefault="00E60CD9" w:rsidP="00165B4D">
            <w:pPr>
              <w:rPr>
                <w:sz w:val="20"/>
                <w:szCs w:val="20"/>
              </w:rPr>
            </w:pPr>
            <w:r>
              <w:rPr>
                <w:rFonts w:hint="eastAsia"/>
                <w:sz w:val="20"/>
                <w:szCs w:val="20"/>
              </w:rPr>
              <w:t>attrList [n]</w:t>
            </w:r>
          </w:p>
        </w:tc>
      </w:tr>
      <w:tr w:rsidR="00E60CD9" w:rsidTr="00165B4D">
        <w:trPr>
          <w:jc w:val="center"/>
        </w:trPr>
        <w:tc>
          <w:tcPr>
            <w:tcW w:w="1101" w:type="dxa"/>
          </w:tcPr>
          <w:p w:rsidR="00E60CD9" w:rsidRDefault="00E60CD9" w:rsidP="00165B4D">
            <w:pPr>
              <w:rPr>
                <w:sz w:val="20"/>
                <w:szCs w:val="20"/>
              </w:rPr>
            </w:pPr>
            <w:ins w:id="3279" w:author="AutoBVT" w:date="2018-06-12T13:57:00Z">
              <w:r>
                <w:rPr>
                  <w:rFonts w:cstheme="minorHAnsi" w:hint="eastAsia"/>
                  <w:i/>
                  <w:iCs/>
                  <w:color w:val="000000" w:themeColor="text1"/>
                  <w:kern w:val="0"/>
                  <w:sz w:val="20"/>
                  <w:szCs w:val="20"/>
                </w:rPr>
                <w:t>n-Bytes</w:t>
              </w:r>
            </w:ins>
          </w:p>
        </w:tc>
        <w:tc>
          <w:tcPr>
            <w:tcW w:w="1134" w:type="dxa"/>
          </w:tcPr>
          <w:p w:rsidR="00E60CD9" w:rsidRDefault="00E60CD9" w:rsidP="00165B4D">
            <w:pPr>
              <w:rPr>
                <w:sz w:val="20"/>
                <w:szCs w:val="20"/>
              </w:rPr>
            </w:pPr>
            <w:ins w:id="3280" w:author="AutoBVT" w:date="2018-06-12T13:57:00Z">
              <w:r>
                <w:rPr>
                  <w:rFonts w:cstheme="minorHAnsi" w:hint="eastAsia"/>
                  <w:i/>
                  <w:iCs/>
                  <w:color w:val="000000" w:themeColor="text1"/>
                  <w:kern w:val="0"/>
                  <w:sz w:val="20"/>
                  <w:szCs w:val="20"/>
                </w:rPr>
                <w:t>n-Bytes</w:t>
              </w:r>
            </w:ins>
          </w:p>
        </w:tc>
        <w:tc>
          <w:tcPr>
            <w:tcW w:w="1134" w:type="dxa"/>
          </w:tcPr>
          <w:p w:rsidR="00E60CD9" w:rsidRDefault="00E60CD9" w:rsidP="00165B4D">
            <w:pPr>
              <w:rPr>
                <w:sz w:val="20"/>
                <w:szCs w:val="20"/>
              </w:rPr>
            </w:pPr>
            <w:ins w:id="3281" w:author="AutoBVT" w:date="2018-06-12T13:57:00Z">
              <w:r>
                <w:rPr>
                  <w:rFonts w:cstheme="minorHAnsi" w:hint="eastAsia"/>
                  <w:i/>
                  <w:iCs/>
                  <w:color w:val="000000" w:themeColor="text1"/>
                  <w:kern w:val="0"/>
                  <w:sz w:val="20"/>
                  <w:szCs w:val="20"/>
                </w:rPr>
                <w:t>n-Bytes</w:t>
              </w:r>
            </w:ins>
          </w:p>
        </w:tc>
      </w:tr>
    </w:tbl>
    <w:p w:rsidR="00E60CD9" w:rsidRDefault="00E60CD9" w:rsidP="00E60CD9">
      <w:pPr>
        <w:rPr>
          <w:sz w:val="20"/>
          <w:szCs w:val="20"/>
        </w:rPr>
      </w:pPr>
      <w:r>
        <w:rPr>
          <w:rFonts w:hint="eastAsia"/>
          <w:sz w:val="20"/>
          <w:szCs w:val="20"/>
        </w:rPr>
        <w:tab/>
      </w:r>
      <w:r>
        <w:rPr>
          <w:rFonts w:hint="eastAsia"/>
          <w:sz w:val="20"/>
          <w:szCs w:val="20"/>
        </w:rPr>
        <w:tab/>
      </w:r>
      <w:r>
        <w:rPr>
          <w:rFonts w:hint="eastAsia"/>
          <w:sz w:val="20"/>
          <w:szCs w:val="20"/>
        </w:rPr>
        <w:tab/>
        <w:t xml:space="preserve">attrList [n]: as </w:t>
      </w:r>
      <w:ins w:id="3282" w:author="telink" w:date="2018-06-26T10:53:00Z">
        <w:r>
          <w:rPr>
            <w:sz w:val="20"/>
            <w:szCs w:val="20"/>
          </w:rPr>
          <w:t>follow</w:t>
        </w:r>
      </w:ins>
      <w:r>
        <w:rPr>
          <w:rFonts w:hint="eastAsia"/>
          <w:sz w:val="20"/>
          <w:szCs w:val="20"/>
        </w:rPr>
        <w:t>:</w:t>
      </w:r>
    </w:p>
    <w:tbl>
      <w:tblPr>
        <w:tblStyle w:val="ab"/>
        <w:tblW w:w="0" w:type="auto"/>
        <w:jc w:val="center"/>
        <w:tblLook w:val="04A0" w:firstRow="1" w:lastRow="0" w:firstColumn="1" w:lastColumn="0" w:noHBand="0" w:noVBand="1"/>
      </w:tblPr>
      <w:tblGrid>
        <w:gridCol w:w="959"/>
        <w:gridCol w:w="1134"/>
        <w:gridCol w:w="1134"/>
      </w:tblGrid>
      <w:tr w:rsidR="00E60CD9" w:rsidTr="00165B4D">
        <w:trPr>
          <w:jc w:val="center"/>
        </w:trPr>
        <w:tc>
          <w:tcPr>
            <w:tcW w:w="959" w:type="dxa"/>
          </w:tcPr>
          <w:p w:rsidR="00E60CD9" w:rsidRDefault="00E60CD9" w:rsidP="00165B4D">
            <w:pPr>
              <w:rPr>
                <w:sz w:val="20"/>
                <w:szCs w:val="20"/>
              </w:rPr>
            </w:pPr>
            <w:r>
              <w:rPr>
                <w:rFonts w:hint="eastAsia"/>
                <w:sz w:val="20"/>
                <w:szCs w:val="20"/>
              </w:rPr>
              <w:t>attrID</w:t>
            </w:r>
          </w:p>
        </w:tc>
        <w:tc>
          <w:tcPr>
            <w:tcW w:w="1134" w:type="dxa"/>
          </w:tcPr>
          <w:p w:rsidR="00E60CD9" w:rsidRDefault="00E60CD9" w:rsidP="00165B4D">
            <w:pPr>
              <w:rPr>
                <w:sz w:val="20"/>
                <w:szCs w:val="20"/>
              </w:rPr>
            </w:pPr>
            <w:r>
              <w:rPr>
                <w:rFonts w:hint="eastAsia"/>
                <w:sz w:val="20"/>
                <w:szCs w:val="20"/>
              </w:rPr>
              <w:t>dataType</w:t>
            </w:r>
          </w:p>
        </w:tc>
        <w:tc>
          <w:tcPr>
            <w:tcW w:w="1134" w:type="dxa"/>
          </w:tcPr>
          <w:p w:rsidR="00E60CD9" w:rsidRDefault="00E60CD9" w:rsidP="00165B4D">
            <w:pPr>
              <w:rPr>
                <w:sz w:val="20"/>
                <w:szCs w:val="20"/>
              </w:rPr>
            </w:pPr>
            <w:r>
              <w:rPr>
                <w:rFonts w:hint="eastAsia"/>
                <w:sz w:val="20"/>
                <w:szCs w:val="20"/>
              </w:rPr>
              <w:t>attrData</w:t>
            </w:r>
          </w:p>
        </w:tc>
      </w:tr>
      <w:tr w:rsidR="00E60CD9" w:rsidTr="00165B4D">
        <w:trPr>
          <w:jc w:val="center"/>
        </w:trPr>
        <w:tc>
          <w:tcPr>
            <w:tcW w:w="959" w:type="dxa"/>
          </w:tcPr>
          <w:p w:rsidR="00E60CD9" w:rsidRDefault="00E60CD9" w:rsidP="00165B4D">
            <w:pPr>
              <w:rPr>
                <w:sz w:val="20"/>
                <w:szCs w:val="20"/>
              </w:rPr>
            </w:pPr>
            <w:r>
              <w:rPr>
                <w:rFonts w:hint="eastAsia"/>
                <w:sz w:val="20"/>
                <w:szCs w:val="20"/>
              </w:rPr>
              <w:t>2Bytes</w:t>
            </w:r>
          </w:p>
        </w:tc>
        <w:tc>
          <w:tcPr>
            <w:tcW w:w="1134" w:type="dxa"/>
          </w:tcPr>
          <w:p w:rsidR="00E60CD9" w:rsidRDefault="00E60CD9" w:rsidP="00165B4D">
            <w:pPr>
              <w:rPr>
                <w:sz w:val="20"/>
                <w:szCs w:val="20"/>
              </w:rPr>
            </w:pPr>
            <w:r>
              <w:rPr>
                <w:rFonts w:hint="eastAsia"/>
                <w:sz w:val="20"/>
                <w:szCs w:val="20"/>
              </w:rPr>
              <w:t>1Byte</w:t>
            </w:r>
          </w:p>
        </w:tc>
        <w:tc>
          <w:tcPr>
            <w:tcW w:w="1134" w:type="dxa"/>
          </w:tcPr>
          <w:p w:rsidR="00E60CD9" w:rsidRDefault="00E60CD9" w:rsidP="00165B4D">
            <w:pPr>
              <w:rPr>
                <w:sz w:val="20"/>
                <w:szCs w:val="20"/>
              </w:rPr>
            </w:pPr>
            <w:ins w:id="3283" w:author="AutoBVT" w:date="2018-06-12T13:57:00Z">
              <w:r>
                <w:rPr>
                  <w:rFonts w:cstheme="minorHAnsi" w:hint="eastAsia"/>
                  <w:i/>
                  <w:iCs/>
                  <w:color w:val="000000" w:themeColor="text1"/>
                  <w:kern w:val="0"/>
                  <w:sz w:val="20"/>
                  <w:szCs w:val="20"/>
                </w:rPr>
                <w:t>n-Bytes</w:t>
              </w:r>
            </w:ins>
          </w:p>
        </w:tc>
      </w:tr>
    </w:tbl>
    <w:p w:rsidR="00E60CD9" w:rsidRDefault="00E60CD9" w:rsidP="00E60CD9">
      <w:pPr>
        <w:rPr>
          <w:ins w:id="3284" w:author="AutoBVT" w:date="2018-06-12T13:57:00Z"/>
          <w:sz w:val="20"/>
          <w:szCs w:val="20"/>
        </w:rPr>
      </w:pPr>
    </w:p>
    <w:p w:rsidR="00E60CD9" w:rsidRPr="009B2D83" w:rsidRDefault="00E60CD9" w:rsidP="00E60CD9">
      <w:pPr>
        <w:autoSpaceDE w:val="0"/>
        <w:autoSpaceDN w:val="0"/>
        <w:adjustRightInd w:val="0"/>
        <w:jc w:val="left"/>
        <w:rPr>
          <w:ins w:id="3285" w:author="AutoBVT" w:date="2018-06-12T13:57:00Z"/>
          <w:sz w:val="20"/>
          <w:szCs w:val="20"/>
        </w:rPr>
      </w:pPr>
      <w:ins w:id="3286"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w:t>
        </w:r>
        <w:r w:rsidRPr="003A324A">
          <w:rPr>
            <w:b/>
          </w:rPr>
          <w:t xml:space="preserve"> </w:t>
        </w:r>
        <w:r>
          <w:rPr>
            <w:rFonts w:hint="eastAsia"/>
            <w:b/>
          </w:rPr>
          <w:t>01</w:t>
        </w:r>
        <w:r w:rsidRPr="003A324A">
          <w:rPr>
            <w:b/>
          </w:rPr>
          <w:t xml:space="preserve"> </w:t>
        </w:r>
        <w:r>
          <w:rPr>
            <w:rFonts w:hint="eastAsia"/>
            <w:b/>
          </w:rPr>
          <w:t>lenH</w:t>
        </w:r>
        <w:r w:rsidRPr="003A324A">
          <w:rPr>
            <w:b/>
          </w:rPr>
          <w:t xml:space="preserve"> </w:t>
        </w:r>
        <w:r>
          <w:rPr>
            <w:rFonts w:hint="eastAsia"/>
            <w:b/>
          </w:rPr>
          <w:t xml:space="preserve">lenL 0 </w:t>
        </w:r>
        <w:r w:rsidRPr="00292B9E">
          <w:rPr>
            <w:rFonts w:hint="eastAsia"/>
            <w:sz w:val="20"/>
            <w:szCs w:val="20"/>
          </w:rPr>
          <w:t>ZCLCmdHdr</w:t>
        </w:r>
      </w:ins>
      <w:r>
        <w:rPr>
          <w:rFonts w:hint="eastAsia"/>
          <w:sz w:val="20"/>
          <w:szCs w:val="20"/>
        </w:rPr>
        <w:t xml:space="preserve"> direction</w:t>
      </w:r>
      <w:ins w:id="3287" w:author="AutoBVT" w:date="2018-06-12T13:57:00Z">
        <w:r>
          <w:rPr>
            <w:rFonts w:hint="eastAsia"/>
            <w:sz w:val="20"/>
            <w:szCs w:val="20"/>
          </w:rPr>
          <w:t xml:space="preserve"> </w:t>
        </w:r>
      </w:ins>
      <w:ins w:id="3288" w:author="telink" w:date="2018-06-20T09:23:00Z">
        <w:r>
          <w:rPr>
            <w:rFonts w:hint="eastAsia"/>
            <w:sz w:val="20"/>
            <w:szCs w:val="20"/>
          </w:rPr>
          <w:t xml:space="preserve">clusterID </w:t>
        </w:r>
      </w:ins>
      <w:ins w:id="3289" w:author="AutoBVT" w:date="2018-06-12T13:57:00Z">
        <w:r>
          <w:rPr>
            <w:rFonts w:hint="eastAsia"/>
            <w:sz w:val="20"/>
            <w:szCs w:val="20"/>
          </w:rPr>
          <w:t>attrNums</w:t>
        </w:r>
        <w:r w:rsidRPr="003A324A">
          <w:rPr>
            <w:rFonts w:cstheme="minorHAnsi" w:hint="eastAsia"/>
            <w:b/>
            <w:i/>
            <w:sz w:val="20"/>
            <w:szCs w:val="20"/>
          </w:rPr>
          <w:t xml:space="preserve"> </w:t>
        </w:r>
        <w:r>
          <w:rPr>
            <w:rFonts w:hint="eastAsia"/>
            <w:sz w:val="20"/>
            <w:szCs w:val="20"/>
          </w:rPr>
          <w:t>attrList</w:t>
        </w:r>
        <w:r w:rsidRPr="003A324A">
          <w:rPr>
            <w:rFonts w:cstheme="minorHAnsi" w:hint="eastAsia"/>
            <w:b/>
            <w:i/>
            <w:sz w:val="20"/>
            <w:szCs w:val="20"/>
          </w:rPr>
          <w:t xml:space="preserve"> </w:t>
        </w:r>
        <w:r>
          <w:rPr>
            <w:rFonts w:cstheme="minorHAnsi" w:hint="eastAsia"/>
            <w:b/>
            <w:i/>
            <w:sz w:val="20"/>
            <w:szCs w:val="20"/>
          </w:rPr>
          <w:t xml:space="preserve"> </w:t>
        </w:r>
        <w:r w:rsidRPr="003A324A">
          <w:rPr>
            <w:rFonts w:cstheme="minorHAnsi" w:hint="eastAsia"/>
            <w:b/>
            <w:i/>
            <w:sz w:val="20"/>
            <w:szCs w:val="20"/>
          </w:rPr>
          <w:t>AA</w:t>
        </w:r>
      </w:ins>
    </w:p>
    <w:p w:rsidR="00E60CD9" w:rsidRPr="00AD02C3" w:rsidRDefault="00E60CD9" w:rsidP="00E60CD9">
      <w:pPr>
        <w:rPr>
          <w:ins w:id="3290" w:author="AutoBVT" w:date="2018-06-12T13:57:00Z"/>
          <w:sz w:val="20"/>
          <w:szCs w:val="20"/>
        </w:rPr>
      </w:pPr>
    </w:p>
    <w:p w:rsidR="00E60CD9" w:rsidRDefault="00E60CD9" w:rsidP="00E60CD9">
      <w:pPr>
        <w:rPr>
          <w:ins w:id="3291" w:author="AutoBVT" w:date="2018-06-12T13:57:00Z"/>
          <w:rStyle w:val="fontstyle01"/>
          <w:rFonts w:cstheme="minorHAnsi"/>
          <w:b/>
          <w:i/>
        </w:rPr>
      </w:pPr>
      <w:ins w:id="3292" w:author="AutoBVT" w:date="2018-06-12T13:57:00Z">
        <w:r>
          <w:rPr>
            <w:rStyle w:val="fontstyle01"/>
            <w:rFonts w:cstheme="minorHAnsi" w:hint="eastAsia"/>
            <w:b/>
            <w:i/>
          </w:rPr>
          <w:t>3</w:t>
        </w:r>
        <w:r w:rsidRPr="0079251E">
          <w:rPr>
            <w:rStyle w:val="fontstyle01"/>
            <w:rFonts w:cstheme="minorHAnsi" w:hint="eastAsia"/>
            <w:b/>
            <w:i/>
          </w:rPr>
          <w:t>.</w:t>
        </w:r>
        <w:del w:id="3293" w:author="telink" w:date="2018-06-26T10:57:00Z">
          <w:r w:rsidRPr="0079251E" w:rsidDel="00D03AB3">
            <w:rPr>
              <w:rStyle w:val="fontstyle01"/>
              <w:rFonts w:cstheme="minorHAnsi" w:hint="eastAsia"/>
              <w:b/>
              <w:i/>
            </w:rPr>
            <w:delText>1</w:delText>
          </w:r>
        </w:del>
      </w:ins>
      <w:ins w:id="3294" w:author="telink" w:date="2018-06-26T10:57:00Z">
        <w:r>
          <w:rPr>
            <w:rStyle w:val="fontstyle01"/>
            <w:rFonts w:cstheme="minorHAnsi"/>
            <w:b/>
            <w:i/>
          </w:rPr>
          <w:t>2</w:t>
        </w:r>
      </w:ins>
      <w:ins w:id="3295" w:author="AutoBVT" w:date="2018-06-12T13:57:00Z">
        <w:r w:rsidRPr="0079251E">
          <w:rPr>
            <w:rStyle w:val="fontstyle01"/>
            <w:rFonts w:cstheme="minorHAnsi" w:hint="eastAsia"/>
            <w:b/>
            <w:i/>
          </w:rPr>
          <w:t>.1.3</w:t>
        </w:r>
        <w:r w:rsidRPr="0079251E">
          <w:rPr>
            <w:rStyle w:val="fontstyle01"/>
            <w:rFonts w:cstheme="minorHAnsi" w:hint="eastAsia"/>
            <w:b/>
            <w:i/>
          </w:rPr>
          <w:tab/>
        </w:r>
        <w:r w:rsidRPr="0079251E">
          <w:rPr>
            <w:rStyle w:val="fontstyle01"/>
            <w:rFonts w:cstheme="minorHAnsi"/>
            <w:b/>
            <w:i/>
          </w:rPr>
          <w:t>ZBHCI_CMD_ZCL_CONFIG_REPORT</w:t>
        </w:r>
      </w:ins>
    </w:p>
    <w:tbl>
      <w:tblPr>
        <w:tblStyle w:val="ab"/>
        <w:tblpPr w:leftFromText="180" w:rightFromText="180" w:vertAnchor="text" w:horzAnchor="page" w:tblpX="2296" w:tblpY="199"/>
        <w:tblOverlap w:val="never"/>
        <w:tblW w:w="5873" w:type="dxa"/>
        <w:tblLayout w:type="fixed"/>
        <w:tblLook w:val="04A0" w:firstRow="1" w:lastRow="0" w:firstColumn="1" w:lastColumn="0" w:noHBand="0" w:noVBand="1"/>
      </w:tblPr>
      <w:tblGrid>
        <w:gridCol w:w="1526"/>
        <w:gridCol w:w="1024"/>
        <w:gridCol w:w="1024"/>
        <w:gridCol w:w="1024"/>
        <w:gridCol w:w="1275"/>
      </w:tblGrid>
      <w:tr w:rsidR="00E60CD9" w:rsidRPr="001C30DD" w:rsidTr="00165B4D">
        <w:trPr>
          <w:ins w:id="3296" w:author="AutoBVT" w:date="2018-06-12T13:57:00Z"/>
        </w:trPr>
        <w:tc>
          <w:tcPr>
            <w:tcW w:w="1526" w:type="dxa"/>
          </w:tcPr>
          <w:p w:rsidR="00E60CD9" w:rsidRDefault="00E60CD9" w:rsidP="00165B4D">
            <w:pPr>
              <w:pStyle w:val="Default"/>
              <w:jc w:val="both"/>
              <w:rPr>
                <w:ins w:id="3297" w:author="AutoBVT" w:date="2018-06-12T13:57:00Z"/>
                <w:sz w:val="20"/>
                <w:szCs w:val="20"/>
              </w:rPr>
            </w:pPr>
            <w:ins w:id="3298" w:author="AutoBVT" w:date="2018-06-12T13:57:00Z">
              <w:r w:rsidRPr="00292B9E">
                <w:rPr>
                  <w:rFonts w:hint="eastAsia"/>
                  <w:sz w:val="20"/>
                  <w:szCs w:val="20"/>
                </w:rPr>
                <w:t>ZCLCmdHdr</w:t>
              </w:r>
            </w:ins>
          </w:p>
        </w:tc>
        <w:tc>
          <w:tcPr>
            <w:tcW w:w="1024" w:type="dxa"/>
          </w:tcPr>
          <w:p w:rsidR="00E60CD9" w:rsidRDefault="00E60CD9" w:rsidP="00165B4D">
            <w:pPr>
              <w:pStyle w:val="Default"/>
              <w:jc w:val="both"/>
              <w:rPr>
                <w:sz w:val="20"/>
                <w:szCs w:val="20"/>
              </w:rPr>
            </w:pPr>
            <w:r>
              <w:rPr>
                <w:rFonts w:hint="eastAsia"/>
                <w:sz w:val="20"/>
                <w:szCs w:val="20"/>
              </w:rPr>
              <w:t>direction</w:t>
            </w:r>
          </w:p>
        </w:tc>
        <w:tc>
          <w:tcPr>
            <w:tcW w:w="1024" w:type="dxa"/>
          </w:tcPr>
          <w:p w:rsidR="00E60CD9" w:rsidRDefault="00E60CD9" w:rsidP="00165B4D">
            <w:pPr>
              <w:pStyle w:val="Default"/>
              <w:jc w:val="both"/>
              <w:rPr>
                <w:ins w:id="3299" w:author="telink" w:date="2018-06-20T09:22:00Z"/>
                <w:sz w:val="20"/>
                <w:szCs w:val="20"/>
              </w:rPr>
            </w:pPr>
            <w:ins w:id="3300" w:author="telink" w:date="2018-06-20T09:22:00Z">
              <w:r>
                <w:rPr>
                  <w:rFonts w:hint="eastAsia"/>
                  <w:sz w:val="20"/>
                  <w:szCs w:val="20"/>
                </w:rPr>
                <w:t>clusterID</w:t>
              </w:r>
            </w:ins>
          </w:p>
        </w:tc>
        <w:tc>
          <w:tcPr>
            <w:tcW w:w="1024" w:type="dxa"/>
          </w:tcPr>
          <w:p w:rsidR="00E60CD9" w:rsidRDefault="00E60CD9" w:rsidP="00165B4D">
            <w:pPr>
              <w:pStyle w:val="Default"/>
              <w:jc w:val="both"/>
              <w:rPr>
                <w:ins w:id="3301" w:author="AutoBVT" w:date="2018-06-12T13:57:00Z"/>
                <w:sz w:val="20"/>
                <w:szCs w:val="20"/>
              </w:rPr>
            </w:pPr>
            <w:ins w:id="3302" w:author="AutoBVT" w:date="2018-06-12T13:57:00Z">
              <w:r>
                <w:rPr>
                  <w:rFonts w:hint="eastAsia"/>
                  <w:sz w:val="20"/>
                  <w:szCs w:val="20"/>
                </w:rPr>
                <w:t>attrNums</w:t>
              </w:r>
            </w:ins>
          </w:p>
        </w:tc>
        <w:tc>
          <w:tcPr>
            <w:tcW w:w="1275" w:type="dxa"/>
          </w:tcPr>
          <w:p w:rsidR="00E60CD9" w:rsidRPr="001C30DD" w:rsidRDefault="00E60CD9" w:rsidP="00165B4D">
            <w:pPr>
              <w:pStyle w:val="Default"/>
              <w:jc w:val="both"/>
              <w:rPr>
                <w:ins w:id="3303" w:author="AutoBVT" w:date="2018-06-12T13:57:00Z"/>
                <w:rFonts w:cstheme="minorHAnsi"/>
                <w:iCs/>
                <w:color w:val="000000" w:themeColor="text1"/>
                <w:sz w:val="20"/>
                <w:szCs w:val="20"/>
              </w:rPr>
            </w:pPr>
            <w:ins w:id="3304" w:author="AutoBVT" w:date="2018-06-12T13:57:00Z">
              <w:r>
                <w:rPr>
                  <w:rFonts w:hint="eastAsia"/>
                  <w:sz w:val="20"/>
                  <w:szCs w:val="20"/>
                </w:rPr>
                <w:t>attrList</w:t>
              </w:r>
            </w:ins>
          </w:p>
        </w:tc>
      </w:tr>
      <w:tr w:rsidR="00E60CD9" w:rsidRPr="001C30DD" w:rsidTr="00165B4D">
        <w:trPr>
          <w:trHeight w:val="359"/>
          <w:ins w:id="3305" w:author="AutoBVT" w:date="2018-06-12T13:57:00Z"/>
        </w:trPr>
        <w:tc>
          <w:tcPr>
            <w:tcW w:w="1526" w:type="dxa"/>
          </w:tcPr>
          <w:p w:rsidR="00E60CD9" w:rsidRDefault="00E60CD9" w:rsidP="00165B4D">
            <w:pPr>
              <w:rPr>
                <w:ins w:id="3306" w:author="AutoBVT" w:date="2018-06-12T13:57:00Z"/>
                <w:rFonts w:cstheme="minorHAnsi"/>
                <w:i/>
                <w:iCs/>
                <w:color w:val="000000" w:themeColor="text1"/>
                <w:kern w:val="0"/>
                <w:sz w:val="20"/>
                <w:szCs w:val="20"/>
              </w:rPr>
            </w:pPr>
            <w:ins w:id="3307" w:author="AutoBVT" w:date="2018-06-12T13:57:00Z">
              <w:r>
                <w:rPr>
                  <w:rFonts w:cstheme="minorHAnsi" w:hint="eastAsia"/>
                  <w:i/>
                  <w:iCs/>
                  <w:color w:val="000000" w:themeColor="text1"/>
                  <w:kern w:val="0"/>
                  <w:sz w:val="20"/>
                  <w:szCs w:val="20"/>
                </w:rPr>
                <w:t xml:space="preserve"> n-Bytes</w:t>
              </w:r>
            </w:ins>
          </w:p>
        </w:tc>
        <w:tc>
          <w:tcPr>
            <w:tcW w:w="1024" w:type="dxa"/>
          </w:tcPr>
          <w:p w:rsidR="00E60CD9" w:rsidRDefault="00E60CD9" w:rsidP="00165B4D">
            <w:pPr>
              <w:rPr>
                <w:rFonts w:cstheme="minorHAnsi"/>
                <w:i/>
                <w:iCs/>
                <w:color w:val="000000" w:themeColor="text1"/>
                <w:kern w:val="0"/>
                <w:sz w:val="20"/>
                <w:szCs w:val="20"/>
              </w:rPr>
            </w:pPr>
            <w:r>
              <w:rPr>
                <w:rFonts w:cstheme="minorHAnsi" w:hint="eastAsia"/>
                <w:i/>
                <w:iCs/>
                <w:color w:val="000000" w:themeColor="text1"/>
                <w:kern w:val="0"/>
                <w:sz w:val="20"/>
                <w:szCs w:val="20"/>
              </w:rPr>
              <w:t>1Byte</w:t>
            </w:r>
          </w:p>
        </w:tc>
        <w:tc>
          <w:tcPr>
            <w:tcW w:w="1024" w:type="dxa"/>
          </w:tcPr>
          <w:p w:rsidR="00E60CD9" w:rsidRDefault="00E60CD9" w:rsidP="00165B4D">
            <w:pPr>
              <w:rPr>
                <w:ins w:id="3308" w:author="telink" w:date="2018-06-20T09:22:00Z"/>
                <w:rFonts w:cstheme="minorHAnsi"/>
                <w:i/>
                <w:iCs/>
                <w:color w:val="000000" w:themeColor="text1"/>
                <w:kern w:val="0"/>
                <w:sz w:val="20"/>
                <w:szCs w:val="20"/>
              </w:rPr>
            </w:pPr>
            <w:ins w:id="3309" w:author="telink" w:date="2018-06-20T09:22:00Z">
              <w:r>
                <w:rPr>
                  <w:rFonts w:cstheme="minorHAnsi" w:hint="eastAsia"/>
                  <w:i/>
                  <w:iCs/>
                  <w:color w:val="000000" w:themeColor="text1"/>
                  <w:kern w:val="0"/>
                  <w:sz w:val="20"/>
                  <w:szCs w:val="20"/>
                </w:rPr>
                <w:t>2 Bytes</w:t>
              </w:r>
            </w:ins>
          </w:p>
        </w:tc>
        <w:tc>
          <w:tcPr>
            <w:tcW w:w="1024" w:type="dxa"/>
          </w:tcPr>
          <w:p w:rsidR="00E60CD9" w:rsidRPr="001C30DD" w:rsidRDefault="00E60CD9" w:rsidP="00165B4D">
            <w:pPr>
              <w:rPr>
                <w:ins w:id="3310" w:author="AutoBVT" w:date="2018-06-12T13:57:00Z"/>
                <w:rFonts w:cstheme="minorHAnsi"/>
                <w:i/>
                <w:iCs/>
                <w:color w:val="000000" w:themeColor="text1"/>
                <w:kern w:val="0"/>
                <w:sz w:val="20"/>
                <w:szCs w:val="20"/>
              </w:rPr>
            </w:pPr>
            <w:ins w:id="3311" w:author="AutoBVT" w:date="2018-06-12T13:57:00Z">
              <w:r>
                <w:rPr>
                  <w:rFonts w:cstheme="minorHAnsi" w:hint="eastAsia"/>
                  <w:i/>
                  <w:iCs/>
                  <w:color w:val="000000" w:themeColor="text1"/>
                  <w:kern w:val="0"/>
                  <w:sz w:val="20"/>
                  <w:szCs w:val="20"/>
                </w:rPr>
                <w:t xml:space="preserve">   1Byte</w:t>
              </w:r>
            </w:ins>
          </w:p>
        </w:tc>
        <w:tc>
          <w:tcPr>
            <w:tcW w:w="1275" w:type="dxa"/>
          </w:tcPr>
          <w:p w:rsidR="00E60CD9" w:rsidRPr="001C30DD" w:rsidRDefault="00E60CD9" w:rsidP="00165B4D">
            <w:pPr>
              <w:rPr>
                <w:ins w:id="3312" w:author="AutoBVT" w:date="2018-06-12T13:57:00Z"/>
                <w:rFonts w:cstheme="minorHAnsi"/>
                <w:i/>
                <w:iCs/>
                <w:color w:val="000000" w:themeColor="text1"/>
                <w:kern w:val="0"/>
                <w:sz w:val="20"/>
                <w:szCs w:val="20"/>
              </w:rPr>
            </w:pPr>
            <w:ins w:id="3313" w:author="AutoBVT" w:date="2018-06-12T13:57:00Z">
              <w:r>
                <w:rPr>
                  <w:rFonts w:cstheme="minorHAnsi" w:hint="eastAsia"/>
                  <w:i/>
                  <w:iCs/>
                  <w:color w:val="000000" w:themeColor="text1"/>
                  <w:kern w:val="0"/>
                  <w:sz w:val="20"/>
                  <w:szCs w:val="20"/>
                </w:rPr>
                <w:t xml:space="preserve"> </w:t>
              </w:r>
              <w:r>
                <w:rPr>
                  <w:rFonts w:cstheme="minorHAnsi"/>
                  <w:i/>
                  <w:iCs/>
                  <w:color w:val="000000" w:themeColor="text1"/>
                  <w:kern w:val="0"/>
                  <w:sz w:val="20"/>
                  <w:szCs w:val="20"/>
                </w:rPr>
                <w:t>N</w:t>
              </w:r>
              <w:r>
                <w:rPr>
                  <w:rFonts w:cstheme="minorHAnsi" w:hint="eastAsia"/>
                  <w:i/>
                  <w:iCs/>
                  <w:color w:val="000000" w:themeColor="text1"/>
                  <w:kern w:val="0"/>
                  <w:sz w:val="20"/>
                  <w:szCs w:val="20"/>
                </w:rPr>
                <w:t xml:space="preserve"> Bytes</w:t>
              </w:r>
            </w:ins>
          </w:p>
        </w:tc>
      </w:tr>
    </w:tbl>
    <w:p w:rsidR="00E60CD9" w:rsidRDefault="00E60CD9" w:rsidP="00E60CD9">
      <w:pPr>
        <w:rPr>
          <w:ins w:id="3314" w:author="AutoBVT" w:date="2018-06-12T13:57:00Z"/>
          <w:i/>
          <w:sz w:val="20"/>
          <w:szCs w:val="20"/>
        </w:rPr>
      </w:pPr>
    </w:p>
    <w:p w:rsidR="00E60CD9" w:rsidRDefault="00E60CD9" w:rsidP="00E60CD9">
      <w:pPr>
        <w:rPr>
          <w:ins w:id="3315" w:author="AutoBVT" w:date="2018-06-12T13:57:00Z"/>
          <w:i/>
          <w:sz w:val="20"/>
          <w:szCs w:val="20"/>
        </w:rPr>
      </w:pPr>
    </w:p>
    <w:p w:rsidR="00E60CD9" w:rsidRDefault="00E60CD9" w:rsidP="00E60CD9">
      <w:pPr>
        <w:rPr>
          <w:i/>
          <w:sz w:val="20"/>
          <w:szCs w:val="20"/>
        </w:rPr>
      </w:pPr>
    </w:p>
    <w:p w:rsidR="00E60CD9" w:rsidRDefault="00E60CD9" w:rsidP="00E60CD9">
      <w:pPr>
        <w:rPr>
          <w:i/>
          <w:sz w:val="20"/>
          <w:szCs w:val="20"/>
        </w:rPr>
      </w:pPr>
      <w:r>
        <w:rPr>
          <w:rFonts w:hint="eastAsia"/>
          <w:i/>
          <w:sz w:val="20"/>
          <w:szCs w:val="20"/>
        </w:rPr>
        <w:t>direction</w:t>
      </w:r>
      <w:r>
        <w:rPr>
          <w:rFonts w:hint="eastAsia"/>
          <w:sz w:val="20"/>
          <w:szCs w:val="20"/>
        </w:rPr>
        <w:t>:</w:t>
      </w:r>
      <w:r>
        <w:rPr>
          <w:rFonts w:hint="eastAsia"/>
          <w:sz w:val="20"/>
          <w:szCs w:val="20"/>
        </w:rPr>
        <w:tab/>
      </w:r>
      <w:r>
        <w:rPr>
          <w:rFonts w:hint="eastAsia"/>
          <w:sz w:val="20"/>
          <w:szCs w:val="20"/>
        </w:rPr>
        <w:tab/>
        <w:t xml:space="preserve"> 0 </w:t>
      </w:r>
      <w:r>
        <w:rPr>
          <w:sz w:val="20"/>
          <w:szCs w:val="20"/>
        </w:rPr>
        <w:t>–</w:t>
      </w:r>
      <w:r>
        <w:rPr>
          <w:rFonts w:hint="eastAsia"/>
          <w:sz w:val="20"/>
          <w:szCs w:val="20"/>
        </w:rPr>
        <w:t xml:space="preserve"> client to server; 1 </w:t>
      </w:r>
      <w:r>
        <w:rPr>
          <w:sz w:val="20"/>
          <w:szCs w:val="20"/>
        </w:rPr>
        <w:t>–</w:t>
      </w:r>
      <w:r>
        <w:rPr>
          <w:rFonts w:hint="eastAsia"/>
          <w:sz w:val="20"/>
          <w:szCs w:val="20"/>
        </w:rPr>
        <w:t xml:space="preserve"> server to client</w:t>
      </w:r>
    </w:p>
    <w:p w:rsidR="00E60CD9" w:rsidRDefault="00E60CD9" w:rsidP="00E60CD9">
      <w:pPr>
        <w:rPr>
          <w:ins w:id="3316" w:author="AutoBVT" w:date="2018-06-12T13:57:00Z"/>
          <w:i/>
          <w:sz w:val="20"/>
          <w:szCs w:val="20"/>
        </w:rPr>
      </w:pPr>
      <w:r>
        <w:rPr>
          <w:rFonts w:hint="eastAsia"/>
          <w:i/>
          <w:sz w:val="20"/>
          <w:szCs w:val="20"/>
        </w:rPr>
        <w:t>clusterID:      cluster identifier</w:t>
      </w:r>
    </w:p>
    <w:p w:rsidR="00E60CD9" w:rsidRDefault="00E60CD9" w:rsidP="00E60CD9">
      <w:pPr>
        <w:rPr>
          <w:ins w:id="3317" w:author="AutoBVT" w:date="2018-06-12T13:57:00Z"/>
          <w:sz w:val="20"/>
          <w:szCs w:val="20"/>
        </w:rPr>
      </w:pPr>
      <w:ins w:id="3318" w:author="AutoBVT" w:date="2018-06-12T13:57:00Z">
        <w:r w:rsidRPr="00AD02C3">
          <w:rPr>
            <w:rFonts w:hint="eastAsia"/>
            <w:i/>
            <w:sz w:val="20"/>
            <w:szCs w:val="20"/>
          </w:rPr>
          <w:t>attrNums:</w:t>
        </w:r>
        <w:r>
          <w:rPr>
            <w:rFonts w:hint="eastAsia"/>
            <w:sz w:val="20"/>
            <w:szCs w:val="20"/>
          </w:rPr>
          <w:t xml:space="preserve">     the number of the attributes to be report configured</w:t>
        </w:r>
      </w:ins>
    </w:p>
    <w:p w:rsidR="00E60CD9" w:rsidRDefault="00E60CD9" w:rsidP="00E60CD9">
      <w:pPr>
        <w:rPr>
          <w:ins w:id="3319" w:author="telink" w:date="2018-06-27T10:56:00Z"/>
          <w:sz w:val="20"/>
          <w:szCs w:val="20"/>
        </w:rPr>
      </w:pPr>
      <w:ins w:id="3320" w:author="telink" w:date="2018-06-27T10:56:00Z">
        <w:r w:rsidRPr="00AD02C3">
          <w:rPr>
            <w:rFonts w:hint="eastAsia"/>
            <w:i/>
            <w:sz w:val="20"/>
            <w:szCs w:val="20"/>
          </w:rPr>
          <w:t>attr</w:t>
        </w:r>
        <w:r>
          <w:rPr>
            <w:rFonts w:hint="eastAsia"/>
            <w:i/>
            <w:sz w:val="20"/>
            <w:szCs w:val="20"/>
          </w:rPr>
          <w:t>List</w:t>
        </w:r>
        <w:r w:rsidRPr="00AD02C3">
          <w:rPr>
            <w:rFonts w:hint="eastAsia"/>
            <w:i/>
            <w:sz w:val="20"/>
            <w:szCs w:val="20"/>
          </w:rPr>
          <w:t>:</w:t>
        </w:r>
        <w:r>
          <w:rPr>
            <w:rFonts w:hint="eastAsia"/>
            <w:i/>
            <w:sz w:val="20"/>
            <w:szCs w:val="20"/>
          </w:rPr>
          <w:t xml:space="preserve">       the list of the </w:t>
        </w:r>
        <w:r>
          <w:rPr>
            <w:rFonts w:hint="eastAsia"/>
            <w:sz w:val="20"/>
            <w:szCs w:val="20"/>
          </w:rPr>
          <w:t xml:space="preserve">attributes to be </w:t>
        </w:r>
        <w:r>
          <w:rPr>
            <w:sz w:val="20"/>
            <w:szCs w:val="20"/>
          </w:rPr>
          <w:t>configure, the format as follow:</w:t>
        </w:r>
      </w:ins>
    </w:p>
    <w:tbl>
      <w:tblPr>
        <w:tblStyle w:val="ab"/>
        <w:tblpPr w:leftFromText="180" w:rightFromText="180" w:vertAnchor="text" w:horzAnchor="page" w:tblpX="2268" w:tblpY="199"/>
        <w:tblOverlap w:val="never"/>
        <w:tblW w:w="7905" w:type="dxa"/>
        <w:tblLayout w:type="fixed"/>
        <w:tblLook w:val="04A0" w:firstRow="1" w:lastRow="0" w:firstColumn="1" w:lastColumn="0" w:noHBand="0" w:noVBand="1"/>
        <w:tblPrChange w:id="3321" w:author="telink" w:date="2018-06-27T10:56:00Z">
          <w:tblPr>
            <w:tblStyle w:val="ab"/>
            <w:tblpPr w:leftFromText="180" w:rightFromText="180" w:vertAnchor="text" w:horzAnchor="page" w:tblpX="2268" w:tblpY="199"/>
            <w:tblOverlap w:val="never"/>
            <w:tblW w:w="8472" w:type="dxa"/>
            <w:tblLayout w:type="fixed"/>
            <w:tblLook w:val="04A0" w:firstRow="1" w:lastRow="0" w:firstColumn="1" w:lastColumn="0" w:noHBand="0" w:noVBand="1"/>
          </w:tblPr>
        </w:tblPrChange>
      </w:tblPr>
      <w:tblGrid>
        <w:gridCol w:w="1027"/>
        <w:gridCol w:w="992"/>
        <w:gridCol w:w="1066"/>
        <w:gridCol w:w="1276"/>
        <w:gridCol w:w="1417"/>
        <w:gridCol w:w="1134"/>
        <w:gridCol w:w="993"/>
        <w:tblGridChange w:id="3322">
          <w:tblGrid>
            <w:gridCol w:w="1027"/>
            <w:gridCol w:w="992"/>
            <w:gridCol w:w="1066"/>
            <w:gridCol w:w="1276"/>
            <w:gridCol w:w="1417"/>
            <w:gridCol w:w="1560"/>
            <w:gridCol w:w="1134"/>
          </w:tblGrid>
        </w:tblGridChange>
      </w:tblGrid>
      <w:tr w:rsidR="00E60CD9" w:rsidRPr="001C30DD" w:rsidTr="00165B4D">
        <w:trPr>
          <w:ins w:id="3323" w:author="telink" w:date="2018-06-27T10:56:00Z"/>
        </w:trPr>
        <w:tc>
          <w:tcPr>
            <w:tcW w:w="1027" w:type="dxa"/>
            <w:tcPrChange w:id="3324" w:author="telink" w:date="2018-06-27T10:56:00Z">
              <w:tcPr>
                <w:tcW w:w="1027" w:type="dxa"/>
              </w:tcPr>
            </w:tcPrChange>
          </w:tcPr>
          <w:p w:rsidR="00E60CD9" w:rsidRDefault="00E60CD9" w:rsidP="00165B4D">
            <w:pPr>
              <w:pStyle w:val="Default"/>
              <w:jc w:val="both"/>
              <w:rPr>
                <w:ins w:id="3325" w:author="telink" w:date="2018-06-27T10:56:00Z"/>
                <w:sz w:val="20"/>
                <w:szCs w:val="20"/>
              </w:rPr>
            </w:pPr>
            <w:r>
              <w:rPr>
                <w:rFonts w:hint="eastAsia"/>
                <w:sz w:val="20"/>
                <w:szCs w:val="20"/>
              </w:rPr>
              <w:t>D</w:t>
            </w:r>
            <w:ins w:id="3326" w:author="telink" w:date="2018-06-27T10:56:00Z">
              <w:r>
                <w:rPr>
                  <w:sz w:val="20"/>
                  <w:szCs w:val="20"/>
                </w:rPr>
                <w:t>irection</w:t>
              </w:r>
            </w:ins>
          </w:p>
        </w:tc>
        <w:tc>
          <w:tcPr>
            <w:tcW w:w="992" w:type="dxa"/>
            <w:tcPrChange w:id="3327" w:author="telink" w:date="2018-06-27T10:56:00Z">
              <w:tcPr>
                <w:tcW w:w="992" w:type="dxa"/>
              </w:tcPr>
            </w:tcPrChange>
          </w:tcPr>
          <w:p w:rsidR="00E60CD9" w:rsidRPr="001C30DD" w:rsidRDefault="00E60CD9" w:rsidP="00165B4D">
            <w:pPr>
              <w:pStyle w:val="Default"/>
              <w:jc w:val="both"/>
              <w:rPr>
                <w:ins w:id="3328" w:author="telink" w:date="2018-06-27T10:56:00Z"/>
                <w:rFonts w:cstheme="minorHAnsi"/>
                <w:iCs/>
                <w:color w:val="000000" w:themeColor="text1"/>
                <w:sz w:val="20"/>
                <w:szCs w:val="20"/>
              </w:rPr>
            </w:pPr>
            <w:r>
              <w:rPr>
                <w:rFonts w:hint="eastAsia"/>
                <w:sz w:val="20"/>
                <w:szCs w:val="20"/>
              </w:rPr>
              <w:t>A</w:t>
            </w:r>
            <w:ins w:id="3329" w:author="telink" w:date="2018-06-27T10:56:00Z">
              <w:r>
                <w:rPr>
                  <w:rFonts w:hint="eastAsia"/>
                  <w:sz w:val="20"/>
                  <w:szCs w:val="20"/>
                </w:rPr>
                <w:t>ttr</w:t>
              </w:r>
              <w:r>
                <w:rPr>
                  <w:sz w:val="20"/>
                  <w:szCs w:val="20"/>
                </w:rPr>
                <w:t>ID</w:t>
              </w:r>
            </w:ins>
          </w:p>
        </w:tc>
        <w:tc>
          <w:tcPr>
            <w:tcW w:w="1066" w:type="dxa"/>
            <w:tcPrChange w:id="3330" w:author="telink" w:date="2018-06-27T10:56:00Z">
              <w:tcPr>
                <w:tcW w:w="1066" w:type="dxa"/>
              </w:tcPr>
            </w:tcPrChange>
          </w:tcPr>
          <w:p w:rsidR="00E60CD9" w:rsidRDefault="00E60CD9" w:rsidP="00165B4D">
            <w:pPr>
              <w:pStyle w:val="Default"/>
              <w:jc w:val="both"/>
              <w:rPr>
                <w:ins w:id="3331" w:author="telink" w:date="2018-06-27T10:56:00Z"/>
                <w:sz w:val="20"/>
                <w:szCs w:val="20"/>
              </w:rPr>
            </w:pPr>
            <w:ins w:id="3332" w:author="telink" w:date="2018-06-27T10:56:00Z">
              <w:r>
                <w:rPr>
                  <w:rFonts w:hint="eastAsia"/>
                  <w:sz w:val="20"/>
                  <w:szCs w:val="20"/>
                </w:rPr>
                <w:t>DataType</w:t>
              </w:r>
            </w:ins>
          </w:p>
        </w:tc>
        <w:tc>
          <w:tcPr>
            <w:tcW w:w="1276" w:type="dxa"/>
            <w:tcPrChange w:id="3333" w:author="telink" w:date="2018-06-27T10:56:00Z">
              <w:tcPr>
                <w:tcW w:w="1276" w:type="dxa"/>
              </w:tcPr>
            </w:tcPrChange>
          </w:tcPr>
          <w:p w:rsidR="00E60CD9" w:rsidRDefault="00E60CD9" w:rsidP="00165B4D">
            <w:pPr>
              <w:pStyle w:val="Default"/>
              <w:jc w:val="both"/>
              <w:rPr>
                <w:ins w:id="3334" w:author="telink" w:date="2018-06-27T10:56:00Z"/>
                <w:sz w:val="20"/>
                <w:szCs w:val="20"/>
              </w:rPr>
            </w:pPr>
            <w:ins w:id="3335" w:author="telink" w:date="2018-06-27T10:56:00Z">
              <w:r>
                <w:rPr>
                  <w:rFonts w:hint="eastAsia"/>
                  <w:sz w:val="20"/>
                  <w:szCs w:val="20"/>
                </w:rPr>
                <w:t>MinRep</w:t>
              </w:r>
              <w:r>
                <w:rPr>
                  <w:sz w:val="20"/>
                  <w:szCs w:val="20"/>
                </w:rPr>
                <w:t xml:space="preserve"> </w:t>
              </w:r>
              <w:r>
                <w:rPr>
                  <w:rFonts w:hint="eastAsia"/>
                  <w:sz w:val="20"/>
                  <w:szCs w:val="20"/>
                </w:rPr>
                <w:t>Interval</w:t>
              </w:r>
            </w:ins>
          </w:p>
        </w:tc>
        <w:tc>
          <w:tcPr>
            <w:tcW w:w="1417" w:type="dxa"/>
            <w:tcPrChange w:id="3336" w:author="telink" w:date="2018-06-27T10:56:00Z">
              <w:tcPr>
                <w:tcW w:w="1417" w:type="dxa"/>
              </w:tcPr>
            </w:tcPrChange>
          </w:tcPr>
          <w:p w:rsidR="00E60CD9" w:rsidRDefault="00E60CD9" w:rsidP="00165B4D">
            <w:pPr>
              <w:pStyle w:val="Default"/>
              <w:jc w:val="both"/>
              <w:rPr>
                <w:ins w:id="3337" w:author="telink" w:date="2018-06-27T10:56:00Z"/>
                <w:sz w:val="20"/>
                <w:szCs w:val="20"/>
              </w:rPr>
            </w:pPr>
            <w:ins w:id="3338" w:author="telink" w:date="2018-06-27T10:56:00Z">
              <w:r>
                <w:rPr>
                  <w:rFonts w:hint="eastAsia"/>
                  <w:sz w:val="20"/>
                  <w:szCs w:val="20"/>
                </w:rPr>
                <w:t>MaxRep</w:t>
              </w:r>
              <w:r>
                <w:rPr>
                  <w:sz w:val="20"/>
                  <w:szCs w:val="20"/>
                </w:rPr>
                <w:t xml:space="preserve"> </w:t>
              </w:r>
              <w:r>
                <w:rPr>
                  <w:rFonts w:hint="eastAsia"/>
                  <w:sz w:val="20"/>
                  <w:szCs w:val="20"/>
                </w:rPr>
                <w:t>Interval</w:t>
              </w:r>
            </w:ins>
          </w:p>
        </w:tc>
        <w:tc>
          <w:tcPr>
            <w:tcW w:w="1134" w:type="dxa"/>
            <w:tcPrChange w:id="3339" w:author="telink" w:date="2018-06-27T10:56:00Z">
              <w:tcPr>
                <w:tcW w:w="1560" w:type="dxa"/>
              </w:tcPr>
            </w:tcPrChange>
          </w:tcPr>
          <w:p w:rsidR="00E60CD9" w:rsidRDefault="00E60CD9" w:rsidP="00165B4D">
            <w:pPr>
              <w:pStyle w:val="Default"/>
              <w:jc w:val="both"/>
              <w:rPr>
                <w:ins w:id="3340" w:author="telink" w:date="2018-06-27T10:56:00Z"/>
                <w:sz w:val="20"/>
                <w:szCs w:val="20"/>
              </w:rPr>
            </w:pPr>
            <w:ins w:id="3341" w:author="telink" w:date="2018-06-27T10:56:00Z">
              <w:r>
                <w:rPr>
                  <w:rFonts w:hint="eastAsia"/>
                  <w:sz w:val="20"/>
                  <w:szCs w:val="20"/>
                </w:rPr>
                <w:t>Rep</w:t>
              </w:r>
              <w:r>
                <w:rPr>
                  <w:sz w:val="20"/>
                  <w:szCs w:val="20"/>
                </w:rPr>
                <w:t>ortable Change</w:t>
              </w:r>
            </w:ins>
          </w:p>
        </w:tc>
        <w:tc>
          <w:tcPr>
            <w:tcW w:w="993" w:type="dxa"/>
            <w:tcPrChange w:id="3342" w:author="telink" w:date="2018-06-27T10:56:00Z">
              <w:tcPr>
                <w:tcW w:w="1134" w:type="dxa"/>
              </w:tcPr>
            </w:tcPrChange>
          </w:tcPr>
          <w:p w:rsidR="00E60CD9" w:rsidRDefault="00E60CD9" w:rsidP="00165B4D">
            <w:pPr>
              <w:pStyle w:val="Default"/>
              <w:jc w:val="both"/>
              <w:rPr>
                <w:ins w:id="3343" w:author="telink" w:date="2018-06-27T10:56:00Z"/>
                <w:sz w:val="20"/>
                <w:szCs w:val="20"/>
              </w:rPr>
            </w:pPr>
            <w:ins w:id="3344" w:author="telink" w:date="2018-06-27T10:56:00Z">
              <w:r>
                <w:rPr>
                  <w:rFonts w:hint="eastAsia"/>
                  <w:sz w:val="20"/>
                  <w:szCs w:val="20"/>
                </w:rPr>
                <w:t>Timeout</w:t>
              </w:r>
              <w:r>
                <w:rPr>
                  <w:sz w:val="20"/>
                  <w:szCs w:val="20"/>
                </w:rPr>
                <w:t xml:space="preserve"> </w:t>
              </w:r>
              <w:r>
                <w:rPr>
                  <w:rFonts w:hint="eastAsia"/>
                  <w:sz w:val="20"/>
                  <w:szCs w:val="20"/>
                </w:rPr>
                <w:t>Period</w:t>
              </w:r>
            </w:ins>
          </w:p>
        </w:tc>
      </w:tr>
      <w:tr w:rsidR="00E60CD9" w:rsidRPr="001C30DD" w:rsidTr="00165B4D">
        <w:trPr>
          <w:trHeight w:val="359"/>
          <w:ins w:id="3345" w:author="telink" w:date="2018-06-27T10:56:00Z"/>
          <w:trPrChange w:id="3346" w:author="telink" w:date="2018-06-27T10:56:00Z">
            <w:trPr>
              <w:trHeight w:val="359"/>
            </w:trPr>
          </w:trPrChange>
        </w:trPr>
        <w:tc>
          <w:tcPr>
            <w:tcW w:w="1027" w:type="dxa"/>
            <w:tcPrChange w:id="3347" w:author="telink" w:date="2018-06-27T10:56:00Z">
              <w:tcPr>
                <w:tcW w:w="1027" w:type="dxa"/>
              </w:tcPr>
            </w:tcPrChange>
          </w:tcPr>
          <w:p w:rsidR="00E60CD9" w:rsidRPr="001C30DD" w:rsidRDefault="00E60CD9" w:rsidP="00165B4D">
            <w:pPr>
              <w:rPr>
                <w:ins w:id="3348" w:author="telink" w:date="2018-06-27T10:56:00Z"/>
                <w:rFonts w:cstheme="minorHAnsi"/>
                <w:i/>
                <w:iCs/>
                <w:color w:val="000000" w:themeColor="text1"/>
                <w:kern w:val="0"/>
                <w:sz w:val="20"/>
                <w:szCs w:val="20"/>
              </w:rPr>
            </w:pPr>
            <w:ins w:id="3349" w:author="telink" w:date="2018-06-27T10:56:00Z">
              <w:r>
                <w:rPr>
                  <w:rFonts w:cstheme="minorHAnsi"/>
                  <w:i/>
                  <w:iCs/>
                  <w:color w:val="000000" w:themeColor="text1"/>
                  <w:kern w:val="0"/>
                  <w:sz w:val="20"/>
                  <w:szCs w:val="20"/>
                </w:rPr>
                <w:t>1</w:t>
              </w:r>
              <w:r>
                <w:rPr>
                  <w:rFonts w:cstheme="minorHAnsi" w:hint="eastAsia"/>
                  <w:i/>
                  <w:iCs/>
                  <w:color w:val="000000" w:themeColor="text1"/>
                  <w:kern w:val="0"/>
                  <w:sz w:val="20"/>
                  <w:szCs w:val="20"/>
                </w:rPr>
                <w:t>Byte</w:t>
              </w:r>
            </w:ins>
          </w:p>
        </w:tc>
        <w:tc>
          <w:tcPr>
            <w:tcW w:w="992" w:type="dxa"/>
            <w:tcPrChange w:id="3350" w:author="telink" w:date="2018-06-27T10:56:00Z">
              <w:tcPr>
                <w:tcW w:w="992" w:type="dxa"/>
              </w:tcPr>
            </w:tcPrChange>
          </w:tcPr>
          <w:p w:rsidR="00E60CD9" w:rsidRPr="001C30DD" w:rsidRDefault="00E60CD9" w:rsidP="00165B4D">
            <w:pPr>
              <w:rPr>
                <w:ins w:id="3351" w:author="telink" w:date="2018-06-27T10:56:00Z"/>
                <w:rFonts w:cstheme="minorHAnsi"/>
                <w:i/>
                <w:iCs/>
                <w:color w:val="000000" w:themeColor="text1"/>
                <w:kern w:val="0"/>
                <w:sz w:val="20"/>
                <w:szCs w:val="20"/>
              </w:rPr>
            </w:pPr>
            <w:ins w:id="3352" w:author="telink" w:date="2018-06-27T10:56:00Z">
              <w:r>
                <w:rPr>
                  <w:rFonts w:cstheme="minorHAnsi" w:hint="eastAsia"/>
                  <w:i/>
                  <w:iCs/>
                  <w:color w:val="000000" w:themeColor="text1"/>
                  <w:kern w:val="0"/>
                  <w:sz w:val="20"/>
                  <w:szCs w:val="20"/>
                </w:rPr>
                <w:t xml:space="preserve"> </w:t>
              </w:r>
              <w:r>
                <w:rPr>
                  <w:rFonts w:cstheme="minorHAnsi"/>
                  <w:i/>
                  <w:iCs/>
                  <w:color w:val="000000" w:themeColor="text1"/>
                  <w:kern w:val="0"/>
                  <w:sz w:val="20"/>
                  <w:szCs w:val="20"/>
                </w:rPr>
                <w:t>2</w:t>
              </w:r>
              <w:r>
                <w:rPr>
                  <w:rFonts w:cstheme="minorHAnsi" w:hint="eastAsia"/>
                  <w:i/>
                  <w:iCs/>
                  <w:color w:val="000000" w:themeColor="text1"/>
                  <w:kern w:val="0"/>
                  <w:sz w:val="20"/>
                  <w:szCs w:val="20"/>
                </w:rPr>
                <w:t>Bytes</w:t>
              </w:r>
            </w:ins>
          </w:p>
        </w:tc>
        <w:tc>
          <w:tcPr>
            <w:tcW w:w="1066" w:type="dxa"/>
            <w:tcPrChange w:id="3353" w:author="telink" w:date="2018-06-27T10:56:00Z">
              <w:tcPr>
                <w:tcW w:w="1066" w:type="dxa"/>
              </w:tcPr>
            </w:tcPrChange>
          </w:tcPr>
          <w:p w:rsidR="00E60CD9" w:rsidRDefault="00E60CD9" w:rsidP="00165B4D">
            <w:pPr>
              <w:rPr>
                <w:ins w:id="3354" w:author="telink" w:date="2018-06-27T10:56:00Z"/>
                <w:rFonts w:cstheme="minorHAnsi"/>
                <w:i/>
                <w:iCs/>
                <w:color w:val="000000" w:themeColor="text1"/>
                <w:kern w:val="0"/>
                <w:sz w:val="20"/>
                <w:szCs w:val="20"/>
              </w:rPr>
            </w:pPr>
            <w:ins w:id="3355" w:author="telink" w:date="2018-06-27T10:56:00Z">
              <w:r>
                <w:rPr>
                  <w:rFonts w:cstheme="minorHAnsi" w:hint="eastAsia"/>
                  <w:i/>
                  <w:iCs/>
                  <w:color w:val="000000" w:themeColor="text1"/>
                  <w:kern w:val="0"/>
                  <w:sz w:val="20"/>
                  <w:szCs w:val="20"/>
                </w:rPr>
                <w:t>1Byte</w:t>
              </w:r>
            </w:ins>
          </w:p>
        </w:tc>
        <w:tc>
          <w:tcPr>
            <w:tcW w:w="1276" w:type="dxa"/>
            <w:tcPrChange w:id="3356" w:author="telink" w:date="2018-06-27T10:56:00Z">
              <w:tcPr>
                <w:tcW w:w="1276" w:type="dxa"/>
              </w:tcPr>
            </w:tcPrChange>
          </w:tcPr>
          <w:p w:rsidR="00E60CD9" w:rsidRDefault="00E60CD9" w:rsidP="00165B4D">
            <w:pPr>
              <w:rPr>
                <w:ins w:id="3357" w:author="telink" w:date="2018-06-27T10:56:00Z"/>
                <w:rFonts w:cstheme="minorHAnsi"/>
                <w:i/>
                <w:iCs/>
                <w:color w:val="000000" w:themeColor="text1"/>
                <w:kern w:val="0"/>
                <w:sz w:val="20"/>
                <w:szCs w:val="20"/>
              </w:rPr>
            </w:pPr>
            <w:ins w:id="3358" w:author="telink" w:date="2018-06-27T10:56:00Z">
              <w:r>
                <w:rPr>
                  <w:rFonts w:cstheme="minorHAnsi"/>
                  <w:i/>
                  <w:iCs/>
                  <w:color w:val="000000" w:themeColor="text1"/>
                  <w:kern w:val="0"/>
                  <w:sz w:val="20"/>
                  <w:szCs w:val="20"/>
                </w:rPr>
                <w:t>2</w:t>
              </w:r>
              <w:r>
                <w:rPr>
                  <w:rFonts w:cstheme="minorHAnsi" w:hint="eastAsia"/>
                  <w:i/>
                  <w:iCs/>
                  <w:color w:val="000000" w:themeColor="text1"/>
                  <w:kern w:val="0"/>
                  <w:sz w:val="20"/>
                  <w:szCs w:val="20"/>
                </w:rPr>
                <w:t>Byte</w:t>
              </w:r>
              <w:r>
                <w:rPr>
                  <w:rFonts w:cstheme="minorHAnsi"/>
                  <w:i/>
                  <w:iCs/>
                  <w:color w:val="000000" w:themeColor="text1"/>
                  <w:kern w:val="0"/>
                  <w:sz w:val="20"/>
                  <w:szCs w:val="20"/>
                </w:rPr>
                <w:t>s</w:t>
              </w:r>
            </w:ins>
          </w:p>
        </w:tc>
        <w:tc>
          <w:tcPr>
            <w:tcW w:w="1417" w:type="dxa"/>
            <w:tcPrChange w:id="3359" w:author="telink" w:date="2018-06-27T10:56:00Z">
              <w:tcPr>
                <w:tcW w:w="1417" w:type="dxa"/>
              </w:tcPr>
            </w:tcPrChange>
          </w:tcPr>
          <w:p w:rsidR="00E60CD9" w:rsidRDefault="00E60CD9" w:rsidP="00165B4D">
            <w:pPr>
              <w:rPr>
                <w:ins w:id="3360" w:author="telink" w:date="2018-06-27T10:56:00Z"/>
                <w:rFonts w:cstheme="minorHAnsi"/>
                <w:i/>
                <w:iCs/>
                <w:color w:val="000000" w:themeColor="text1"/>
                <w:kern w:val="0"/>
                <w:sz w:val="20"/>
                <w:szCs w:val="20"/>
              </w:rPr>
            </w:pPr>
            <w:ins w:id="3361" w:author="telink" w:date="2018-06-27T10:56:00Z">
              <w:r>
                <w:rPr>
                  <w:rFonts w:cstheme="minorHAnsi" w:hint="eastAsia"/>
                  <w:i/>
                  <w:iCs/>
                  <w:color w:val="000000" w:themeColor="text1"/>
                  <w:kern w:val="0"/>
                  <w:sz w:val="20"/>
                  <w:szCs w:val="20"/>
                </w:rPr>
                <w:t>2Bytes</w:t>
              </w:r>
            </w:ins>
          </w:p>
        </w:tc>
        <w:tc>
          <w:tcPr>
            <w:tcW w:w="1134" w:type="dxa"/>
            <w:tcPrChange w:id="3362" w:author="telink" w:date="2018-06-27T10:56:00Z">
              <w:tcPr>
                <w:tcW w:w="1560" w:type="dxa"/>
              </w:tcPr>
            </w:tcPrChange>
          </w:tcPr>
          <w:p w:rsidR="00E60CD9" w:rsidRDefault="00E60CD9" w:rsidP="00165B4D">
            <w:pPr>
              <w:rPr>
                <w:ins w:id="3363" w:author="telink" w:date="2018-06-27T10:56:00Z"/>
                <w:rFonts w:cstheme="minorHAnsi"/>
                <w:i/>
                <w:iCs/>
                <w:color w:val="000000" w:themeColor="text1"/>
                <w:kern w:val="0"/>
                <w:sz w:val="20"/>
                <w:szCs w:val="20"/>
              </w:rPr>
            </w:pPr>
            <w:ins w:id="3364" w:author="telink" w:date="2018-06-27T10:56:00Z">
              <w:r>
                <w:rPr>
                  <w:rFonts w:cstheme="minorHAnsi" w:hint="eastAsia"/>
                  <w:i/>
                  <w:iCs/>
                  <w:color w:val="000000" w:themeColor="text1"/>
                  <w:kern w:val="0"/>
                  <w:sz w:val="20"/>
                  <w:szCs w:val="20"/>
                </w:rPr>
                <w:t>N Byte(</w:t>
              </w:r>
              <w:r>
                <w:rPr>
                  <w:rFonts w:cstheme="minorHAnsi"/>
                  <w:i/>
                  <w:iCs/>
                  <w:color w:val="000000" w:themeColor="text1"/>
                  <w:kern w:val="0"/>
                  <w:sz w:val="20"/>
                  <w:szCs w:val="20"/>
                </w:rPr>
                <w:t>s</w:t>
              </w:r>
              <w:r>
                <w:rPr>
                  <w:rFonts w:cstheme="minorHAnsi" w:hint="eastAsia"/>
                  <w:i/>
                  <w:iCs/>
                  <w:color w:val="000000" w:themeColor="text1"/>
                  <w:kern w:val="0"/>
                  <w:sz w:val="20"/>
                  <w:szCs w:val="20"/>
                </w:rPr>
                <w:t>)</w:t>
              </w:r>
            </w:ins>
          </w:p>
        </w:tc>
        <w:tc>
          <w:tcPr>
            <w:tcW w:w="993" w:type="dxa"/>
            <w:tcPrChange w:id="3365" w:author="telink" w:date="2018-06-27T10:56:00Z">
              <w:tcPr>
                <w:tcW w:w="1134" w:type="dxa"/>
              </w:tcPr>
            </w:tcPrChange>
          </w:tcPr>
          <w:p w:rsidR="00E60CD9" w:rsidRDefault="00E60CD9" w:rsidP="00165B4D">
            <w:pPr>
              <w:rPr>
                <w:ins w:id="3366" w:author="telink" w:date="2018-06-27T10:56:00Z"/>
                <w:rFonts w:cstheme="minorHAnsi"/>
                <w:i/>
                <w:iCs/>
                <w:color w:val="000000" w:themeColor="text1"/>
                <w:kern w:val="0"/>
                <w:sz w:val="20"/>
                <w:szCs w:val="20"/>
              </w:rPr>
            </w:pPr>
            <w:ins w:id="3367" w:author="telink" w:date="2018-06-27T10:56:00Z">
              <w:r>
                <w:rPr>
                  <w:rFonts w:cstheme="minorHAnsi" w:hint="eastAsia"/>
                  <w:i/>
                  <w:iCs/>
                  <w:color w:val="000000" w:themeColor="text1"/>
                  <w:kern w:val="0"/>
                  <w:sz w:val="20"/>
                  <w:szCs w:val="20"/>
                </w:rPr>
                <w:t>2Bytes</w:t>
              </w:r>
            </w:ins>
          </w:p>
        </w:tc>
      </w:tr>
    </w:tbl>
    <w:p w:rsidR="00E60CD9" w:rsidRDefault="00E60CD9" w:rsidP="00E60CD9">
      <w:pPr>
        <w:autoSpaceDE w:val="0"/>
        <w:autoSpaceDN w:val="0"/>
        <w:adjustRightInd w:val="0"/>
        <w:jc w:val="left"/>
        <w:rPr>
          <w:ins w:id="3368" w:author="telink" w:date="2018-06-27T11:13:00Z"/>
          <w:sz w:val="20"/>
          <w:szCs w:val="20"/>
        </w:rPr>
        <w:pPrChange w:id="3369" w:author="telink" w:date="2018-06-27T10:56:00Z">
          <w:pPr/>
        </w:pPrChange>
      </w:pPr>
      <w:ins w:id="3370" w:author="telink" w:date="2018-06-27T10:56:00Z">
        <w:r>
          <w:rPr>
            <w:rFonts w:ascii="Courier New" w:hAnsi="Courier New" w:cs="Courier New"/>
            <w:color w:val="000000" w:themeColor="text1"/>
            <w:kern w:val="0"/>
            <w:sz w:val="20"/>
            <w:szCs w:val="20"/>
          </w:rPr>
          <w:br/>
        </w:r>
        <w:r>
          <w:rPr>
            <w:sz w:val="20"/>
            <w:szCs w:val="20"/>
          </w:rPr>
          <w:t>If the direction field is set to 0, then the attribute data type field, the minimum reporting interval field, the maximum reporting interval field and the reportable change field are included in the payload, and the timeout period field is omitted. If the value is set to 1, the timeout period field is included in the payload, and the attribute data type field, the minimum reporting interval field, the maximum reporting interval field and the reportable change field are omitted.</w:t>
        </w:r>
      </w:ins>
    </w:p>
    <w:p w:rsidR="00E60CD9" w:rsidRPr="00262F6D" w:rsidRDefault="00E60CD9" w:rsidP="00E60CD9">
      <w:pPr>
        <w:autoSpaceDE w:val="0"/>
        <w:autoSpaceDN w:val="0"/>
        <w:adjustRightInd w:val="0"/>
        <w:jc w:val="left"/>
        <w:rPr>
          <w:ins w:id="3371" w:author="AutoBVT" w:date="2018-06-12T13:57:00Z"/>
          <w:rFonts w:ascii="Times New Roman" w:hAnsi="Times New Roman" w:cs="Times New Roman"/>
          <w:kern w:val="0"/>
          <w:sz w:val="20"/>
          <w:szCs w:val="20"/>
          <w:rPrChange w:id="3372" w:author="telink" w:date="2018-06-27T11:13:00Z">
            <w:rPr>
              <w:ins w:id="3373" w:author="AutoBVT" w:date="2018-06-12T13:57:00Z"/>
              <w:sz w:val="20"/>
              <w:szCs w:val="20"/>
            </w:rPr>
          </w:rPrChange>
        </w:rPr>
        <w:pPrChange w:id="3374" w:author="telink" w:date="2018-06-27T10:56:00Z">
          <w:pPr/>
        </w:pPrChange>
      </w:pPr>
      <w:ins w:id="3375" w:author="telink" w:date="2018-06-27T11:13:00Z">
        <w:r>
          <w:rPr>
            <w:rFonts w:ascii="Times New Roman" w:hAnsi="Times New Roman" w:cs="Times New Roman"/>
            <w:kern w:val="0"/>
            <w:sz w:val="20"/>
            <w:szCs w:val="20"/>
          </w:rPr>
          <w:t>For attributes with 'analog' data type, the field has the same data type as the attribute.</w:t>
        </w:r>
      </w:ins>
      <w:ins w:id="3376" w:author="AutoBVT" w:date="2018-06-12T13:57:00Z">
        <w:del w:id="3377" w:author="telink" w:date="2018-06-27T10:56:00Z">
          <w:r w:rsidRPr="00AD02C3" w:rsidDel="00783F8F">
            <w:rPr>
              <w:rFonts w:hint="eastAsia"/>
              <w:i/>
              <w:sz w:val="20"/>
              <w:szCs w:val="20"/>
            </w:rPr>
            <w:delText>attr</w:delText>
          </w:r>
          <w:r w:rsidDel="00783F8F">
            <w:rPr>
              <w:rFonts w:hint="eastAsia"/>
              <w:i/>
              <w:sz w:val="20"/>
              <w:szCs w:val="20"/>
            </w:rPr>
            <w:delText>List</w:delText>
          </w:r>
          <w:r w:rsidRPr="00AD02C3" w:rsidDel="00783F8F">
            <w:rPr>
              <w:rFonts w:hint="eastAsia"/>
              <w:i/>
              <w:sz w:val="20"/>
              <w:szCs w:val="20"/>
            </w:rPr>
            <w:delText>:</w:delText>
          </w:r>
          <w:r w:rsidDel="00783F8F">
            <w:rPr>
              <w:rFonts w:hint="eastAsia"/>
              <w:i/>
              <w:sz w:val="20"/>
              <w:szCs w:val="20"/>
            </w:rPr>
            <w:delText xml:space="preserve">       configuration number</w:delText>
          </w:r>
        </w:del>
      </w:ins>
    </w:p>
    <w:p w:rsidR="00E60CD9" w:rsidRPr="009B2D83" w:rsidRDefault="00E60CD9" w:rsidP="00E60CD9">
      <w:pPr>
        <w:autoSpaceDE w:val="0"/>
        <w:autoSpaceDN w:val="0"/>
        <w:adjustRightInd w:val="0"/>
        <w:jc w:val="left"/>
        <w:rPr>
          <w:ins w:id="3378" w:author="AutoBVT" w:date="2018-06-12T13:57:00Z"/>
          <w:sz w:val="20"/>
          <w:szCs w:val="20"/>
        </w:rPr>
      </w:pPr>
      <w:ins w:id="3379"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w:t>
        </w:r>
        <w:r w:rsidRPr="003A324A">
          <w:rPr>
            <w:b/>
          </w:rPr>
          <w:t xml:space="preserve"> </w:t>
        </w:r>
        <w:r>
          <w:rPr>
            <w:rFonts w:hint="eastAsia"/>
            <w:b/>
          </w:rPr>
          <w:t>02</w:t>
        </w:r>
        <w:r w:rsidRPr="003A324A">
          <w:rPr>
            <w:b/>
          </w:rPr>
          <w:t xml:space="preserve"> </w:t>
        </w:r>
        <w:r>
          <w:rPr>
            <w:rFonts w:hint="eastAsia"/>
            <w:b/>
          </w:rPr>
          <w:t>lenH</w:t>
        </w:r>
        <w:r w:rsidRPr="003A324A">
          <w:rPr>
            <w:b/>
          </w:rPr>
          <w:t xml:space="preserve"> </w:t>
        </w:r>
        <w:r>
          <w:rPr>
            <w:rFonts w:hint="eastAsia"/>
            <w:b/>
          </w:rPr>
          <w:t xml:space="preserve">lenL 0 </w:t>
        </w:r>
        <w:r w:rsidRPr="00292B9E">
          <w:rPr>
            <w:rFonts w:hint="eastAsia"/>
            <w:sz w:val="20"/>
            <w:szCs w:val="20"/>
          </w:rPr>
          <w:t>ZCLCmdHdr</w:t>
        </w:r>
      </w:ins>
      <w:r>
        <w:rPr>
          <w:rFonts w:hint="eastAsia"/>
          <w:sz w:val="20"/>
          <w:szCs w:val="20"/>
        </w:rPr>
        <w:t xml:space="preserve"> direction</w:t>
      </w:r>
      <w:ins w:id="3380" w:author="telink" w:date="2018-06-20T09:23:00Z">
        <w:r w:rsidRPr="00C16C27">
          <w:rPr>
            <w:rFonts w:hint="eastAsia"/>
            <w:sz w:val="20"/>
            <w:szCs w:val="20"/>
          </w:rPr>
          <w:t xml:space="preserve"> </w:t>
        </w:r>
        <w:r>
          <w:rPr>
            <w:rFonts w:hint="eastAsia"/>
            <w:sz w:val="20"/>
            <w:szCs w:val="20"/>
          </w:rPr>
          <w:t>clusterID</w:t>
        </w:r>
      </w:ins>
      <w:ins w:id="3381" w:author="AutoBVT" w:date="2018-06-12T13:57:00Z">
        <w:r>
          <w:rPr>
            <w:rFonts w:hint="eastAsia"/>
            <w:sz w:val="20"/>
            <w:szCs w:val="20"/>
          </w:rPr>
          <w:t xml:space="preserve"> attrNums</w:t>
        </w:r>
        <w:r w:rsidRPr="003A324A">
          <w:rPr>
            <w:rFonts w:cstheme="minorHAnsi" w:hint="eastAsia"/>
            <w:b/>
            <w:i/>
            <w:sz w:val="20"/>
            <w:szCs w:val="20"/>
          </w:rPr>
          <w:t xml:space="preserve"> </w:t>
        </w:r>
        <w:r>
          <w:rPr>
            <w:rFonts w:hint="eastAsia"/>
            <w:sz w:val="20"/>
            <w:szCs w:val="20"/>
          </w:rPr>
          <w:t>attrList</w:t>
        </w:r>
        <w:r w:rsidRPr="003A324A">
          <w:rPr>
            <w:rFonts w:cstheme="minorHAnsi" w:hint="eastAsia"/>
            <w:b/>
            <w:i/>
            <w:sz w:val="20"/>
            <w:szCs w:val="20"/>
          </w:rPr>
          <w:t xml:space="preserve"> </w:t>
        </w:r>
        <w:r>
          <w:rPr>
            <w:rFonts w:cstheme="minorHAnsi" w:hint="eastAsia"/>
            <w:b/>
            <w:i/>
            <w:sz w:val="20"/>
            <w:szCs w:val="20"/>
          </w:rPr>
          <w:t xml:space="preserve"> </w:t>
        </w:r>
        <w:r w:rsidRPr="003A324A">
          <w:rPr>
            <w:rFonts w:cstheme="minorHAnsi" w:hint="eastAsia"/>
            <w:b/>
            <w:i/>
            <w:sz w:val="20"/>
            <w:szCs w:val="20"/>
          </w:rPr>
          <w:t>AA</w:t>
        </w:r>
      </w:ins>
    </w:p>
    <w:p w:rsidR="00E60CD9" w:rsidRPr="0079251E" w:rsidRDefault="00E60CD9" w:rsidP="00E60CD9">
      <w:pPr>
        <w:rPr>
          <w:ins w:id="3382" w:author="AutoBVT" w:date="2018-06-12T13:57:00Z"/>
          <w:rStyle w:val="fontstyle01"/>
          <w:rFonts w:cstheme="minorHAnsi"/>
          <w:b/>
          <w:i/>
        </w:rPr>
      </w:pPr>
    </w:p>
    <w:p w:rsidR="00E60CD9" w:rsidRDefault="00E60CD9" w:rsidP="00E60CD9">
      <w:pPr>
        <w:rPr>
          <w:ins w:id="3383" w:author="AutoBVT" w:date="2018-06-12T13:57:00Z"/>
          <w:rStyle w:val="fontstyle01"/>
          <w:rFonts w:cstheme="minorHAnsi"/>
          <w:b/>
          <w:i/>
        </w:rPr>
      </w:pPr>
      <w:ins w:id="3384" w:author="AutoBVT" w:date="2018-06-12T13:57:00Z">
        <w:r>
          <w:rPr>
            <w:rStyle w:val="fontstyle01"/>
            <w:rFonts w:cstheme="minorHAnsi" w:hint="eastAsia"/>
            <w:b/>
            <w:i/>
          </w:rPr>
          <w:t>3</w:t>
        </w:r>
        <w:r w:rsidRPr="0079251E">
          <w:rPr>
            <w:rStyle w:val="fontstyle01"/>
            <w:rFonts w:cstheme="minorHAnsi" w:hint="eastAsia"/>
            <w:b/>
            <w:i/>
          </w:rPr>
          <w:t>.</w:t>
        </w:r>
        <w:del w:id="3385" w:author="telink" w:date="2018-06-26T10:57:00Z">
          <w:r w:rsidRPr="0079251E" w:rsidDel="00D03AB3">
            <w:rPr>
              <w:rStyle w:val="fontstyle01"/>
              <w:rFonts w:cstheme="minorHAnsi" w:hint="eastAsia"/>
              <w:b/>
              <w:i/>
            </w:rPr>
            <w:delText>1</w:delText>
          </w:r>
        </w:del>
      </w:ins>
      <w:ins w:id="3386" w:author="telink" w:date="2018-06-26T10:57:00Z">
        <w:r>
          <w:rPr>
            <w:rStyle w:val="fontstyle01"/>
            <w:rFonts w:cstheme="minorHAnsi"/>
            <w:b/>
            <w:i/>
          </w:rPr>
          <w:t>2</w:t>
        </w:r>
      </w:ins>
      <w:ins w:id="3387" w:author="AutoBVT" w:date="2018-06-12T13:57:00Z">
        <w:r w:rsidRPr="0079251E">
          <w:rPr>
            <w:rStyle w:val="fontstyle01"/>
            <w:rFonts w:cstheme="minorHAnsi" w:hint="eastAsia"/>
            <w:b/>
            <w:i/>
          </w:rPr>
          <w:t>.1.4</w:t>
        </w:r>
        <w:r w:rsidRPr="0079251E">
          <w:rPr>
            <w:rStyle w:val="fontstyle01"/>
            <w:rFonts w:cstheme="minorHAnsi" w:hint="eastAsia"/>
            <w:b/>
            <w:i/>
          </w:rPr>
          <w:tab/>
        </w:r>
        <w:r w:rsidRPr="0079251E">
          <w:rPr>
            <w:rStyle w:val="fontstyle01"/>
            <w:rFonts w:cstheme="minorHAnsi"/>
            <w:b/>
            <w:i/>
          </w:rPr>
          <w:t>ZBHCI_CMD_ZCL_READ_REPORT_CF</w:t>
        </w:r>
        <w:r w:rsidRPr="0079251E">
          <w:rPr>
            <w:rStyle w:val="fontstyle01"/>
            <w:rFonts w:cstheme="minorHAnsi" w:hint="eastAsia"/>
            <w:b/>
            <w:i/>
          </w:rPr>
          <w:t>G</w:t>
        </w:r>
        <w:r>
          <w:rPr>
            <w:rStyle w:val="fontstyle01"/>
            <w:rFonts w:cstheme="minorHAnsi" w:hint="eastAsia"/>
            <w:b/>
            <w:i/>
          </w:rPr>
          <w:t xml:space="preserve"> </w:t>
        </w:r>
      </w:ins>
    </w:p>
    <w:tbl>
      <w:tblPr>
        <w:tblStyle w:val="ab"/>
        <w:tblpPr w:leftFromText="180" w:rightFromText="180" w:vertAnchor="text" w:horzAnchor="page" w:tblpX="2296" w:tblpY="199"/>
        <w:tblOverlap w:val="never"/>
        <w:tblW w:w="5873" w:type="dxa"/>
        <w:tblLayout w:type="fixed"/>
        <w:tblLook w:val="04A0" w:firstRow="1" w:lastRow="0" w:firstColumn="1" w:lastColumn="0" w:noHBand="0" w:noVBand="1"/>
      </w:tblPr>
      <w:tblGrid>
        <w:gridCol w:w="1526"/>
        <w:gridCol w:w="1024"/>
        <w:gridCol w:w="1024"/>
        <w:gridCol w:w="1024"/>
        <w:gridCol w:w="1275"/>
      </w:tblGrid>
      <w:tr w:rsidR="00E60CD9" w:rsidRPr="001C30DD" w:rsidTr="00165B4D">
        <w:trPr>
          <w:ins w:id="3388" w:author="AutoBVT" w:date="2018-06-12T13:57:00Z"/>
        </w:trPr>
        <w:tc>
          <w:tcPr>
            <w:tcW w:w="1526" w:type="dxa"/>
          </w:tcPr>
          <w:p w:rsidR="00E60CD9" w:rsidRDefault="00E60CD9" w:rsidP="00165B4D">
            <w:pPr>
              <w:pStyle w:val="Default"/>
              <w:jc w:val="both"/>
              <w:rPr>
                <w:ins w:id="3389" w:author="AutoBVT" w:date="2018-06-12T13:57:00Z"/>
                <w:sz w:val="20"/>
                <w:szCs w:val="20"/>
              </w:rPr>
            </w:pPr>
            <w:ins w:id="3390" w:author="AutoBVT" w:date="2018-06-12T13:57:00Z">
              <w:r w:rsidRPr="00292B9E">
                <w:rPr>
                  <w:rFonts w:hint="eastAsia"/>
                  <w:sz w:val="20"/>
                  <w:szCs w:val="20"/>
                </w:rPr>
                <w:t>ZCLCmdHdr</w:t>
              </w:r>
            </w:ins>
          </w:p>
        </w:tc>
        <w:tc>
          <w:tcPr>
            <w:tcW w:w="1024" w:type="dxa"/>
          </w:tcPr>
          <w:p w:rsidR="00E60CD9" w:rsidRDefault="00E60CD9" w:rsidP="00165B4D">
            <w:pPr>
              <w:pStyle w:val="Default"/>
              <w:jc w:val="both"/>
              <w:rPr>
                <w:sz w:val="20"/>
                <w:szCs w:val="20"/>
              </w:rPr>
            </w:pPr>
            <w:r>
              <w:rPr>
                <w:rFonts w:hint="eastAsia"/>
                <w:sz w:val="20"/>
                <w:szCs w:val="20"/>
              </w:rPr>
              <w:t>direction</w:t>
            </w:r>
          </w:p>
        </w:tc>
        <w:tc>
          <w:tcPr>
            <w:tcW w:w="1024" w:type="dxa"/>
          </w:tcPr>
          <w:p w:rsidR="00E60CD9" w:rsidRDefault="00E60CD9" w:rsidP="00165B4D">
            <w:pPr>
              <w:pStyle w:val="Default"/>
              <w:jc w:val="both"/>
              <w:rPr>
                <w:ins w:id="3391" w:author="telink" w:date="2018-06-20T13:48:00Z"/>
                <w:sz w:val="20"/>
                <w:szCs w:val="20"/>
              </w:rPr>
            </w:pPr>
            <w:ins w:id="3392" w:author="telink" w:date="2018-06-20T13:48:00Z">
              <w:r>
                <w:rPr>
                  <w:rFonts w:hint="eastAsia"/>
                  <w:sz w:val="20"/>
                  <w:szCs w:val="20"/>
                </w:rPr>
                <w:t>clusterID</w:t>
              </w:r>
            </w:ins>
          </w:p>
        </w:tc>
        <w:tc>
          <w:tcPr>
            <w:tcW w:w="1024" w:type="dxa"/>
          </w:tcPr>
          <w:p w:rsidR="00E60CD9" w:rsidRDefault="00E60CD9" w:rsidP="00165B4D">
            <w:pPr>
              <w:pStyle w:val="Default"/>
              <w:jc w:val="both"/>
              <w:rPr>
                <w:ins w:id="3393" w:author="AutoBVT" w:date="2018-06-12T13:57:00Z"/>
                <w:sz w:val="20"/>
                <w:szCs w:val="20"/>
              </w:rPr>
            </w:pPr>
            <w:ins w:id="3394" w:author="AutoBVT" w:date="2018-06-12T13:57:00Z">
              <w:r>
                <w:rPr>
                  <w:rFonts w:hint="eastAsia"/>
                  <w:sz w:val="20"/>
                  <w:szCs w:val="20"/>
                </w:rPr>
                <w:t>attrNums</w:t>
              </w:r>
            </w:ins>
          </w:p>
        </w:tc>
        <w:tc>
          <w:tcPr>
            <w:tcW w:w="1275" w:type="dxa"/>
          </w:tcPr>
          <w:p w:rsidR="00E60CD9" w:rsidRPr="001C30DD" w:rsidRDefault="00E60CD9" w:rsidP="00165B4D">
            <w:pPr>
              <w:pStyle w:val="Default"/>
              <w:jc w:val="both"/>
              <w:rPr>
                <w:ins w:id="3395" w:author="AutoBVT" w:date="2018-06-12T13:57:00Z"/>
                <w:rFonts w:cstheme="minorHAnsi"/>
                <w:iCs/>
                <w:color w:val="000000" w:themeColor="text1"/>
                <w:sz w:val="20"/>
                <w:szCs w:val="20"/>
              </w:rPr>
            </w:pPr>
            <w:ins w:id="3396" w:author="AutoBVT" w:date="2018-06-12T13:57:00Z">
              <w:r>
                <w:rPr>
                  <w:rFonts w:hint="eastAsia"/>
                  <w:sz w:val="20"/>
                  <w:szCs w:val="20"/>
                </w:rPr>
                <w:t>attrList</w:t>
              </w:r>
            </w:ins>
          </w:p>
        </w:tc>
      </w:tr>
      <w:tr w:rsidR="00E60CD9" w:rsidRPr="001C30DD" w:rsidTr="00165B4D">
        <w:trPr>
          <w:trHeight w:val="359"/>
          <w:ins w:id="3397" w:author="AutoBVT" w:date="2018-06-12T13:57:00Z"/>
        </w:trPr>
        <w:tc>
          <w:tcPr>
            <w:tcW w:w="1526" w:type="dxa"/>
          </w:tcPr>
          <w:p w:rsidR="00E60CD9" w:rsidRDefault="00E60CD9" w:rsidP="00165B4D">
            <w:pPr>
              <w:rPr>
                <w:ins w:id="3398" w:author="AutoBVT" w:date="2018-06-12T13:57:00Z"/>
                <w:rFonts w:cstheme="minorHAnsi"/>
                <w:i/>
                <w:iCs/>
                <w:color w:val="000000" w:themeColor="text1"/>
                <w:kern w:val="0"/>
                <w:sz w:val="20"/>
                <w:szCs w:val="20"/>
              </w:rPr>
            </w:pPr>
            <w:ins w:id="3399" w:author="AutoBVT" w:date="2018-06-12T13:57:00Z">
              <w:r>
                <w:rPr>
                  <w:rFonts w:cstheme="minorHAnsi" w:hint="eastAsia"/>
                  <w:i/>
                  <w:iCs/>
                  <w:color w:val="000000" w:themeColor="text1"/>
                  <w:kern w:val="0"/>
                  <w:sz w:val="20"/>
                  <w:szCs w:val="20"/>
                </w:rPr>
                <w:t xml:space="preserve"> n-Bytes</w:t>
              </w:r>
            </w:ins>
          </w:p>
        </w:tc>
        <w:tc>
          <w:tcPr>
            <w:tcW w:w="1024" w:type="dxa"/>
          </w:tcPr>
          <w:p w:rsidR="00E60CD9" w:rsidRDefault="00E60CD9" w:rsidP="00165B4D">
            <w:pPr>
              <w:rPr>
                <w:rFonts w:cstheme="minorHAnsi"/>
                <w:i/>
                <w:iCs/>
                <w:color w:val="000000" w:themeColor="text1"/>
                <w:kern w:val="0"/>
                <w:sz w:val="20"/>
                <w:szCs w:val="20"/>
              </w:rPr>
            </w:pPr>
            <w:r>
              <w:rPr>
                <w:rFonts w:cstheme="minorHAnsi" w:hint="eastAsia"/>
                <w:i/>
                <w:iCs/>
                <w:color w:val="000000" w:themeColor="text1"/>
                <w:kern w:val="0"/>
                <w:sz w:val="20"/>
                <w:szCs w:val="20"/>
              </w:rPr>
              <w:t>1Byte</w:t>
            </w:r>
          </w:p>
        </w:tc>
        <w:tc>
          <w:tcPr>
            <w:tcW w:w="1024" w:type="dxa"/>
          </w:tcPr>
          <w:p w:rsidR="00E60CD9" w:rsidRDefault="00E60CD9" w:rsidP="00165B4D">
            <w:pPr>
              <w:rPr>
                <w:ins w:id="3400" w:author="telink" w:date="2018-06-20T13:48:00Z"/>
                <w:rFonts w:cstheme="minorHAnsi"/>
                <w:i/>
                <w:iCs/>
                <w:color w:val="000000" w:themeColor="text1"/>
                <w:kern w:val="0"/>
                <w:sz w:val="20"/>
                <w:szCs w:val="20"/>
              </w:rPr>
            </w:pPr>
            <w:ins w:id="3401" w:author="telink" w:date="2018-06-20T13:48:00Z">
              <w:r>
                <w:rPr>
                  <w:rFonts w:cstheme="minorHAnsi" w:hint="eastAsia"/>
                  <w:i/>
                  <w:iCs/>
                  <w:color w:val="000000" w:themeColor="text1"/>
                  <w:kern w:val="0"/>
                  <w:sz w:val="20"/>
                  <w:szCs w:val="20"/>
                </w:rPr>
                <w:t>2 Bytes</w:t>
              </w:r>
            </w:ins>
          </w:p>
        </w:tc>
        <w:tc>
          <w:tcPr>
            <w:tcW w:w="1024" w:type="dxa"/>
          </w:tcPr>
          <w:p w:rsidR="00E60CD9" w:rsidRPr="001C30DD" w:rsidRDefault="00E60CD9" w:rsidP="00165B4D">
            <w:pPr>
              <w:rPr>
                <w:ins w:id="3402" w:author="AutoBVT" w:date="2018-06-12T13:57:00Z"/>
                <w:rFonts w:cstheme="minorHAnsi"/>
                <w:i/>
                <w:iCs/>
                <w:color w:val="000000" w:themeColor="text1"/>
                <w:kern w:val="0"/>
                <w:sz w:val="20"/>
                <w:szCs w:val="20"/>
              </w:rPr>
            </w:pPr>
            <w:ins w:id="3403" w:author="AutoBVT" w:date="2018-06-12T13:57:00Z">
              <w:r>
                <w:rPr>
                  <w:rFonts w:cstheme="minorHAnsi" w:hint="eastAsia"/>
                  <w:i/>
                  <w:iCs/>
                  <w:color w:val="000000" w:themeColor="text1"/>
                  <w:kern w:val="0"/>
                  <w:sz w:val="20"/>
                  <w:szCs w:val="20"/>
                </w:rPr>
                <w:t xml:space="preserve">   1Byte</w:t>
              </w:r>
            </w:ins>
          </w:p>
        </w:tc>
        <w:tc>
          <w:tcPr>
            <w:tcW w:w="1275" w:type="dxa"/>
          </w:tcPr>
          <w:p w:rsidR="00E60CD9" w:rsidRPr="001C30DD" w:rsidRDefault="00E60CD9" w:rsidP="00165B4D">
            <w:pPr>
              <w:rPr>
                <w:ins w:id="3404" w:author="AutoBVT" w:date="2018-06-12T13:57:00Z"/>
                <w:rFonts w:cstheme="minorHAnsi"/>
                <w:i/>
                <w:iCs/>
                <w:color w:val="000000" w:themeColor="text1"/>
                <w:kern w:val="0"/>
                <w:sz w:val="20"/>
                <w:szCs w:val="20"/>
              </w:rPr>
            </w:pPr>
            <w:ins w:id="3405" w:author="AutoBVT" w:date="2018-06-12T13:57:00Z">
              <w:r>
                <w:rPr>
                  <w:rFonts w:cstheme="minorHAnsi" w:hint="eastAsia"/>
                  <w:i/>
                  <w:iCs/>
                  <w:color w:val="000000" w:themeColor="text1"/>
                  <w:kern w:val="0"/>
                  <w:sz w:val="20"/>
                  <w:szCs w:val="20"/>
                </w:rPr>
                <w:t xml:space="preserve"> </w:t>
              </w:r>
              <w:r>
                <w:rPr>
                  <w:rFonts w:cstheme="minorHAnsi"/>
                  <w:i/>
                  <w:iCs/>
                  <w:color w:val="000000" w:themeColor="text1"/>
                  <w:kern w:val="0"/>
                  <w:sz w:val="20"/>
                  <w:szCs w:val="20"/>
                </w:rPr>
                <w:t>N</w:t>
              </w:r>
              <w:r>
                <w:rPr>
                  <w:rFonts w:cstheme="minorHAnsi" w:hint="eastAsia"/>
                  <w:i/>
                  <w:iCs/>
                  <w:color w:val="000000" w:themeColor="text1"/>
                  <w:kern w:val="0"/>
                  <w:sz w:val="20"/>
                  <w:szCs w:val="20"/>
                </w:rPr>
                <w:t xml:space="preserve"> Bytes</w:t>
              </w:r>
            </w:ins>
          </w:p>
        </w:tc>
      </w:tr>
    </w:tbl>
    <w:p w:rsidR="00E60CD9" w:rsidRDefault="00E60CD9" w:rsidP="00E60CD9">
      <w:pPr>
        <w:rPr>
          <w:ins w:id="3406" w:author="AutoBVT" w:date="2018-06-12T13:57:00Z"/>
          <w:i/>
          <w:sz w:val="20"/>
          <w:szCs w:val="20"/>
        </w:rPr>
      </w:pPr>
    </w:p>
    <w:p w:rsidR="00E60CD9" w:rsidRDefault="00E60CD9" w:rsidP="00E60CD9">
      <w:pPr>
        <w:rPr>
          <w:ins w:id="3407" w:author="AutoBVT" w:date="2018-06-12T13:57:00Z"/>
          <w:i/>
          <w:sz w:val="20"/>
          <w:szCs w:val="20"/>
        </w:rPr>
      </w:pPr>
    </w:p>
    <w:p w:rsidR="00E60CD9" w:rsidRDefault="00E60CD9" w:rsidP="00E60CD9">
      <w:pPr>
        <w:rPr>
          <w:ins w:id="3408" w:author="AutoBVT" w:date="2018-06-12T13:57:00Z"/>
          <w:i/>
          <w:sz w:val="20"/>
          <w:szCs w:val="20"/>
        </w:rPr>
      </w:pPr>
    </w:p>
    <w:p w:rsidR="00E60CD9" w:rsidRDefault="00E60CD9" w:rsidP="00E60CD9">
      <w:pPr>
        <w:rPr>
          <w:i/>
          <w:sz w:val="20"/>
          <w:szCs w:val="20"/>
        </w:rPr>
      </w:pPr>
      <w:r>
        <w:rPr>
          <w:rFonts w:hint="eastAsia"/>
          <w:i/>
          <w:sz w:val="20"/>
          <w:szCs w:val="20"/>
        </w:rPr>
        <w:t>direction</w:t>
      </w:r>
      <w:r>
        <w:rPr>
          <w:rFonts w:hint="eastAsia"/>
          <w:sz w:val="20"/>
          <w:szCs w:val="20"/>
        </w:rPr>
        <w:t>:</w:t>
      </w:r>
      <w:r>
        <w:rPr>
          <w:rFonts w:hint="eastAsia"/>
          <w:sz w:val="20"/>
          <w:szCs w:val="20"/>
        </w:rPr>
        <w:tab/>
      </w:r>
      <w:r>
        <w:rPr>
          <w:rFonts w:hint="eastAsia"/>
          <w:sz w:val="20"/>
          <w:szCs w:val="20"/>
        </w:rPr>
        <w:tab/>
        <w:t xml:space="preserve"> 0 </w:t>
      </w:r>
      <w:r>
        <w:rPr>
          <w:sz w:val="20"/>
          <w:szCs w:val="20"/>
        </w:rPr>
        <w:t>–</w:t>
      </w:r>
      <w:r>
        <w:rPr>
          <w:rFonts w:hint="eastAsia"/>
          <w:sz w:val="20"/>
          <w:szCs w:val="20"/>
        </w:rPr>
        <w:t xml:space="preserve"> client to server; 1 </w:t>
      </w:r>
      <w:r>
        <w:rPr>
          <w:sz w:val="20"/>
          <w:szCs w:val="20"/>
        </w:rPr>
        <w:t>–</w:t>
      </w:r>
      <w:r>
        <w:rPr>
          <w:rFonts w:hint="eastAsia"/>
          <w:sz w:val="20"/>
          <w:szCs w:val="20"/>
        </w:rPr>
        <w:t xml:space="preserve"> server to client</w:t>
      </w:r>
    </w:p>
    <w:p w:rsidR="00E60CD9" w:rsidRPr="001F4AA2" w:rsidRDefault="00E60CD9" w:rsidP="00E60CD9">
      <w:pPr>
        <w:rPr>
          <w:i/>
          <w:sz w:val="20"/>
          <w:szCs w:val="20"/>
        </w:rPr>
      </w:pPr>
      <w:r>
        <w:rPr>
          <w:rFonts w:hint="eastAsia"/>
          <w:i/>
          <w:sz w:val="20"/>
          <w:szCs w:val="20"/>
        </w:rPr>
        <w:t>clusterID:      cluster identifier</w:t>
      </w:r>
    </w:p>
    <w:p w:rsidR="00E60CD9" w:rsidRDefault="00E60CD9" w:rsidP="00E60CD9">
      <w:pPr>
        <w:rPr>
          <w:ins w:id="3409" w:author="AutoBVT" w:date="2018-06-12T13:57:00Z"/>
          <w:sz w:val="20"/>
          <w:szCs w:val="20"/>
        </w:rPr>
      </w:pPr>
      <w:ins w:id="3410" w:author="AutoBVT" w:date="2018-06-12T13:57:00Z">
        <w:r w:rsidRPr="00AD02C3">
          <w:rPr>
            <w:rFonts w:hint="eastAsia"/>
            <w:i/>
            <w:sz w:val="20"/>
            <w:szCs w:val="20"/>
          </w:rPr>
          <w:t>attrNums:</w:t>
        </w:r>
        <w:r>
          <w:rPr>
            <w:rFonts w:hint="eastAsia"/>
            <w:sz w:val="20"/>
            <w:szCs w:val="20"/>
          </w:rPr>
          <w:t xml:space="preserve">     the number of the attributes to be report configured</w:t>
        </w:r>
      </w:ins>
    </w:p>
    <w:p w:rsidR="00E60CD9" w:rsidRDefault="00E60CD9" w:rsidP="00E60CD9">
      <w:pPr>
        <w:rPr>
          <w:ins w:id="3411" w:author="telink" w:date="2018-06-27T10:59:00Z"/>
          <w:sz w:val="20"/>
          <w:szCs w:val="20"/>
        </w:rPr>
      </w:pPr>
      <w:ins w:id="3412" w:author="AutoBVT" w:date="2018-06-12T13:57:00Z">
        <w:r w:rsidRPr="00AD02C3">
          <w:rPr>
            <w:rFonts w:hint="eastAsia"/>
            <w:i/>
            <w:sz w:val="20"/>
            <w:szCs w:val="20"/>
          </w:rPr>
          <w:t>attr</w:t>
        </w:r>
        <w:r>
          <w:rPr>
            <w:rFonts w:hint="eastAsia"/>
            <w:i/>
            <w:sz w:val="20"/>
            <w:szCs w:val="20"/>
          </w:rPr>
          <w:t>List</w:t>
        </w:r>
        <w:r w:rsidRPr="00AD02C3">
          <w:rPr>
            <w:rFonts w:hint="eastAsia"/>
            <w:i/>
            <w:sz w:val="20"/>
            <w:szCs w:val="20"/>
          </w:rPr>
          <w:t>:</w:t>
        </w:r>
        <w:r>
          <w:rPr>
            <w:rFonts w:hint="eastAsia"/>
            <w:i/>
            <w:sz w:val="20"/>
            <w:szCs w:val="20"/>
          </w:rPr>
          <w:t xml:space="preserve">       </w:t>
        </w:r>
      </w:ins>
      <w:ins w:id="3413" w:author="telink" w:date="2018-06-27T10:59:00Z">
        <w:r>
          <w:rPr>
            <w:rFonts w:hint="eastAsia"/>
            <w:i/>
            <w:sz w:val="20"/>
            <w:szCs w:val="20"/>
          </w:rPr>
          <w:t xml:space="preserve">the list of the </w:t>
        </w:r>
        <w:r>
          <w:rPr>
            <w:rFonts w:hint="eastAsia"/>
            <w:sz w:val="20"/>
            <w:szCs w:val="20"/>
          </w:rPr>
          <w:t xml:space="preserve">attributes to be </w:t>
        </w:r>
        <w:r>
          <w:rPr>
            <w:sz w:val="20"/>
            <w:szCs w:val="20"/>
          </w:rPr>
          <w:t>read, the format as follow:</w:t>
        </w:r>
      </w:ins>
    </w:p>
    <w:tbl>
      <w:tblPr>
        <w:tblStyle w:val="ab"/>
        <w:tblpPr w:leftFromText="180" w:rightFromText="180" w:vertAnchor="text" w:horzAnchor="page" w:tblpX="2296" w:tblpY="199"/>
        <w:tblOverlap w:val="never"/>
        <w:tblW w:w="2048" w:type="dxa"/>
        <w:tblLayout w:type="fixed"/>
        <w:tblLook w:val="04A0" w:firstRow="1" w:lastRow="0" w:firstColumn="1" w:lastColumn="0" w:noHBand="0" w:noVBand="1"/>
        <w:tblPrChange w:id="3414" w:author="telink" w:date="2018-06-27T11:02:00Z">
          <w:tblPr>
            <w:tblStyle w:val="ab"/>
            <w:tblpPr w:leftFromText="180" w:rightFromText="180" w:vertAnchor="text" w:horzAnchor="page" w:tblpX="2296" w:tblpY="199"/>
            <w:tblOverlap w:val="never"/>
            <w:tblW w:w="3574" w:type="dxa"/>
            <w:tblLayout w:type="fixed"/>
            <w:tblLook w:val="04A0" w:firstRow="1" w:lastRow="0" w:firstColumn="1" w:lastColumn="0" w:noHBand="0" w:noVBand="1"/>
          </w:tblPr>
        </w:tblPrChange>
      </w:tblPr>
      <w:tblGrid>
        <w:gridCol w:w="1024"/>
        <w:gridCol w:w="1024"/>
        <w:tblGridChange w:id="3415">
          <w:tblGrid>
            <w:gridCol w:w="1024"/>
            <w:gridCol w:w="1024"/>
          </w:tblGrid>
        </w:tblGridChange>
      </w:tblGrid>
      <w:tr w:rsidR="00E60CD9" w:rsidRPr="001C30DD" w:rsidTr="00165B4D">
        <w:trPr>
          <w:ins w:id="3416" w:author="telink" w:date="2018-06-27T10:59:00Z"/>
        </w:trPr>
        <w:tc>
          <w:tcPr>
            <w:tcW w:w="1024" w:type="dxa"/>
            <w:tcPrChange w:id="3417" w:author="telink" w:date="2018-06-27T11:02:00Z">
              <w:tcPr>
                <w:tcW w:w="1024" w:type="dxa"/>
              </w:tcPr>
            </w:tcPrChange>
          </w:tcPr>
          <w:p w:rsidR="00E60CD9" w:rsidRDefault="00E60CD9" w:rsidP="00165B4D">
            <w:pPr>
              <w:pStyle w:val="Default"/>
              <w:jc w:val="both"/>
              <w:rPr>
                <w:ins w:id="3418" w:author="telink" w:date="2018-06-27T10:59:00Z"/>
                <w:sz w:val="20"/>
                <w:szCs w:val="20"/>
              </w:rPr>
            </w:pPr>
            <w:ins w:id="3419" w:author="telink" w:date="2018-06-27T10:59:00Z">
              <w:r>
                <w:rPr>
                  <w:sz w:val="20"/>
                  <w:szCs w:val="20"/>
                </w:rPr>
                <w:t>Direction</w:t>
              </w:r>
            </w:ins>
          </w:p>
        </w:tc>
        <w:tc>
          <w:tcPr>
            <w:tcW w:w="1024" w:type="dxa"/>
            <w:tcPrChange w:id="3420" w:author="telink" w:date="2018-06-27T11:02:00Z">
              <w:tcPr>
                <w:tcW w:w="1024" w:type="dxa"/>
              </w:tcPr>
            </w:tcPrChange>
          </w:tcPr>
          <w:p w:rsidR="00E60CD9" w:rsidRDefault="00E60CD9" w:rsidP="00165B4D">
            <w:pPr>
              <w:pStyle w:val="Default"/>
              <w:jc w:val="both"/>
              <w:rPr>
                <w:ins w:id="3421" w:author="telink" w:date="2018-06-27T10:59:00Z"/>
                <w:sz w:val="20"/>
                <w:szCs w:val="20"/>
              </w:rPr>
            </w:pPr>
            <w:ins w:id="3422" w:author="telink" w:date="2018-06-27T10:59:00Z">
              <w:r>
                <w:rPr>
                  <w:sz w:val="20"/>
                  <w:szCs w:val="20"/>
                </w:rPr>
                <w:t>AttrID</w:t>
              </w:r>
            </w:ins>
          </w:p>
        </w:tc>
      </w:tr>
      <w:tr w:rsidR="00E60CD9" w:rsidRPr="001C30DD" w:rsidTr="00165B4D">
        <w:trPr>
          <w:trHeight w:val="359"/>
          <w:ins w:id="3423" w:author="telink" w:date="2018-06-27T10:59:00Z"/>
          <w:trPrChange w:id="3424" w:author="telink" w:date="2018-06-27T11:02:00Z">
            <w:trPr>
              <w:trHeight w:val="359"/>
            </w:trPr>
          </w:trPrChange>
        </w:trPr>
        <w:tc>
          <w:tcPr>
            <w:tcW w:w="1024" w:type="dxa"/>
            <w:tcPrChange w:id="3425" w:author="telink" w:date="2018-06-27T11:02:00Z">
              <w:tcPr>
                <w:tcW w:w="1024" w:type="dxa"/>
              </w:tcPr>
            </w:tcPrChange>
          </w:tcPr>
          <w:p w:rsidR="00E60CD9" w:rsidRDefault="00E60CD9" w:rsidP="00165B4D">
            <w:pPr>
              <w:rPr>
                <w:ins w:id="3426" w:author="telink" w:date="2018-06-27T10:59:00Z"/>
                <w:rFonts w:cstheme="minorHAnsi"/>
                <w:i/>
                <w:iCs/>
                <w:color w:val="000000" w:themeColor="text1"/>
                <w:kern w:val="0"/>
                <w:sz w:val="20"/>
                <w:szCs w:val="20"/>
              </w:rPr>
            </w:pPr>
            <w:ins w:id="3427" w:author="telink" w:date="2018-06-27T11:02:00Z">
              <w:r>
                <w:rPr>
                  <w:rFonts w:cstheme="minorHAnsi"/>
                  <w:i/>
                  <w:iCs/>
                  <w:color w:val="000000" w:themeColor="text1"/>
                  <w:kern w:val="0"/>
                  <w:sz w:val="20"/>
                  <w:szCs w:val="20"/>
                </w:rPr>
                <w:t>1</w:t>
              </w:r>
            </w:ins>
            <w:ins w:id="3428" w:author="telink" w:date="2018-06-27T10:59:00Z">
              <w:r>
                <w:rPr>
                  <w:rFonts w:cstheme="minorHAnsi" w:hint="eastAsia"/>
                  <w:i/>
                  <w:iCs/>
                  <w:color w:val="000000" w:themeColor="text1"/>
                  <w:kern w:val="0"/>
                  <w:sz w:val="20"/>
                  <w:szCs w:val="20"/>
                </w:rPr>
                <w:t xml:space="preserve"> Bytes</w:t>
              </w:r>
            </w:ins>
          </w:p>
        </w:tc>
        <w:tc>
          <w:tcPr>
            <w:tcW w:w="1024" w:type="dxa"/>
            <w:tcPrChange w:id="3429" w:author="telink" w:date="2018-06-27T11:02:00Z">
              <w:tcPr>
                <w:tcW w:w="1024" w:type="dxa"/>
              </w:tcPr>
            </w:tcPrChange>
          </w:tcPr>
          <w:p w:rsidR="00E60CD9" w:rsidRPr="001C30DD" w:rsidRDefault="00E60CD9" w:rsidP="00165B4D">
            <w:pPr>
              <w:rPr>
                <w:ins w:id="3430" w:author="telink" w:date="2018-06-27T10:59:00Z"/>
                <w:rFonts w:cstheme="minorHAnsi"/>
                <w:i/>
                <w:iCs/>
                <w:color w:val="000000" w:themeColor="text1"/>
                <w:kern w:val="0"/>
                <w:sz w:val="20"/>
                <w:szCs w:val="20"/>
              </w:rPr>
            </w:pPr>
            <w:ins w:id="3431" w:author="telink" w:date="2018-06-27T11:02:00Z">
              <w:r>
                <w:rPr>
                  <w:rFonts w:cstheme="minorHAnsi"/>
                  <w:i/>
                  <w:iCs/>
                  <w:color w:val="000000" w:themeColor="text1"/>
                  <w:kern w:val="0"/>
                  <w:sz w:val="20"/>
                  <w:szCs w:val="20"/>
                </w:rPr>
                <w:t>2</w:t>
              </w:r>
            </w:ins>
            <w:ins w:id="3432" w:author="telink" w:date="2018-06-27T10:59:00Z">
              <w:r>
                <w:rPr>
                  <w:rFonts w:cstheme="minorHAnsi" w:hint="eastAsia"/>
                  <w:i/>
                  <w:iCs/>
                  <w:color w:val="000000" w:themeColor="text1"/>
                  <w:kern w:val="0"/>
                  <w:sz w:val="20"/>
                  <w:szCs w:val="20"/>
                </w:rPr>
                <w:t>Byte</w:t>
              </w:r>
            </w:ins>
            <w:ins w:id="3433" w:author="telink" w:date="2018-06-27T11:04:00Z">
              <w:r>
                <w:rPr>
                  <w:rFonts w:cstheme="minorHAnsi"/>
                  <w:i/>
                  <w:iCs/>
                  <w:color w:val="000000" w:themeColor="text1"/>
                  <w:kern w:val="0"/>
                  <w:sz w:val="20"/>
                  <w:szCs w:val="20"/>
                </w:rPr>
                <w:t>s</w:t>
              </w:r>
            </w:ins>
          </w:p>
        </w:tc>
      </w:tr>
    </w:tbl>
    <w:p w:rsidR="00E60CD9" w:rsidRDefault="00E60CD9" w:rsidP="00E60CD9">
      <w:pPr>
        <w:rPr>
          <w:ins w:id="3434" w:author="telink" w:date="2018-06-27T10:59:00Z"/>
          <w:sz w:val="20"/>
          <w:szCs w:val="20"/>
        </w:rPr>
      </w:pPr>
    </w:p>
    <w:p w:rsidR="00E60CD9" w:rsidRDefault="00E60CD9" w:rsidP="00E60CD9">
      <w:pPr>
        <w:rPr>
          <w:ins w:id="3435" w:author="telink" w:date="2018-06-27T10:59:00Z"/>
          <w:sz w:val="20"/>
          <w:szCs w:val="20"/>
        </w:rPr>
      </w:pPr>
    </w:p>
    <w:p w:rsidR="00E60CD9" w:rsidRDefault="00E60CD9" w:rsidP="00E60CD9">
      <w:pPr>
        <w:rPr>
          <w:ins w:id="3436" w:author="telink" w:date="2018-06-27T10:59:00Z"/>
          <w:sz w:val="20"/>
          <w:szCs w:val="20"/>
        </w:rPr>
      </w:pPr>
    </w:p>
    <w:p w:rsidR="00E60CD9" w:rsidDel="00D92E53" w:rsidRDefault="00E60CD9" w:rsidP="00E60CD9">
      <w:pPr>
        <w:rPr>
          <w:ins w:id="3437" w:author="AutoBVT" w:date="2018-06-12T13:57:00Z"/>
          <w:del w:id="3438" w:author="telink" w:date="2018-06-27T10:59:00Z"/>
          <w:sz w:val="20"/>
          <w:szCs w:val="20"/>
        </w:rPr>
      </w:pPr>
      <w:ins w:id="3439" w:author="AutoBVT" w:date="2018-06-12T13:57:00Z">
        <w:del w:id="3440" w:author="telink" w:date="2018-06-27T10:59:00Z">
          <w:r w:rsidDel="00D92E53">
            <w:rPr>
              <w:rFonts w:hint="eastAsia"/>
              <w:i/>
              <w:sz w:val="20"/>
              <w:szCs w:val="20"/>
            </w:rPr>
            <w:delText>configuration number</w:delText>
          </w:r>
        </w:del>
      </w:ins>
    </w:p>
    <w:p w:rsidR="00E60CD9" w:rsidRPr="009B2D83" w:rsidRDefault="00E60CD9" w:rsidP="00E60CD9">
      <w:pPr>
        <w:rPr>
          <w:ins w:id="3441" w:author="AutoBVT" w:date="2018-06-12T13:57:00Z"/>
          <w:sz w:val="20"/>
          <w:szCs w:val="20"/>
        </w:rPr>
      </w:pPr>
      <w:ins w:id="3442"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w:t>
        </w:r>
        <w:r w:rsidRPr="003A324A">
          <w:rPr>
            <w:b/>
          </w:rPr>
          <w:t xml:space="preserve"> </w:t>
        </w:r>
        <w:r>
          <w:rPr>
            <w:rFonts w:hint="eastAsia"/>
            <w:b/>
          </w:rPr>
          <w:t>03</w:t>
        </w:r>
        <w:r w:rsidRPr="003A324A">
          <w:rPr>
            <w:b/>
          </w:rPr>
          <w:t xml:space="preserve"> </w:t>
        </w:r>
        <w:r>
          <w:rPr>
            <w:rFonts w:hint="eastAsia"/>
            <w:b/>
          </w:rPr>
          <w:t>lenH</w:t>
        </w:r>
        <w:r w:rsidRPr="003A324A">
          <w:rPr>
            <w:b/>
          </w:rPr>
          <w:t xml:space="preserve"> </w:t>
        </w:r>
        <w:r>
          <w:rPr>
            <w:rFonts w:hint="eastAsia"/>
            <w:b/>
          </w:rPr>
          <w:t>lenL 0</w:t>
        </w:r>
        <w:r w:rsidRPr="00085001">
          <w:rPr>
            <w:rFonts w:hint="eastAsia"/>
            <w:sz w:val="20"/>
            <w:szCs w:val="20"/>
          </w:rPr>
          <w:t xml:space="preserve"> </w:t>
        </w:r>
        <w:r w:rsidRPr="00292B9E">
          <w:rPr>
            <w:rFonts w:hint="eastAsia"/>
            <w:sz w:val="20"/>
            <w:szCs w:val="20"/>
          </w:rPr>
          <w:t>ZCLCmdHdr</w:t>
        </w:r>
      </w:ins>
      <w:r>
        <w:rPr>
          <w:rFonts w:hint="eastAsia"/>
          <w:sz w:val="20"/>
          <w:szCs w:val="20"/>
        </w:rPr>
        <w:t xml:space="preserve"> direction</w:t>
      </w:r>
      <w:ins w:id="3443" w:author="AutoBVT" w:date="2018-06-12T13:57:00Z">
        <w:r>
          <w:rPr>
            <w:rFonts w:hint="eastAsia"/>
            <w:sz w:val="20"/>
            <w:szCs w:val="20"/>
          </w:rPr>
          <w:t xml:space="preserve"> </w:t>
        </w:r>
      </w:ins>
      <w:ins w:id="3444" w:author="telink" w:date="2018-06-20T13:48:00Z">
        <w:r>
          <w:rPr>
            <w:rFonts w:hint="eastAsia"/>
            <w:sz w:val="20"/>
            <w:szCs w:val="20"/>
          </w:rPr>
          <w:t xml:space="preserve">clusterID </w:t>
        </w:r>
      </w:ins>
      <w:ins w:id="3445" w:author="AutoBVT" w:date="2018-06-12T13:57:00Z">
        <w:r>
          <w:rPr>
            <w:rFonts w:hint="eastAsia"/>
            <w:sz w:val="20"/>
            <w:szCs w:val="20"/>
          </w:rPr>
          <w:t>attrNums</w:t>
        </w:r>
        <w:r w:rsidRPr="003A324A">
          <w:rPr>
            <w:rFonts w:cstheme="minorHAnsi" w:hint="eastAsia"/>
            <w:b/>
            <w:i/>
            <w:sz w:val="20"/>
            <w:szCs w:val="20"/>
          </w:rPr>
          <w:t xml:space="preserve"> </w:t>
        </w:r>
        <w:r>
          <w:rPr>
            <w:rFonts w:hint="eastAsia"/>
            <w:sz w:val="20"/>
            <w:szCs w:val="20"/>
          </w:rPr>
          <w:t>attrList</w:t>
        </w:r>
        <w:r w:rsidRPr="003A324A">
          <w:rPr>
            <w:rFonts w:cstheme="minorHAnsi" w:hint="eastAsia"/>
            <w:b/>
            <w:i/>
            <w:sz w:val="20"/>
            <w:szCs w:val="20"/>
          </w:rPr>
          <w:t xml:space="preserve"> </w:t>
        </w:r>
        <w:r>
          <w:rPr>
            <w:rFonts w:cstheme="minorHAnsi" w:hint="eastAsia"/>
            <w:b/>
            <w:i/>
            <w:sz w:val="20"/>
            <w:szCs w:val="20"/>
          </w:rPr>
          <w:t xml:space="preserve"> </w:t>
        </w:r>
        <w:r w:rsidRPr="003A324A">
          <w:rPr>
            <w:rFonts w:cstheme="minorHAnsi" w:hint="eastAsia"/>
            <w:b/>
            <w:i/>
            <w:sz w:val="20"/>
            <w:szCs w:val="20"/>
          </w:rPr>
          <w:t>AA</w:t>
        </w:r>
      </w:ins>
    </w:p>
    <w:p w:rsidR="00E60CD9" w:rsidRDefault="00E60CD9" w:rsidP="00E60CD9">
      <w:pPr>
        <w:rPr>
          <w:ins w:id="3446" w:author="telink" w:date="2018-06-26T10:57:00Z"/>
          <w:rStyle w:val="fontstyle01"/>
          <w:rFonts w:cstheme="minorHAnsi"/>
        </w:rPr>
      </w:pPr>
    </w:p>
    <w:p w:rsidR="00E60CD9" w:rsidRDefault="00E60CD9" w:rsidP="00E60CD9">
      <w:pPr>
        <w:rPr>
          <w:ins w:id="3447" w:author="AutoBVT" w:date="2018-06-12T13:57:00Z"/>
          <w:rStyle w:val="fontstyle01"/>
          <w:rFonts w:cstheme="minorHAnsi"/>
        </w:rPr>
      </w:pPr>
    </w:p>
    <w:p w:rsidR="00E60CD9" w:rsidRPr="00262F6D" w:rsidRDefault="00E60CD9" w:rsidP="00E60CD9">
      <w:pPr>
        <w:pStyle w:val="222"/>
        <w:rPr>
          <w:ins w:id="3448" w:author="telink" w:date="2018-06-26T09:13:00Z"/>
          <w:rStyle w:val="fontstyle01"/>
          <w:sz w:val="30"/>
          <w:szCs w:val="30"/>
          <w:rPrChange w:id="3449" w:author="telink" w:date="2018-06-26T10:58:00Z">
            <w:rPr>
              <w:ins w:id="3450" w:author="telink" w:date="2018-06-26T09:13:00Z"/>
            </w:rPr>
          </w:rPrChange>
        </w:rPr>
        <w:pPrChange w:id="3451" w:author="telink" w:date="2018-06-26T10:58:00Z">
          <w:pPr>
            <w:pStyle w:val="2"/>
          </w:pPr>
        </w:pPrChange>
      </w:pPr>
      <w:bookmarkStart w:id="3452" w:name="_Toc519500906"/>
      <w:bookmarkStart w:id="3453" w:name="_Toc520216048"/>
      <w:ins w:id="3454" w:author="AutoBVT" w:date="2018-06-12T13:57:00Z">
        <w:r w:rsidRPr="0072004E">
          <w:rPr>
            <w:rStyle w:val="fontstyle01"/>
            <w:sz w:val="30"/>
            <w:szCs w:val="30"/>
            <w:rPrChange w:id="3455" w:author="telink" w:date="2018-06-26T10:58:00Z">
              <w:rPr>
                <w:rFonts w:ascii="Courier" w:hAnsi="Courier"/>
                <w:color w:val="000000"/>
                <w:sz w:val="20"/>
                <w:szCs w:val="20"/>
              </w:rPr>
            </w:rPrChange>
          </w:rPr>
          <w:t>3.</w:t>
        </w:r>
        <w:del w:id="3456" w:author="telink" w:date="2018-06-26T10:57:00Z">
          <w:r w:rsidRPr="0072004E">
            <w:rPr>
              <w:rStyle w:val="fontstyle01"/>
              <w:sz w:val="30"/>
              <w:szCs w:val="30"/>
              <w:rPrChange w:id="3457" w:author="telink" w:date="2018-06-26T10:58:00Z">
                <w:rPr>
                  <w:rFonts w:ascii="Courier" w:hAnsi="Courier"/>
                  <w:color w:val="000000"/>
                  <w:sz w:val="20"/>
                  <w:szCs w:val="20"/>
                </w:rPr>
              </w:rPrChange>
            </w:rPr>
            <w:delText>1</w:delText>
          </w:r>
        </w:del>
      </w:ins>
      <w:ins w:id="3458" w:author="telink" w:date="2018-06-26T10:57:00Z">
        <w:r w:rsidRPr="0072004E">
          <w:rPr>
            <w:rStyle w:val="fontstyle01"/>
            <w:sz w:val="30"/>
            <w:szCs w:val="30"/>
            <w:rPrChange w:id="3459" w:author="telink" w:date="2018-06-26T10:58:00Z">
              <w:rPr>
                <w:rFonts w:ascii="Courier" w:hAnsi="Courier"/>
                <w:color w:val="000000"/>
                <w:sz w:val="20"/>
                <w:szCs w:val="20"/>
              </w:rPr>
            </w:rPrChange>
          </w:rPr>
          <w:t>2</w:t>
        </w:r>
      </w:ins>
      <w:ins w:id="3460" w:author="AutoBVT" w:date="2018-06-12T13:57:00Z">
        <w:r w:rsidRPr="0072004E">
          <w:rPr>
            <w:rStyle w:val="fontstyle01"/>
            <w:sz w:val="30"/>
            <w:szCs w:val="30"/>
            <w:rPrChange w:id="3461" w:author="telink" w:date="2018-06-26T10:58:00Z">
              <w:rPr>
                <w:rFonts w:ascii="Courier" w:hAnsi="Courier"/>
                <w:color w:val="000000"/>
                <w:sz w:val="20"/>
                <w:szCs w:val="20"/>
              </w:rPr>
            </w:rPrChange>
          </w:rPr>
          <w:t xml:space="preserve">.2  </w:t>
        </w:r>
        <w:del w:id="3462" w:author="telink" w:date="2018-06-26T10:57:00Z">
          <w:r w:rsidRPr="0072004E">
            <w:rPr>
              <w:rStyle w:val="fontstyle01"/>
              <w:sz w:val="30"/>
              <w:szCs w:val="30"/>
              <w:rPrChange w:id="3463" w:author="telink" w:date="2018-06-26T10:58:00Z">
                <w:rPr>
                  <w:rFonts w:ascii="Courier" w:hAnsi="Courier"/>
                  <w:color w:val="000000"/>
                  <w:sz w:val="20"/>
                  <w:szCs w:val="20"/>
                </w:rPr>
              </w:rPrChange>
            </w:rPr>
            <w:delText xml:space="preserve">General Cluster </w:delText>
          </w:r>
        </w:del>
        <w:r w:rsidRPr="0072004E">
          <w:rPr>
            <w:rStyle w:val="fontstyle01"/>
            <w:sz w:val="30"/>
            <w:szCs w:val="30"/>
            <w:rPrChange w:id="3464" w:author="telink" w:date="2018-06-26T10:58:00Z">
              <w:rPr>
                <w:rFonts w:ascii="Courier" w:hAnsi="Courier"/>
                <w:color w:val="000000"/>
                <w:sz w:val="20"/>
                <w:szCs w:val="20"/>
              </w:rPr>
            </w:rPrChange>
          </w:rPr>
          <w:t>Command Type(Slave)</w:t>
        </w:r>
      </w:ins>
      <w:bookmarkEnd w:id="3452"/>
      <w:bookmarkEnd w:id="3453"/>
    </w:p>
    <w:p w:rsidR="00E60CD9" w:rsidRPr="00262F6D" w:rsidRDefault="00E60CD9" w:rsidP="00E60CD9">
      <w:pPr>
        <w:rPr>
          <w:ins w:id="3465" w:author="AutoBVT" w:date="2018-06-12T13:57:00Z"/>
          <w:sz w:val="24"/>
          <w:rPrChange w:id="3466" w:author="telink" w:date="2018-06-26T09:13:00Z">
            <w:rPr>
              <w:ins w:id="3467" w:author="AutoBVT" w:date="2018-06-12T13:57:00Z"/>
              <w:rStyle w:val="fontstyle01"/>
              <w:rFonts w:cstheme="minorHAnsi"/>
            </w:rPr>
          </w:rPrChange>
        </w:rPr>
        <w:pPrChange w:id="3468" w:author="telink" w:date="2018-06-26T09:13:00Z">
          <w:pPr>
            <w:pStyle w:val="2"/>
          </w:pPr>
        </w:pPrChange>
      </w:pPr>
    </w:p>
    <w:tbl>
      <w:tblPr>
        <w:tblStyle w:val="-3"/>
        <w:tblW w:w="7844" w:type="dxa"/>
        <w:tblLayout w:type="fixed"/>
        <w:tblLook w:val="0620" w:firstRow="1" w:lastRow="0" w:firstColumn="0" w:lastColumn="0" w:noHBand="1" w:noVBand="1"/>
      </w:tblPr>
      <w:tblGrid>
        <w:gridCol w:w="6205"/>
        <w:gridCol w:w="1639"/>
      </w:tblGrid>
      <w:tr w:rsidR="00E60CD9" w:rsidRPr="001C30DD" w:rsidTr="00165B4D">
        <w:trPr>
          <w:cnfStyle w:val="100000000000" w:firstRow="1" w:lastRow="0" w:firstColumn="0" w:lastColumn="0" w:oddVBand="0" w:evenVBand="0" w:oddHBand="0" w:evenHBand="0" w:firstRowFirstColumn="0" w:firstRowLastColumn="0" w:lastRowFirstColumn="0" w:lastRowLastColumn="0"/>
          <w:trHeight w:val="181"/>
          <w:ins w:id="3469" w:author="AutoBVT" w:date="2018-06-12T13:57:00Z"/>
        </w:trPr>
        <w:tc>
          <w:tcPr>
            <w:tcW w:w="6205" w:type="dxa"/>
          </w:tcPr>
          <w:p w:rsidR="00E60CD9" w:rsidRPr="001C30DD" w:rsidRDefault="00E60CD9" w:rsidP="00165B4D">
            <w:pPr>
              <w:rPr>
                <w:ins w:id="3470" w:author="AutoBVT" w:date="2018-06-12T13:57:00Z"/>
                <w:rFonts w:cstheme="minorHAnsi"/>
              </w:rPr>
            </w:pPr>
            <w:ins w:id="3471" w:author="AutoBVT" w:date="2018-06-12T13:57:00Z">
              <w:r w:rsidRPr="00A77C26">
                <w:rPr>
                  <w:rFonts w:cstheme="minorHAnsi"/>
                </w:rPr>
                <w:t>Type</w:t>
              </w:r>
            </w:ins>
          </w:p>
        </w:tc>
        <w:tc>
          <w:tcPr>
            <w:tcW w:w="1639" w:type="dxa"/>
          </w:tcPr>
          <w:p w:rsidR="00E60CD9" w:rsidRPr="001C30DD" w:rsidRDefault="00E60CD9" w:rsidP="00165B4D">
            <w:pPr>
              <w:rPr>
                <w:ins w:id="3472" w:author="AutoBVT" w:date="2018-06-12T13:57:00Z"/>
                <w:rFonts w:cstheme="minorHAnsi"/>
              </w:rPr>
            </w:pPr>
            <w:ins w:id="3473" w:author="AutoBVT" w:date="2018-06-12T13:57:00Z">
              <w:r w:rsidRPr="001C30DD">
                <w:rPr>
                  <w:rFonts w:cstheme="minorHAnsi"/>
                </w:rPr>
                <w:t>Value</w:t>
              </w:r>
            </w:ins>
          </w:p>
        </w:tc>
      </w:tr>
      <w:tr w:rsidR="00E60CD9" w:rsidRPr="001C30DD" w:rsidTr="00165B4D">
        <w:trPr>
          <w:trHeight w:val="181"/>
          <w:ins w:id="3474" w:author="AutoBVT" w:date="2018-06-12T13:57:00Z"/>
        </w:trPr>
        <w:tc>
          <w:tcPr>
            <w:tcW w:w="6205" w:type="dxa"/>
          </w:tcPr>
          <w:p w:rsidR="00E60CD9" w:rsidRPr="001C30DD" w:rsidRDefault="00E60CD9" w:rsidP="00165B4D">
            <w:pPr>
              <w:rPr>
                <w:ins w:id="3475" w:author="AutoBVT" w:date="2018-06-12T13:57:00Z"/>
                <w:rFonts w:cstheme="minorHAnsi"/>
                <w:i/>
                <w:iCs/>
                <w:color w:val="0000C0"/>
                <w:sz w:val="20"/>
                <w:szCs w:val="20"/>
                <w:highlight w:val="lightGray"/>
              </w:rPr>
            </w:pPr>
            <w:ins w:id="3476"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CMD_ZCL_ATTR_READ_RSP</w:t>
              </w:r>
            </w:ins>
          </w:p>
          <w:p w:rsidR="00E60CD9" w:rsidRPr="001C30DD" w:rsidRDefault="00E60CD9" w:rsidP="00165B4D">
            <w:pPr>
              <w:rPr>
                <w:ins w:id="3477" w:author="AutoBVT" w:date="2018-06-12T13:57:00Z"/>
                <w:rFonts w:cstheme="minorHAnsi"/>
                <w:i/>
                <w:iCs/>
                <w:color w:val="0000C0"/>
                <w:sz w:val="20"/>
                <w:szCs w:val="20"/>
                <w:highlight w:val="lightGray"/>
              </w:rPr>
            </w:pPr>
            <w:ins w:id="3478"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CMD_ZCL_ATTR_WRITE_RSP</w:t>
              </w:r>
            </w:ins>
          </w:p>
          <w:p w:rsidR="00E60CD9" w:rsidRPr="001C30DD" w:rsidRDefault="00E60CD9" w:rsidP="00165B4D">
            <w:pPr>
              <w:rPr>
                <w:ins w:id="3479" w:author="AutoBVT" w:date="2018-06-12T13:57:00Z"/>
                <w:rFonts w:cstheme="minorHAnsi"/>
                <w:i/>
                <w:iCs/>
                <w:color w:val="0000C0"/>
                <w:sz w:val="20"/>
                <w:szCs w:val="20"/>
                <w:highlight w:val="lightGray"/>
              </w:rPr>
            </w:pPr>
            <w:ins w:id="3480"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CMD_ZCL_CONFIG_REPORT_RSP</w:t>
              </w:r>
            </w:ins>
          </w:p>
          <w:p w:rsidR="00E60CD9" w:rsidRDefault="00E60CD9" w:rsidP="00165B4D">
            <w:pPr>
              <w:rPr>
                <w:ins w:id="3481" w:author="telink" w:date="2018-06-27T15:16:00Z"/>
                <w:rFonts w:cstheme="minorHAnsi"/>
                <w:i/>
                <w:iCs/>
                <w:color w:val="0000C0"/>
                <w:sz w:val="20"/>
                <w:szCs w:val="20"/>
                <w:highlight w:val="lightGray"/>
              </w:rPr>
            </w:pPr>
            <w:ins w:id="3482"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CMD_ZCL_READ_REPORT_CFG_RSP</w:t>
              </w:r>
            </w:ins>
          </w:p>
          <w:p w:rsidR="00E60CD9" w:rsidRPr="001C30DD" w:rsidRDefault="00E60CD9" w:rsidP="00165B4D">
            <w:pPr>
              <w:rPr>
                <w:ins w:id="3483" w:author="AutoBVT" w:date="2018-06-12T13:57:00Z"/>
                <w:rFonts w:cstheme="minorHAnsi"/>
                <w:i/>
                <w:iCs/>
                <w:color w:val="0000C0"/>
                <w:sz w:val="20"/>
                <w:szCs w:val="20"/>
                <w:highlight w:val="lightGray"/>
              </w:rPr>
            </w:pPr>
            <w:ins w:id="3484" w:author="telink" w:date="2018-06-27T15:17:00Z">
              <w:r w:rsidRPr="0072004E">
                <w:rPr>
                  <w:rFonts w:cstheme="minorHAnsi"/>
                  <w:i/>
                  <w:iCs/>
                  <w:color w:val="0000C0"/>
                  <w:sz w:val="20"/>
                  <w:szCs w:val="20"/>
                  <w:highlight w:val="lightGray"/>
                  <w:rPrChange w:id="3485" w:author="telink" w:date="2018-06-27T15:17:00Z">
                    <w:rPr>
                      <w:rFonts w:ascii="Courier New" w:hAnsi="Courier New" w:cs="Courier New"/>
                      <w:b/>
                      <w:bCs/>
                      <w:i/>
                      <w:iCs/>
                      <w:color w:val="000000"/>
                      <w:sz w:val="20"/>
                      <w:szCs w:val="24"/>
                      <w:highlight w:val="lightGray"/>
                      <w:u w:val="single"/>
                    </w:rPr>
                  </w:rPrChange>
                </w:rPr>
                <w:t>ZBHCI_CMD_ZCL_REPORT_MSG_RCV</w:t>
              </w:r>
            </w:ins>
          </w:p>
        </w:tc>
        <w:tc>
          <w:tcPr>
            <w:tcW w:w="1639" w:type="dxa"/>
          </w:tcPr>
          <w:p w:rsidR="00E60CD9" w:rsidRPr="001C30DD" w:rsidRDefault="00E60CD9" w:rsidP="00165B4D">
            <w:pPr>
              <w:rPr>
                <w:ins w:id="3486" w:author="AutoBVT" w:date="2018-06-12T13:57:00Z"/>
                <w:rFonts w:cstheme="minorHAnsi"/>
              </w:rPr>
            </w:pPr>
            <w:ins w:id="3487" w:author="AutoBVT" w:date="2018-06-12T13:57:00Z">
              <w:r w:rsidRPr="001C30DD">
                <w:rPr>
                  <w:rFonts w:cstheme="minorHAnsi"/>
                </w:rPr>
                <w:t>0x</w:t>
              </w:r>
              <w:r>
                <w:rPr>
                  <w:rFonts w:cstheme="minorHAnsi" w:hint="eastAsia"/>
                </w:rPr>
                <w:t>8100</w:t>
              </w:r>
            </w:ins>
          </w:p>
          <w:p w:rsidR="00E60CD9" w:rsidRDefault="00E60CD9" w:rsidP="00165B4D">
            <w:pPr>
              <w:rPr>
                <w:ins w:id="3488" w:author="AutoBVT" w:date="2018-06-12T13:57:00Z"/>
                <w:rFonts w:cstheme="minorHAnsi"/>
              </w:rPr>
            </w:pPr>
            <w:ins w:id="3489" w:author="AutoBVT" w:date="2018-06-12T13:57:00Z">
              <w:r w:rsidRPr="001C30DD">
                <w:rPr>
                  <w:rFonts w:cstheme="minorHAnsi"/>
                </w:rPr>
                <w:t>0x</w:t>
              </w:r>
              <w:r>
                <w:rPr>
                  <w:rFonts w:cstheme="minorHAnsi" w:hint="eastAsia"/>
                </w:rPr>
                <w:t>8101</w:t>
              </w:r>
            </w:ins>
          </w:p>
          <w:p w:rsidR="00E60CD9" w:rsidRPr="001C30DD" w:rsidRDefault="00E60CD9" w:rsidP="00165B4D">
            <w:pPr>
              <w:rPr>
                <w:ins w:id="3490" w:author="AutoBVT" w:date="2018-06-12T13:57:00Z"/>
                <w:rFonts w:cstheme="minorHAnsi"/>
              </w:rPr>
            </w:pPr>
            <w:ins w:id="3491" w:author="AutoBVT" w:date="2018-06-12T13:57:00Z">
              <w:r>
                <w:rPr>
                  <w:rFonts w:cstheme="minorHAnsi" w:hint="eastAsia"/>
                </w:rPr>
                <w:t>0x8102</w:t>
              </w:r>
            </w:ins>
          </w:p>
          <w:p w:rsidR="00E60CD9" w:rsidRDefault="00E60CD9" w:rsidP="00165B4D">
            <w:pPr>
              <w:rPr>
                <w:ins w:id="3492" w:author="telink" w:date="2018-06-27T15:16:00Z"/>
                <w:rFonts w:cstheme="minorHAnsi"/>
              </w:rPr>
            </w:pPr>
            <w:ins w:id="3493" w:author="AutoBVT" w:date="2018-06-12T13:57:00Z">
              <w:r w:rsidRPr="001C30DD">
                <w:rPr>
                  <w:rFonts w:cstheme="minorHAnsi"/>
                </w:rPr>
                <w:t>0x</w:t>
              </w:r>
              <w:r>
                <w:rPr>
                  <w:rFonts w:cstheme="minorHAnsi" w:hint="eastAsia"/>
                </w:rPr>
                <w:t>8103</w:t>
              </w:r>
            </w:ins>
          </w:p>
          <w:p w:rsidR="00E60CD9" w:rsidRPr="001C30DD" w:rsidRDefault="00E60CD9" w:rsidP="00165B4D">
            <w:pPr>
              <w:rPr>
                <w:ins w:id="3494" w:author="AutoBVT" w:date="2018-06-12T13:57:00Z"/>
                <w:rFonts w:cstheme="minorHAnsi"/>
              </w:rPr>
            </w:pPr>
            <w:ins w:id="3495" w:author="telink" w:date="2018-06-27T15:17:00Z">
              <w:r>
                <w:rPr>
                  <w:rFonts w:cstheme="minorHAnsi" w:hint="eastAsia"/>
                </w:rPr>
                <w:t>0x8104</w:t>
              </w:r>
            </w:ins>
          </w:p>
        </w:tc>
      </w:tr>
    </w:tbl>
    <w:p w:rsidR="00E60CD9" w:rsidRDefault="00E60CD9" w:rsidP="00E60CD9">
      <w:pPr>
        <w:rPr>
          <w:ins w:id="3496" w:author="AutoBVT" w:date="2018-06-12T13:57:00Z"/>
          <w:rStyle w:val="fontstyle01"/>
          <w:rFonts w:cstheme="minorHAnsi"/>
        </w:rPr>
      </w:pPr>
    </w:p>
    <w:p w:rsidR="00E60CD9" w:rsidRDefault="00E60CD9" w:rsidP="00E60CD9">
      <w:pPr>
        <w:rPr>
          <w:ins w:id="3497" w:author="AutoBVT" w:date="2018-06-12T13:57:00Z"/>
          <w:rStyle w:val="fontstyle01"/>
          <w:rFonts w:cstheme="minorHAnsi"/>
          <w:b/>
          <w:i/>
        </w:rPr>
      </w:pPr>
      <w:ins w:id="3498" w:author="AutoBVT" w:date="2018-06-12T13:57:00Z">
        <w:r>
          <w:rPr>
            <w:rStyle w:val="fontstyle01"/>
            <w:rFonts w:cstheme="minorHAnsi" w:hint="eastAsia"/>
            <w:b/>
            <w:i/>
          </w:rPr>
          <w:t>3.</w:t>
        </w:r>
        <w:del w:id="3499" w:author="telink" w:date="2018-06-26T10:57:00Z">
          <w:r w:rsidDel="00D03AB3">
            <w:rPr>
              <w:rStyle w:val="fontstyle01"/>
              <w:rFonts w:cstheme="minorHAnsi" w:hint="eastAsia"/>
              <w:b/>
              <w:i/>
            </w:rPr>
            <w:delText>1</w:delText>
          </w:r>
        </w:del>
      </w:ins>
      <w:ins w:id="3500" w:author="telink" w:date="2018-06-26T10:57:00Z">
        <w:r>
          <w:rPr>
            <w:rStyle w:val="fontstyle01"/>
            <w:rFonts w:cstheme="minorHAnsi"/>
            <w:b/>
            <w:i/>
          </w:rPr>
          <w:t>2</w:t>
        </w:r>
      </w:ins>
      <w:ins w:id="3501" w:author="AutoBVT" w:date="2018-06-12T13:57:00Z">
        <w:r>
          <w:rPr>
            <w:rStyle w:val="fontstyle01"/>
            <w:rFonts w:cstheme="minorHAnsi" w:hint="eastAsia"/>
            <w:b/>
            <w:i/>
          </w:rPr>
          <w:t>.2.1</w:t>
        </w:r>
        <w:r>
          <w:rPr>
            <w:rStyle w:val="fontstyle01"/>
            <w:rFonts w:cstheme="minorHAnsi" w:hint="eastAsia"/>
            <w:b/>
            <w:i/>
          </w:rPr>
          <w:tab/>
        </w:r>
        <w:r w:rsidRPr="00C05581">
          <w:rPr>
            <w:rStyle w:val="fontstyle01"/>
            <w:rFonts w:cstheme="minorHAnsi" w:hint="eastAsia"/>
            <w:b/>
            <w:i/>
          </w:rPr>
          <w:t>ZB</w:t>
        </w:r>
        <w:r w:rsidRPr="00C05581">
          <w:rPr>
            <w:rStyle w:val="fontstyle01"/>
            <w:rFonts w:cstheme="minorHAnsi"/>
            <w:b/>
            <w:i/>
          </w:rPr>
          <w:t>HCI_CMD_ZCL_ATTR_</w:t>
        </w:r>
        <w:r>
          <w:rPr>
            <w:rStyle w:val="fontstyle01"/>
            <w:rFonts w:cstheme="minorHAnsi" w:hint="eastAsia"/>
            <w:b/>
            <w:i/>
          </w:rPr>
          <w:t xml:space="preserve">READ_RSP </w:t>
        </w:r>
      </w:ins>
    </w:p>
    <w:tbl>
      <w:tblPr>
        <w:tblStyle w:val="ab"/>
        <w:tblpPr w:leftFromText="180" w:rightFromText="180" w:vertAnchor="text" w:horzAnchor="page" w:tblpX="2296" w:tblpY="199"/>
        <w:tblOverlap w:val="never"/>
        <w:tblW w:w="2299" w:type="dxa"/>
        <w:tblLayout w:type="fixed"/>
        <w:tblLook w:val="04A0" w:firstRow="1" w:lastRow="0" w:firstColumn="1" w:lastColumn="0" w:noHBand="0" w:noVBand="1"/>
      </w:tblPr>
      <w:tblGrid>
        <w:gridCol w:w="1024"/>
        <w:gridCol w:w="1275"/>
      </w:tblGrid>
      <w:tr w:rsidR="00E60CD9" w:rsidRPr="001C30DD" w:rsidTr="00165B4D">
        <w:trPr>
          <w:ins w:id="3502" w:author="AutoBVT" w:date="2018-06-12T13:57:00Z"/>
        </w:trPr>
        <w:tc>
          <w:tcPr>
            <w:tcW w:w="1024" w:type="dxa"/>
          </w:tcPr>
          <w:p w:rsidR="00E60CD9" w:rsidRDefault="00E60CD9" w:rsidP="00165B4D">
            <w:pPr>
              <w:pStyle w:val="Default"/>
              <w:jc w:val="both"/>
              <w:rPr>
                <w:ins w:id="3503" w:author="AutoBVT" w:date="2018-06-12T13:57:00Z"/>
                <w:sz w:val="20"/>
                <w:szCs w:val="20"/>
              </w:rPr>
            </w:pPr>
            <w:ins w:id="3504" w:author="AutoBVT" w:date="2018-06-12T13:57:00Z">
              <w:r>
                <w:rPr>
                  <w:rFonts w:hint="eastAsia"/>
                  <w:sz w:val="20"/>
                  <w:szCs w:val="20"/>
                </w:rPr>
                <w:t>attrNums</w:t>
              </w:r>
            </w:ins>
          </w:p>
        </w:tc>
        <w:tc>
          <w:tcPr>
            <w:tcW w:w="1275" w:type="dxa"/>
          </w:tcPr>
          <w:p w:rsidR="00E60CD9" w:rsidRPr="001C30DD" w:rsidRDefault="00E60CD9" w:rsidP="00165B4D">
            <w:pPr>
              <w:pStyle w:val="Default"/>
              <w:jc w:val="both"/>
              <w:rPr>
                <w:ins w:id="3505" w:author="AutoBVT" w:date="2018-06-12T13:57:00Z"/>
                <w:rFonts w:cstheme="minorHAnsi"/>
                <w:iCs/>
                <w:color w:val="000000" w:themeColor="text1"/>
                <w:sz w:val="20"/>
                <w:szCs w:val="20"/>
              </w:rPr>
            </w:pPr>
            <w:ins w:id="3506" w:author="AutoBVT" w:date="2018-06-12T13:57:00Z">
              <w:r>
                <w:rPr>
                  <w:rFonts w:hint="eastAsia"/>
                  <w:sz w:val="20"/>
                  <w:szCs w:val="20"/>
                </w:rPr>
                <w:t>attrList</w:t>
              </w:r>
            </w:ins>
          </w:p>
        </w:tc>
      </w:tr>
      <w:tr w:rsidR="00E60CD9" w:rsidRPr="001C30DD" w:rsidTr="00165B4D">
        <w:trPr>
          <w:trHeight w:val="359"/>
          <w:ins w:id="3507" w:author="AutoBVT" w:date="2018-06-12T13:57:00Z"/>
        </w:trPr>
        <w:tc>
          <w:tcPr>
            <w:tcW w:w="1024" w:type="dxa"/>
          </w:tcPr>
          <w:p w:rsidR="00E60CD9" w:rsidRPr="001C30DD" w:rsidRDefault="00E60CD9" w:rsidP="00165B4D">
            <w:pPr>
              <w:rPr>
                <w:ins w:id="3508" w:author="AutoBVT" w:date="2018-06-12T13:57:00Z"/>
                <w:rFonts w:cstheme="minorHAnsi"/>
                <w:i/>
                <w:iCs/>
                <w:color w:val="000000" w:themeColor="text1"/>
                <w:kern w:val="0"/>
                <w:sz w:val="20"/>
                <w:szCs w:val="20"/>
              </w:rPr>
            </w:pPr>
            <w:ins w:id="3509" w:author="AutoBVT" w:date="2018-06-12T13:57:00Z">
              <w:r>
                <w:rPr>
                  <w:rFonts w:cstheme="minorHAnsi" w:hint="eastAsia"/>
                  <w:i/>
                  <w:iCs/>
                  <w:color w:val="000000" w:themeColor="text1"/>
                  <w:kern w:val="0"/>
                  <w:sz w:val="20"/>
                  <w:szCs w:val="20"/>
                </w:rPr>
                <w:t xml:space="preserve">   1Byte</w:t>
              </w:r>
            </w:ins>
          </w:p>
        </w:tc>
        <w:tc>
          <w:tcPr>
            <w:tcW w:w="1275" w:type="dxa"/>
          </w:tcPr>
          <w:p w:rsidR="00E60CD9" w:rsidRPr="001C30DD" w:rsidRDefault="00E60CD9" w:rsidP="00165B4D">
            <w:pPr>
              <w:rPr>
                <w:ins w:id="3510" w:author="AutoBVT" w:date="2018-06-12T13:57:00Z"/>
                <w:rFonts w:cstheme="minorHAnsi"/>
                <w:i/>
                <w:iCs/>
                <w:color w:val="000000" w:themeColor="text1"/>
                <w:kern w:val="0"/>
                <w:sz w:val="20"/>
                <w:szCs w:val="20"/>
              </w:rPr>
            </w:pPr>
            <w:ins w:id="3511" w:author="AutoBVT" w:date="2018-06-12T13:57:00Z">
              <w:r>
                <w:rPr>
                  <w:rFonts w:cstheme="minorHAnsi" w:hint="eastAsia"/>
                  <w:i/>
                  <w:iCs/>
                  <w:color w:val="000000" w:themeColor="text1"/>
                  <w:kern w:val="0"/>
                  <w:sz w:val="20"/>
                  <w:szCs w:val="20"/>
                </w:rPr>
                <w:t xml:space="preserve"> </w:t>
              </w:r>
              <w:r>
                <w:rPr>
                  <w:rFonts w:cstheme="minorHAnsi"/>
                  <w:i/>
                  <w:iCs/>
                  <w:color w:val="000000" w:themeColor="text1"/>
                  <w:kern w:val="0"/>
                  <w:sz w:val="20"/>
                  <w:szCs w:val="20"/>
                </w:rPr>
                <w:t>N</w:t>
              </w:r>
              <w:r>
                <w:rPr>
                  <w:rFonts w:cstheme="minorHAnsi" w:hint="eastAsia"/>
                  <w:i/>
                  <w:iCs/>
                  <w:color w:val="000000" w:themeColor="text1"/>
                  <w:kern w:val="0"/>
                  <w:sz w:val="20"/>
                  <w:szCs w:val="20"/>
                </w:rPr>
                <w:t xml:space="preserve"> Bytes</w:t>
              </w:r>
            </w:ins>
          </w:p>
        </w:tc>
      </w:tr>
    </w:tbl>
    <w:p w:rsidR="00E60CD9" w:rsidRDefault="00E60CD9" w:rsidP="00E60CD9">
      <w:pPr>
        <w:rPr>
          <w:ins w:id="3512" w:author="AutoBVT" w:date="2018-06-12T13:57:00Z"/>
          <w:i/>
          <w:sz w:val="20"/>
          <w:szCs w:val="20"/>
        </w:rPr>
      </w:pPr>
    </w:p>
    <w:p w:rsidR="00E60CD9" w:rsidRDefault="00E60CD9" w:rsidP="00E60CD9">
      <w:pPr>
        <w:rPr>
          <w:ins w:id="3513" w:author="AutoBVT" w:date="2018-06-12T13:57:00Z"/>
          <w:i/>
          <w:sz w:val="20"/>
          <w:szCs w:val="20"/>
        </w:rPr>
      </w:pPr>
    </w:p>
    <w:p w:rsidR="00E60CD9" w:rsidRDefault="00E60CD9" w:rsidP="00E60CD9">
      <w:pPr>
        <w:rPr>
          <w:ins w:id="3514" w:author="AutoBVT" w:date="2018-06-12T13:57:00Z"/>
          <w:i/>
          <w:sz w:val="20"/>
          <w:szCs w:val="20"/>
        </w:rPr>
      </w:pPr>
    </w:p>
    <w:p w:rsidR="00E60CD9" w:rsidRDefault="00E60CD9" w:rsidP="00E60CD9">
      <w:pPr>
        <w:rPr>
          <w:ins w:id="3515" w:author="AutoBVT" w:date="2018-06-12T13:57:00Z"/>
          <w:sz w:val="20"/>
          <w:szCs w:val="20"/>
        </w:rPr>
      </w:pPr>
      <w:ins w:id="3516" w:author="AutoBVT" w:date="2018-06-12T13:57:00Z">
        <w:r w:rsidRPr="00AD02C3">
          <w:rPr>
            <w:rFonts w:hint="eastAsia"/>
            <w:i/>
            <w:sz w:val="20"/>
            <w:szCs w:val="20"/>
          </w:rPr>
          <w:t>attrNums:</w:t>
        </w:r>
        <w:r>
          <w:rPr>
            <w:rFonts w:hint="eastAsia"/>
            <w:sz w:val="20"/>
            <w:szCs w:val="20"/>
          </w:rPr>
          <w:t xml:space="preserve">     the number of the attributes to be read</w:t>
        </w:r>
      </w:ins>
    </w:p>
    <w:p w:rsidR="00E60CD9" w:rsidRDefault="00E60CD9" w:rsidP="00E60CD9">
      <w:pPr>
        <w:rPr>
          <w:ins w:id="3517" w:author="AutoBVT" w:date="2018-06-12T13:57:00Z"/>
          <w:sz w:val="20"/>
          <w:szCs w:val="20"/>
        </w:rPr>
      </w:pPr>
      <w:ins w:id="3518" w:author="AutoBVT" w:date="2018-06-12T13:57:00Z">
        <w:r w:rsidRPr="00AD02C3">
          <w:rPr>
            <w:rFonts w:hint="eastAsia"/>
            <w:i/>
            <w:sz w:val="20"/>
            <w:szCs w:val="20"/>
          </w:rPr>
          <w:t>attr</w:t>
        </w:r>
        <w:r>
          <w:rPr>
            <w:rFonts w:hint="eastAsia"/>
            <w:i/>
            <w:sz w:val="20"/>
            <w:szCs w:val="20"/>
          </w:rPr>
          <w:t>List</w:t>
        </w:r>
        <w:r w:rsidRPr="00AD02C3">
          <w:rPr>
            <w:rFonts w:hint="eastAsia"/>
            <w:i/>
            <w:sz w:val="20"/>
            <w:szCs w:val="20"/>
          </w:rPr>
          <w:t>:</w:t>
        </w:r>
        <w:r>
          <w:rPr>
            <w:rFonts w:hint="eastAsia"/>
            <w:i/>
            <w:sz w:val="20"/>
            <w:szCs w:val="20"/>
          </w:rPr>
          <w:t xml:space="preserve">       the list of the </w:t>
        </w:r>
        <w:r>
          <w:rPr>
            <w:rFonts w:hint="eastAsia"/>
            <w:sz w:val="20"/>
            <w:szCs w:val="20"/>
          </w:rPr>
          <w:t>attributes to be read</w:t>
        </w:r>
      </w:ins>
    </w:p>
    <w:p w:rsidR="00E60CD9" w:rsidRPr="00713C7B" w:rsidRDefault="00E60CD9" w:rsidP="00E60CD9">
      <w:pPr>
        <w:autoSpaceDE w:val="0"/>
        <w:autoSpaceDN w:val="0"/>
        <w:adjustRightInd w:val="0"/>
        <w:jc w:val="left"/>
        <w:rPr>
          <w:ins w:id="3519" w:author="AutoBVT" w:date="2018-06-12T13:57:00Z"/>
          <w:color w:val="000000" w:themeColor="text1"/>
          <w:sz w:val="20"/>
          <w:szCs w:val="20"/>
        </w:rPr>
      </w:pPr>
      <w:ins w:id="3520" w:author="AutoBVT" w:date="2018-06-12T13:57:00Z">
        <w:r>
          <w:rPr>
            <w:rFonts w:hint="eastAsia"/>
            <w:sz w:val="20"/>
            <w:szCs w:val="20"/>
          </w:rPr>
          <w:tab/>
        </w:r>
        <w:r>
          <w:rPr>
            <w:rFonts w:hint="eastAsia"/>
            <w:sz w:val="20"/>
            <w:szCs w:val="20"/>
          </w:rPr>
          <w:tab/>
        </w:r>
        <w:r>
          <w:rPr>
            <w:rFonts w:hint="eastAsia"/>
            <w:sz w:val="20"/>
            <w:szCs w:val="20"/>
          </w:rPr>
          <w:tab/>
        </w:r>
        <w:r w:rsidRPr="00713C7B">
          <w:rPr>
            <w:rFonts w:ascii="Courier New" w:hAnsi="Courier New" w:cs="Courier New"/>
            <w:color w:val="000000" w:themeColor="text1"/>
            <w:kern w:val="0"/>
            <w:sz w:val="20"/>
            <w:szCs w:val="20"/>
          </w:rPr>
          <w:t>attrID</w:t>
        </w:r>
        <w:r>
          <w:rPr>
            <w:rFonts w:ascii="Courier New" w:hAnsi="Courier New" w:cs="Courier New" w:hint="eastAsia"/>
            <w:color w:val="000000" w:themeColor="text1"/>
            <w:kern w:val="0"/>
            <w:sz w:val="20"/>
            <w:szCs w:val="20"/>
          </w:rPr>
          <w:t>(2Bytes)</w:t>
        </w:r>
        <w:r w:rsidRPr="00713C7B">
          <w:rPr>
            <w:rFonts w:ascii="Courier New" w:hAnsi="Courier New" w:cs="Courier New" w:hint="eastAsia"/>
            <w:color w:val="000000" w:themeColor="text1"/>
            <w:kern w:val="0"/>
            <w:sz w:val="20"/>
            <w:szCs w:val="20"/>
          </w:rPr>
          <w:t>+</w:t>
        </w:r>
        <w:r w:rsidRPr="00713C7B">
          <w:rPr>
            <w:rFonts w:ascii="Courier New" w:hAnsi="Courier New" w:cs="Courier New"/>
            <w:color w:val="000000" w:themeColor="text1"/>
            <w:kern w:val="0"/>
            <w:sz w:val="20"/>
            <w:szCs w:val="20"/>
          </w:rPr>
          <w:t>status</w:t>
        </w:r>
        <w:r>
          <w:rPr>
            <w:rFonts w:ascii="Courier New" w:hAnsi="Courier New" w:cs="Courier New" w:hint="eastAsia"/>
            <w:color w:val="000000" w:themeColor="text1"/>
            <w:kern w:val="0"/>
            <w:sz w:val="20"/>
            <w:szCs w:val="20"/>
          </w:rPr>
          <w:t>(1Byte)</w:t>
        </w:r>
        <w:r w:rsidRPr="00713C7B">
          <w:rPr>
            <w:rFonts w:ascii="Courier New" w:hAnsi="Courier New" w:cs="Courier New" w:hint="eastAsia"/>
            <w:color w:val="000000" w:themeColor="text1"/>
            <w:kern w:val="0"/>
            <w:sz w:val="20"/>
            <w:szCs w:val="20"/>
          </w:rPr>
          <w:t>+</w:t>
        </w:r>
        <w:r w:rsidRPr="00713C7B">
          <w:rPr>
            <w:rFonts w:ascii="Courier New" w:hAnsi="Courier New" w:cs="Courier New"/>
            <w:color w:val="000000" w:themeColor="text1"/>
            <w:kern w:val="0"/>
            <w:sz w:val="20"/>
            <w:szCs w:val="20"/>
          </w:rPr>
          <w:t>dataType</w:t>
        </w:r>
        <w:r>
          <w:rPr>
            <w:rFonts w:ascii="Courier New" w:hAnsi="Courier New" w:cs="Courier New" w:hint="eastAsia"/>
            <w:color w:val="000000" w:themeColor="text1"/>
            <w:kern w:val="0"/>
            <w:sz w:val="20"/>
            <w:szCs w:val="20"/>
          </w:rPr>
          <w:t>(1Byte)</w:t>
        </w:r>
        <w:r w:rsidRPr="00713C7B">
          <w:rPr>
            <w:rFonts w:ascii="Courier New" w:hAnsi="Courier New" w:cs="Courier New" w:hint="eastAsia"/>
            <w:color w:val="000000" w:themeColor="text1"/>
            <w:kern w:val="0"/>
            <w:sz w:val="20"/>
            <w:szCs w:val="20"/>
          </w:rPr>
          <w:t>+</w:t>
        </w:r>
        <w:r w:rsidRPr="00713C7B">
          <w:rPr>
            <w:rFonts w:ascii="Courier New" w:hAnsi="Courier New" w:cs="Courier New"/>
            <w:color w:val="000000" w:themeColor="text1"/>
            <w:kern w:val="0"/>
            <w:sz w:val="20"/>
            <w:szCs w:val="20"/>
          </w:rPr>
          <w:t>data</w:t>
        </w:r>
        <w:r>
          <w:rPr>
            <w:rFonts w:ascii="Courier New" w:hAnsi="Courier New" w:cs="Courier New" w:hint="eastAsia"/>
            <w:color w:val="000000" w:themeColor="text1"/>
            <w:kern w:val="0"/>
            <w:sz w:val="20"/>
            <w:szCs w:val="20"/>
          </w:rPr>
          <w:t>(nByte)</w:t>
        </w:r>
      </w:ins>
    </w:p>
    <w:p w:rsidR="00E60CD9" w:rsidRPr="009B2D83" w:rsidRDefault="00E60CD9" w:rsidP="00E60CD9">
      <w:pPr>
        <w:autoSpaceDE w:val="0"/>
        <w:autoSpaceDN w:val="0"/>
        <w:adjustRightInd w:val="0"/>
        <w:jc w:val="left"/>
        <w:rPr>
          <w:ins w:id="3521" w:author="AutoBVT" w:date="2018-06-12T13:57:00Z"/>
          <w:sz w:val="20"/>
          <w:szCs w:val="20"/>
        </w:rPr>
      </w:pPr>
      <w:ins w:id="3522"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 xml:space="preserve">55 </w:t>
        </w:r>
        <w:r>
          <w:rPr>
            <w:rFonts w:hint="eastAsia"/>
            <w:b/>
          </w:rPr>
          <w:t>81</w:t>
        </w:r>
        <w:r w:rsidRPr="003A324A">
          <w:rPr>
            <w:b/>
          </w:rPr>
          <w:t xml:space="preserve"> </w:t>
        </w:r>
        <w:r>
          <w:rPr>
            <w:rFonts w:hint="eastAsia"/>
            <w:b/>
          </w:rPr>
          <w:t>00</w:t>
        </w:r>
        <w:r w:rsidRPr="003A324A">
          <w:rPr>
            <w:b/>
          </w:rPr>
          <w:t xml:space="preserve"> </w:t>
        </w:r>
        <w:r>
          <w:rPr>
            <w:rFonts w:hint="eastAsia"/>
            <w:b/>
          </w:rPr>
          <w:t>lenH</w:t>
        </w:r>
        <w:r w:rsidRPr="003A324A">
          <w:rPr>
            <w:b/>
          </w:rPr>
          <w:t xml:space="preserve"> </w:t>
        </w:r>
        <w:r>
          <w:rPr>
            <w:rFonts w:hint="eastAsia"/>
            <w:b/>
          </w:rPr>
          <w:t xml:space="preserve">lenL 0 </w:t>
        </w:r>
        <w:r>
          <w:rPr>
            <w:rFonts w:hint="eastAsia"/>
            <w:sz w:val="20"/>
            <w:szCs w:val="20"/>
          </w:rPr>
          <w:t>attrNums</w:t>
        </w:r>
        <w:r w:rsidRPr="003A324A">
          <w:rPr>
            <w:rFonts w:cstheme="minorHAnsi" w:hint="eastAsia"/>
            <w:b/>
            <w:i/>
            <w:sz w:val="20"/>
            <w:szCs w:val="20"/>
          </w:rPr>
          <w:t xml:space="preserve"> </w:t>
        </w:r>
        <w:r>
          <w:rPr>
            <w:rFonts w:hint="eastAsia"/>
            <w:sz w:val="20"/>
            <w:szCs w:val="20"/>
          </w:rPr>
          <w:t>attrList</w:t>
        </w:r>
        <w:r w:rsidRPr="003A324A">
          <w:rPr>
            <w:rFonts w:cstheme="minorHAnsi" w:hint="eastAsia"/>
            <w:b/>
            <w:i/>
            <w:sz w:val="20"/>
            <w:szCs w:val="20"/>
          </w:rPr>
          <w:t xml:space="preserve"> </w:t>
        </w:r>
        <w:r>
          <w:rPr>
            <w:rFonts w:cstheme="minorHAnsi" w:hint="eastAsia"/>
            <w:b/>
            <w:i/>
            <w:sz w:val="20"/>
            <w:szCs w:val="20"/>
          </w:rPr>
          <w:t xml:space="preserve"> </w:t>
        </w:r>
        <w:r w:rsidRPr="003A324A">
          <w:rPr>
            <w:rFonts w:cstheme="minorHAnsi" w:hint="eastAsia"/>
            <w:b/>
            <w:i/>
            <w:sz w:val="20"/>
            <w:szCs w:val="20"/>
          </w:rPr>
          <w:t>AA</w:t>
        </w:r>
      </w:ins>
    </w:p>
    <w:p w:rsidR="00E60CD9" w:rsidDel="00204C00" w:rsidRDefault="00E60CD9" w:rsidP="00E60CD9">
      <w:pPr>
        <w:rPr>
          <w:del w:id="3523" w:author="telink" w:date="2018-06-27T10:34:00Z"/>
          <w:rStyle w:val="fontstyle01"/>
          <w:rFonts w:cstheme="minorHAnsi"/>
          <w:b/>
          <w:i/>
        </w:rPr>
      </w:pPr>
    </w:p>
    <w:p w:rsidR="00E60CD9" w:rsidRPr="001D40E5" w:rsidRDefault="00E60CD9" w:rsidP="00E60CD9">
      <w:pPr>
        <w:rPr>
          <w:ins w:id="3524" w:author="telink" w:date="2018-06-27T10:34:00Z"/>
          <w:rStyle w:val="fontstyle01"/>
          <w:rFonts w:cstheme="minorHAnsi"/>
        </w:rPr>
      </w:pPr>
    </w:p>
    <w:p w:rsidR="00E60CD9" w:rsidRDefault="00E60CD9" w:rsidP="00E60CD9">
      <w:pPr>
        <w:rPr>
          <w:ins w:id="3525" w:author="AutoBVT" w:date="2018-06-12T13:57:00Z"/>
          <w:rStyle w:val="fontstyle01"/>
          <w:rFonts w:cstheme="minorHAnsi"/>
          <w:b/>
          <w:i/>
        </w:rPr>
      </w:pPr>
    </w:p>
    <w:p w:rsidR="00E60CD9" w:rsidRDefault="00E60CD9" w:rsidP="00E60CD9">
      <w:pPr>
        <w:rPr>
          <w:ins w:id="3526" w:author="AutoBVT" w:date="2018-06-12T13:57:00Z"/>
          <w:rStyle w:val="fontstyle01"/>
          <w:rFonts w:cstheme="minorHAnsi"/>
          <w:b/>
          <w:i/>
        </w:rPr>
      </w:pPr>
      <w:ins w:id="3527" w:author="AutoBVT" w:date="2018-06-12T13:57:00Z">
        <w:r>
          <w:rPr>
            <w:rStyle w:val="fontstyle01"/>
            <w:rFonts w:cstheme="minorHAnsi" w:hint="eastAsia"/>
            <w:b/>
            <w:i/>
          </w:rPr>
          <w:t>3.</w:t>
        </w:r>
        <w:del w:id="3528" w:author="telink" w:date="2018-06-26T10:57:00Z">
          <w:r w:rsidDel="00D03AB3">
            <w:rPr>
              <w:rStyle w:val="fontstyle01"/>
              <w:rFonts w:cstheme="minorHAnsi" w:hint="eastAsia"/>
              <w:b/>
              <w:i/>
            </w:rPr>
            <w:delText>1</w:delText>
          </w:r>
        </w:del>
      </w:ins>
      <w:ins w:id="3529" w:author="telink" w:date="2018-06-26T10:57:00Z">
        <w:r>
          <w:rPr>
            <w:rStyle w:val="fontstyle01"/>
            <w:rFonts w:cstheme="minorHAnsi"/>
            <w:b/>
            <w:i/>
          </w:rPr>
          <w:t>2</w:t>
        </w:r>
      </w:ins>
      <w:ins w:id="3530" w:author="AutoBVT" w:date="2018-06-12T13:57:00Z">
        <w:r>
          <w:rPr>
            <w:rStyle w:val="fontstyle01"/>
            <w:rFonts w:cstheme="minorHAnsi" w:hint="eastAsia"/>
            <w:b/>
            <w:i/>
          </w:rPr>
          <w:t>.2.2</w:t>
        </w:r>
        <w:r>
          <w:rPr>
            <w:rStyle w:val="fontstyle01"/>
            <w:rFonts w:cstheme="minorHAnsi" w:hint="eastAsia"/>
            <w:b/>
            <w:i/>
          </w:rPr>
          <w:tab/>
        </w:r>
        <w:r w:rsidRPr="00C05581">
          <w:rPr>
            <w:rStyle w:val="fontstyle01"/>
            <w:rFonts w:cstheme="minorHAnsi" w:hint="eastAsia"/>
            <w:b/>
            <w:i/>
          </w:rPr>
          <w:t>ZB</w:t>
        </w:r>
        <w:r w:rsidRPr="00C05581">
          <w:rPr>
            <w:rStyle w:val="fontstyle01"/>
            <w:rFonts w:cstheme="minorHAnsi"/>
            <w:b/>
            <w:i/>
          </w:rPr>
          <w:t>HCI_CMD_ZCL_ATTR_</w:t>
        </w:r>
        <w:r>
          <w:rPr>
            <w:rStyle w:val="fontstyle01"/>
            <w:rFonts w:cstheme="minorHAnsi" w:hint="eastAsia"/>
            <w:b/>
            <w:i/>
          </w:rPr>
          <w:t xml:space="preserve">WRITE_RSP </w:t>
        </w:r>
      </w:ins>
    </w:p>
    <w:tbl>
      <w:tblPr>
        <w:tblStyle w:val="ab"/>
        <w:tblpPr w:leftFromText="180" w:rightFromText="180" w:vertAnchor="text" w:horzAnchor="page" w:tblpX="2296" w:tblpY="199"/>
        <w:tblOverlap w:val="never"/>
        <w:tblW w:w="2299" w:type="dxa"/>
        <w:tblLayout w:type="fixed"/>
        <w:tblLook w:val="04A0" w:firstRow="1" w:lastRow="0" w:firstColumn="1" w:lastColumn="0" w:noHBand="0" w:noVBand="1"/>
      </w:tblPr>
      <w:tblGrid>
        <w:gridCol w:w="1024"/>
        <w:gridCol w:w="1275"/>
      </w:tblGrid>
      <w:tr w:rsidR="00E60CD9" w:rsidRPr="001C30DD" w:rsidTr="00165B4D">
        <w:trPr>
          <w:ins w:id="3531" w:author="AutoBVT" w:date="2018-06-12T13:57:00Z"/>
        </w:trPr>
        <w:tc>
          <w:tcPr>
            <w:tcW w:w="1024" w:type="dxa"/>
          </w:tcPr>
          <w:p w:rsidR="00E60CD9" w:rsidRDefault="00E60CD9" w:rsidP="00165B4D">
            <w:pPr>
              <w:pStyle w:val="Default"/>
              <w:jc w:val="both"/>
              <w:rPr>
                <w:ins w:id="3532" w:author="AutoBVT" w:date="2018-06-12T13:57:00Z"/>
                <w:sz w:val="20"/>
                <w:szCs w:val="20"/>
              </w:rPr>
            </w:pPr>
            <w:ins w:id="3533" w:author="AutoBVT" w:date="2018-06-12T13:57:00Z">
              <w:r>
                <w:rPr>
                  <w:rFonts w:hint="eastAsia"/>
                  <w:sz w:val="20"/>
                  <w:szCs w:val="20"/>
                </w:rPr>
                <w:t>attrNums</w:t>
              </w:r>
            </w:ins>
          </w:p>
        </w:tc>
        <w:tc>
          <w:tcPr>
            <w:tcW w:w="1275" w:type="dxa"/>
          </w:tcPr>
          <w:p w:rsidR="00E60CD9" w:rsidRPr="001C30DD" w:rsidRDefault="00E60CD9" w:rsidP="00165B4D">
            <w:pPr>
              <w:pStyle w:val="Default"/>
              <w:jc w:val="both"/>
              <w:rPr>
                <w:ins w:id="3534" w:author="AutoBVT" w:date="2018-06-12T13:57:00Z"/>
                <w:rFonts w:cstheme="minorHAnsi"/>
                <w:iCs/>
                <w:color w:val="000000" w:themeColor="text1"/>
                <w:sz w:val="20"/>
                <w:szCs w:val="20"/>
              </w:rPr>
            </w:pPr>
            <w:ins w:id="3535" w:author="AutoBVT" w:date="2018-06-12T13:57:00Z">
              <w:r>
                <w:rPr>
                  <w:rFonts w:hint="eastAsia"/>
                  <w:sz w:val="20"/>
                  <w:szCs w:val="20"/>
                </w:rPr>
                <w:t>attrList</w:t>
              </w:r>
            </w:ins>
          </w:p>
        </w:tc>
      </w:tr>
      <w:tr w:rsidR="00E60CD9" w:rsidRPr="001C30DD" w:rsidTr="00165B4D">
        <w:trPr>
          <w:trHeight w:val="359"/>
          <w:ins w:id="3536" w:author="AutoBVT" w:date="2018-06-12T13:57:00Z"/>
        </w:trPr>
        <w:tc>
          <w:tcPr>
            <w:tcW w:w="1024" w:type="dxa"/>
          </w:tcPr>
          <w:p w:rsidR="00E60CD9" w:rsidRPr="001C30DD" w:rsidRDefault="00E60CD9" w:rsidP="00165B4D">
            <w:pPr>
              <w:rPr>
                <w:ins w:id="3537" w:author="AutoBVT" w:date="2018-06-12T13:57:00Z"/>
                <w:rFonts w:cstheme="minorHAnsi"/>
                <w:i/>
                <w:iCs/>
                <w:color w:val="000000" w:themeColor="text1"/>
                <w:kern w:val="0"/>
                <w:sz w:val="20"/>
                <w:szCs w:val="20"/>
              </w:rPr>
            </w:pPr>
            <w:ins w:id="3538" w:author="AutoBVT" w:date="2018-06-12T13:57:00Z">
              <w:r>
                <w:rPr>
                  <w:rFonts w:cstheme="minorHAnsi" w:hint="eastAsia"/>
                  <w:i/>
                  <w:iCs/>
                  <w:color w:val="000000" w:themeColor="text1"/>
                  <w:kern w:val="0"/>
                  <w:sz w:val="20"/>
                  <w:szCs w:val="20"/>
                </w:rPr>
                <w:t xml:space="preserve">   1Byte</w:t>
              </w:r>
            </w:ins>
          </w:p>
        </w:tc>
        <w:tc>
          <w:tcPr>
            <w:tcW w:w="1275" w:type="dxa"/>
          </w:tcPr>
          <w:p w:rsidR="00E60CD9" w:rsidRPr="001C30DD" w:rsidRDefault="00E60CD9" w:rsidP="00165B4D">
            <w:pPr>
              <w:rPr>
                <w:ins w:id="3539" w:author="AutoBVT" w:date="2018-06-12T13:57:00Z"/>
                <w:rFonts w:cstheme="minorHAnsi"/>
                <w:i/>
                <w:iCs/>
                <w:color w:val="000000" w:themeColor="text1"/>
                <w:kern w:val="0"/>
                <w:sz w:val="20"/>
                <w:szCs w:val="20"/>
              </w:rPr>
            </w:pPr>
            <w:ins w:id="3540" w:author="AutoBVT" w:date="2018-06-12T13:57:00Z">
              <w:r>
                <w:rPr>
                  <w:rFonts w:cstheme="minorHAnsi" w:hint="eastAsia"/>
                  <w:i/>
                  <w:iCs/>
                  <w:color w:val="000000" w:themeColor="text1"/>
                  <w:kern w:val="0"/>
                  <w:sz w:val="20"/>
                  <w:szCs w:val="20"/>
                </w:rPr>
                <w:t xml:space="preserve"> </w:t>
              </w:r>
              <w:r>
                <w:rPr>
                  <w:rFonts w:cstheme="minorHAnsi"/>
                  <w:i/>
                  <w:iCs/>
                  <w:color w:val="000000" w:themeColor="text1"/>
                  <w:kern w:val="0"/>
                  <w:sz w:val="20"/>
                  <w:szCs w:val="20"/>
                </w:rPr>
                <w:t>N</w:t>
              </w:r>
              <w:r>
                <w:rPr>
                  <w:rFonts w:cstheme="minorHAnsi" w:hint="eastAsia"/>
                  <w:i/>
                  <w:iCs/>
                  <w:color w:val="000000" w:themeColor="text1"/>
                  <w:kern w:val="0"/>
                  <w:sz w:val="20"/>
                  <w:szCs w:val="20"/>
                </w:rPr>
                <w:t xml:space="preserve"> Bytes</w:t>
              </w:r>
            </w:ins>
          </w:p>
        </w:tc>
      </w:tr>
    </w:tbl>
    <w:p w:rsidR="00E60CD9" w:rsidRDefault="00E60CD9" w:rsidP="00E60CD9">
      <w:pPr>
        <w:rPr>
          <w:ins w:id="3541" w:author="AutoBVT" w:date="2018-06-12T13:57:00Z"/>
          <w:i/>
          <w:sz w:val="20"/>
          <w:szCs w:val="20"/>
        </w:rPr>
      </w:pPr>
    </w:p>
    <w:p w:rsidR="00E60CD9" w:rsidRDefault="00E60CD9" w:rsidP="00E60CD9">
      <w:pPr>
        <w:rPr>
          <w:ins w:id="3542" w:author="AutoBVT" w:date="2018-06-12T13:57:00Z"/>
          <w:i/>
          <w:sz w:val="20"/>
          <w:szCs w:val="20"/>
        </w:rPr>
      </w:pPr>
    </w:p>
    <w:p w:rsidR="00E60CD9" w:rsidRDefault="00E60CD9" w:rsidP="00E60CD9">
      <w:pPr>
        <w:rPr>
          <w:ins w:id="3543" w:author="AutoBVT" w:date="2018-06-12T13:57:00Z"/>
          <w:i/>
          <w:sz w:val="20"/>
          <w:szCs w:val="20"/>
        </w:rPr>
      </w:pPr>
    </w:p>
    <w:p w:rsidR="00E60CD9" w:rsidRDefault="00E60CD9" w:rsidP="00E60CD9">
      <w:pPr>
        <w:rPr>
          <w:ins w:id="3544" w:author="AutoBVT" w:date="2018-06-12T13:57:00Z"/>
          <w:sz w:val="20"/>
          <w:szCs w:val="20"/>
        </w:rPr>
      </w:pPr>
      <w:ins w:id="3545" w:author="AutoBVT" w:date="2018-06-12T13:57:00Z">
        <w:r w:rsidRPr="00AD02C3">
          <w:rPr>
            <w:rFonts w:hint="eastAsia"/>
            <w:i/>
            <w:sz w:val="20"/>
            <w:szCs w:val="20"/>
          </w:rPr>
          <w:t>attrNums:</w:t>
        </w:r>
        <w:r>
          <w:rPr>
            <w:rFonts w:hint="eastAsia"/>
            <w:sz w:val="20"/>
            <w:szCs w:val="20"/>
          </w:rPr>
          <w:t xml:space="preserve">     the number of the attributes to be written</w:t>
        </w:r>
      </w:ins>
    </w:p>
    <w:p w:rsidR="00E60CD9" w:rsidRDefault="00E60CD9" w:rsidP="00E60CD9">
      <w:pPr>
        <w:rPr>
          <w:ins w:id="3546" w:author="AutoBVT" w:date="2018-06-12T13:57:00Z"/>
          <w:sz w:val="20"/>
          <w:szCs w:val="20"/>
        </w:rPr>
      </w:pPr>
      <w:ins w:id="3547" w:author="AutoBVT" w:date="2018-06-12T13:57:00Z">
        <w:r w:rsidRPr="00AD02C3">
          <w:rPr>
            <w:rFonts w:hint="eastAsia"/>
            <w:i/>
            <w:sz w:val="20"/>
            <w:szCs w:val="20"/>
          </w:rPr>
          <w:t>attr</w:t>
        </w:r>
        <w:r>
          <w:rPr>
            <w:rFonts w:hint="eastAsia"/>
            <w:i/>
            <w:sz w:val="20"/>
            <w:szCs w:val="20"/>
          </w:rPr>
          <w:t>List</w:t>
        </w:r>
        <w:r w:rsidRPr="00AD02C3">
          <w:rPr>
            <w:rFonts w:hint="eastAsia"/>
            <w:i/>
            <w:sz w:val="20"/>
            <w:szCs w:val="20"/>
          </w:rPr>
          <w:t>:</w:t>
        </w:r>
        <w:r>
          <w:rPr>
            <w:rFonts w:hint="eastAsia"/>
            <w:i/>
            <w:sz w:val="20"/>
            <w:szCs w:val="20"/>
          </w:rPr>
          <w:t xml:space="preserve">       the list of the </w:t>
        </w:r>
        <w:r>
          <w:rPr>
            <w:rFonts w:hint="eastAsia"/>
            <w:sz w:val="20"/>
            <w:szCs w:val="20"/>
          </w:rPr>
          <w:t>attributes to be written</w:t>
        </w:r>
      </w:ins>
    </w:p>
    <w:p w:rsidR="00E60CD9" w:rsidDel="00CE0B8C" w:rsidRDefault="00E60CD9" w:rsidP="00E60CD9">
      <w:pPr>
        <w:autoSpaceDE w:val="0"/>
        <w:autoSpaceDN w:val="0"/>
        <w:adjustRightInd w:val="0"/>
        <w:jc w:val="left"/>
        <w:rPr>
          <w:del w:id="3548" w:author="telink" w:date="2018-06-20T18:32:00Z"/>
          <w:rFonts w:ascii="Times New Roman" w:hAnsi="Times New Roman" w:cs="Times New Roman"/>
          <w:kern w:val="0"/>
          <w:sz w:val="20"/>
          <w:szCs w:val="20"/>
        </w:rPr>
      </w:pPr>
      <w:ins w:id="3549" w:author="AutoBVT" w:date="2018-06-12T13:57:00Z">
        <w:r>
          <w:rPr>
            <w:rFonts w:ascii="Courier New" w:hAnsi="Courier New" w:cs="Courier New" w:hint="eastAsia"/>
            <w:color w:val="005032"/>
            <w:kern w:val="0"/>
            <w:sz w:val="20"/>
            <w:szCs w:val="20"/>
          </w:rPr>
          <w:tab/>
        </w:r>
        <w:r>
          <w:rPr>
            <w:rFonts w:ascii="Courier New" w:hAnsi="Courier New" w:cs="Courier New" w:hint="eastAsia"/>
            <w:color w:val="005032"/>
            <w:kern w:val="0"/>
            <w:sz w:val="20"/>
            <w:szCs w:val="20"/>
          </w:rPr>
          <w:tab/>
        </w:r>
        <w:r>
          <w:rPr>
            <w:rFonts w:ascii="Courier New" w:hAnsi="Courier New" w:cs="Courier New" w:hint="eastAsia"/>
            <w:color w:val="005032"/>
            <w:kern w:val="0"/>
            <w:sz w:val="20"/>
            <w:szCs w:val="20"/>
          </w:rPr>
          <w:tab/>
          <w:t xml:space="preserve"> .</w:t>
        </w:r>
        <w:r w:rsidRPr="00E930B1">
          <w:rPr>
            <w:rFonts w:ascii="Courier New" w:hAnsi="Courier New" w:cs="Courier New"/>
            <w:color w:val="000000" w:themeColor="text1"/>
            <w:kern w:val="0"/>
            <w:sz w:val="20"/>
            <w:szCs w:val="20"/>
          </w:rPr>
          <w:t>status</w:t>
        </w:r>
        <w:r>
          <w:rPr>
            <w:rFonts w:ascii="Courier New" w:hAnsi="Courier New" w:cs="Courier New" w:hint="eastAsia"/>
            <w:color w:val="000000" w:themeColor="text1"/>
            <w:kern w:val="0"/>
            <w:sz w:val="20"/>
            <w:szCs w:val="20"/>
          </w:rPr>
          <w:t>(1Byte)</w:t>
        </w:r>
        <w:r w:rsidRPr="00E930B1">
          <w:rPr>
            <w:rFonts w:ascii="Courier New" w:hAnsi="Courier New" w:cs="Courier New" w:hint="eastAsia"/>
            <w:color w:val="000000" w:themeColor="text1"/>
            <w:kern w:val="0"/>
            <w:sz w:val="20"/>
            <w:szCs w:val="20"/>
          </w:rPr>
          <w:t>+</w:t>
        </w:r>
        <w:r w:rsidRPr="00E930B1">
          <w:rPr>
            <w:rFonts w:ascii="Courier New" w:hAnsi="Courier New" w:cs="Courier New"/>
            <w:color w:val="000000" w:themeColor="text1"/>
            <w:kern w:val="0"/>
            <w:sz w:val="20"/>
            <w:szCs w:val="20"/>
          </w:rPr>
          <w:t>attrID</w:t>
        </w:r>
        <w:r>
          <w:rPr>
            <w:rFonts w:ascii="Courier New" w:hAnsi="Courier New" w:cs="Courier New" w:hint="eastAsia"/>
            <w:color w:val="000000" w:themeColor="text1"/>
            <w:kern w:val="0"/>
            <w:sz w:val="20"/>
            <w:szCs w:val="20"/>
          </w:rPr>
          <w:t>(2Bytes)</w:t>
        </w:r>
      </w:ins>
      <w:ins w:id="3550" w:author="telink" w:date="2018-06-20T18:31:00Z">
        <w:r>
          <w:rPr>
            <w:rFonts w:ascii="Courier New" w:hAnsi="Courier New" w:cs="Courier New"/>
            <w:color w:val="000000" w:themeColor="text1"/>
            <w:kern w:val="0"/>
            <w:sz w:val="20"/>
            <w:szCs w:val="20"/>
          </w:rPr>
          <w:br/>
        </w:r>
      </w:ins>
      <w:ins w:id="3551" w:author="telink" w:date="2018-06-20T18:32:00Z">
        <w:r w:rsidRPr="0072004E">
          <w:rPr>
            <w:sz w:val="20"/>
            <w:szCs w:val="20"/>
            <w:rPrChange w:id="3552" w:author="telink" w:date="2018-06-20T18:32:00Z">
              <w:rPr>
                <w:rFonts w:ascii="Times New Roman" w:hAnsi="Times New Roman" w:cs="Times New Roman"/>
                <w:b/>
                <w:bCs/>
                <w:color w:val="000000"/>
                <w:kern w:val="0"/>
                <w:sz w:val="20"/>
                <w:szCs w:val="20"/>
              </w:rPr>
            </w:rPrChange>
          </w:rPr>
          <w:t xml:space="preserve">In the case of successful writing of all attributes, only a single write attribute status record SHALL be included in the command, with the status field set to SUCCESS and the attribute identifier field </w:t>
        </w:r>
        <w:r>
          <w:rPr>
            <w:rFonts w:ascii="Times New Roman" w:hAnsi="Times New Roman" w:cs="Times New Roman"/>
            <w:kern w:val="0"/>
            <w:sz w:val="20"/>
            <w:szCs w:val="20"/>
          </w:rPr>
          <w:t>mitted.</w:t>
        </w:r>
      </w:ins>
    </w:p>
    <w:p w:rsidR="00E60CD9" w:rsidRPr="00CE0B8C" w:rsidRDefault="00E60CD9" w:rsidP="00E60CD9">
      <w:pPr>
        <w:autoSpaceDE w:val="0"/>
        <w:autoSpaceDN w:val="0"/>
        <w:adjustRightInd w:val="0"/>
        <w:jc w:val="left"/>
        <w:rPr>
          <w:ins w:id="3553" w:author="telink" w:date="2018-06-20T18:33:00Z"/>
          <w:rFonts w:ascii="Times New Roman" w:hAnsi="Times New Roman" w:cs="Times New Roman"/>
          <w:kern w:val="0"/>
          <w:sz w:val="20"/>
          <w:szCs w:val="20"/>
          <w:rPrChange w:id="3554" w:author="telink" w:date="2018-06-20T18:32:00Z">
            <w:rPr>
              <w:ins w:id="3555" w:author="telink" w:date="2018-06-20T18:33:00Z"/>
              <w:color w:val="000000" w:themeColor="text1"/>
              <w:sz w:val="20"/>
              <w:szCs w:val="20"/>
            </w:rPr>
          </w:rPrChange>
        </w:rPr>
      </w:pPr>
    </w:p>
    <w:p w:rsidR="00E60CD9" w:rsidRPr="009B2D83" w:rsidRDefault="00E60CD9" w:rsidP="00E60CD9">
      <w:pPr>
        <w:autoSpaceDE w:val="0"/>
        <w:autoSpaceDN w:val="0"/>
        <w:adjustRightInd w:val="0"/>
        <w:jc w:val="left"/>
        <w:rPr>
          <w:ins w:id="3556" w:author="AutoBVT" w:date="2018-06-12T13:57:00Z"/>
          <w:sz w:val="20"/>
          <w:szCs w:val="20"/>
        </w:rPr>
      </w:pPr>
      <w:ins w:id="3557"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 xml:space="preserve">55 </w:t>
        </w:r>
        <w:r>
          <w:rPr>
            <w:rFonts w:hint="eastAsia"/>
            <w:b/>
          </w:rPr>
          <w:t>81</w:t>
        </w:r>
        <w:r w:rsidRPr="003A324A">
          <w:rPr>
            <w:b/>
          </w:rPr>
          <w:t xml:space="preserve"> </w:t>
        </w:r>
        <w:r>
          <w:rPr>
            <w:rFonts w:hint="eastAsia"/>
            <w:b/>
          </w:rPr>
          <w:t>01</w:t>
        </w:r>
        <w:r w:rsidRPr="003A324A">
          <w:rPr>
            <w:b/>
          </w:rPr>
          <w:t xml:space="preserve"> </w:t>
        </w:r>
        <w:r>
          <w:rPr>
            <w:rFonts w:hint="eastAsia"/>
            <w:b/>
          </w:rPr>
          <w:t>lenH</w:t>
        </w:r>
        <w:r w:rsidRPr="003A324A">
          <w:rPr>
            <w:b/>
          </w:rPr>
          <w:t xml:space="preserve"> </w:t>
        </w:r>
        <w:r>
          <w:rPr>
            <w:rFonts w:hint="eastAsia"/>
            <w:b/>
          </w:rPr>
          <w:t xml:space="preserve">lenL 0 </w:t>
        </w:r>
        <w:r>
          <w:rPr>
            <w:rFonts w:hint="eastAsia"/>
            <w:sz w:val="20"/>
            <w:szCs w:val="20"/>
          </w:rPr>
          <w:t>attrNums</w:t>
        </w:r>
        <w:r w:rsidRPr="003A324A">
          <w:rPr>
            <w:rFonts w:cstheme="minorHAnsi" w:hint="eastAsia"/>
            <w:b/>
            <w:i/>
            <w:sz w:val="20"/>
            <w:szCs w:val="20"/>
          </w:rPr>
          <w:t xml:space="preserve"> </w:t>
        </w:r>
        <w:r>
          <w:rPr>
            <w:rFonts w:hint="eastAsia"/>
            <w:sz w:val="20"/>
            <w:szCs w:val="20"/>
          </w:rPr>
          <w:t>attrList</w:t>
        </w:r>
        <w:r w:rsidRPr="003A324A">
          <w:rPr>
            <w:rFonts w:cstheme="minorHAnsi" w:hint="eastAsia"/>
            <w:b/>
            <w:i/>
            <w:sz w:val="20"/>
            <w:szCs w:val="20"/>
          </w:rPr>
          <w:t xml:space="preserve"> </w:t>
        </w:r>
        <w:r>
          <w:rPr>
            <w:rFonts w:cstheme="minorHAnsi" w:hint="eastAsia"/>
            <w:b/>
            <w:i/>
            <w:sz w:val="20"/>
            <w:szCs w:val="20"/>
          </w:rPr>
          <w:t xml:space="preserve"> </w:t>
        </w:r>
        <w:r w:rsidRPr="003A324A">
          <w:rPr>
            <w:rFonts w:cstheme="minorHAnsi" w:hint="eastAsia"/>
            <w:b/>
            <w:i/>
            <w:sz w:val="20"/>
            <w:szCs w:val="20"/>
          </w:rPr>
          <w:t>AA</w:t>
        </w:r>
      </w:ins>
    </w:p>
    <w:p w:rsidR="00E60CD9" w:rsidRDefault="00E60CD9" w:rsidP="00E60CD9">
      <w:pPr>
        <w:rPr>
          <w:ins w:id="3558" w:author="telink" w:date="2018-06-26T10:58:00Z"/>
          <w:rStyle w:val="fontstyle01"/>
          <w:rFonts w:cstheme="minorHAnsi"/>
        </w:rPr>
      </w:pPr>
    </w:p>
    <w:p w:rsidR="00E60CD9" w:rsidRDefault="00E60CD9" w:rsidP="00E60CD9">
      <w:pPr>
        <w:rPr>
          <w:ins w:id="3559" w:author="telink" w:date="2018-06-27T10:34:00Z"/>
          <w:rStyle w:val="fontstyle01"/>
          <w:rFonts w:cstheme="minorHAnsi"/>
          <w:b/>
          <w:i/>
        </w:rPr>
      </w:pPr>
      <w:ins w:id="3560" w:author="telink" w:date="2018-06-27T10:34:00Z">
        <w:r>
          <w:rPr>
            <w:rStyle w:val="fontstyle01"/>
            <w:rFonts w:cstheme="minorHAnsi" w:hint="eastAsia"/>
            <w:b/>
            <w:i/>
          </w:rPr>
          <w:t>3.</w:t>
        </w:r>
        <w:r>
          <w:rPr>
            <w:rStyle w:val="fontstyle01"/>
            <w:rFonts w:cstheme="minorHAnsi"/>
            <w:b/>
            <w:i/>
          </w:rPr>
          <w:t>2</w:t>
        </w:r>
        <w:r>
          <w:rPr>
            <w:rStyle w:val="fontstyle01"/>
            <w:rFonts w:cstheme="minorHAnsi" w:hint="eastAsia"/>
            <w:b/>
            <w:i/>
          </w:rPr>
          <w:t>.2.</w:t>
        </w:r>
      </w:ins>
      <w:ins w:id="3561" w:author="telink" w:date="2018-06-27T11:05:00Z">
        <w:r>
          <w:rPr>
            <w:rStyle w:val="fontstyle01"/>
            <w:rFonts w:cstheme="minorHAnsi"/>
            <w:b/>
            <w:i/>
          </w:rPr>
          <w:t>3</w:t>
        </w:r>
      </w:ins>
      <w:ins w:id="3562" w:author="telink" w:date="2018-06-27T10:34:00Z">
        <w:r>
          <w:rPr>
            <w:rStyle w:val="fontstyle01"/>
            <w:rFonts w:cstheme="minorHAnsi" w:hint="eastAsia"/>
            <w:b/>
            <w:i/>
          </w:rPr>
          <w:tab/>
        </w:r>
      </w:ins>
      <w:ins w:id="3563" w:author="telink" w:date="2018-06-27T10:35:00Z">
        <w:r w:rsidRPr="0072004E">
          <w:rPr>
            <w:rStyle w:val="fontstyle01"/>
            <w:rPrChange w:id="3564" w:author="telink" w:date="2018-06-27T10:35:00Z">
              <w:rPr>
                <w:rFonts w:ascii="Courier" w:hAnsi="Courier" w:cstheme="minorHAnsi"/>
                <w:b/>
                <w:bCs/>
                <w:i/>
                <w:iCs/>
                <w:color w:val="0000C0"/>
                <w:sz w:val="20"/>
                <w:szCs w:val="20"/>
                <w:highlight w:val="lightGray"/>
              </w:rPr>
            </w:rPrChange>
          </w:rPr>
          <w:t>ZBHCI_CMD_ZCL_CONFIG_REPORT_RSP</w:t>
        </w:r>
      </w:ins>
    </w:p>
    <w:tbl>
      <w:tblPr>
        <w:tblStyle w:val="ab"/>
        <w:tblpPr w:leftFromText="180" w:rightFromText="180" w:vertAnchor="text" w:horzAnchor="page" w:tblpX="2296" w:tblpY="199"/>
        <w:tblOverlap w:val="never"/>
        <w:tblW w:w="2299" w:type="dxa"/>
        <w:tblLayout w:type="fixed"/>
        <w:tblLook w:val="04A0" w:firstRow="1" w:lastRow="0" w:firstColumn="1" w:lastColumn="0" w:noHBand="0" w:noVBand="1"/>
      </w:tblPr>
      <w:tblGrid>
        <w:gridCol w:w="1024"/>
        <w:gridCol w:w="1275"/>
      </w:tblGrid>
      <w:tr w:rsidR="00E60CD9" w:rsidRPr="001C30DD" w:rsidTr="00165B4D">
        <w:trPr>
          <w:ins w:id="3565" w:author="telink" w:date="2018-06-27T10:34:00Z"/>
        </w:trPr>
        <w:tc>
          <w:tcPr>
            <w:tcW w:w="1024" w:type="dxa"/>
          </w:tcPr>
          <w:p w:rsidR="00E60CD9" w:rsidRDefault="00E60CD9" w:rsidP="00165B4D">
            <w:pPr>
              <w:pStyle w:val="Default"/>
              <w:jc w:val="both"/>
              <w:rPr>
                <w:ins w:id="3566" w:author="telink" w:date="2018-06-27T10:34:00Z"/>
                <w:sz w:val="20"/>
                <w:szCs w:val="20"/>
              </w:rPr>
            </w:pPr>
            <w:ins w:id="3567" w:author="telink" w:date="2018-06-27T10:34:00Z">
              <w:r>
                <w:rPr>
                  <w:rFonts w:hint="eastAsia"/>
                  <w:sz w:val="20"/>
                  <w:szCs w:val="20"/>
                </w:rPr>
                <w:t>attrNums</w:t>
              </w:r>
            </w:ins>
          </w:p>
        </w:tc>
        <w:tc>
          <w:tcPr>
            <w:tcW w:w="1275" w:type="dxa"/>
          </w:tcPr>
          <w:p w:rsidR="00E60CD9" w:rsidRPr="001C30DD" w:rsidRDefault="00E60CD9" w:rsidP="00165B4D">
            <w:pPr>
              <w:pStyle w:val="Default"/>
              <w:jc w:val="both"/>
              <w:rPr>
                <w:ins w:id="3568" w:author="telink" w:date="2018-06-27T10:34:00Z"/>
                <w:rFonts w:cstheme="minorHAnsi"/>
                <w:iCs/>
                <w:color w:val="000000" w:themeColor="text1"/>
                <w:sz w:val="20"/>
                <w:szCs w:val="20"/>
              </w:rPr>
            </w:pPr>
            <w:ins w:id="3569" w:author="telink" w:date="2018-06-27T10:34:00Z">
              <w:r>
                <w:rPr>
                  <w:rFonts w:hint="eastAsia"/>
                  <w:sz w:val="20"/>
                  <w:szCs w:val="20"/>
                </w:rPr>
                <w:t>attrList</w:t>
              </w:r>
            </w:ins>
          </w:p>
        </w:tc>
      </w:tr>
      <w:tr w:rsidR="00E60CD9" w:rsidRPr="001C30DD" w:rsidTr="00165B4D">
        <w:trPr>
          <w:trHeight w:val="359"/>
          <w:ins w:id="3570" w:author="telink" w:date="2018-06-27T10:34:00Z"/>
        </w:trPr>
        <w:tc>
          <w:tcPr>
            <w:tcW w:w="1024" w:type="dxa"/>
          </w:tcPr>
          <w:p w:rsidR="00E60CD9" w:rsidRPr="001C30DD" w:rsidRDefault="00E60CD9" w:rsidP="00165B4D">
            <w:pPr>
              <w:rPr>
                <w:ins w:id="3571" w:author="telink" w:date="2018-06-27T10:34:00Z"/>
                <w:rFonts w:cstheme="minorHAnsi"/>
                <w:i/>
                <w:iCs/>
                <w:color w:val="000000" w:themeColor="text1"/>
                <w:kern w:val="0"/>
                <w:sz w:val="20"/>
                <w:szCs w:val="20"/>
              </w:rPr>
            </w:pPr>
            <w:ins w:id="3572" w:author="telink" w:date="2018-06-27T10:34:00Z">
              <w:r>
                <w:rPr>
                  <w:rFonts w:cstheme="minorHAnsi" w:hint="eastAsia"/>
                  <w:i/>
                  <w:iCs/>
                  <w:color w:val="000000" w:themeColor="text1"/>
                  <w:kern w:val="0"/>
                  <w:sz w:val="20"/>
                  <w:szCs w:val="20"/>
                </w:rPr>
                <w:t xml:space="preserve">   1Byte</w:t>
              </w:r>
            </w:ins>
          </w:p>
        </w:tc>
        <w:tc>
          <w:tcPr>
            <w:tcW w:w="1275" w:type="dxa"/>
          </w:tcPr>
          <w:p w:rsidR="00E60CD9" w:rsidRPr="001C30DD" w:rsidRDefault="00E60CD9" w:rsidP="00165B4D">
            <w:pPr>
              <w:rPr>
                <w:ins w:id="3573" w:author="telink" w:date="2018-06-27T10:34:00Z"/>
                <w:rFonts w:cstheme="minorHAnsi"/>
                <w:i/>
                <w:iCs/>
                <w:color w:val="000000" w:themeColor="text1"/>
                <w:kern w:val="0"/>
                <w:sz w:val="20"/>
                <w:szCs w:val="20"/>
              </w:rPr>
            </w:pPr>
            <w:ins w:id="3574" w:author="telink" w:date="2018-06-27T10:34:00Z">
              <w:r>
                <w:rPr>
                  <w:rFonts w:cstheme="minorHAnsi" w:hint="eastAsia"/>
                  <w:i/>
                  <w:iCs/>
                  <w:color w:val="000000" w:themeColor="text1"/>
                  <w:kern w:val="0"/>
                  <w:sz w:val="20"/>
                  <w:szCs w:val="20"/>
                </w:rPr>
                <w:t xml:space="preserve"> </w:t>
              </w:r>
              <w:r>
                <w:rPr>
                  <w:rFonts w:cstheme="minorHAnsi"/>
                  <w:i/>
                  <w:iCs/>
                  <w:color w:val="000000" w:themeColor="text1"/>
                  <w:kern w:val="0"/>
                  <w:sz w:val="20"/>
                  <w:szCs w:val="20"/>
                </w:rPr>
                <w:t>N</w:t>
              </w:r>
              <w:r>
                <w:rPr>
                  <w:rFonts w:cstheme="minorHAnsi" w:hint="eastAsia"/>
                  <w:i/>
                  <w:iCs/>
                  <w:color w:val="000000" w:themeColor="text1"/>
                  <w:kern w:val="0"/>
                  <w:sz w:val="20"/>
                  <w:szCs w:val="20"/>
                </w:rPr>
                <w:t xml:space="preserve"> Bytes</w:t>
              </w:r>
            </w:ins>
          </w:p>
        </w:tc>
      </w:tr>
    </w:tbl>
    <w:p w:rsidR="00E60CD9" w:rsidRDefault="00E60CD9" w:rsidP="00E60CD9">
      <w:pPr>
        <w:rPr>
          <w:ins w:id="3575" w:author="telink" w:date="2018-06-27T10:34:00Z"/>
          <w:i/>
          <w:sz w:val="20"/>
          <w:szCs w:val="20"/>
        </w:rPr>
      </w:pPr>
    </w:p>
    <w:p w:rsidR="00E60CD9" w:rsidRDefault="00E60CD9" w:rsidP="00E60CD9">
      <w:pPr>
        <w:rPr>
          <w:ins w:id="3576" w:author="telink" w:date="2018-06-27T10:34:00Z"/>
          <w:i/>
          <w:sz w:val="20"/>
          <w:szCs w:val="20"/>
        </w:rPr>
      </w:pPr>
    </w:p>
    <w:p w:rsidR="00E60CD9" w:rsidRDefault="00E60CD9" w:rsidP="00E60CD9">
      <w:pPr>
        <w:rPr>
          <w:ins w:id="3577" w:author="telink" w:date="2018-06-27T10:34:00Z"/>
          <w:i/>
          <w:sz w:val="20"/>
          <w:szCs w:val="20"/>
        </w:rPr>
      </w:pPr>
    </w:p>
    <w:p w:rsidR="00E60CD9" w:rsidRDefault="00E60CD9" w:rsidP="00E60CD9">
      <w:pPr>
        <w:rPr>
          <w:ins w:id="3578" w:author="telink" w:date="2018-06-27T10:34:00Z"/>
          <w:sz w:val="20"/>
          <w:szCs w:val="20"/>
        </w:rPr>
      </w:pPr>
      <w:ins w:id="3579" w:author="telink" w:date="2018-06-27T10:34:00Z">
        <w:r w:rsidRPr="00AD02C3">
          <w:rPr>
            <w:rFonts w:hint="eastAsia"/>
            <w:i/>
            <w:sz w:val="20"/>
            <w:szCs w:val="20"/>
          </w:rPr>
          <w:t>attrNums:</w:t>
        </w:r>
        <w:r>
          <w:rPr>
            <w:rFonts w:hint="eastAsia"/>
            <w:sz w:val="20"/>
            <w:szCs w:val="20"/>
          </w:rPr>
          <w:t xml:space="preserve">     the number of the attributes </w:t>
        </w:r>
      </w:ins>
      <w:ins w:id="3580" w:author="telink" w:date="2018-06-27T10:37:00Z">
        <w:r>
          <w:rPr>
            <w:sz w:val="20"/>
            <w:szCs w:val="20"/>
          </w:rPr>
          <w:t xml:space="preserve">reports </w:t>
        </w:r>
      </w:ins>
      <w:ins w:id="3581" w:author="telink" w:date="2018-06-27T10:34:00Z">
        <w:r>
          <w:rPr>
            <w:rFonts w:hint="eastAsia"/>
            <w:sz w:val="20"/>
            <w:szCs w:val="20"/>
          </w:rPr>
          <w:t xml:space="preserve">to be </w:t>
        </w:r>
      </w:ins>
      <w:ins w:id="3582" w:author="telink" w:date="2018-06-27T10:37:00Z">
        <w:r>
          <w:rPr>
            <w:sz w:val="20"/>
            <w:szCs w:val="20"/>
          </w:rPr>
          <w:t>configure</w:t>
        </w:r>
      </w:ins>
    </w:p>
    <w:p w:rsidR="00E60CD9" w:rsidRDefault="00E60CD9" w:rsidP="00E60CD9">
      <w:pPr>
        <w:rPr>
          <w:ins w:id="3583" w:author="telink" w:date="2018-06-27T10:38:00Z"/>
          <w:sz w:val="20"/>
          <w:szCs w:val="20"/>
        </w:rPr>
      </w:pPr>
      <w:ins w:id="3584" w:author="telink" w:date="2018-06-27T10:34:00Z">
        <w:r w:rsidRPr="00AD02C3">
          <w:rPr>
            <w:rFonts w:hint="eastAsia"/>
            <w:i/>
            <w:sz w:val="20"/>
            <w:szCs w:val="20"/>
          </w:rPr>
          <w:t>attr</w:t>
        </w:r>
        <w:r>
          <w:rPr>
            <w:rFonts w:hint="eastAsia"/>
            <w:i/>
            <w:sz w:val="20"/>
            <w:szCs w:val="20"/>
          </w:rPr>
          <w:t>List</w:t>
        </w:r>
        <w:r w:rsidRPr="00AD02C3">
          <w:rPr>
            <w:rFonts w:hint="eastAsia"/>
            <w:i/>
            <w:sz w:val="20"/>
            <w:szCs w:val="20"/>
          </w:rPr>
          <w:t>:</w:t>
        </w:r>
        <w:r>
          <w:rPr>
            <w:rFonts w:hint="eastAsia"/>
            <w:i/>
            <w:sz w:val="20"/>
            <w:szCs w:val="20"/>
          </w:rPr>
          <w:t xml:space="preserve">       the list of the </w:t>
        </w:r>
        <w:r>
          <w:rPr>
            <w:rFonts w:hint="eastAsia"/>
            <w:sz w:val="20"/>
            <w:szCs w:val="20"/>
          </w:rPr>
          <w:t xml:space="preserve">attributes to be </w:t>
        </w:r>
      </w:ins>
      <w:ins w:id="3585" w:author="telink" w:date="2018-06-27T10:37:00Z">
        <w:r>
          <w:rPr>
            <w:sz w:val="20"/>
            <w:szCs w:val="20"/>
          </w:rPr>
          <w:t>configure</w:t>
        </w:r>
      </w:ins>
      <w:ins w:id="3586" w:author="telink" w:date="2018-06-27T10:38:00Z">
        <w:r>
          <w:rPr>
            <w:sz w:val="20"/>
            <w:szCs w:val="20"/>
          </w:rPr>
          <w:t>, the format as follow:</w:t>
        </w:r>
      </w:ins>
    </w:p>
    <w:tbl>
      <w:tblPr>
        <w:tblStyle w:val="ab"/>
        <w:tblpPr w:leftFromText="180" w:rightFromText="180" w:vertAnchor="text" w:horzAnchor="page" w:tblpX="2296" w:tblpY="199"/>
        <w:tblOverlap w:val="never"/>
        <w:tblW w:w="3574" w:type="dxa"/>
        <w:tblLayout w:type="fixed"/>
        <w:tblLook w:val="04A0" w:firstRow="1" w:lastRow="0" w:firstColumn="1" w:lastColumn="0" w:noHBand="0" w:noVBand="1"/>
        <w:tblPrChange w:id="3587" w:author="telink" w:date="2018-06-27T11:04:00Z">
          <w:tblPr>
            <w:tblStyle w:val="ab"/>
            <w:tblpPr w:leftFromText="180" w:rightFromText="180" w:vertAnchor="text" w:horzAnchor="page" w:tblpX="2296" w:tblpY="199"/>
            <w:tblOverlap w:val="never"/>
            <w:tblW w:w="3574" w:type="dxa"/>
            <w:tblLayout w:type="fixed"/>
            <w:tblLook w:val="04A0" w:firstRow="1" w:lastRow="0" w:firstColumn="1" w:lastColumn="0" w:noHBand="0" w:noVBand="1"/>
          </w:tblPr>
        </w:tblPrChange>
      </w:tblPr>
      <w:tblGrid>
        <w:gridCol w:w="1242"/>
        <w:gridCol w:w="1276"/>
        <w:gridCol w:w="1056"/>
        <w:tblGridChange w:id="3588">
          <w:tblGrid>
            <w:gridCol w:w="1526"/>
            <w:gridCol w:w="1024"/>
            <w:gridCol w:w="1024"/>
          </w:tblGrid>
        </w:tblGridChange>
      </w:tblGrid>
      <w:tr w:rsidR="00E60CD9" w:rsidRPr="001C30DD" w:rsidTr="00165B4D">
        <w:trPr>
          <w:ins w:id="3589" w:author="telink" w:date="2018-06-27T11:02:00Z"/>
        </w:trPr>
        <w:tc>
          <w:tcPr>
            <w:tcW w:w="1242" w:type="dxa"/>
            <w:tcPrChange w:id="3590" w:author="telink" w:date="2018-06-27T11:04:00Z">
              <w:tcPr>
                <w:tcW w:w="1526" w:type="dxa"/>
              </w:tcPr>
            </w:tcPrChange>
          </w:tcPr>
          <w:p w:rsidR="00E60CD9" w:rsidRDefault="00E60CD9" w:rsidP="00165B4D">
            <w:pPr>
              <w:pStyle w:val="Default"/>
              <w:jc w:val="both"/>
              <w:rPr>
                <w:ins w:id="3591" w:author="telink" w:date="2018-06-27T11:02:00Z"/>
                <w:sz w:val="20"/>
                <w:szCs w:val="20"/>
              </w:rPr>
            </w:pPr>
            <w:ins w:id="3592" w:author="telink" w:date="2018-06-27T11:02:00Z">
              <w:r>
                <w:rPr>
                  <w:sz w:val="20"/>
                  <w:szCs w:val="20"/>
                </w:rPr>
                <w:t>Status</w:t>
              </w:r>
            </w:ins>
          </w:p>
        </w:tc>
        <w:tc>
          <w:tcPr>
            <w:tcW w:w="1276" w:type="dxa"/>
            <w:tcPrChange w:id="3593" w:author="telink" w:date="2018-06-27T11:04:00Z">
              <w:tcPr>
                <w:tcW w:w="1024" w:type="dxa"/>
              </w:tcPr>
            </w:tcPrChange>
          </w:tcPr>
          <w:p w:rsidR="00E60CD9" w:rsidRDefault="00E60CD9" w:rsidP="00165B4D">
            <w:pPr>
              <w:pStyle w:val="Default"/>
              <w:jc w:val="both"/>
              <w:rPr>
                <w:ins w:id="3594" w:author="telink" w:date="2018-06-27T11:02:00Z"/>
                <w:sz w:val="20"/>
                <w:szCs w:val="20"/>
              </w:rPr>
            </w:pPr>
            <w:ins w:id="3595" w:author="telink" w:date="2018-06-27T11:02:00Z">
              <w:r>
                <w:rPr>
                  <w:sz w:val="20"/>
                  <w:szCs w:val="20"/>
                </w:rPr>
                <w:t>Direction</w:t>
              </w:r>
            </w:ins>
          </w:p>
        </w:tc>
        <w:tc>
          <w:tcPr>
            <w:tcW w:w="1056" w:type="dxa"/>
            <w:tcPrChange w:id="3596" w:author="telink" w:date="2018-06-27T11:04:00Z">
              <w:tcPr>
                <w:tcW w:w="1024" w:type="dxa"/>
              </w:tcPr>
            </w:tcPrChange>
          </w:tcPr>
          <w:p w:rsidR="00E60CD9" w:rsidRDefault="00E60CD9" w:rsidP="00165B4D">
            <w:pPr>
              <w:pStyle w:val="Default"/>
              <w:jc w:val="both"/>
              <w:rPr>
                <w:ins w:id="3597" w:author="telink" w:date="2018-06-27T11:02:00Z"/>
                <w:sz w:val="20"/>
                <w:szCs w:val="20"/>
              </w:rPr>
            </w:pPr>
            <w:ins w:id="3598" w:author="telink" w:date="2018-06-27T11:02:00Z">
              <w:r>
                <w:rPr>
                  <w:sz w:val="20"/>
                  <w:szCs w:val="20"/>
                </w:rPr>
                <w:t>AttrID</w:t>
              </w:r>
            </w:ins>
          </w:p>
        </w:tc>
      </w:tr>
      <w:tr w:rsidR="00E60CD9" w:rsidRPr="001C30DD" w:rsidTr="00165B4D">
        <w:trPr>
          <w:trHeight w:val="359"/>
          <w:ins w:id="3599" w:author="telink" w:date="2018-06-27T11:02:00Z"/>
          <w:trPrChange w:id="3600" w:author="telink" w:date="2018-06-27T11:04:00Z">
            <w:trPr>
              <w:trHeight w:val="359"/>
            </w:trPr>
          </w:trPrChange>
        </w:trPr>
        <w:tc>
          <w:tcPr>
            <w:tcW w:w="1242" w:type="dxa"/>
            <w:tcPrChange w:id="3601" w:author="telink" w:date="2018-06-27T11:04:00Z">
              <w:tcPr>
                <w:tcW w:w="1526" w:type="dxa"/>
              </w:tcPr>
            </w:tcPrChange>
          </w:tcPr>
          <w:p w:rsidR="00E60CD9" w:rsidRDefault="00E60CD9" w:rsidP="00165B4D">
            <w:pPr>
              <w:rPr>
                <w:ins w:id="3602" w:author="telink" w:date="2018-06-27T11:02:00Z"/>
                <w:rFonts w:cstheme="minorHAnsi"/>
                <w:i/>
                <w:iCs/>
                <w:color w:val="000000" w:themeColor="text1"/>
                <w:kern w:val="0"/>
                <w:sz w:val="20"/>
                <w:szCs w:val="20"/>
              </w:rPr>
            </w:pPr>
            <w:ins w:id="3603" w:author="telink" w:date="2018-06-27T11:02:00Z">
              <w:r>
                <w:rPr>
                  <w:rFonts w:cstheme="minorHAnsi" w:hint="eastAsia"/>
                  <w:i/>
                  <w:iCs/>
                  <w:color w:val="000000" w:themeColor="text1"/>
                  <w:kern w:val="0"/>
                  <w:sz w:val="20"/>
                  <w:szCs w:val="20"/>
                </w:rPr>
                <w:t xml:space="preserve"> </w:t>
              </w:r>
            </w:ins>
            <w:ins w:id="3604" w:author="telink" w:date="2018-06-27T11:03:00Z">
              <w:r>
                <w:rPr>
                  <w:rFonts w:cstheme="minorHAnsi"/>
                  <w:i/>
                  <w:iCs/>
                  <w:color w:val="000000" w:themeColor="text1"/>
                  <w:kern w:val="0"/>
                  <w:sz w:val="20"/>
                  <w:szCs w:val="20"/>
                </w:rPr>
                <w:t>1</w:t>
              </w:r>
            </w:ins>
            <w:ins w:id="3605" w:author="telink" w:date="2018-06-27T11:02:00Z">
              <w:r>
                <w:rPr>
                  <w:rFonts w:cstheme="minorHAnsi" w:hint="eastAsia"/>
                  <w:i/>
                  <w:iCs/>
                  <w:color w:val="000000" w:themeColor="text1"/>
                  <w:kern w:val="0"/>
                  <w:sz w:val="20"/>
                  <w:szCs w:val="20"/>
                </w:rPr>
                <w:t>Byte</w:t>
              </w:r>
            </w:ins>
          </w:p>
        </w:tc>
        <w:tc>
          <w:tcPr>
            <w:tcW w:w="1276" w:type="dxa"/>
            <w:tcPrChange w:id="3606" w:author="telink" w:date="2018-06-27T11:04:00Z">
              <w:tcPr>
                <w:tcW w:w="1024" w:type="dxa"/>
              </w:tcPr>
            </w:tcPrChange>
          </w:tcPr>
          <w:p w:rsidR="00E60CD9" w:rsidRDefault="00E60CD9" w:rsidP="00165B4D">
            <w:pPr>
              <w:rPr>
                <w:ins w:id="3607" w:author="telink" w:date="2018-06-27T11:02:00Z"/>
                <w:rFonts w:cstheme="minorHAnsi"/>
                <w:i/>
                <w:iCs/>
                <w:color w:val="000000" w:themeColor="text1"/>
                <w:kern w:val="0"/>
                <w:sz w:val="20"/>
                <w:szCs w:val="20"/>
              </w:rPr>
            </w:pPr>
            <w:ins w:id="3608" w:author="telink" w:date="2018-06-27T11:03:00Z">
              <w:r>
                <w:rPr>
                  <w:rFonts w:cstheme="minorHAnsi"/>
                  <w:i/>
                  <w:iCs/>
                  <w:color w:val="000000" w:themeColor="text1"/>
                  <w:kern w:val="0"/>
                  <w:sz w:val="20"/>
                  <w:szCs w:val="20"/>
                </w:rPr>
                <w:t>1</w:t>
              </w:r>
            </w:ins>
            <w:ins w:id="3609" w:author="telink" w:date="2018-06-27T11:02:00Z">
              <w:r>
                <w:rPr>
                  <w:rFonts w:cstheme="minorHAnsi" w:hint="eastAsia"/>
                  <w:i/>
                  <w:iCs/>
                  <w:color w:val="000000" w:themeColor="text1"/>
                  <w:kern w:val="0"/>
                  <w:sz w:val="20"/>
                  <w:szCs w:val="20"/>
                </w:rPr>
                <w:t xml:space="preserve"> Byte</w:t>
              </w:r>
            </w:ins>
          </w:p>
        </w:tc>
        <w:tc>
          <w:tcPr>
            <w:tcW w:w="1056" w:type="dxa"/>
            <w:tcPrChange w:id="3610" w:author="telink" w:date="2018-06-27T11:04:00Z">
              <w:tcPr>
                <w:tcW w:w="1024" w:type="dxa"/>
              </w:tcPr>
            </w:tcPrChange>
          </w:tcPr>
          <w:p w:rsidR="00E60CD9" w:rsidRPr="001C30DD" w:rsidRDefault="00E60CD9" w:rsidP="00165B4D">
            <w:pPr>
              <w:rPr>
                <w:ins w:id="3611" w:author="telink" w:date="2018-06-27T11:02:00Z"/>
                <w:rFonts w:cstheme="minorHAnsi"/>
                <w:i/>
                <w:iCs/>
                <w:color w:val="000000" w:themeColor="text1"/>
                <w:kern w:val="0"/>
                <w:sz w:val="20"/>
                <w:szCs w:val="20"/>
              </w:rPr>
            </w:pPr>
            <w:ins w:id="3612" w:author="telink" w:date="2018-06-27T11:03:00Z">
              <w:r>
                <w:rPr>
                  <w:rFonts w:cstheme="minorHAnsi"/>
                  <w:i/>
                  <w:iCs/>
                  <w:color w:val="000000" w:themeColor="text1"/>
                  <w:kern w:val="0"/>
                  <w:sz w:val="20"/>
                  <w:szCs w:val="20"/>
                </w:rPr>
                <w:t>2</w:t>
              </w:r>
            </w:ins>
            <w:ins w:id="3613" w:author="telink" w:date="2018-06-27T11:02:00Z">
              <w:r>
                <w:rPr>
                  <w:rFonts w:cstheme="minorHAnsi" w:hint="eastAsia"/>
                  <w:i/>
                  <w:iCs/>
                  <w:color w:val="000000" w:themeColor="text1"/>
                  <w:kern w:val="0"/>
                  <w:sz w:val="20"/>
                  <w:szCs w:val="20"/>
                </w:rPr>
                <w:t>Byte</w:t>
              </w:r>
            </w:ins>
            <w:ins w:id="3614" w:author="telink" w:date="2018-06-27T11:03:00Z">
              <w:r>
                <w:rPr>
                  <w:rFonts w:cstheme="minorHAnsi"/>
                  <w:i/>
                  <w:iCs/>
                  <w:color w:val="000000" w:themeColor="text1"/>
                  <w:kern w:val="0"/>
                  <w:sz w:val="20"/>
                  <w:szCs w:val="20"/>
                </w:rPr>
                <w:t>s</w:t>
              </w:r>
            </w:ins>
          </w:p>
        </w:tc>
      </w:tr>
    </w:tbl>
    <w:p w:rsidR="00E60CD9" w:rsidRPr="00F3556C" w:rsidRDefault="00E60CD9" w:rsidP="00E60CD9">
      <w:pPr>
        <w:autoSpaceDE w:val="0"/>
        <w:autoSpaceDN w:val="0"/>
        <w:adjustRightInd w:val="0"/>
        <w:jc w:val="left"/>
        <w:rPr>
          <w:ins w:id="3615" w:author="telink" w:date="2018-06-27T10:34:00Z"/>
          <w:rFonts w:ascii="Times New Roman" w:hAnsi="Times New Roman" w:cs="Times New Roman"/>
          <w:kern w:val="0"/>
          <w:sz w:val="20"/>
          <w:szCs w:val="20"/>
        </w:rPr>
      </w:pPr>
      <w:ins w:id="3616" w:author="telink" w:date="2018-06-27T10:34:00Z">
        <w:r>
          <w:rPr>
            <w:rFonts w:ascii="Courier New" w:hAnsi="Courier New" w:cs="Courier New"/>
            <w:color w:val="000000" w:themeColor="text1"/>
            <w:kern w:val="0"/>
            <w:sz w:val="20"/>
            <w:szCs w:val="20"/>
          </w:rPr>
          <w:br/>
        </w:r>
      </w:ins>
    </w:p>
    <w:p w:rsidR="00E60CD9" w:rsidRDefault="00E60CD9" w:rsidP="00E60CD9">
      <w:pPr>
        <w:autoSpaceDE w:val="0"/>
        <w:autoSpaceDN w:val="0"/>
        <w:adjustRightInd w:val="0"/>
        <w:jc w:val="left"/>
        <w:rPr>
          <w:ins w:id="3617" w:author="telink" w:date="2018-06-27T11:02:00Z"/>
          <w:rFonts w:cstheme="minorHAnsi"/>
          <w:b/>
          <w:i/>
          <w:iCs/>
          <w:color w:val="000000" w:themeColor="text1"/>
          <w:kern w:val="0"/>
          <w:sz w:val="20"/>
          <w:szCs w:val="20"/>
        </w:rPr>
      </w:pPr>
    </w:p>
    <w:p w:rsidR="00E60CD9" w:rsidRPr="009B2D83" w:rsidRDefault="00E60CD9" w:rsidP="00E60CD9">
      <w:pPr>
        <w:autoSpaceDE w:val="0"/>
        <w:autoSpaceDN w:val="0"/>
        <w:adjustRightInd w:val="0"/>
        <w:jc w:val="left"/>
        <w:rPr>
          <w:ins w:id="3618" w:author="telink" w:date="2018-06-27T10:34:00Z"/>
          <w:sz w:val="20"/>
          <w:szCs w:val="20"/>
        </w:rPr>
      </w:pPr>
      <w:ins w:id="3619" w:author="telink" w:date="2018-06-27T10:34: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 xml:space="preserve">55 </w:t>
        </w:r>
        <w:r>
          <w:rPr>
            <w:rFonts w:hint="eastAsia"/>
            <w:b/>
          </w:rPr>
          <w:t>81</w:t>
        </w:r>
        <w:r w:rsidRPr="003A324A">
          <w:rPr>
            <w:b/>
          </w:rPr>
          <w:t xml:space="preserve"> </w:t>
        </w:r>
        <w:r>
          <w:rPr>
            <w:rFonts w:hint="eastAsia"/>
            <w:b/>
          </w:rPr>
          <w:t>0</w:t>
        </w:r>
      </w:ins>
      <w:ins w:id="3620" w:author="telink" w:date="2018-06-27T11:01:00Z">
        <w:r>
          <w:rPr>
            <w:b/>
          </w:rPr>
          <w:t>2</w:t>
        </w:r>
      </w:ins>
      <w:ins w:id="3621" w:author="telink" w:date="2018-06-27T10:34:00Z">
        <w:r w:rsidRPr="003A324A">
          <w:rPr>
            <w:b/>
          </w:rPr>
          <w:t xml:space="preserve"> </w:t>
        </w:r>
        <w:r>
          <w:rPr>
            <w:rFonts w:hint="eastAsia"/>
            <w:b/>
          </w:rPr>
          <w:t>lenH</w:t>
        </w:r>
        <w:r w:rsidRPr="003A324A">
          <w:rPr>
            <w:b/>
          </w:rPr>
          <w:t xml:space="preserve"> </w:t>
        </w:r>
        <w:r>
          <w:rPr>
            <w:rFonts w:hint="eastAsia"/>
            <w:b/>
          </w:rPr>
          <w:t xml:space="preserve">lenL 0 </w:t>
        </w:r>
        <w:r>
          <w:rPr>
            <w:rFonts w:hint="eastAsia"/>
            <w:sz w:val="20"/>
            <w:szCs w:val="20"/>
          </w:rPr>
          <w:t>attrNums</w:t>
        </w:r>
        <w:r w:rsidRPr="003A324A">
          <w:rPr>
            <w:rFonts w:cstheme="minorHAnsi" w:hint="eastAsia"/>
            <w:b/>
            <w:i/>
            <w:sz w:val="20"/>
            <w:szCs w:val="20"/>
          </w:rPr>
          <w:t xml:space="preserve"> </w:t>
        </w:r>
        <w:r>
          <w:rPr>
            <w:rFonts w:hint="eastAsia"/>
            <w:sz w:val="20"/>
            <w:szCs w:val="20"/>
          </w:rPr>
          <w:t>attrList</w:t>
        </w:r>
        <w:r w:rsidRPr="003A324A">
          <w:rPr>
            <w:rFonts w:cstheme="minorHAnsi" w:hint="eastAsia"/>
            <w:b/>
            <w:i/>
            <w:sz w:val="20"/>
            <w:szCs w:val="20"/>
          </w:rPr>
          <w:t xml:space="preserve"> </w:t>
        </w:r>
        <w:r>
          <w:rPr>
            <w:rFonts w:cstheme="minorHAnsi" w:hint="eastAsia"/>
            <w:b/>
            <w:i/>
            <w:sz w:val="20"/>
            <w:szCs w:val="20"/>
          </w:rPr>
          <w:t xml:space="preserve"> </w:t>
        </w:r>
        <w:r w:rsidRPr="003A324A">
          <w:rPr>
            <w:rFonts w:cstheme="minorHAnsi" w:hint="eastAsia"/>
            <w:b/>
            <w:i/>
            <w:sz w:val="20"/>
            <w:szCs w:val="20"/>
          </w:rPr>
          <w:t>AA</w:t>
        </w:r>
      </w:ins>
    </w:p>
    <w:p w:rsidR="00E60CD9" w:rsidRDefault="00E60CD9" w:rsidP="00E60CD9">
      <w:pPr>
        <w:rPr>
          <w:ins w:id="3622" w:author="telink" w:date="2018-06-27T10:35:00Z"/>
          <w:rStyle w:val="fontstyle01"/>
          <w:rFonts w:cstheme="minorHAnsi"/>
        </w:rPr>
      </w:pPr>
    </w:p>
    <w:p w:rsidR="00E60CD9" w:rsidRDefault="00E60CD9" w:rsidP="00E60CD9">
      <w:pPr>
        <w:rPr>
          <w:ins w:id="3623" w:author="telink" w:date="2018-06-27T11:07:00Z"/>
          <w:rStyle w:val="fontstyle01"/>
          <w:b/>
        </w:rPr>
      </w:pPr>
      <w:ins w:id="3624" w:author="telink" w:date="2018-06-27T11:05:00Z">
        <w:r w:rsidRPr="0072004E">
          <w:rPr>
            <w:rStyle w:val="fontstyle01"/>
            <w:rFonts w:cstheme="minorHAnsi"/>
            <w:b/>
            <w:i/>
            <w:rPrChange w:id="3625" w:author="telink" w:date="2018-06-27T11:06:00Z">
              <w:rPr>
                <w:rStyle w:val="fontstyle01"/>
                <w:rFonts w:cstheme="minorHAnsi"/>
                <w:b/>
                <w:bCs/>
              </w:rPr>
            </w:rPrChange>
          </w:rPr>
          <w:lastRenderedPageBreak/>
          <w:t xml:space="preserve">3.2.2.4  </w:t>
        </w:r>
        <w:r w:rsidRPr="0072004E">
          <w:rPr>
            <w:rStyle w:val="fontstyle01"/>
            <w:rPrChange w:id="3626" w:author="telink" w:date="2018-06-27T11:06:00Z">
              <w:rPr>
                <w:rFonts w:ascii="Courier" w:hAnsi="Courier" w:cstheme="minorHAnsi"/>
                <w:b/>
                <w:bCs/>
                <w:i/>
                <w:iCs/>
                <w:color w:val="0000C0"/>
                <w:sz w:val="20"/>
                <w:szCs w:val="20"/>
                <w:highlight w:val="lightGray"/>
              </w:rPr>
            </w:rPrChange>
          </w:rPr>
          <w:t>ZBHCI_CMD_ZCL_READ_REPORT_CFG_RSP</w:t>
        </w:r>
      </w:ins>
    </w:p>
    <w:tbl>
      <w:tblPr>
        <w:tblStyle w:val="ab"/>
        <w:tblpPr w:leftFromText="180" w:rightFromText="180" w:vertAnchor="text" w:horzAnchor="page" w:tblpX="2296" w:tblpY="199"/>
        <w:tblOverlap w:val="never"/>
        <w:tblW w:w="2299" w:type="dxa"/>
        <w:tblLayout w:type="fixed"/>
        <w:tblLook w:val="04A0" w:firstRow="1" w:lastRow="0" w:firstColumn="1" w:lastColumn="0" w:noHBand="0" w:noVBand="1"/>
      </w:tblPr>
      <w:tblGrid>
        <w:gridCol w:w="1024"/>
        <w:gridCol w:w="1275"/>
      </w:tblGrid>
      <w:tr w:rsidR="00E60CD9" w:rsidRPr="001C30DD" w:rsidTr="00165B4D">
        <w:trPr>
          <w:ins w:id="3627" w:author="telink" w:date="2018-06-27T11:07:00Z"/>
        </w:trPr>
        <w:tc>
          <w:tcPr>
            <w:tcW w:w="1024" w:type="dxa"/>
          </w:tcPr>
          <w:p w:rsidR="00E60CD9" w:rsidRDefault="00E60CD9" w:rsidP="00165B4D">
            <w:pPr>
              <w:pStyle w:val="Default"/>
              <w:jc w:val="both"/>
              <w:rPr>
                <w:ins w:id="3628" w:author="telink" w:date="2018-06-27T11:07:00Z"/>
                <w:sz w:val="20"/>
                <w:szCs w:val="20"/>
              </w:rPr>
            </w:pPr>
            <w:ins w:id="3629" w:author="telink" w:date="2018-06-27T11:07:00Z">
              <w:r>
                <w:rPr>
                  <w:rFonts w:hint="eastAsia"/>
                  <w:sz w:val="20"/>
                  <w:szCs w:val="20"/>
                </w:rPr>
                <w:t>attrNums</w:t>
              </w:r>
            </w:ins>
          </w:p>
        </w:tc>
        <w:tc>
          <w:tcPr>
            <w:tcW w:w="1275" w:type="dxa"/>
          </w:tcPr>
          <w:p w:rsidR="00E60CD9" w:rsidRPr="001C30DD" w:rsidRDefault="00E60CD9" w:rsidP="00165B4D">
            <w:pPr>
              <w:pStyle w:val="Default"/>
              <w:jc w:val="both"/>
              <w:rPr>
                <w:ins w:id="3630" w:author="telink" w:date="2018-06-27T11:07:00Z"/>
                <w:rFonts w:cstheme="minorHAnsi"/>
                <w:iCs/>
                <w:color w:val="000000" w:themeColor="text1"/>
                <w:sz w:val="20"/>
                <w:szCs w:val="20"/>
              </w:rPr>
            </w:pPr>
            <w:ins w:id="3631" w:author="telink" w:date="2018-06-27T11:07:00Z">
              <w:r>
                <w:rPr>
                  <w:rFonts w:hint="eastAsia"/>
                  <w:sz w:val="20"/>
                  <w:szCs w:val="20"/>
                </w:rPr>
                <w:t>attrList</w:t>
              </w:r>
            </w:ins>
          </w:p>
        </w:tc>
      </w:tr>
      <w:tr w:rsidR="00E60CD9" w:rsidRPr="001C30DD" w:rsidTr="00165B4D">
        <w:trPr>
          <w:trHeight w:val="359"/>
          <w:ins w:id="3632" w:author="telink" w:date="2018-06-27T11:07:00Z"/>
        </w:trPr>
        <w:tc>
          <w:tcPr>
            <w:tcW w:w="1024" w:type="dxa"/>
          </w:tcPr>
          <w:p w:rsidR="00E60CD9" w:rsidRPr="001C30DD" w:rsidRDefault="00E60CD9" w:rsidP="00165B4D">
            <w:pPr>
              <w:rPr>
                <w:ins w:id="3633" w:author="telink" w:date="2018-06-27T11:07:00Z"/>
                <w:rFonts w:cstheme="minorHAnsi"/>
                <w:i/>
                <w:iCs/>
                <w:color w:val="000000" w:themeColor="text1"/>
                <w:kern w:val="0"/>
                <w:sz w:val="20"/>
                <w:szCs w:val="20"/>
              </w:rPr>
            </w:pPr>
            <w:ins w:id="3634" w:author="telink" w:date="2018-06-27T11:07:00Z">
              <w:r>
                <w:rPr>
                  <w:rFonts w:cstheme="minorHAnsi" w:hint="eastAsia"/>
                  <w:i/>
                  <w:iCs/>
                  <w:color w:val="000000" w:themeColor="text1"/>
                  <w:kern w:val="0"/>
                  <w:sz w:val="20"/>
                  <w:szCs w:val="20"/>
                </w:rPr>
                <w:t xml:space="preserve">   1Byte</w:t>
              </w:r>
            </w:ins>
          </w:p>
        </w:tc>
        <w:tc>
          <w:tcPr>
            <w:tcW w:w="1275" w:type="dxa"/>
          </w:tcPr>
          <w:p w:rsidR="00E60CD9" w:rsidRPr="001C30DD" w:rsidRDefault="00E60CD9" w:rsidP="00165B4D">
            <w:pPr>
              <w:rPr>
                <w:ins w:id="3635" w:author="telink" w:date="2018-06-27T11:07:00Z"/>
                <w:rFonts w:cstheme="minorHAnsi"/>
                <w:i/>
                <w:iCs/>
                <w:color w:val="000000" w:themeColor="text1"/>
                <w:kern w:val="0"/>
                <w:sz w:val="20"/>
                <w:szCs w:val="20"/>
              </w:rPr>
            </w:pPr>
            <w:ins w:id="3636" w:author="telink" w:date="2018-06-27T11:07:00Z">
              <w:r>
                <w:rPr>
                  <w:rFonts w:cstheme="minorHAnsi" w:hint="eastAsia"/>
                  <w:i/>
                  <w:iCs/>
                  <w:color w:val="000000" w:themeColor="text1"/>
                  <w:kern w:val="0"/>
                  <w:sz w:val="20"/>
                  <w:szCs w:val="20"/>
                </w:rPr>
                <w:t xml:space="preserve"> </w:t>
              </w:r>
              <w:r>
                <w:rPr>
                  <w:rFonts w:cstheme="minorHAnsi"/>
                  <w:i/>
                  <w:iCs/>
                  <w:color w:val="000000" w:themeColor="text1"/>
                  <w:kern w:val="0"/>
                  <w:sz w:val="20"/>
                  <w:szCs w:val="20"/>
                </w:rPr>
                <w:t>N</w:t>
              </w:r>
              <w:r>
                <w:rPr>
                  <w:rFonts w:cstheme="minorHAnsi" w:hint="eastAsia"/>
                  <w:i/>
                  <w:iCs/>
                  <w:color w:val="000000" w:themeColor="text1"/>
                  <w:kern w:val="0"/>
                  <w:sz w:val="20"/>
                  <w:szCs w:val="20"/>
                </w:rPr>
                <w:t xml:space="preserve"> Bytes</w:t>
              </w:r>
            </w:ins>
          </w:p>
        </w:tc>
      </w:tr>
    </w:tbl>
    <w:p w:rsidR="00E60CD9" w:rsidRDefault="00E60CD9" w:rsidP="00E60CD9">
      <w:pPr>
        <w:rPr>
          <w:ins w:id="3637" w:author="telink" w:date="2018-06-27T11:07:00Z"/>
          <w:i/>
          <w:sz w:val="20"/>
          <w:szCs w:val="20"/>
        </w:rPr>
      </w:pPr>
    </w:p>
    <w:p w:rsidR="00E60CD9" w:rsidRDefault="00E60CD9" w:rsidP="00E60CD9">
      <w:pPr>
        <w:rPr>
          <w:ins w:id="3638" w:author="telink" w:date="2018-06-27T11:07:00Z"/>
          <w:i/>
          <w:sz w:val="20"/>
          <w:szCs w:val="20"/>
        </w:rPr>
      </w:pPr>
    </w:p>
    <w:p w:rsidR="00E60CD9" w:rsidRDefault="00E60CD9" w:rsidP="00E60CD9">
      <w:pPr>
        <w:rPr>
          <w:ins w:id="3639" w:author="telink" w:date="2018-06-27T11:07:00Z"/>
          <w:i/>
          <w:sz w:val="20"/>
          <w:szCs w:val="20"/>
        </w:rPr>
      </w:pPr>
    </w:p>
    <w:p w:rsidR="00E60CD9" w:rsidRDefault="00E60CD9" w:rsidP="00E60CD9">
      <w:pPr>
        <w:rPr>
          <w:ins w:id="3640" w:author="telink" w:date="2018-06-27T11:07:00Z"/>
          <w:sz w:val="20"/>
          <w:szCs w:val="20"/>
        </w:rPr>
      </w:pPr>
      <w:ins w:id="3641" w:author="telink" w:date="2018-06-27T11:07:00Z">
        <w:r w:rsidRPr="00AD02C3">
          <w:rPr>
            <w:rFonts w:hint="eastAsia"/>
            <w:i/>
            <w:sz w:val="20"/>
            <w:szCs w:val="20"/>
          </w:rPr>
          <w:t>attrNums:</w:t>
        </w:r>
        <w:r>
          <w:rPr>
            <w:rFonts w:hint="eastAsia"/>
            <w:sz w:val="20"/>
            <w:szCs w:val="20"/>
          </w:rPr>
          <w:t xml:space="preserve">     the number of the attributes </w:t>
        </w:r>
        <w:r>
          <w:rPr>
            <w:sz w:val="20"/>
            <w:szCs w:val="20"/>
          </w:rPr>
          <w:t>reports configure</w:t>
        </w:r>
        <w:r>
          <w:rPr>
            <w:rFonts w:hint="eastAsia"/>
            <w:sz w:val="20"/>
            <w:szCs w:val="20"/>
          </w:rPr>
          <w:t xml:space="preserve"> to be </w:t>
        </w:r>
        <w:r>
          <w:rPr>
            <w:sz w:val="20"/>
            <w:szCs w:val="20"/>
          </w:rPr>
          <w:t>read</w:t>
        </w:r>
      </w:ins>
    </w:p>
    <w:p w:rsidR="00E60CD9" w:rsidRDefault="00E60CD9" w:rsidP="00E60CD9">
      <w:pPr>
        <w:rPr>
          <w:ins w:id="3642" w:author="telink" w:date="2018-06-27T11:07:00Z"/>
          <w:sz w:val="20"/>
          <w:szCs w:val="20"/>
        </w:rPr>
      </w:pPr>
      <w:ins w:id="3643" w:author="telink" w:date="2018-06-27T11:07:00Z">
        <w:r w:rsidRPr="00AD02C3">
          <w:rPr>
            <w:rFonts w:hint="eastAsia"/>
            <w:i/>
            <w:sz w:val="20"/>
            <w:szCs w:val="20"/>
          </w:rPr>
          <w:t>attr</w:t>
        </w:r>
        <w:r>
          <w:rPr>
            <w:rFonts w:hint="eastAsia"/>
            <w:i/>
            <w:sz w:val="20"/>
            <w:szCs w:val="20"/>
          </w:rPr>
          <w:t>List</w:t>
        </w:r>
        <w:r w:rsidRPr="00AD02C3">
          <w:rPr>
            <w:rFonts w:hint="eastAsia"/>
            <w:i/>
            <w:sz w:val="20"/>
            <w:szCs w:val="20"/>
          </w:rPr>
          <w:t>:</w:t>
        </w:r>
        <w:r>
          <w:rPr>
            <w:rFonts w:hint="eastAsia"/>
            <w:i/>
            <w:sz w:val="20"/>
            <w:szCs w:val="20"/>
          </w:rPr>
          <w:t xml:space="preserve">       the list of the </w:t>
        </w:r>
        <w:r>
          <w:rPr>
            <w:rFonts w:hint="eastAsia"/>
            <w:sz w:val="20"/>
            <w:szCs w:val="20"/>
          </w:rPr>
          <w:t xml:space="preserve">attributes </w:t>
        </w:r>
        <w:r>
          <w:rPr>
            <w:sz w:val="20"/>
            <w:szCs w:val="20"/>
          </w:rPr>
          <w:t>configure</w:t>
        </w:r>
        <w:r>
          <w:rPr>
            <w:rFonts w:hint="eastAsia"/>
            <w:sz w:val="20"/>
            <w:szCs w:val="20"/>
          </w:rPr>
          <w:t xml:space="preserve"> to be</w:t>
        </w:r>
        <w:r>
          <w:rPr>
            <w:sz w:val="20"/>
            <w:szCs w:val="20"/>
          </w:rPr>
          <w:t xml:space="preserve"> read, the format as follow:</w:t>
        </w:r>
      </w:ins>
    </w:p>
    <w:tbl>
      <w:tblPr>
        <w:tblStyle w:val="ab"/>
        <w:tblpPr w:leftFromText="180" w:rightFromText="180" w:vertAnchor="text" w:horzAnchor="page" w:tblpX="2268" w:tblpY="199"/>
        <w:tblOverlap w:val="never"/>
        <w:tblW w:w="7905" w:type="dxa"/>
        <w:tblLayout w:type="fixed"/>
        <w:tblLook w:val="04A0" w:firstRow="1" w:lastRow="0" w:firstColumn="1" w:lastColumn="0" w:noHBand="0" w:noVBand="1"/>
        <w:tblPrChange w:id="3644" w:author="telink" w:date="2018-06-27T11:09:00Z">
          <w:tblPr>
            <w:tblStyle w:val="ab"/>
            <w:tblpPr w:leftFromText="180" w:rightFromText="180" w:vertAnchor="text" w:horzAnchor="page" w:tblpX="2268" w:tblpY="199"/>
            <w:tblOverlap w:val="never"/>
            <w:tblW w:w="8330" w:type="dxa"/>
            <w:tblLayout w:type="fixed"/>
            <w:tblLook w:val="04A0" w:firstRow="1" w:lastRow="0" w:firstColumn="1" w:lastColumn="0" w:noHBand="0" w:noVBand="1"/>
          </w:tblPr>
        </w:tblPrChange>
      </w:tblPr>
      <w:tblGrid>
        <w:gridCol w:w="817"/>
        <w:gridCol w:w="992"/>
        <w:gridCol w:w="993"/>
        <w:gridCol w:w="992"/>
        <w:gridCol w:w="992"/>
        <w:gridCol w:w="992"/>
        <w:gridCol w:w="1134"/>
        <w:gridCol w:w="993"/>
        <w:tblGridChange w:id="3645">
          <w:tblGrid>
            <w:gridCol w:w="817"/>
            <w:gridCol w:w="992"/>
            <w:gridCol w:w="993"/>
            <w:gridCol w:w="992"/>
            <w:gridCol w:w="992"/>
            <w:gridCol w:w="992"/>
            <w:gridCol w:w="1134"/>
            <w:gridCol w:w="1418"/>
          </w:tblGrid>
        </w:tblGridChange>
      </w:tblGrid>
      <w:tr w:rsidR="00E60CD9" w:rsidRPr="001C30DD" w:rsidTr="00165B4D">
        <w:trPr>
          <w:ins w:id="3646" w:author="telink" w:date="2018-06-27T11:08:00Z"/>
        </w:trPr>
        <w:tc>
          <w:tcPr>
            <w:tcW w:w="817" w:type="dxa"/>
            <w:tcPrChange w:id="3647" w:author="telink" w:date="2018-06-27T11:09:00Z">
              <w:tcPr>
                <w:tcW w:w="817" w:type="dxa"/>
              </w:tcPr>
            </w:tcPrChange>
          </w:tcPr>
          <w:p w:rsidR="00E60CD9" w:rsidRDefault="00E60CD9" w:rsidP="00165B4D">
            <w:pPr>
              <w:pStyle w:val="Default"/>
              <w:jc w:val="both"/>
              <w:rPr>
                <w:ins w:id="3648" w:author="telink" w:date="2018-06-27T11:08:00Z"/>
                <w:sz w:val="20"/>
                <w:szCs w:val="20"/>
              </w:rPr>
            </w:pPr>
            <w:ins w:id="3649" w:author="telink" w:date="2018-06-27T11:08:00Z">
              <w:r>
                <w:rPr>
                  <w:rFonts w:hint="eastAsia"/>
                  <w:sz w:val="20"/>
                  <w:szCs w:val="20"/>
                </w:rPr>
                <w:t>Status</w:t>
              </w:r>
            </w:ins>
          </w:p>
        </w:tc>
        <w:tc>
          <w:tcPr>
            <w:tcW w:w="992" w:type="dxa"/>
            <w:tcPrChange w:id="3650" w:author="telink" w:date="2018-06-27T11:09:00Z">
              <w:tcPr>
                <w:tcW w:w="992" w:type="dxa"/>
              </w:tcPr>
            </w:tcPrChange>
          </w:tcPr>
          <w:p w:rsidR="00E60CD9" w:rsidRDefault="00E60CD9" w:rsidP="00165B4D">
            <w:pPr>
              <w:pStyle w:val="Default"/>
              <w:jc w:val="both"/>
              <w:rPr>
                <w:ins w:id="3651" w:author="telink" w:date="2018-06-27T11:08:00Z"/>
                <w:sz w:val="20"/>
                <w:szCs w:val="20"/>
              </w:rPr>
            </w:pPr>
            <w:ins w:id="3652" w:author="telink" w:date="2018-06-27T11:08:00Z">
              <w:r>
                <w:rPr>
                  <w:sz w:val="20"/>
                  <w:szCs w:val="20"/>
                </w:rPr>
                <w:t>direction</w:t>
              </w:r>
            </w:ins>
          </w:p>
        </w:tc>
        <w:tc>
          <w:tcPr>
            <w:tcW w:w="993" w:type="dxa"/>
            <w:tcPrChange w:id="3653" w:author="telink" w:date="2018-06-27T11:09:00Z">
              <w:tcPr>
                <w:tcW w:w="993" w:type="dxa"/>
              </w:tcPr>
            </w:tcPrChange>
          </w:tcPr>
          <w:p w:rsidR="00E60CD9" w:rsidRPr="001C30DD" w:rsidRDefault="00E60CD9" w:rsidP="00165B4D">
            <w:pPr>
              <w:pStyle w:val="Default"/>
              <w:jc w:val="both"/>
              <w:rPr>
                <w:ins w:id="3654" w:author="telink" w:date="2018-06-27T11:08:00Z"/>
                <w:rFonts w:cstheme="minorHAnsi"/>
                <w:iCs/>
                <w:color w:val="000000" w:themeColor="text1"/>
                <w:sz w:val="20"/>
                <w:szCs w:val="20"/>
              </w:rPr>
            </w:pPr>
            <w:ins w:id="3655" w:author="telink" w:date="2018-06-27T11:08:00Z">
              <w:r>
                <w:rPr>
                  <w:rFonts w:hint="eastAsia"/>
                  <w:sz w:val="20"/>
                  <w:szCs w:val="20"/>
                </w:rPr>
                <w:t>attr</w:t>
              </w:r>
              <w:r>
                <w:rPr>
                  <w:sz w:val="20"/>
                  <w:szCs w:val="20"/>
                </w:rPr>
                <w:t>ID</w:t>
              </w:r>
            </w:ins>
          </w:p>
        </w:tc>
        <w:tc>
          <w:tcPr>
            <w:tcW w:w="992" w:type="dxa"/>
            <w:tcPrChange w:id="3656" w:author="telink" w:date="2018-06-27T11:09:00Z">
              <w:tcPr>
                <w:tcW w:w="992" w:type="dxa"/>
              </w:tcPr>
            </w:tcPrChange>
          </w:tcPr>
          <w:p w:rsidR="00E60CD9" w:rsidRDefault="00E60CD9" w:rsidP="00165B4D">
            <w:pPr>
              <w:pStyle w:val="Default"/>
              <w:jc w:val="both"/>
              <w:rPr>
                <w:ins w:id="3657" w:author="telink" w:date="2018-06-27T11:08:00Z"/>
                <w:sz w:val="20"/>
                <w:szCs w:val="20"/>
              </w:rPr>
            </w:pPr>
            <w:ins w:id="3658" w:author="telink" w:date="2018-06-27T11:08:00Z">
              <w:r>
                <w:rPr>
                  <w:rFonts w:hint="eastAsia"/>
                  <w:sz w:val="20"/>
                  <w:szCs w:val="20"/>
                </w:rPr>
                <w:t>DataType</w:t>
              </w:r>
            </w:ins>
          </w:p>
        </w:tc>
        <w:tc>
          <w:tcPr>
            <w:tcW w:w="992" w:type="dxa"/>
            <w:tcPrChange w:id="3659" w:author="telink" w:date="2018-06-27T11:09:00Z">
              <w:tcPr>
                <w:tcW w:w="992" w:type="dxa"/>
              </w:tcPr>
            </w:tcPrChange>
          </w:tcPr>
          <w:p w:rsidR="00E60CD9" w:rsidRDefault="00E60CD9" w:rsidP="00165B4D">
            <w:pPr>
              <w:pStyle w:val="Default"/>
              <w:jc w:val="both"/>
              <w:rPr>
                <w:ins w:id="3660" w:author="telink" w:date="2018-06-27T11:08:00Z"/>
                <w:sz w:val="20"/>
                <w:szCs w:val="20"/>
              </w:rPr>
            </w:pPr>
            <w:ins w:id="3661" w:author="telink" w:date="2018-06-27T11:08:00Z">
              <w:r>
                <w:rPr>
                  <w:rFonts w:hint="eastAsia"/>
                  <w:sz w:val="20"/>
                  <w:szCs w:val="20"/>
                </w:rPr>
                <w:t>MinRep</w:t>
              </w:r>
              <w:r>
                <w:rPr>
                  <w:sz w:val="20"/>
                  <w:szCs w:val="20"/>
                </w:rPr>
                <w:t xml:space="preserve"> </w:t>
              </w:r>
              <w:r>
                <w:rPr>
                  <w:rFonts w:hint="eastAsia"/>
                  <w:sz w:val="20"/>
                  <w:szCs w:val="20"/>
                </w:rPr>
                <w:t>Interval</w:t>
              </w:r>
            </w:ins>
          </w:p>
        </w:tc>
        <w:tc>
          <w:tcPr>
            <w:tcW w:w="992" w:type="dxa"/>
            <w:tcPrChange w:id="3662" w:author="telink" w:date="2018-06-27T11:09:00Z">
              <w:tcPr>
                <w:tcW w:w="992" w:type="dxa"/>
              </w:tcPr>
            </w:tcPrChange>
          </w:tcPr>
          <w:p w:rsidR="00E60CD9" w:rsidRDefault="00E60CD9" w:rsidP="00165B4D">
            <w:pPr>
              <w:pStyle w:val="Default"/>
              <w:jc w:val="both"/>
              <w:rPr>
                <w:ins w:id="3663" w:author="telink" w:date="2018-06-27T11:08:00Z"/>
                <w:sz w:val="20"/>
                <w:szCs w:val="20"/>
              </w:rPr>
            </w:pPr>
            <w:ins w:id="3664" w:author="telink" w:date="2018-06-27T11:08:00Z">
              <w:r>
                <w:rPr>
                  <w:rFonts w:hint="eastAsia"/>
                  <w:sz w:val="20"/>
                  <w:szCs w:val="20"/>
                </w:rPr>
                <w:t>MaxRep</w:t>
              </w:r>
              <w:r>
                <w:rPr>
                  <w:sz w:val="20"/>
                  <w:szCs w:val="20"/>
                </w:rPr>
                <w:t xml:space="preserve"> </w:t>
              </w:r>
              <w:r>
                <w:rPr>
                  <w:rFonts w:hint="eastAsia"/>
                  <w:sz w:val="20"/>
                  <w:szCs w:val="20"/>
                </w:rPr>
                <w:t>Interval</w:t>
              </w:r>
            </w:ins>
          </w:p>
        </w:tc>
        <w:tc>
          <w:tcPr>
            <w:tcW w:w="1134" w:type="dxa"/>
            <w:tcPrChange w:id="3665" w:author="telink" w:date="2018-06-27T11:09:00Z">
              <w:tcPr>
                <w:tcW w:w="1134" w:type="dxa"/>
              </w:tcPr>
            </w:tcPrChange>
          </w:tcPr>
          <w:p w:rsidR="00E60CD9" w:rsidRDefault="00E60CD9" w:rsidP="00165B4D">
            <w:pPr>
              <w:pStyle w:val="Default"/>
              <w:jc w:val="both"/>
              <w:rPr>
                <w:ins w:id="3666" w:author="telink" w:date="2018-06-27T11:08:00Z"/>
                <w:sz w:val="20"/>
                <w:szCs w:val="20"/>
              </w:rPr>
            </w:pPr>
            <w:ins w:id="3667" w:author="telink" w:date="2018-06-27T11:08:00Z">
              <w:r>
                <w:rPr>
                  <w:rFonts w:hint="eastAsia"/>
                  <w:sz w:val="20"/>
                  <w:szCs w:val="20"/>
                </w:rPr>
                <w:t>Rep</w:t>
              </w:r>
              <w:r>
                <w:rPr>
                  <w:sz w:val="20"/>
                  <w:szCs w:val="20"/>
                </w:rPr>
                <w:t>ortable Change</w:t>
              </w:r>
            </w:ins>
          </w:p>
        </w:tc>
        <w:tc>
          <w:tcPr>
            <w:tcW w:w="993" w:type="dxa"/>
            <w:tcPrChange w:id="3668" w:author="telink" w:date="2018-06-27T11:09:00Z">
              <w:tcPr>
                <w:tcW w:w="1418" w:type="dxa"/>
              </w:tcPr>
            </w:tcPrChange>
          </w:tcPr>
          <w:p w:rsidR="00E60CD9" w:rsidRDefault="00E60CD9" w:rsidP="00165B4D">
            <w:pPr>
              <w:pStyle w:val="Default"/>
              <w:jc w:val="both"/>
              <w:rPr>
                <w:ins w:id="3669" w:author="telink" w:date="2018-06-27T11:08:00Z"/>
                <w:sz w:val="20"/>
                <w:szCs w:val="20"/>
              </w:rPr>
            </w:pPr>
            <w:ins w:id="3670" w:author="telink" w:date="2018-06-27T11:08:00Z">
              <w:r>
                <w:rPr>
                  <w:rFonts w:hint="eastAsia"/>
                  <w:sz w:val="20"/>
                  <w:szCs w:val="20"/>
                </w:rPr>
                <w:t>Timeout</w:t>
              </w:r>
              <w:r>
                <w:rPr>
                  <w:sz w:val="20"/>
                  <w:szCs w:val="20"/>
                </w:rPr>
                <w:t xml:space="preserve"> </w:t>
              </w:r>
              <w:r>
                <w:rPr>
                  <w:rFonts w:hint="eastAsia"/>
                  <w:sz w:val="20"/>
                  <w:szCs w:val="20"/>
                </w:rPr>
                <w:t>Period</w:t>
              </w:r>
            </w:ins>
          </w:p>
        </w:tc>
      </w:tr>
      <w:tr w:rsidR="00E60CD9" w:rsidRPr="001C30DD" w:rsidTr="00165B4D">
        <w:trPr>
          <w:trHeight w:val="359"/>
          <w:ins w:id="3671" w:author="telink" w:date="2018-06-27T11:08:00Z"/>
          <w:trPrChange w:id="3672" w:author="telink" w:date="2018-06-27T11:09:00Z">
            <w:trPr>
              <w:trHeight w:val="359"/>
            </w:trPr>
          </w:trPrChange>
        </w:trPr>
        <w:tc>
          <w:tcPr>
            <w:tcW w:w="817" w:type="dxa"/>
            <w:tcPrChange w:id="3673" w:author="telink" w:date="2018-06-27T11:09:00Z">
              <w:tcPr>
                <w:tcW w:w="817" w:type="dxa"/>
              </w:tcPr>
            </w:tcPrChange>
          </w:tcPr>
          <w:p w:rsidR="00E60CD9" w:rsidRDefault="00E60CD9" w:rsidP="00165B4D">
            <w:pPr>
              <w:rPr>
                <w:ins w:id="3674" w:author="telink" w:date="2018-06-27T11:08:00Z"/>
                <w:rFonts w:cstheme="minorHAnsi"/>
                <w:i/>
                <w:iCs/>
                <w:color w:val="000000" w:themeColor="text1"/>
                <w:kern w:val="0"/>
                <w:sz w:val="20"/>
                <w:szCs w:val="20"/>
              </w:rPr>
            </w:pPr>
            <w:ins w:id="3675" w:author="telink" w:date="2018-06-27T11:08:00Z">
              <w:r>
                <w:rPr>
                  <w:rFonts w:cstheme="minorHAnsi"/>
                  <w:i/>
                  <w:iCs/>
                  <w:color w:val="000000" w:themeColor="text1"/>
                  <w:kern w:val="0"/>
                  <w:sz w:val="20"/>
                  <w:szCs w:val="20"/>
                </w:rPr>
                <w:t>1</w:t>
              </w:r>
              <w:r>
                <w:rPr>
                  <w:rFonts w:cstheme="minorHAnsi" w:hint="eastAsia"/>
                  <w:i/>
                  <w:iCs/>
                  <w:color w:val="000000" w:themeColor="text1"/>
                  <w:kern w:val="0"/>
                  <w:sz w:val="20"/>
                  <w:szCs w:val="20"/>
                </w:rPr>
                <w:t>Byte</w:t>
              </w:r>
            </w:ins>
          </w:p>
        </w:tc>
        <w:tc>
          <w:tcPr>
            <w:tcW w:w="992" w:type="dxa"/>
            <w:tcPrChange w:id="3676" w:author="telink" w:date="2018-06-27T11:09:00Z">
              <w:tcPr>
                <w:tcW w:w="992" w:type="dxa"/>
              </w:tcPr>
            </w:tcPrChange>
          </w:tcPr>
          <w:p w:rsidR="00E60CD9" w:rsidRPr="001C30DD" w:rsidRDefault="00E60CD9" w:rsidP="00165B4D">
            <w:pPr>
              <w:rPr>
                <w:ins w:id="3677" w:author="telink" w:date="2018-06-27T11:08:00Z"/>
                <w:rFonts w:cstheme="minorHAnsi"/>
                <w:i/>
                <w:iCs/>
                <w:color w:val="000000" w:themeColor="text1"/>
                <w:kern w:val="0"/>
                <w:sz w:val="20"/>
                <w:szCs w:val="20"/>
              </w:rPr>
            </w:pPr>
            <w:ins w:id="3678" w:author="telink" w:date="2018-06-27T11:08:00Z">
              <w:r>
                <w:rPr>
                  <w:rFonts w:cstheme="minorHAnsi"/>
                  <w:i/>
                  <w:iCs/>
                  <w:color w:val="000000" w:themeColor="text1"/>
                  <w:kern w:val="0"/>
                  <w:sz w:val="20"/>
                  <w:szCs w:val="20"/>
                </w:rPr>
                <w:t>1</w:t>
              </w:r>
              <w:r>
                <w:rPr>
                  <w:rFonts w:cstheme="minorHAnsi" w:hint="eastAsia"/>
                  <w:i/>
                  <w:iCs/>
                  <w:color w:val="000000" w:themeColor="text1"/>
                  <w:kern w:val="0"/>
                  <w:sz w:val="20"/>
                  <w:szCs w:val="20"/>
                </w:rPr>
                <w:t>Byte</w:t>
              </w:r>
            </w:ins>
          </w:p>
        </w:tc>
        <w:tc>
          <w:tcPr>
            <w:tcW w:w="993" w:type="dxa"/>
            <w:tcPrChange w:id="3679" w:author="telink" w:date="2018-06-27T11:09:00Z">
              <w:tcPr>
                <w:tcW w:w="993" w:type="dxa"/>
              </w:tcPr>
            </w:tcPrChange>
          </w:tcPr>
          <w:p w:rsidR="00E60CD9" w:rsidRPr="001C30DD" w:rsidRDefault="00E60CD9" w:rsidP="00165B4D">
            <w:pPr>
              <w:rPr>
                <w:ins w:id="3680" w:author="telink" w:date="2018-06-27T11:08:00Z"/>
                <w:rFonts w:cstheme="minorHAnsi"/>
                <w:i/>
                <w:iCs/>
                <w:color w:val="000000" w:themeColor="text1"/>
                <w:kern w:val="0"/>
                <w:sz w:val="20"/>
                <w:szCs w:val="20"/>
              </w:rPr>
            </w:pPr>
            <w:ins w:id="3681" w:author="telink" w:date="2018-06-27T11:08:00Z">
              <w:r>
                <w:rPr>
                  <w:rFonts w:cstheme="minorHAnsi" w:hint="eastAsia"/>
                  <w:i/>
                  <w:iCs/>
                  <w:color w:val="000000" w:themeColor="text1"/>
                  <w:kern w:val="0"/>
                  <w:sz w:val="20"/>
                  <w:szCs w:val="20"/>
                </w:rPr>
                <w:t xml:space="preserve"> </w:t>
              </w:r>
              <w:r>
                <w:rPr>
                  <w:rFonts w:cstheme="minorHAnsi"/>
                  <w:i/>
                  <w:iCs/>
                  <w:color w:val="000000" w:themeColor="text1"/>
                  <w:kern w:val="0"/>
                  <w:sz w:val="20"/>
                  <w:szCs w:val="20"/>
                </w:rPr>
                <w:t>2</w:t>
              </w:r>
              <w:r>
                <w:rPr>
                  <w:rFonts w:cstheme="minorHAnsi" w:hint="eastAsia"/>
                  <w:i/>
                  <w:iCs/>
                  <w:color w:val="000000" w:themeColor="text1"/>
                  <w:kern w:val="0"/>
                  <w:sz w:val="20"/>
                  <w:szCs w:val="20"/>
                </w:rPr>
                <w:t>Bytes</w:t>
              </w:r>
            </w:ins>
          </w:p>
        </w:tc>
        <w:tc>
          <w:tcPr>
            <w:tcW w:w="992" w:type="dxa"/>
            <w:tcPrChange w:id="3682" w:author="telink" w:date="2018-06-27T11:09:00Z">
              <w:tcPr>
                <w:tcW w:w="992" w:type="dxa"/>
              </w:tcPr>
            </w:tcPrChange>
          </w:tcPr>
          <w:p w:rsidR="00E60CD9" w:rsidRDefault="00E60CD9" w:rsidP="00165B4D">
            <w:pPr>
              <w:rPr>
                <w:ins w:id="3683" w:author="telink" w:date="2018-06-27T11:08:00Z"/>
                <w:rFonts w:cstheme="minorHAnsi"/>
                <w:i/>
                <w:iCs/>
                <w:color w:val="000000" w:themeColor="text1"/>
                <w:kern w:val="0"/>
                <w:sz w:val="20"/>
                <w:szCs w:val="20"/>
              </w:rPr>
            </w:pPr>
            <w:ins w:id="3684" w:author="telink" w:date="2018-06-27T11:08:00Z">
              <w:r>
                <w:rPr>
                  <w:rFonts w:cstheme="minorHAnsi" w:hint="eastAsia"/>
                  <w:i/>
                  <w:iCs/>
                  <w:color w:val="000000" w:themeColor="text1"/>
                  <w:kern w:val="0"/>
                  <w:sz w:val="20"/>
                  <w:szCs w:val="20"/>
                </w:rPr>
                <w:t>1Byte</w:t>
              </w:r>
            </w:ins>
          </w:p>
        </w:tc>
        <w:tc>
          <w:tcPr>
            <w:tcW w:w="992" w:type="dxa"/>
            <w:tcPrChange w:id="3685" w:author="telink" w:date="2018-06-27T11:09:00Z">
              <w:tcPr>
                <w:tcW w:w="992" w:type="dxa"/>
              </w:tcPr>
            </w:tcPrChange>
          </w:tcPr>
          <w:p w:rsidR="00E60CD9" w:rsidRDefault="00E60CD9" w:rsidP="00165B4D">
            <w:pPr>
              <w:rPr>
                <w:ins w:id="3686" w:author="telink" w:date="2018-06-27T11:08:00Z"/>
                <w:rFonts w:cstheme="minorHAnsi"/>
                <w:i/>
                <w:iCs/>
                <w:color w:val="000000" w:themeColor="text1"/>
                <w:kern w:val="0"/>
                <w:sz w:val="20"/>
                <w:szCs w:val="20"/>
              </w:rPr>
            </w:pPr>
            <w:ins w:id="3687" w:author="telink" w:date="2018-06-27T11:08:00Z">
              <w:r>
                <w:rPr>
                  <w:rFonts w:cstheme="minorHAnsi"/>
                  <w:i/>
                  <w:iCs/>
                  <w:color w:val="000000" w:themeColor="text1"/>
                  <w:kern w:val="0"/>
                  <w:sz w:val="20"/>
                  <w:szCs w:val="20"/>
                </w:rPr>
                <w:t>2</w:t>
              </w:r>
              <w:r>
                <w:rPr>
                  <w:rFonts w:cstheme="minorHAnsi" w:hint="eastAsia"/>
                  <w:i/>
                  <w:iCs/>
                  <w:color w:val="000000" w:themeColor="text1"/>
                  <w:kern w:val="0"/>
                  <w:sz w:val="20"/>
                  <w:szCs w:val="20"/>
                </w:rPr>
                <w:t>Byte</w:t>
              </w:r>
              <w:r>
                <w:rPr>
                  <w:rFonts w:cstheme="minorHAnsi"/>
                  <w:i/>
                  <w:iCs/>
                  <w:color w:val="000000" w:themeColor="text1"/>
                  <w:kern w:val="0"/>
                  <w:sz w:val="20"/>
                  <w:szCs w:val="20"/>
                </w:rPr>
                <w:t>s</w:t>
              </w:r>
            </w:ins>
          </w:p>
        </w:tc>
        <w:tc>
          <w:tcPr>
            <w:tcW w:w="992" w:type="dxa"/>
            <w:tcPrChange w:id="3688" w:author="telink" w:date="2018-06-27T11:09:00Z">
              <w:tcPr>
                <w:tcW w:w="992" w:type="dxa"/>
              </w:tcPr>
            </w:tcPrChange>
          </w:tcPr>
          <w:p w:rsidR="00E60CD9" w:rsidRDefault="00E60CD9" w:rsidP="00165B4D">
            <w:pPr>
              <w:rPr>
                <w:ins w:id="3689" w:author="telink" w:date="2018-06-27T11:08:00Z"/>
                <w:rFonts w:cstheme="minorHAnsi"/>
                <w:i/>
                <w:iCs/>
                <w:color w:val="000000" w:themeColor="text1"/>
                <w:kern w:val="0"/>
                <w:sz w:val="20"/>
                <w:szCs w:val="20"/>
              </w:rPr>
            </w:pPr>
            <w:ins w:id="3690" w:author="telink" w:date="2018-06-27T11:08:00Z">
              <w:r>
                <w:rPr>
                  <w:rFonts w:cstheme="minorHAnsi" w:hint="eastAsia"/>
                  <w:i/>
                  <w:iCs/>
                  <w:color w:val="000000" w:themeColor="text1"/>
                  <w:kern w:val="0"/>
                  <w:sz w:val="20"/>
                  <w:szCs w:val="20"/>
                </w:rPr>
                <w:t>2Bytes</w:t>
              </w:r>
            </w:ins>
          </w:p>
        </w:tc>
        <w:tc>
          <w:tcPr>
            <w:tcW w:w="1134" w:type="dxa"/>
            <w:tcPrChange w:id="3691" w:author="telink" w:date="2018-06-27T11:09:00Z">
              <w:tcPr>
                <w:tcW w:w="1134" w:type="dxa"/>
              </w:tcPr>
            </w:tcPrChange>
          </w:tcPr>
          <w:p w:rsidR="00E60CD9" w:rsidRDefault="00E60CD9" w:rsidP="00165B4D">
            <w:pPr>
              <w:rPr>
                <w:ins w:id="3692" w:author="telink" w:date="2018-06-27T11:08:00Z"/>
                <w:rFonts w:cstheme="minorHAnsi"/>
                <w:i/>
                <w:iCs/>
                <w:color w:val="000000" w:themeColor="text1"/>
                <w:kern w:val="0"/>
                <w:sz w:val="20"/>
                <w:szCs w:val="20"/>
              </w:rPr>
            </w:pPr>
            <w:ins w:id="3693" w:author="telink" w:date="2018-06-27T11:08:00Z">
              <w:r>
                <w:rPr>
                  <w:rFonts w:cstheme="minorHAnsi" w:hint="eastAsia"/>
                  <w:i/>
                  <w:iCs/>
                  <w:color w:val="000000" w:themeColor="text1"/>
                  <w:kern w:val="0"/>
                  <w:sz w:val="20"/>
                  <w:szCs w:val="20"/>
                </w:rPr>
                <w:t>N Byte(</w:t>
              </w:r>
              <w:r>
                <w:rPr>
                  <w:rFonts w:cstheme="minorHAnsi"/>
                  <w:i/>
                  <w:iCs/>
                  <w:color w:val="000000" w:themeColor="text1"/>
                  <w:kern w:val="0"/>
                  <w:sz w:val="20"/>
                  <w:szCs w:val="20"/>
                </w:rPr>
                <w:t>s</w:t>
              </w:r>
              <w:r>
                <w:rPr>
                  <w:rFonts w:cstheme="minorHAnsi" w:hint="eastAsia"/>
                  <w:i/>
                  <w:iCs/>
                  <w:color w:val="000000" w:themeColor="text1"/>
                  <w:kern w:val="0"/>
                  <w:sz w:val="20"/>
                  <w:szCs w:val="20"/>
                </w:rPr>
                <w:t>)</w:t>
              </w:r>
            </w:ins>
          </w:p>
        </w:tc>
        <w:tc>
          <w:tcPr>
            <w:tcW w:w="993" w:type="dxa"/>
            <w:tcPrChange w:id="3694" w:author="telink" w:date="2018-06-27T11:09:00Z">
              <w:tcPr>
                <w:tcW w:w="1418" w:type="dxa"/>
              </w:tcPr>
            </w:tcPrChange>
          </w:tcPr>
          <w:p w:rsidR="00E60CD9" w:rsidRDefault="00E60CD9" w:rsidP="00165B4D">
            <w:pPr>
              <w:rPr>
                <w:ins w:id="3695" w:author="telink" w:date="2018-06-27T11:08:00Z"/>
                <w:rFonts w:cstheme="minorHAnsi"/>
                <w:i/>
                <w:iCs/>
                <w:color w:val="000000" w:themeColor="text1"/>
                <w:kern w:val="0"/>
                <w:sz w:val="20"/>
                <w:szCs w:val="20"/>
              </w:rPr>
            </w:pPr>
            <w:ins w:id="3696" w:author="telink" w:date="2018-06-27T11:08:00Z">
              <w:r>
                <w:rPr>
                  <w:rFonts w:cstheme="minorHAnsi" w:hint="eastAsia"/>
                  <w:i/>
                  <w:iCs/>
                  <w:color w:val="000000" w:themeColor="text1"/>
                  <w:kern w:val="0"/>
                  <w:sz w:val="20"/>
                  <w:szCs w:val="20"/>
                </w:rPr>
                <w:t>2Bytes</w:t>
              </w:r>
            </w:ins>
          </w:p>
        </w:tc>
      </w:tr>
    </w:tbl>
    <w:p w:rsidR="00E60CD9" w:rsidRDefault="00E60CD9" w:rsidP="00E60CD9">
      <w:pPr>
        <w:autoSpaceDE w:val="0"/>
        <w:autoSpaceDN w:val="0"/>
        <w:adjustRightInd w:val="0"/>
        <w:jc w:val="left"/>
        <w:rPr>
          <w:ins w:id="3697" w:author="telink" w:date="2018-06-27T11:12:00Z"/>
          <w:rFonts w:ascii="Times New Roman" w:hAnsi="Times New Roman" w:cs="Times New Roman"/>
          <w:kern w:val="0"/>
          <w:sz w:val="20"/>
          <w:szCs w:val="20"/>
        </w:rPr>
      </w:pPr>
      <w:ins w:id="3698" w:author="telink" w:date="2018-06-27T11:11:00Z">
        <w:r>
          <w:rPr>
            <w:rFonts w:ascii="Times New Roman" w:hAnsi="Times New Roman" w:cs="Times New Roman"/>
            <w:kern w:val="0"/>
            <w:sz w:val="20"/>
            <w:szCs w:val="20"/>
          </w:rPr>
          <w:t>If direction field value is set to 0x00, then the attribute data type field, the minimum reporting interval field, the maximum</w:t>
        </w:r>
        <w:r>
          <w:rPr>
            <w:rFonts w:ascii="Arial" w:hAnsi="Arial" w:cs="Arial"/>
            <w:kern w:val="0"/>
            <w:sz w:val="20"/>
            <w:szCs w:val="20"/>
          </w:rPr>
          <w:t xml:space="preserve"> </w:t>
        </w:r>
        <w:r>
          <w:rPr>
            <w:rFonts w:ascii="Times New Roman" w:hAnsi="Times New Roman" w:cs="Times New Roman"/>
            <w:kern w:val="0"/>
            <w:sz w:val="20"/>
            <w:szCs w:val="20"/>
          </w:rPr>
          <w:t>reporting interval field and the reportable change field are included in the payload, and the timeout period field is</w:t>
        </w:r>
        <w:r>
          <w:rPr>
            <w:rFonts w:ascii="Arial" w:hAnsi="Arial" w:cs="Arial"/>
            <w:kern w:val="0"/>
            <w:sz w:val="20"/>
            <w:szCs w:val="20"/>
          </w:rPr>
          <w:t xml:space="preserve"> </w:t>
        </w:r>
        <w:r>
          <w:rPr>
            <w:rFonts w:ascii="Times New Roman" w:hAnsi="Times New Roman" w:cs="Times New Roman"/>
            <w:kern w:val="0"/>
            <w:sz w:val="20"/>
            <w:szCs w:val="20"/>
          </w:rPr>
          <w:t>omitted. If this value is set to 0x01, then the timeout period field is included in the payload, and the attribute data type</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field, the minimum reporting interval field, the maximum reporting interval field and the reportable change field are</w:t>
        </w:r>
        <w:r>
          <w:rPr>
            <w:rFonts w:ascii="Arial" w:hAnsi="Arial" w:cs="Arial"/>
            <w:kern w:val="0"/>
            <w:sz w:val="20"/>
            <w:szCs w:val="20"/>
          </w:rPr>
          <w:t xml:space="preserve"> </w:t>
        </w:r>
        <w:r>
          <w:rPr>
            <w:rFonts w:ascii="Times New Roman" w:hAnsi="Times New Roman" w:cs="Times New Roman"/>
            <w:kern w:val="0"/>
            <w:sz w:val="20"/>
            <w:szCs w:val="20"/>
          </w:rPr>
          <w:t>omitted.</w:t>
        </w:r>
      </w:ins>
    </w:p>
    <w:p w:rsidR="00E60CD9" w:rsidRPr="00494EDE" w:rsidRDefault="00E60CD9" w:rsidP="00E60CD9">
      <w:pPr>
        <w:autoSpaceDE w:val="0"/>
        <w:autoSpaceDN w:val="0"/>
        <w:adjustRightInd w:val="0"/>
        <w:jc w:val="left"/>
        <w:rPr>
          <w:ins w:id="3699" w:author="telink" w:date="2018-06-27T11:09:00Z"/>
          <w:rFonts w:ascii="Times New Roman" w:hAnsi="Times New Roman" w:cs="Times New Roman"/>
          <w:kern w:val="0"/>
          <w:sz w:val="20"/>
          <w:szCs w:val="20"/>
          <w:rPrChange w:id="3700" w:author="telink" w:date="2018-06-27T11:11:00Z">
            <w:rPr>
              <w:ins w:id="3701" w:author="telink" w:date="2018-06-27T11:09:00Z"/>
              <w:i/>
              <w:sz w:val="20"/>
              <w:szCs w:val="20"/>
            </w:rPr>
          </w:rPrChange>
        </w:rPr>
      </w:pPr>
      <w:ins w:id="3702" w:author="telink" w:date="2018-06-27T11:12:00Z">
        <w:r>
          <w:rPr>
            <w:rFonts w:ascii="Times New Roman" w:hAnsi="Times New Roman" w:cs="Times New Roman"/>
            <w:kern w:val="0"/>
            <w:sz w:val="20"/>
            <w:szCs w:val="20"/>
          </w:rPr>
          <w:t>For attributes with 'analog' data type</w:t>
        </w:r>
      </w:ins>
      <w:ins w:id="3703" w:author="telink" w:date="2018-06-27T11:13:00Z">
        <w:r>
          <w:rPr>
            <w:rFonts w:ascii="Times New Roman" w:hAnsi="Times New Roman" w:cs="Times New Roman"/>
            <w:kern w:val="0"/>
            <w:sz w:val="20"/>
            <w:szCs w:val="20"/>
          </w:rPr>
          <w:t>, the field has the same data type as the attribute.</w:t>
        </w:r>
      </w:ins>
    </w:p>
    <w:p w:rsidR="00E60CD9" w:rsidRPr="009B2D83" w:rsidRDefault="00E60CD9" w:rsidP="00E60CD9">
      <w:pPr>
        <w:autoSpaceDE w:val="0"/>
        <w:autoSpaceDN w:val="0"/>
        <w:adjustRightInd w:val="0"/>
        <w:jc w:val="left"/>
        <w:rPr>
          <w:ins w:id="3704" w:author="telink" w:date="2018-06-27T11:09:00Z"/>
          <w:sz w:val="20"/>
          <w:szCs w:val="20"/>
        </w:rPr>
      </w:pPr>
      <w:ins w:id="3705" w:author="telink" w:date="2018-06-27T11:09: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 xml:space="preserve">55 </w:t>
        </w:r>
        <w:r>
          <w:rPr>
            <w:b/>
          </w:rPr>
          <w:t>81</w:t>
        </w:r>
        <w:r w:rsidRPr="003A324A">
          <w:rPr>
            <w:b/>
          </w:rPr>
          <w:t xml:space="preserve"> </w:t>
        </w:r>
        <w:r>
          <w:rPr>
            <w:rFonts w:hint="eastAsia"/>
            <w:b/>
          </w:rPr>
          <w:t>0</w:t>
        </w:r>
        <w:r>
          <w:rPr>
            <w:b/>
          </w:rPr>
          <w:t>3</w:t>
        </w:r>
        <w:r w:rsidRPr="003A324A">
          <w:rPr>
            <w:b/>
          </w:rPr>
          <w:t xml:space="preserve"> </w:t>
        </w:r>
        <w:r>
          <w:rPr>
            <w:rFonts w:hint="eastAsia"/>
            <w:b/>
          </w:rPr>
          <w:t>lenH</w:t>
        </w:r>
        <w:r w:rsidRPr="003A324A">
          <w:rPr>
            <w:b/>
          </w:rPr>
          <w:t xml:space="preserve"> </w:t>
        </w:r>
        <w:r>
          <w:rPr>
            <w:rFonts w:hint="eastAsia"/>
            <w:b/>
          </w:rPr>
          <w:t xml:space="preserve">lenL 0 </w:t>
        </w:r>
        <w:r>
          <w:rPr>
            <w:rFonts w:hint="eastAsia"/>
            <w:sz w:val="20"/>
            <w:szCs w:val="20"/>
          </w:rPr>
          <w:t>attrNums</w:t>
        </w:r>
        <w:r w:rsidRPr="003A324A">
          <w:rPr>
            <w:rFonts w:cstheme="minorHAnsi" w:hint="eastAsia"/>
            <w:b/>
            <w:i/>
            <w:sz w:val="20"/>
            <w:szCs w:val="20"/>
          </w:rPr>
          <w:t xml:space="preserve"> </w:t>
        </w:r>
        <w:r>
          <w:rPr>
            <w:rFonts w:hint="eastAsia"/>
            <w:sz w:val="20"/>
            <w:szCs w:val="20"/>
          </w:rPr>
          <w:t>attrList</w:t>
        </w:r>
        <w:r>
          <w:rPr>
            <w:rFonts w:cstheme="minorHAnsi" w:hint="eastAsia"/>
            <w:b/>
            <w:i/>
            <w:sz w:val="20"/>
            <w:szCs w:val="20"/>
          </w:rPr>
          <w:t xml:space="preserve"> </w:t>
        </w:r>
        <w:r w:rsidRPr="003A324A">
          <w:rPr>
            <w:rFonts w:cstheme="minorHAnsi" w:hint="eastAsia"/>
            <w:b/>
            <w:i/>
            <w:sz w:val="20"/>
            <w:szCs w:val="20"/>
          </w:rPr>
          <w:t>AA</w:t>
        </w:r>
      </w:ins>
    </w:p>
    <w:p w:rsidR="00E60CD9" w:rsidRPr="00494EDE" w:rsidRDefault="00E60CD9" w:rsidP="00E60CD9">
      <w:pPr>
        <w:rPr>
          <w:ins w:id="3706" w:author="telink" w:date="2018-06-27T11:07:00Z"/>
          <w:rStyle w:val="fontstyle01"/>
          <w:b/>
        </w:rPr>
      </w:pPr>
    </w:p>
    <w:p w:rsidR="00E60CD9" w:rsidRDefault="00E60CD9" w:rsidP="00E60CD9">
      <w:pPr>
        <w:rPr>
          <w:ins w:id="3707" w:author="telink" w:date="2018-06-27T15:18:00Z"/>
          <w:rStyle w:val="fontstyle01"/>
          <w:b/>
        </w:rPr>
      </w:pPr>
      <w:ins w:id="3708" w:author="telink" w:date="2018-06-27T15:17:00Z">
        <w:r>
          <w:rPr>
            <w:rStyle w:val="fontstyle01"/>
            <w:b/>
          </w:rPr>
          <w:t xml:space="preserve">3.2.2.5 </w:t>
        </w:r>
        <w:r w:rsidRPr="0072004E">
          <w:rPr>
            <w:rStyle w:val="fontstyle01"/>
            <w:rPrChange w:id="3709" w:author="telink" w:date="2018-06-27T15:17:00Z">
              <w:rPr>
                <w:rFonts w:ascii="Courier" w:hAnsi="Courier" w:cstheme="minorHAnsi"/>
                <w:b/>
                <w:bCs/>
                <w:i/>
                <w:iCs/>
                <w:color w:val="0000C0"/>
                <w:kern w:val="0"/>
                <w:sz w:val="20"/>
                <w:szCs w:val="20"/>
                <w:highlight w:val="lightGray"/>
              </w:rPr>
            </w:rPrChange>
          </w:rPr>
          <w:t>ZBHCI_CMD_ZCL_REPORT_MSG_RCV</w:t>
        </w:r>
      </w:ins>
    </w:p>
    <w:tbl>
      <w:tblPr>
        <w:tblStyle w:val="ab"/>
        <w:tblpPr w:leftFromText="180" w:rightFromText="180" w:vertAnchor="text" w:horzAnchor="page" w:tblpX="2296" w:tblpY="199"/>
        <w:tblOverlap w:val="never"/>
        <w:tblW w:w="2299" w:type="dxa"/>
        <w:tblLayout w:type="fixed"/>
        <w:tblLook w:val="04A0" w:firstRow="1" w:lastRow="0" w:firstColumn="1" w:lastColumn="0" w:noHBand="0" w:noVBand="1"/>
      </w:tblPr>
      <w:tblGrid>
        <w:gridCol w:w="1024"/>
        <w:gridCol w:w="1275"/>
      </w:tblGrid>
      <w:tr w:rsidR="00E60CD9" w:rsidRPr="001C30DD" w:rsidTr="00165B4D">
        <w:trPr>
          <w:ins w:id="3710" w:author="telink" w:date="2018-06-27T15:18:00Z"/>
        </w:trPr>
        <w:tc>
          <w:tcPr>
            <w:tcW w:w="1024" w:type="dxa"/>
          </w:tcPr>
          <w:p w:rsidR="00E60CD9" w:rsidRDefault="00E60CD9" w:rsidP="00165B4D">
            <w:pPr>
              <w:pStyle w:val="Default"/>
              <w:jc w:val="both"/>
              <w:rPr>
                <w:ins w:id="3711" w:author="telink" w:date="2018-06-27T15:18:00Z"/>
                <w:sz w:val="20"/>
                <w:szCs w:val="20"/>
              </w:rPr>
            </w:pPr>
            <w:ins w:id="3712" w:author="telink" w:date="2018-06-27T15:18:00Z">
              <w:r>
                <w:rPr>
                  <w:rFonts w:hint="eastAsia"/>
                  <w:sz w:val="20"/>
                  <w:szCs w:val="20"/>
                </w:rPr>
                <w:t>attrNums</w:t>
              </w:r>
            </w:ins>
          </w:p>
        </w:tc>
        <w:tc>
          <w:tcPr>
            <w:tcW w:w="1275" w:type="dxa"/>
          </w:tcPr>
          <w:p w:rsidR="00E60CD9" w:rsidRPr="001C30DD" w:rsidRDefault="00E60CD9" w:rsidP="00165B4D">
            <w:pPr>
              <w:pStyle w:val="Default"/>
              <w:jc w:val="both"/>
              <w:rPr>
                <w:ins w:id="3713" w:author="telink" w:date="2018-06-27T15:18:00Z"/>
                <w:rFonts w:cstheme="minorHAnsi"/>
                <w:iCs/>
                <w:color w:val="000000" w:themeColor="text1"/>
                <w:sz w:val="20"/>
                <w:szCs w:val="20"/>
              </w:rPr>
            </w:pPr>
            <w:ins w:id="3714" w:author="telink" w:date="2018-06-27T15:18:00Z">
              <w:r>
                <w:rPr>
                  <w:rFonts w:hint="eastAsia"/>
                  <w:sz w:val="20"/>
                  <w:szCs w:val="20"/>
                </w:rPr>
                <w:t>attrList</w:t>
              </w:r>
            </w:ins>
          </w:p>
        </w:tc>
      </w:tr>
      <w:tr w:rsidR="00E60CD9" w:rsidRPr="001C30DD" w:rsidTr="00165B4D">
        <w:trPr>
          <w:trHeight w:val="359"/>
          <w:ins w:id="3715" w:author="telink" w:date="2018-06-27T15:18:00Z"/>
        </w:trPr>
        <w:tc>
          <w:tcPr>
            <w:tcW w:w="1024" w:type="dxa"/>
          </w:tcPr>
          <w:p w:rsidR="00E60CD9" w:rsidRPr="001C30DD" w:rsidRDefault="00E60CD9" w:rsidP="00165B4D">
            <w:pPr>
              <w:rPr>
                <w:ins w:id="3716" w:author="telink" w:date="2018-06-27T15:18:00Z"/>
                <w:rFonts w:cstheme="minorHAnsi"/>
                <w:i/>
                <w:iCs/>
                <w:color w:val="000000" w:themeColor="text1"/>
                <w:kern w:val="0"/>
                <w:sz w:val="20"/>
                <w:szCs w:val="20"/>
              </w:rPr>
            </w:pPr>
            <w:ins w:id="3717" w:author="telink" w:date="2018-06-27T15:18:00Z">
              <w:r>
                <w:rPr>
                  <w:rFonts w:cstheme="minorHAnsi" w:hint="eastAsia"/>
                  <w:i/>
                  <w:iCs/>
                  <w:color w:val="000000" w:themeColor="text1"/>
                  <w:kern w:val="0"/>
                  <w:sz w:val="20"/>
                  <w:szCs w:val="20"/>
                </w:rPr>
                <w:t xml:space="preserve">   1Byte</w:t>
              </w:r>
            </w:ins>
          </w:p>
        </w:tc>
        <w:tc>
          <w:tcPr>
            <w:tcW w:w="1275" w:type="dxa"/>
          </w:tcPr>
          <w:p w:rsidR="00E60CD9" w:rsidRPr="001C30DD" w:rsidRDefault="00E60CD9" w:rsidP="00165B4D">
            <w:pPr>
              <w:rPr>
                <w:ins w:id="3718" w:author="telink" w:date="2018-06-27T15:18:00Z"/>
                <w:rFonts w:cstheme="minorHAnsi"/>
                <w:i/>
                <w:iCs/>
                <w:color w:val="000000" w:themeColor="text1"/>
                <w:kern w:val="0"/>
                <w:sz w:val="20"/>
                <w:szCs w:val="20"/>
              </w:rPr>
            </w:pPr>
            <w:ins w:id="3719" w:author="telink" w:date="2018-06-27T15:18:00Z">
              <w:r>
                <w:rPr>
                  <w:rFonts w:cstheme="minorHAnsi" w:hint="eastAsia"/>
                  <w:i/>
                  <w:iCs/>
                  <w:color w:val="000000" w:themeColor="text1"/>
                  <w:kern w:val="0"/>
                  <w:sz w:val="20"/>
                  <w:szCs w:val="20"/>
                </w:rPr>
                <w:t xml:space="preserve"> </w:t>
              </w:r>
              <w:r>
                <w:rPr>
                  <w:rFonts w:cstheme="minorHAnsi"/>
                  <w:i/>
                  <w:iCs/>
                  <w:color w:val="000000" w:themeColor="text1"/>
                  <w:kern w:val="0"/>
                  <w:sz w:val="20"/>
                  <w:szCs w:val="20"/>
                </w:rPr>
                <w:t>N</w:t>
              </w:r>
              <w:r>
                <w:rPr>
                  <w:rFonts w:cstheme="minorHAnsi" w:hint="eastAsia"/>
                  <w:i/>
                  <w:iCs/>
                  <w:color w:val="000000" w:themeColor="text1"/>
                  <w:kern w:val="0"/>
                  <w:sz w:val="20"/>
                  <w:szCs w:val="20"/>
                </w:rPr>
                <w:t xml:space="preserve"> Bytes</w:t>
              </w:r>
            </w:ins>
          </w:p>
        </w:tc>
      </w:tr>
    </w:tbl>
    <w:p w:rsidR="00E60CD9" w:rsidRDefault="00E60CD9" w:rsidP="00E60CD9">
      <w:pPr>
        <w:rPr>
          <w:ins w:id="3720" w:author="telink" w:date="2018-06-27T15:18:00Z"/>
          <w:rStyle w:val="fontstyle01"/>
          <w:b/>
        </w:rPr>
      </w:pPr>
    </w:p>
    <w:p w:rsidR="00E60CD9" w:rsidRDefault="00E60CD9" w:rsidP="00E60CD9">
      <w:pPr>
        <w:rPr>
          <w:ins w:id="3721" w:author="telink" w:date="2018-06-27T15:18:00Z"/>
          <w:rStyle w:val="fontstyle01"/>
          <w:b/>
        </w:rPr>
      </w:pPr>
    </w:p>
    <w:p w:rsidR="00E60CD9" w:rsidRDefault="00E60CD9" w:rsidP="00E60CD9">
      <w:pPr>
        <w:rPr>
          <w:ins w:id="3722" w:author="telink" w:date="2018-06-27T15:18:00Z"/>
          <w:rStyle w:val="fontstyle01"/>
          <w:rFonts w:cstheme="minorHAnsi"/>
          <w:b/>
          <w:i/>
        </w:rPr>
      </w:pPr>
    </w:p>
    <w:p w:rsidR="00E60CD9" w:rsidRDefault="00E60CD9" w:rsidP="00E60CD9">
      <w:pPr>
        <w:rPr>
          <w:ins w:id="3723" w:author="telink" w:date="2018-06-27T15:18:00Z"/>
          <w:sz w:val="20"/>
          <w:szCs w:val="20"/>
        </w:rPr>
      </w:pPr>
      <w:ins w:id="3724" w:author="telink" w:date="2018-06-27T15:18:00Z">
        <w:r w:rsidRPr="00AD02C3">
          <w:rPr>
            <w:rFonts w:hint="eastAsia"/>
            <w:i/>
            <w:sz w:val="20"/>
            <w:szCs w:val="20"/>
          </w:rPr>
          <w:t>attrNums:</w:t>
        </w:r>
        <w:r>
          <w:rPr>
            <w:rFonts w:hint="eastAsia"/>
            <w:sz w:val="20"/>
            <w:szCs w:val="20"/>
          </w:rPr>
          <w:t xml:space="preserve">     the number of the attributes </w:t>
        </w:r>
        <w:r>
          <w:rPr>
            <w:sz w:val="20"/>
            <w:szCs w:val="20"/>
          </w:rPr>
          <w:t xml:space="preserve">reports </w:t>
        </w:r>
      </w:ins>
      <w:ins w:id="3725" w:author="telink" w:date="2018-06-27T15:19:00Z">
        <w:r>
          <w:rPr>
            <w:sz w:val="20"/>
            <w:szCs w:val="20"/>
          </w:rPr>
          <w:t xml:space="preserve">be </w:t>
        </w:r>
      </w:ins>
      <w:ins w:id="3726" w:author="telink" w:date="2018-06-27T15:18:00Z">
        <w:r>
          <w:rPr>
            <w:sz w:val="20"/>
            <w:szCs w:val="20"/>
          </w:rPr>
          <w:t>reported</w:t>
        </w:r>
      </w:ins>
    </w:p>
    <w:p w:rsidR="00E60CD9" w:rsidRDefault="00E60CD9" w:rsidP="00E60CD9">
      <w:pPr>
        <w:rPr>
          <w:ins w:id="3727" w:author="telink" w:date="2018-06-27T15:18:00Z"/>
          <w:sz w:val="20"/>
          <w:szCs w:val="20"/>
        </w:rPr>
      </w:pPr>
      <w:ins w:id="3728" w:author="telink" w:date="2018-06-27T15:18:00Z">
        <w:r w:rsidRPr="00AD02C3">
          <w:rPr>
            <w:rFonts w:hint="eastAsia"/>
            <w:i/>
            <w:sz w:val="20"/>
            <w:szCs w:val="20"/>
          </w:rPr>
          <w:t>attr</w:t>
        </w:r>
        <w:r>
          <w:rPr>
            <w:rFonts w:hint="eastAsia"/>
            <w:i/>
            <w:sz w:val="20"/>
            <w:szCs w:val="20"/>
          </w:rPr>
          <w:t>List</w:t>
        </w:r>
        <w:r w:rsidRPr="00AD02C3">
          <w:rPr>
            <w:rFonts w:hint="eastAsia"/>
            <w:i/>
            <w:sz w:val="20"/>
            <w:szCs w:val="20"/>
          </w:rPr>
          <w:t>:</w:t>
        </w:r>
        <w:r>
          <w:rPr>
            <w:rFonts w:hint="eastAsia"/>
            <w:i/>
            <w:sz w:val="20"/>
            <w:szCs w:val="20"/>
          </w:rPr>
          <w:t xml:space="preserve">       the list of the </w:t>
        </w:r>
        <w:r>
          <w:rPr>
            <w:rFonts w:hint="eastAsia"/>
            <w:sz w:val="20"/>
            <w:szCs w:val="20"/>
          </w:rPr>
          <w:t>attributes be</w:t>
        </w:r>
        <w:r>
          <w:rPr>
            <w:sz w:val="20"/>
            <w:szCs w:val="20"/>
          </w:rPr>
          <w:t xml:space="preserve"> </w:t>
        </w:r>
      </w:ins>
      <w:ins w:id="3729" w:author="telink" w:date="2018-06-27T15:19:00Z">
        <w:r>
          <w:rPr>
            <w:sz w:val="20"/>
            <w:szCs w:val="20"/>
          </w:rPr>
          <w:t>reported</w:t>
        </w:r>
      </w:ins>
      <w:ins w:id="3730" w:author="telink" w:date="2018-06-27T15:18:00Z">
        <w:r>
          <w:rPr>
            <w:sz w:val="20"/>
            <w:szCs w:val="20"/>
          </w:rPr>
          <w:t>, the format as follow:</w:t>
        </w:r>
      </w:ins>
    </w:p>
    <w:tbl>
      <w:tblPr>
        <w:tblStyle w:val="ab"/>
        <w:tblpPr w:leftFromText="180" w:rightFromText="180" w:vertAnchor="text" w:horzAnchor="page" w:tblpX="2296" w:tblpY="199"/>
        <w:tblOverlap w:val="never"/>
        <w:tblW w:w="3574" w:type="dxa"/>
        <w:tblLayout w:type="fixed"/>
        <w:tblLook w:val="04A0" w:firstRow="1" w:lastRow="0" w:firstColumn="1" w:lastColumn="0" w:noHBand="0" w:noVBand="1"/>
        <w:tblPrChange w:id="3731" w:author="telink" w:date="2018-06-27T15:20:00Z">
          <w:tblPr>
            <w:tblStyle w:val="ab"/>
            <w:tblpPr w:leftFromText="180" w:rightFromText="180" w:vertAnchor="text" w:horzAnchor="page" w:tblpX="2296" w:tblpY="199"/>
            <w:tblOverlap w:val="never"/>
            <w:tblW w:w="2299" w:type="dxa"/>
            <w:tblLayout w:type="fixed"/>
            <w:tblLook w:val="04A0" w:firstRow="1" w:lastRow="0" w:firstColumn="1" w:lastColumn="0" w:noHBand="0" w:noVBand="1"/>
          </w:tblPr>
        </w:tblPrChange>
      </w:tblPr>
      <w:tblGrid>
        <w:gridCol w:w="1024"/>
        <w:gridCol w:w="1275"/>
        <w:gridCol w:w="1275"/>
        <w:tblGridChange w:id="3732">
          <w:tblGrid>
            <w:gridCol w:w="1024"/>
            <w:gridCol w:w="1275"/>
            <w:gridCol w:w="1275"/>
          </w:tblGrid>
        </w:tblGridChange>
      </w:tblGrid>
      <w:tr w:rsidR="00E60CD9" w:rsidRPr="001C30DD" w:rsidTr="00165B4D">
        <w:trPr>
          <w:ins w:id="3733" w:author="telink" w:date="2018-06-27T15:19:00Z"/>
        </w:trPr>
        <w:tc>
          <w:tcPr>
            <w:tcW w:w="1024" w:type="dxa"/>
            <w:tcPrChange w:id="3734" w:author="telink" w:date="2018-06-27T15:20:00Z">
              <w:tcPr>
                <w:tcW w:w="1024" w:type="dxa"/>
              </w:tcPr>
            </w:tcPrChange>
          </w:tcPr>
          <w:p w:rsidR="00E60CD9" w:rsidRDefault="00E60CD9" w:rsidP="00165B4D">
            <w:pPr>
              <w:pStyle w:val="Default"/>
              <w:jc w:val="both"/>
              <w:rPr>
                <w:ins w:id="3735" w:author="telink" w:date="2018-06-27T15:19:00Z"/>
                <w:sz w:val="20"/>
                <w:szCs w:val="20"/>
              </w:rPr>
            </w:pPr>
            <w:ins w:id="3736" w:author="telink" w:date="2018-06-27T15:19:00Z">
              <w:r>
                <w:rPr>
                  <w:rFonts w:hint="eastAsia"/>
                  <w:sz w:val="20"/>
                  <w:szCs w:val="20"/>
                </w:rPr>
                <w:t>attr</w:t>
              </w:r>
              <w:r>
                <w:rPr>
                  <w:sz w:val="20"/>
                  <w:szCs w:val="20"/>
                </w:rPr>
                <w:t>ID</w:t>
              </w:r>
            </w:ins>
          </w:p>
        </w:tc>
        <w:tc>
          <w:tcPr>
            <w:tcW w:w="1275" w:type="dxa"/>
            <w:tcPrChange w:id="3737" w:author="telink" w:date="2018-06-27T15:20:00Z">
              <w:tcPr>
                <w:tcW w:w="1275" w:type="dxa"/>
              </w:tcPr>
            </w:tcPrChange>
          </w:tcPr>
          <w:p w:rsidR="00E60CD9" w:rsidRPr="001C30DD" w:rsidRDefault="00E60CD9" w:rsidP="00165B4D">
            <w:pPr>
              <w:pStyle w:val="Default"/>
              <w:jc w:val="both"/>
              <w:rPr>
                <w:ins w:id="3738" w:author="telink" w:date="2018-06-27T15:19:00Z"/>
                <w:rFonts w:cstheme="minorHAnsi"/>
                <w:iCs/>
                <w:color w:val="000000" w:themeColor="text1"/>
                <w:sz w:val="20"/>
                <w:szCs w:val="20"/>
              </w:rPr>
            </w:pPr>
            <w:ins w:id="3739" w:author="telink" w:date="2018-06-27T15:19:00Z">
              <w:r>
                <w:rPr>
                  <w:sz w:val="20"/>
                  <w:szCs w:val="20"/>
                </w:rPr>
                <w:t>DataType</w:t>
              </w:r>
            </w:ins>
          </w:p>
        </w:tc>
        <w:tc>
          <w:tcPr>
            <w:tcW w:w="1275" w:type="dxa"/>
            <w:tcPrChange w:id="3740" w:author="telink" w:date="2018-06-27T15:20:00Z">
              <w:tcPr>
                <w:tcW w:w="1275" w:type="dxa"/>
              </w:tcPr>
            </w:tcPrChange>
          </w:tcPr>
          <w:p w:rsidR="00E60CD9" w:rsidRDefault="00E60CD9" w:rsidP="00165B4D">
            <w:pPr>
              <w:pStyle w:val="Default"/>
              <w:jc w:val="both"/>
              <w:rPr>
                <w:ins w:id="3741" w:author="telink" w:date="2018-06-27T15:20:00Z"/>
                <w:sz w:val="20"/>
                <w:szCs w:val="20"/>
              </w:rPr>
            </w:pPr>
            <w:ins w:id="3742" w:author="telink" w:date="2018-06-27T15:20:00Z">
              <w:r>
                <w:rPr>
                  <w:rFonts w:hint="eastAsia"/>
                  <w:sz w:val="20"/>
                  <w:szCs w:val="20"/>
                </w:rPr>
                <w:t>Data</w:t>
              </w:r>
            </w:ins>
          </w:p>
        </w:tc>
      </w:tr>
      <w:tr w:rsidR="00E60CD9" w:rsidRPr="001C30DD" w:rsidTr="00165B4D">
        <w:trPr>
          <w:trHeight w:val="359"/>
          <w:ins w:id="3743" w:author="telink" w:date="2018-06-27T15:19:00Z"/>
          <w:trPrChange w:id="3744" w:author="telink" w:date="2018-06-27T15:20:00Z">
            <w:trPr>
              <w:trHeight w:val="359"/>
            </w:trPr>
          </w:trPrChange>
        </w:trPr>
        <w:tc>
          <w:tcPr>
            <w:tcW w:w="1024" w:type="dxa"/>
            <w:tcPrChange w:id="3745" w:author="telink" w:date="2018-06-27T15:20:00Z">
              <w:tcPr>
                <w:tcW w:w="1024" w:type="dxa"/>
              </w:tcPr>
            </w:tcPrChange>
          </w:tcPr>
          <w:p w:rsidR="00E60CD9" w:rsidRPr="001C30DD" w:rsidRDefault="00E60CD9" w:rsidP="00165B4D">
            <w:pPr>
              <w:rPr>
                <w:ins w:id="3746" w:author="telink" w:date="2018-06-27T15:19:00Z"/>
                <w:rFonts w:cstheme="minorHAnsi"/>
                <w:i/>
                <w:iCs/>
                <w:color w:val="000000" w:themeColor="text1"/>
                <w:kern w:val="0"/>
                <w:sz w:val="20"/>
                <w:szCs w:val="20"/>
              </w:rPr>
            </w:pPr>
            <w:ins w:id="3747" w:author="telink" w:date="2018-06-27T15:20:00Z">
              <w:r>
                <w:rPr>
                  <w:rFonts w:cstheme="minorHAnsi"/>
                  <w:i/>
                  <w:iCs/>
                  <w:color w:val="000000" w:themeColor="text1"/>
                  <w:kern w:val="0"/>
                  <w:sz w:val="20"/>
                  <w:szCs w:val="20"/>
                </w:rPr>
                <w:t>2</w:t>
              </w:r>
            </w:ins>
            <w:ins w:id="3748" w:author="telink" w:date="2018-06-27T15:19:00Z">
              <w:r>
                <w:rPr>
                  <w:rFonts w:cstheme="minorHAnsi" w:hint="eastAsia"/>
                  <w:i/>
                  <w:iCs/>
                  <w:color w:val="000000" w:themeColor="text1"/>
                  <w:kern w:val="0"/>
                  <w:sz w:val="20"/>
                  <w:szCs w:val="20"/>
                </w:rPr>
                <w:t>Byte</w:t>
              </w:r>
            </w:ins>
            <w:ins w:id="3749" w:author="telink" w:date="2018-06-27T15:20:00Z">
              <w:r>
                <w:rPr>
                  <w:rFonts w:cstheme="minorHAnsi"/>
                  <w:i/>
                  <w:iCs/>
                  <w:color w:val="000000" w:themeColor="text1"/>
                  <w:kern w:val="0"/>
                  <w:sz w:val="20"/>
                  <w:szCs w:val="20"/>
                </w:rPr>
                <w:t>s</w:t>
              </w:r>
            </w:ins>
          </w:p>
        </w:tc>
        <w:tc>
          <w:tcPr>
            <w:tcW w:w="1275" w:type="dxa"/>
            <w:tcPrChange w:id="3750" w:author="telink" w:date="2018-06-27T15:20:00Z">
              <w:tcPr>
                <w:tcW w:w="1275" w:type="dxa"/>
              </w:tcPr>
            </w:tcPrChange>
          </w:tcPr>
          <w:p w:rsidR="00E60CD9" w:rsidRDefault="00E60CD9" w:rsidP="00165B4D">
            <w:pPr>
              <w:rPr>
                <w:ins w:id="3751" w:author="telink" w:date="2018-06-27T15:19:00Z"/>
                <w:rFonts w:cstheme="minorHAnsi"/>
                <w:i/>
                <w:iCs/>
                <w:color w:val="000000" w:themeColor="text1"/>
                <w:kern w:val="0"/>
                <w:sz w:val="20"/>
                <w:szCs w:val="20"/>
              </w:rPr>
            </w:pPr>
            <w:ins w:id="3752" w:author="telink" w:date="2018-06-27T15:19:00Z">
              <w:r>
                <w:rPr>
                  <w:rFonts w:cstheme="minorHAnsi" w:hint="eastAsia"/>
                  <w:i/>
                  <w:iCs/>
                  <w:color w:val="000000" w:themeColor="text1"/>
                  <w:kern w:val="0"/>
                  <w:sz w:val="20"/>
                  <w:szCs w:val="20"/>
                </w:rPr>
                <w:t xml:space="preserve"> </w:t>
              </w:r>
            </w:ins>
            <w:ins w:id="3753" w:author="telink" w:date="2018-06-27T15:20:00Z">
              <w:r>
                <w:rPr>
                  <w:rFonts w:cstheme="minorHAnsi"/>
                  <w:i/>
                  <w:iCs/>
                  <w:color w:val="000000" w:themeColor="text1"/>
                  <w:kern w:val="0"/>
                  <w:sz w:val="20"/>
                  <w:szCs w:val="20"/>
                </w:rPr>
                <w:t xml:space="preserve"> 1</w:t>
              </w:r>
              <w:r>
                <w:rPr>
                  <w:rFonts w:cstheme="minorHAnsi" w:hint="eastAsia"/>
                  <w:i/>
                  <w:iCs/>
                  <w:color w:val="000000" w:themeColor="text1"/>
                  <w:kern w:val="0"/>
                  <w:sz w:val="20"/>
                  <w:szCs w:val="20"/>
                </w:rPr>
                <w:t xml:space="preserve"> Byte</w:t>
              </w:r>
            </w:ins>
          </w:p>
        </w:tc>
        <w:tc>
          <w:tcPr>
            <w:tcW w:w="1275" w:type="dxa"/>
            <w:tcPrChange w:id="3754" w:author="telink" w:date="2018-06-27T15:20:00Z">
              <w:tcPr>
                <w:tcW w:w="1275" w:type="dxa"/>
              </w:tcPr>
            </w:tcPrChange>
          </w:tcPr>
          <w:p w:rsidR="00E60CD9" w:rsidRDefault="00E60CD9" w:rsidP="00165B4D">
            <w:pPr>
              <w:rPr>
                <w:ins w:id="3755" w:author="telink" w:date="2018-06-27T15:20:00Z"/>
                <w:rFonts w:cstheme="minorHAnsi"/>
                <w:i/>
                <w:iCs/>
                <w:color w:val="000000" w:themeColor="text1"/>
                <w:kern w:val="0"/>
                <w:sz w:val="20"/>
                <w:szCs w:val="20"/>
              </w:rPr>
            </w:pPr>
            <w:ins w:id="3756" w:author="telink" w:date="2018-06-27T15:20:00Z">
              <w:r>
                <w:rPr>
                  <w:rFonts w:cstheme="minorHAnsi"/>
                  <w:i/>
                  <w:iCs/>
                  <w:color w:val="000000" w:themeColor="text1"/>
                  <w:kern w:val="0"/>
                  <w:sz w:val="20"/>
                  <w:szCs w:val="20"/>
                </w:rPr>
                <w:t>N</w:t>
              </w:r>
              <w:r>
                <w:rPr>
                  <w:rFonts w:cstheme="minorHAnsi" w:hint="eastAsia"/>
                  <w:i/>
                  <w:iCs/>
                  <w:color w:val="000000" w:themeColor="text1"/>
                  <w:kern w:val="0"/>
                  <w:sz w:val="20"/>
                  <w:szCs w:val="20"/>
                </w:rPr>
                <w:t xml:space="preserve"> Bytes</w:t>
              </w:r>
            </w:ins>
          </w:p>
        </w:tc>
      </w:tr>
    </w:tbl>
    <w:p w:rsidR="00E60CD9" w:rsidRPr="00D63E90" w:rsidRDefault="00E60CD9" w:rsidP="00E60CD9">
      <w:pPr>
        <w:rPr>
          <w:ins w:id="3757" w:author="telink" w:date="2018-06-27T15:18:00Z"/>
          <w:rStyle w:val="fontstyle01"/>
          <w:rFonts w:cstheme="minorHAnsi"/>
          <w:b/>
          <w:i/>
        </w:rPr>
      </w:pPr>
    </w:p>
    <w:p w:rsidR="00E60CD9" w:rsidRDefault="00E60CD9" w:rsidP="00E60CD9">
      <w:pPr>
        <w:rPr>
          <w:ins w:id="3758" w:author="telink" w:date="2018-06-27T15:20:00Z"/>
          <w:rStyle w:val="fontstyle01"/>
          <w:rFonts w:cstheme="minorHAnsi"/>
          <w:b/>
          <w:i/>
        </w:rPr>
      </w:pPr>
    </w:p>
    <w:p w:rsidR="00E60CD9" w:rsidRDefault="00E60CD9" w:rsidP="00E60CD9">
      <w:pPr>
        <w:rPr>
          <w:ins w:id="3759" w:author="telink" w:date="2018-06-27T15:20:00Z"/>
          <w:rStyle w:val="fontstyle01"/>
          <w:rFonts w:cstheme="minorHAnsi"/>
          <w:b/>
          <w:i/>
        </w:rPr>
      </w:pPr>
    </w:p>
    <w:p w:rsidR="00E60CD9" w:rsidRDefault="00E60CD9" w:rsidP="00E60CD9">
      <w:pPr>
        <w:rPr>
          <w:ins w:id="3760" w:author="telink" w:date="2018-06-27T15:20:00Z"/>
          <w:rFonts w:cstheme="minorHAnsi"/>
          <w:b/>
          <w:i/>
          <w:sz w:val="20"/>
          <w:szCs w:val="20"/>
        </w:rPr>
      </w:pPr>
      <w:ins w:id="3761" w:author="telink" w:date="2018-06-27T15:20: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 xml:space="preserve">55 </w:t>
        </w:r>
        <w:r>
          <w:rPr>
            <w:b/>
          </w:rPr>
          <w:t>81</w:t>
        </w:r>
        <w:r w:rsidRPr="003A324A">
          <w:rPr>
            <w:b/>
          </w:rPr>
          <w:t xml:space="preserve"> </w:t>
        </w:r>
        <w:r>
          <w:rPr>
            <w:rFonts w:hint="eastAsia"/>
            <w:b/>
          </w:rPr>
          <w:t>0</w:t>
        </w:r>
        <w:r>
          <w:rPr>
            <w:b/>
          </w:rPr>
          <w:t>4</w:t>
        </w:r>
        <w:r w:rsidRPr="003A324A">
          <w:rPr>
            <w:b/>
          </w:rPr>
          <w:t xml:space="preserve"> </w:t>
        </w:r>
        <w:r>
          <w:rPr>
            <w:rFonts w:hint="eastAsia"/>
            <w:b/>
          </w:rPr>
          <w:t>lenH</w:t>
        </w:r>
        <w:r w:rsidRPr="003A324A">
          <w:rPr>
            <w:b/>
          </w:rPr>
          <w:t xml:space="preserve"> </w:t>
        </w:r>
        <w:r>
          <w:rPr>
            <w:rFonts w:hint="eastAsia"/>
            <w:b/>
          </w:rPr>
          <w:t xml:space="preserve">lenL 0 </w:t>
        </w:r>
        <w:r>
          <w:rPr>
            <w:rFonts w:hint="eastAsia"/>
            <w:sz w:val="20"/>
            <w:szCs w:val="20"/>
          </w:rPr>
          <w:t>attrNums</w:t>
        </w:r>
        <w:r w:rsidRPr="003A324A">
          <w:rPr>
            <w:rFonts w:cstheme="minorHAnsi" w:hint="eastAsia"/>
            <w:b/>
            <w:i/>
            <w:sz w:val="20"/>
            <w:szCs w:val="20"/>
          </w:rPr>
          <w:t xml:space="preserve"> </w:t>
        </w:r>
        <w:r>
          <w:rPr>
            <w:rFonts w:hint="eastAsia"/>
            <w:sz w:val="20"/>
            <w:szCs w:val="20"/>
          </w:rPr>
          <w:t>attrList</w:t>
        </w:r>
        <w:r>
          <w:rPr>
            <w:rFonts w:cstheme="minorHAnsi" w:hint="eastAsia"/>
            <w:b/>
            <w:i/>
            <w:sz w:val="20"/>
            <w:szCs w:val="20"/>
          </w:rPr>
          <w:t xml:space="preserve"> </w:t>
        </w:r>
        <w:r w:rsidRPr="003A324A">
          <w:rPr>
            <w:rFonts w:cstheme="minorHAnsi" w:hint="eastAsia"/>
            <w:b/>
            <w:i/>
            <w:sz w:val="20"/>
            <w:szCs w:val="20"/>
          </w:rPr>
          <w:t>AA</w:t>
        </w:r>
      </w:ins>
    </w:p>
    <w:p w:rsidR="00E60CD9" w:rsidRDefault="00E60CD9" w:rsidP="00E60CD9">
      <w:pPr>
        <w:rPr>
          <w:ins w:id="3762" w:author="telink" w:date="2018-06-27T15:20:00Z"/>
          <w:rFonts w:cstheme="minorHAnsi"/>
          <w:b/>
          <w:i/>
          <w:sz w:val="20"/>
          <w:szCs w:val="20"/>
        </w:rPr>
      </w:pPr>
    </w:p>
    <w:p w:rsidR="00E60CD9" w:rsidRPr="00D63E90" w:rsidRDefault="00E60CD9" w:rsidP="00E60CD9">
      <w:pPr>
        <w:rPr>
          <w:ins w:id="3763" w:author="AutoBVT" w:date="2018-06-12T13:57:00Z"/>
          <w:rStyle w:val="fontstyle01"/>
          <w:rFonts w:cstheme="minorHAnsi"/>
          <w:b/>
          <w:i/>
          <w:rPrChange w:id="3764" w:author="telink" w:date="2018-06-27T15:19:00Z">
            <w:rPr>
              <w:ins w:id="3765" w:author="AutoBVT" w:date="2018-06-12T13:57:00Z"/>
              <w:rStyle w:val="fontstyle01"/>
              <w:rFonts w:cstheme="minorHAnsi"/>
            </w:rPr>
          </w:rPrChange>
        </w:rPr>
      </w:pPr>
    </w:p>
    <w:p w:rsidR="00E60CD9" w:rsidRPr="00262F6D" w:rsidRDefault="00E60CD9" w:rsidP="00E60CD9">
      <w:pPr>
        <w:pStyle w:val="2"/>
        <w:numPr>
          <w:ilvl w:val="1"/>
          <w:numId w:val="55"/>
        </w:numPr>
        <w:rPr>
          <w:ins w:id="3766" w:author="AutoBVT" w:date="2018-06-12T13:57:00Z"/>
          <w:rStyle w:val="fontstyle01"/>
          <w:rFonts w:cstheme="minorHAnsi"/>
          <w:b w:val="0"/>
          <w:sz w:val="30"/>
          <w:szCs w:val="30"/>
          <w:rPrChange w:id="3767" w:author="telink" w:date="2018-06-26T10:58:00Z">
            <w:rPr>
              <w:ins w:id="3768" w:author="AutoBVT" w:date="2018-06-12T13:57:00Z"/>
            </w:rPr>
          </w:rPrChange>
        </w:rPr>
        <w:pPrChange w:id="3769" w:author="telink" w:date="2018-06-26T10:58:00Z">
          <w:pPr>
            <w:pStyle w:val="2"/>
          </w:pPr>
        </w:pPrChange>
      </w:pPr>
      <w:ins w:id="3770" w:author="AutoBVT" w:date="2018-06-12T13:57:00Z">
        <w:del w:id="3771" w:author="telink" w:date="2018-06-26T10:58:00Z">
          <w:r w:rsidRPr="0072004E">
            <w:rPr>
              <w:rStyle w:val="fontstyle01"/>
              <w:rFonts w:cstheme="minorHAnsi"/>
              <w:b w:val="0"/>
              <w:sz w:val="30"/>
              <w:szCs w:val="30"/>
              <w:rPrChange w:id="3772" w:author="telink" w:date="2018-06-26T10:58:00Z">
                <w:rPr>
                  <w:rFonts w:ascii="Courier" w:hAnsi="Courier"/>
                  <w:color w:val="000000"/>
                  <w:sz w:val="20"/>
                  <w:szCs w:val="20"/>
                </w:rPr>
              </w:rPrChange>
            </w:rPr>
            <w:delText xml:space="preserve">  3.2  </w:delText>
          </w:r>
        </w:del>
        <w:bookmarkStart w:id="3773" w:name="_Toc519500907"/>
        <w:bookmarkStart w:id="3774" w:name="_Toc520216049"/>
        <w:r w:rsidRPr="0072004E">
          <w:rPr>
            <w:rStyle w:val="fontstyle01"/>
            <w:rFonts w:cstheme="minorHAnsi"/>
            <w:b w:val="0"/>
            <w:sz w:val="30"/>
            <w:szCs w:val="30"/>
            <w:rPrChange w:id="3775" w:author="telink" w:date="2018-06-26T10:58:00Z">
              <w:rPr>
                <w:rFonts w:ascii="Courier" w:hAnsi="Courier"/>
                <w:color w:val="000000"/>
                <w:sz w:val="20"/>
                <w:szCs w:val="20"/>
              </w:rPr>
            </w:rPrChange>
          </w:rPr>
          <w:t>Specific Cluster Command Type</w:t>
        </w:r>
        <w:bookmarkEnd w:id="3773"/>
        <w:bookmarkEnd w:id="3774"/>
      </w:ins>
    </w:p>
    <w:p w:rsidR="00E60CD9" w:rsidRPr="00262F6D" w:rsidRDefault="00E60CD9" w:rsidP="00E60CD9">
      <w:pPr>
        <w:pStyle w:val="222"/>
        <w:rPr>
          <w:ins w:id="3776" w:author="AutoBVT" w:date="2018-06-12T13:57:00Z"/>
          <w:rStyle w:val="fontstyle01"/>
          <w:sz w:val="30"/>
          <w:szCs w:val="30"/>
          <w:rPrChange w:id="3777" w:author="telink" w:date="2018-06-26T10:58:00Z">
            <w:rPr>
              <w:ins w:id="3778" w:author="AutoBVT" w:date="2018-06-12T13:57:00Z"/>
            </w:rPr>
          </w:rPrChange>
        </w:rPr>
        <w:pPrChange w:id="3779" w:author="telink" w:date="2018-06-26T10:58:00Z">
          <w:pPr>
            <w:pStyle w:val="4"/>
          </w:pPr>
        </w:pPrChange>
      </w:pPr>
      <w:bookmarkStart w:id="3780" w:name="_Toc519500908"/>
      <w:bookmarkStart w:id="3781" w:name="_Toc520216050"/>
      <w:ins w:id="3782" w:author="AutoBVT" w:date="2018-06-12T13:57:00Z">
        <w:r w:rsidRPr="0072004E">
          <w:rPr>
            <w:rStyle w:val="fontstyle01"/>
            <w:sz w:val="30"/>
            <w:szCs w:val="30"/>
            <w:rPrChange w:id="3783" w:author="telink" w:date="2018-06-26T10:58:00Z">
              <w:rPr>
                <w:rFonts w:ascii="Courier" w:hAnsi="Courier"/>
                <w:color w:val="000000"/>
                <w:sz w:val="20"/>
                <w:szCs w:val="20"/>
              </w:rPr>
            </w:rPrChange>
          </w:rPr>
          <w:t>3.</w:t>
        </w:r>
        <w:del w:id="3784" w:author="telink" w:date="2018-06-26T10:58:00Z">
          <w:r w:rsidRPr="0072004E">
            <w:rPr>
              <w:rStyle w:val="fontstyle01"/>
              <w:sz w:val="30"/>
              <w:szCs w:val="30"/>
              <w:rPrChange w:id="3785" w:author="telink" w:date="2018-06-26T10:58:00Z">
                <w:rPr>
                  <w:rFonts w:ascii="Courier" w:hAnsi="Courier"/>
                  <w:color w:val="000000"/>
                  <w:sz w:val="20"/>
                  <w:szCs w:val="20"/>
                </w:rPr>
              </w:rPrChange>
            </w:rPr>
            <w:delText>2</w:delText>
          </w:r>
        </w:del>
      </w:ins>
      <w:ins w:id="3786" w:author="telink" w:date="2018-06-26T10:58:00Z">
        <w:r w:rsidRPr="0072004E">
          <w:rPr>
            <w:rStyle w:val="fontstyle01"/>
            <w:sz w:val="30"/>
            <w:szCs w:val="30"/>
            <w:rPrChange w:id="3787" w:author="telink" w:date="2018-06-26T10:58:00Z">
              <w:rPr>
                <w:rFonts w:ascii="Courier" w:hAnsi="Courier"/>
                <w:color w:val="000000"/>
                <w:sz w:val="20"/>
                <w:szCs w:val="20"/>
              </w:rPr>
            </w:rPrChange>
          </w:rPr>
          <w:t>3</w:t>
        </w:r>
      </w:ins>
      <w:ins w:id="3788" w:author="AutoBVT" w:date="2018-06-12T13:57:00Z">
        <w:r w:rsidRPr="0072004E">
          <w:rPr>
            <w:rStyle w:val="fontstyle01"/>
            <w:sz w:val="30"/>
            <w:szCs w:val="30"/>
            <w:rPrChange w:id="3789" w:author="telink" w:date="2018-06-26T10:58:00Z">
              <w:rPr>
                <w:rFonts w:ascii="Courier" w:hAnsi="Courier"/>
                <w:color w:val="000000"/>
                <w:sz w:val="20"/>
                <w:szCs w:val="20"/>
              </w:rPr>
            </w:rPrChange>
          </w:rPr>
          <w:t>.1 Basic Cluster</w:t>
        </w:r>
        <w:bookmarkEnd w:id="3780"/>
        <w:bookmarkEnd w:id="3781"/>
      </w:ins>
    </w:p>
    <w:tbl>
      <w:tblPr>
        <w:tblStyle w:val="-3"/>
        <w:tblW w:w="7844" w:type="dxa"/>
        <w:tblLook w:val="0620" w:firstRow="1" w:lastRow="0" w:firstColumn="0" w:lastColumn="0" w:noHBand="1" w:noVBand="1"/>
      </w:tblPr>
      <w:tblGrid>
        <w:gridCol w:w="5955"/>
        <w:gridCol w:w="1889"/>
      </w:tblGrid>
      <w:tr w:rsidR="00E60CD9" w:rsidRPr="001C30DD" w:rsidTr="00165B4D">
        <w:trPr>
          <w:cnfStyle w:val="100000000000" w:firstRow="1" w:lastRow="0" w:firstColumn="0" w:lastColumn="0" w:oddVBand="0" w:evenVBand="0" w:oddHBand="0" w:evenHBand="0" w:firstRowFirstColumn="0" w:firstRowLastColumn="0" w:lastRowFirstColumn="0" w:lastRowLastColumn="0"/>
          <w:trHeight w:val="181"/>
          <w:ins w:id="3790" w:author="AutoBVT" w:date="2018-06-12T13:57:00Z"/>
        </w:trPr>
        <w:tc>
          <w:tcPr>
            <w:tcW w:w="0" w:type="auto"/>
          </w:tcPr>
          <w:p w:rsidR="00E60CD9" w:rsidRPr="001C30DD" w:rsidRDefault="00E60CD9" w:rsidP="00165B4D">
            <w:pPr>
              <w:rPr>
                <w:ins w:id="3791" w:author="AutoBVT" w:date="2018-06-12T13:57:00Z"/>
                <w:rFonts w:cstheme="minorHAnsi"/>
              </w:rPr>
            </w:pPr>
            <w:ins w:id="3792" w:author="AutoBVT" w:date="2018-06-12T13:57:00Z">
              <w:r w:rsidRPr="00A77C26">
                <w:rPr>
                  <w:rFonts w:cstheme="minorHAnsi"/>
                </w:rPr>
                <w:t>Type</w:t>
              </w:r>
            </w:ins>
          </w:p>
        </w:tc>
        <w:tc>
          <w:tcPr>
            <w:tcW w:w="0" w:type="auto"/>
          </w:tcPr>
          <w:p w:rsidR="00E60CD9" w:rsidRPr="001C30DD" w:rsidRDefault="00E60CD9" w:rsidP="00165B4D">
            <w:pPr>
              <w:rPr>
                <w:ins w:id="3793" w:author="AutoBVT" w:date="2018-06-12T13:57:00Z"/>
                <w:rFonts w:cstheme="minorHAnsi"/>
              </w:rPr>
            </w:pPr>
            <w:ins w:id="3794" w:author="AutoBVT" w:date="2018-06-12T13:57:00Z">
              <w:r w:rsidRPr="001C30DD">
                <w:rPr>
                  <w:rFonts w:cstheme="minorHAnsi"/>
                </w:rPr>
                <w:t>Value</w:t>
              </w:r>
            </w:ins>
          </w:p>
        </w:tc>
      </w:tr>
      <w:tr w:rsidR="00E60CD9" w:rsidRPr="001C30DD" w:rsidTr="00165B4D">
        <w:trPr>
          <w:trHeight w:val="181"/>
          <w:ins w:id="3795" w:author="AutoBVT" w:date="2018-06-12T13:57:00Z"/>
        </w:trPr>
        <w:tc>
          <w:tcPr>
            <w:tcW w:w="0" w:type="auto"/>
          </w:tcPr>
          <w:p w:rsidR="00E60CD9" w:rsidRPr="001C30DD" w:rsidRDefault="00E60CD9" w:rsidP="00165B4D">
            <w:pPr>
              <w:rPr>
                <w:ins w:id="3796" w:author="AutoBVT" w:date="2018-06-12T13:57:00Z"/>
                <w:rFonts w:cstheme="minorHAnsi"/>
                <w:i/>
                <w:iCs/>
                <w:color w:val="0000C0"/>
                <w:sz w:val="20"/>
                <w:szCs w:val="20"/>
                <w:highlight w:val="lightGray"/>
              </w:rPr>
            </w:pPr>
            <w:ins w:id="3797" w:author="AutoBVT" w:date="2018-06-12T13:57:00Z">
              <w:r>
                <w:rPr>
                  <w:rFonts w:cstheme="minorHAnsi"/>
                  <w:i/>
                  <w:iCs/>
                  <w:color w:val="0000C0"/>
                  <w:sz w:val="20"/>
                  <w:szCs w:val="20"/>
                  <w:highlight w:val="lightGray"/>
                </w:rPr>
                <w:t>ZBHCI_</w:t>
              </w:r>
              <w:r>
                <w:rPr>
                  <w:rFonts w:cstheme="minorHAnsi" w:hint="eastAsia"/>
                  <w:i/>
                  <w:iCs/>
                  <w:color w:val="0000C0"/>
                  <w:sz w:val="20"/>
                  <w:szCs w:val="20"/>
                  <w:highlight w:val="lightGray"/>
                </w:rPr>
                <w:t>CMD_ZCL_BASIC_RESET</w:t>
              </w:r>
            </w:ins>
          </w:p>
        </w:tc>
        <w:tc>
          <w:tcPr>
            <w:tcW w:w="0" w:type="auto"/>
          </w:tcPr>
          <w:p w:rsidR="00E60CD9" w:rsidRPr="001C30DD" w:rsidRDefault="00E60CD9" w:rsidP="00165B4D">
            <w:pPr>
              <w:rPr>
                <w:ins w:id="3798" w:author="AutoBVT" w:date="2018-06-12T13:57:00Z"/>
                <w:rFonts w:cstheme="minorHAnsi"/>
              </w:rPr>
            </w:pPr>
            <w:ins w:id="3799" w:author="AutoBVT" w:date="2018-06-12T13:57:00Z">
              <w:r w:rsidRPr="001C30DD">
                <w:rPr>
                  <w:rFonts w:cstheme="minorHAnsi"/>
                </w:rPr>
                <w:t>0x0</w:t>
              </w:r>
              <w:r>
                <w:rPr>
                  <w:rFonts w:cstheme="minorHAnsi" w:hint="eastAsia"/>
                </w:rPr>
                <w:t>100</w:t>
              </w:r>
            </w:ins>
          </w:p>
        </w:tc>
      </w:tr>
    </w:tbl>
    <w:p w:rsidR="00E60CD9" w:rsidRDefault="00E60CD9" w:rsidP="00E60CD9">
      <w:pPr>
        <w:rPr>
          <w:ins w:id="3800" w:author="AutoBVT" w:date="2018-06-12T13:57:00Z"/>
          <w:rStyle w:val="fontstyle01"/>
          <w:rFonts w:cstheme="minorHAnsi"/>
          <w:b/>
          <w:i/>
        </w:rPr>
      </w:pPr>
    </w:p>
    <w:p w:rsidR="00E60CD9" w:rsidRDefault="00E60CD9" w:rsidP="00E60CD9">
      <w:pPr>
        <w:rPr>
          <w:ins w:id="3801" w:author="AutoBVT" w:date="2018-06-12T13:57:00Z"/>
          <w:rStyle w:val="fontstyle01"/>
          <w:rFonts w:cstheme="minorHAnsi"/>
          <w:b/>
          <w:i/>
        </w:rPr>
      </w:pPr>
      <w:ins w:id="3802" w:author="AutoBVT" w:date="2018-06-12T13:57:00Z">
        <w:r>
          <w:rPr>
            <w:rStyle w:val="fontstyle01"/>
            <w:rFonts w:cstheme="minorHAnsi" w:hint="eastAsia"/>
            <w:b/>
            <w:i/>
          </w:rPr>
          <w:t>3</w:t>
        </w:r>
        <w:r w:rsidRPr="0079251E">
          <w:rPr>
            <w:rStyle w:val="fontstyle01"/>
            <w:rFonts w:cstheme="minorHAnsi" w:hint="eastAsia"/>
            <w:b/>
            <w:i/>
          </w:rPr>
          <w:t>.</w:t>
        </w:r>
        <w:del w:id="3803" w:author="telink" w:date="2018-06-26T10:59:00Z">
          <w:r w:rsidDel="00D03AB3">
            <w:rPr>
              <w:rStyle w:val="fontstyle01"/>
              <w:rFonts w:cstheme="minorHAnsi" w:hint="eastAsia"/>
              <w:b/>
              <w:i/>
            </w:rPr>
            <w:delText>2</w:delText>
          </w:r>
        </w:del>
      </w:ins>
      <w:ins w:id="3804" w:author="telink" w:date="2018-06-26T10:59:00Z">
        <w:r>
          <w:rPr>
            <w:rStyle w:val="fontstyle01"/>
            <w:rFonts w:cstheme="minorHAnsi"/>
            <w:b/>
            <w:i/>
          </w:rPr>
          <w:t>3</w:t>
        </w:r>
      </w:ins>
      <w:ins w:id="3805" w:author="AutoBVT" w:date="2018-06-12T13:57:00Z">
        <w:r w:rsidRPr="0079251E">
          <w:rPr>
            <w:rStyle w:val="fontstyle01"/>
            <w:rFonts w:cstheme="minorHAnsi" w:hint="eastAsia"/>
            <w:b/>
            <w:i/>
          </w:rPr>
          <w:t>.</w:t>
        </w:r>
        <w:r>
          <w:rPr>
            <w:rStyle w:val="fontstyle01"/>
            <w:rFonts w:cstheme="minorHAnsi" w:hint="eastAsia"/>
            <w:b/>
            <w:i/>
          </w:rPr>
          <w:t>1</w:t>
        </w:r>
        <w:r w:rsidRPr="0079251E">
          <w:rPr>
            <w:rStyle w:val="fontstyle01"/>
            <w:rFonts w:cstheme="minorHAnsi" w:hint="eastAsia"/>
            <w:b/>
            <w:i/>
          </w:rPr>
          <w:t>.</w:t>
        </w:r>
        <w:r>
          <w:rPr>
            <w:rStyle w:val="fontstyle01"/>
            <w:rFonts w:cstheme="minorHAnsi" w:hint="eastAsia"/>
            <w:b/>
            <w:i/>
          </w:rPr>
          <w:t>1</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BASIC_RESET</w:t>
        </w:r>
      </w:ins>
    </w:p>
    <w:tbl>
      <w:tblPr>
        <w:tblStyle w:val="ab"/>
        <w:tblpPr w:leftFromText="180" w:rightFromText="180" w:vertAnchor="text" w:horzAnchor="page" w:tblpX="2296" w:tblpY="199"/>
        <w:tblOverlap w:val="never"/>
        <w:tblW w:w="1526" w:type="dxa"/>
        <w:tblLayout w:type="fixed"/>
        <w:tblLook w:val="04A0" w:firstRow="1" w:lastRow="0" w:firstColumn="1" w:lastColumn="0" w:noHBand="0" w:noVBand="1"/>
      </w:tblPr>
      <w:tblGrid>
        <w:gridCol w:w="1526"/>
      </w:tblGrid>
      <w:tr w:rsidR="00E60CD9" w:rsidRPr="001C30DD" w:rsidTr="00165B4D">
        <w:trPr>
          <w:ins w:id="3806" w:author="AutoBVT" w:date="2018-06-12T13:57:00Z"/>
        </w:trPr>
        <w:tc>
          <w:tcPr>
            <w:tcW w:w="1526" w:type="dxa"/>
          </w:tcPr>
          <w:p w:rsidR="00E60CD9" w:rsidRDefault="00E60CD9" w:rsidP="00165B4D">
            <w:pPr>
              <w:pStyle w:val="Default"/>
              <w:jc w:val="both"/>
              <w:rPr>
                <w:ins w:id="3807" w:author="AutoBVT" w:date="2018-06-12T13:57:00Z"/>
                <w:sz w:val="20"/>
                <w:szCs w:val="20"/>
              </w:rPr>
            </w:pPr>
            <w:ins w:id="3808" w:author="AutoBVT" w:date="2018-06-12T13:57:00Z">
              <w:r w:rsidRPr="00292B9E">
                <w:rPr>
                  <w:rFonts w:hint="eastAsia"/>
                  <w:sz w:val="20"/>
                  <w:szCs w:val="20"/>
                </w:rPr>
                <w:t>ZCLCmdHdr</w:t>
              </w:r>
            </w:ins>
          </w:p>
        </w:tc>
      </w:tr>
      <w:tr w:rsidR="00E60CD9" w:rsidRPr="001C30DD" w:rsidTr="00165B4D">
        <w:trPr>
          <w:trHeight w:val="359"/>
          <w:ins w:id="3809" w:author="AutoBVT" w:date="2018-06-12T13:57:00Z"/>
        </w:trPr>
        <w:tc>
          <w:tcPr>
            <w:tcW w:w="1526" w:type="dxa"/>
          </w:tcPr>
          <w:p w:rsidR="00E60CD9" w:rsidRDefault="00E60CD9" w:rsidP="00165B4D">
            <w:pPr>
              <w:rPr>
                <w:ins w:id="3810" w:author="AutoBVT" w:date="2018-06-12T13:57:00Z"/>
                <w:rFonts w:cstheme="minorHAnsi"/>
                <w:i/>
                <w:iCs/>
                <w:color w:val="000000" w:themeColor="text1"/>
                <w:kern w:val="0"/>
                <w:sz w:val="20"/>
                <w:szCs w:val="20"/>
              </w:rPr>
            </w:pPr>
            <w:ins w:id="3811" w:author="AutoBVT" w:date="2018-06-12T13:57:00Z">
              <w:r>
                <w:rPr>
                  <w:rFonts w:cstheme="minorHAnsi" w:hint="eastAsia"/>
                  <w:i/>
                  <w:iCs/>
                  <w:color w:val="000000" w:themeColor="text1"/>
                  <w:kern w:val="0"/>
                  <w:sz w:val="20"/>
                  <w:szCs w:val="20"/>
                </w:rPr>
                <w:t xml:space="preserve"> n-Bytes</w:t>
              </w:r>
            </w:ins>
          </w:p>
        </w:tc>
      </w:tr>
    </w:tbl>
    <w:p w:rsidR="00E60CD9" w:rsidRDefault="00E60CD9" w:rsidP="00E60CD9">
      <w:pPr>
        <w:rPr>
          <w:ins w:id="3812" w:author="AutoBVT" w:date="2018-06-12T13:57:00Z"/>
          <w:rStyle w:val="fontstyle01"/>
          <w:rFonts w:cstheme="minorHAnsi"/>
        </w:rPr>
      </w:pPr>
      <w:ins w:id="3813" w:author="AutoBVT" w:date="2018-06-12T13:57:00Z">
        <w:r w:rsidRPr="00822E82">
          <w:rPr>
            <w:rStyle w:val="fontstyle01"/>
            <w:rFonts w:cstheme="minorHAnsi" w:hint="eastAsia"/>
          </w:rPr>
          <w:t xml:space="preserve"> </w:t>
        </w:r>
      </w:ins>
    </w:p>
    <w:p w:rsidR="00E60CD9" w:rsidRDefault="00E60CD9" w:rsidP="00E60CD9">
      <w:pPr>
        <w:autoSpaceDE w:val="0"/>
        <w:autoSpaceDN w:val="0"/>
        <w:adjustRightInd w:val="0"/>
        <w:jc w:val="left"/>
        <w:rPr>
          <w:ins w:id="3814" w:author="AutoBVT" w:date="2018-06-12T13:57:00Z"/>
          <w:rFonts w:cstheme="minorHAnsi"/>
          <w:b/>
          <w:i/>
          <w:iCs/>
          <w:color w:val="000000" w:themeColor="text1"/>
          <w:kern w:val="0"/>
          <w:sz w:val="20"/>
          <w:szCs w:val="20"/>
        </w:rPr>
      </w:pPr>
    </w:p>
    <w:p w:rsidR="00E60CD9" w:rsidRDefault="00E60CD9" w:rsidP="00E60CD9">
      <w:pPr>
        <w:autoSpaceDE w:val="0"/>
        <w:autoSpaceDN w:val="0"/>
        <w:adjustRightInd w:val="0"/>
        <w:jc w:val="left"/>
        <w:rPr>
          <w:ins w:id="3815" w:author="AutoBVT" w:date="2018-06-12T13:57:00Z"/>
          <w:rFonts w:cstheme="minorHAnsi"/>
          <w:b/>
          <w:i/>
          <w:iCs/>
          <w:color w:val="000000" w:themeColor="text1"/>
          <w:kern w:val="0"/>
          <w:sz w:val="20"/>
          <w:szCs w:val="20"/>
        </w:rPr>
      </w:pPr>
    </w:p>
    <w:p w:rsidR="00E60CD9" w:rsidRPr="009B2D83" w:rsidRDefault="00E60CD9" w:rsidP="00E60CD9">
      <w:pPr>
        <w:autoSpaceDE w:val="0"/>
        <w:autoSpaceDN w:val="0"/>
        <w:adjustRightInd w:val="0"/>
        <w:jc w:val="left"/>
        <w:rPr>
          <w:ins w:id="3816" w:author="AutoBVT" w:date="2018-06-12T13:57:00Z"/>
          <w:sz w:val="20"/>
          <w:szCs w:val="20"/>
        </w:rPr>
      </w:pPr>
      <w:ins w:id="3817"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w:t>
        </w:r>
        <w:r w:rsidRPr="003A324A">
          <w:rPr>
            <w:b/>
          </w:rPr>
          <w:t xml:space="preserve"> </w:t>
        </w:r>
        <w:r>
          <w:rPr>
            <w:rFonts w:hint="eastAsia"/>
            <w:b/>
          </w:rPr>
          <w:t>10 lenH</w:t>
        </w:r>
        <w:r w:rsidRPr="003A324A">
          <w:rPr>
            <w:b/>
          </w:rPr>
          <w:t xml:space="preserve"> </w:t>
        </w:r>
        <w:r>
          <w:rPr>
            <w:rFonts w:hint="eastAsia"/>
            <w:b/>
          </w:rPr>
          <w:t>lenL 00</w:t>
        </w:r>
        <w:r w:rsidRPr="00085001">
          <w:rPr>
            <w:rFonts w:hint="eastAsia"/>
            <w:sz w:val="20"/>
            <w:szCs w:val="20"/>
          </w:rPr>
          <w:t xml:space="preserve"> </w:t>
        </w:r>
        <w:r w:rsidRPr="00292B9E">
          <w:rPr>
            <w:rFonts w:hint="eastAsia"/>
            <w:sz w:val="20"/>
            <w:szCs w:val="20"/>
          </w:rPr>
          <w:t>ZCLCmdHdr</w:t>
        </w:r>
        <w:r>
          <w:rPr>
            <w:rFonts w:cstheme="minorHAnsi" w:hint="eastAsia"/>
            <w:b/>
            <w:i/>
            <w:sz w:val="20"/>
            <w:szCs w:val="20"/>
          </w:rPr>
          <w:t xml:space="preserve"> </w:t>
        </w:r>
        <w:r w:rsidRPr="003A324A">
          <w:rPr>
            <w:rFonts w:cstheme="minorHAnsi" w:hint="eastAsia"/>
            <w:b/>
            <w:i/>
            <w:sz w:val="20"/>
            <w:szCs w:val="20"/>
          </w:rPr>
          <w:t>AA</w:t>
        </w:r>
      </w:ins>
    </w:p>
    <w:p w:rsidR="00E60CD9" w:rsidRDefault="00E60CD9" w:rsidP="00E60CD9">
      <w:pPr>
        <w:rPr>
          <w:ins w:id="3818" w:author="AutoBVT" w:date="2018-06-12T13:57:00Z"/>
          <w:rStyle w:val="fontstyle01"/>
          <w:rFonts w:cstheme="minorHAnsi"/>
        </w:rPr>
      </w:pPr>
    </w:p>
    <w:p w:rsidR="00E60CD9" w:rsidRPr="00822E82" w:rsidRDefault="00E60CD9" w:rsidP="00E60CD9">
      <w:pPr>
        <w:rPr>
          <w:ins w:id="3819" w:author="AutoBVT" w:date="2018-06-12T13:57:00Z"/>
          <w:rStyle w:val="fontstyle01"/>
          <w:rFonts w:cstheme="minorHAnsi"/>
        </w:rPr>
      </w:pPr>
    </w:p>
    <w:p w:rsidR="00E60CD9" w:rsidRPr="00262F6D" w:rsidRDefault="00E60CD9" w:rsidP="00E60CD9">
      <w:pPr>
        <w:pStyle w:val="222"/>
        <w:rPr>
          <w:ins w:id="3820" w:author="telink" w:date="2018-06-21T17:39:00Z"/>
          <w:rStyle w:val="fontstyle01"/>
          <w:sz w:val="30"/>
          <w:szCs w:val="30"/>
          <w:rPrChange w:id="3821" w:author="telink" w:date="2018-06-26T10:59:00Z">
            <w:rPr>
              <w:ins w:id="3822" w:author="telink" w:date="2018-06-21T17:39:00Z"/>
            </w:rPr>
          </w:rPrChange>
        </w:rPr>
        <w:pPrChange w:id="3823" w:author="telink" w:date="2018-06-26T10:59:00Z">
          <w:pPr>
            <w:pStyle w:val="4"/>
          </w:pPr>
        </w:pPrChange>
      </w:pPr>
      <w:bookmarkStart w:id="3824" w:name="_Toc519500909"/>
      <w:bookmarkStart w:id="3825" w:name="_Toc520216051"/>
      <w:ins w:id="3826" w:author="AutoBVT" w:date="2018-06-12T13:57:00Z">
        <w:r w:rsidRPr="0072004E">
          <w:rPr>
            <w:rStyle w:val="fontstyle01"/>
            <w:sz w:val="30"/>
            <w:szCs w:val="30"/>
            <w:rPrChange w:id="3827" w:author="telink" w:date="2018-06-26T10:59:00Z">
              <w:rPr>
                <w:rFonts w:ascii="Courier" w:hAnsi="Courier"/>
                <w:color w:val="000000"/>
                <w:sz w:val="20"/>
                <w:szCs w:val="20"/>
              </w:rPr>
            </w:rPrChange>
          </w:rPr>
          <w:lastRenderedPageBreak/>
          <w:t>3.</w:t>
        </w:r>
        <w:del w:id="3828" w:author="telink" w:date="2018-06-26T10:59:00Z">
          <w:r w:rsidRPr="0072004E">
            <w:rPr>
              <w:rStyle w:val="fontstyle01"/>
              <w:sz w:val="30"/>
              <w:szCs w:val="30"/>
              <w:rPrChange w:id="3829" w:author="telink" w:date="2018-06-26T10:59:00Z">
                <w:rPr>
                  <w:rFonts w:ascii="Courier" w:hAnsi="Courier"/>
                  <w:color w:val="000000"/>
                  <w:sz w:val="20"/>
                  <w:szCs w:val="20"/>
                </w:rPr>
              </w:rPrChange>
            </w:rPr>
            <w:delText>2</w:delText>
          </w:r>
        </w:del>
      </w:ins>
      <w:ins w:id="3830" w:author="telink" w:date="2018-06-26T10:59:00Z">
        <w:r>
          <w:rPr>
            <w:rStyle w:val="fontstyle01"/>
            <w:sz w:val="30"/>
          </w:rPr>
          <w:t>3</w:t>
        </w:r>
      </w:ins>
      <w:ins w:id="3831" w:author="AutoBVT" w:date="2018-06-12T13:57:00Z">
        <w:r w:rsidRPr="0072004E">
          <w:rPr>
            <w:rStyle w:val="fontstyle01"/>
            <w:sz w:val="30"/>
            <w:szCs w:val="30"/>
            <w:rPrChange w:id="3832" w:author="telink" w:date="2018-06-26T10:59:00Z">
              <w:rPr>
                <w:rFonts w:ascii="Courier" w:hAnsi="Courier"/>
                <w:color w:val="000000"/>
                <w:sz w:val="20"/>
                <w:szCs w:val="20"/>
              </w:rPr>
            </w:rPrChange>
          </w:rPr>
          <w:t>.2 Group Cluster</w:t>
        </w:r>
      </w:ins>
      <w:bookmarkEnd w:id="3824"/>
      <w:bookmarkEnd w:id="3825"/>
    </w:p>
    <w:p w:rsidR="00E60CD9" w:rsidRPr="00262F6D" w:rsidRDefault="00E60CD9" w:rsidP="00E60CD9">
      <w:pPr>
        <w:rPr>
          <w:ins w:id="3833" w:author="AutoBVT" w:date="2018-06-12T13:57:00Z"/>
          <w:rStyle w:val="fontstyle01"/>
          <w:rFonts w:cstheme="minorHAnsi"/>
          <w:i/>
          <w:rPrChange w:id="3834" w:author="telink" w:date="2018-06-21T17:39:00Z">
            <w:rPr>
              <w:ins w:id="3835" w:author="AutoBVT" w:date="2018-06-12T13:57:00Z"/>
            </w:rPr>
          </w:rPrChange>
        </w:rPr>
        <w:pPrChange w:id="3836" w:author="telink" w:date="2018-06-21T17:39:00Z">
          <w:pPr>
            <w:pStyle w:val="4"/>
          </w:pPr>
        </w:pPrChange>
      </w:pPr>
      <w:ins w:id="3837" w:author="telink" w:date="2018-06-21T17:39:00Z">
        <w:r>
          <w:rPr>
            <w:rStyle w:val="fontstyle01"/>
            <w:rFonts w:cstheme="minorHAnsi"/>
            <w:b/>
            <w:i/>
          </w:rPr>
          <w:t>3.</w:t>
        </w:r>
      </w:ins>
      <w:ins w:id="3838" w:author="telink" w:date="2018-06-26T10:59:00Z">
        <w:r>
          <w:rPr>
            <w:rStyle w:val="fontstyle01"/>
            <w:rFonts w:cstheme="minorHAnsi"/>
            <w:b/>
            <w:i/>
          </w:rPr>
          <w:t>3</w:t>
        </w:r>
      </w:ins>
      <w:ins w:id="3839" w:author="telink" w:date="2018-06-21T17:39:00Z">
        <w:r>
          <w:rPr>
            <w:rStyle w:val="fontstyle01"/>
            <w:rFonts w:cstheme="minorHAnsi"/>
            <w:b/>
            <w:i/>
          </w:rPr>
          <w:t xml:space="preserve">.2.1 </w:t>
        </w:r>
        <w:r w:rsidRPr="0072004E">
          <w:rPr>
            <w:rStyle w:val="fontstyle01"/>
            <w:rFonts w:cstheme="minorHAnsi"/>
            <w:i/>
            <w:rPrChange w:id="3840" w:author="telink" w:date="2018-06-21T17:39:00Z">
              <w:rPr>
                <w:rFonts w:ascii="Courier" w:hAnsi="Courier"/>
                <w:color w:val="000000"/>
                <w:sz w:val="20"/>
                <w:szCs w:val="20"/>
              </w:rPr>
            </w:rPrChange>
          </w:rPr>
          <w:t>Command Type</w:t>
        </w:r>
        <w:r>
          <w:rPr>
            <w:rStyle w:val="fontstyle01"/>
            <w:rFonts w:cstheme="minorHAnsi"/>
            <w:b/>
            <w:i/>
          </w:rPr>
          <w:t>(Host)</w:t>
        </w:r>
      </w:ins>
    </w:p>
    <w:tbl>
      <w:tblPr>
        <w:tblStyle w:val="-3"/>
        <w:tblW w:w="7844" w:type="dxa"/>
        <w:tblLook w:val="0620" w:firstRow="1" w:lastRow="0" w:firstColumn="0" w:lastColumn="0" w:noHBand="1" w:noVBand="1"/>
      </w:tblPr>
      <w:tblGrid>
        <w:gridCol w:w="6478"/>
        <w:gridCol w:w="1366"/>
      </w:tblGrid>
      <w:tr w:rsidR="00E60CD9" w:rsidRPr="001C30DD" w:rsidTr="00165B4D">
        <w:trPr>
          <w:cnfStyle w:val="100000000000" w:firstRow="1" w:lastRow="0" w:firstColumn="0" w:lastColumn="0" w:oddVBand="0" w:evenVBand="0" w:oddHBand="0" w:evenHBand="0" w:firstRowFirstColumn="0" w:firstRowLastColumn="0" w:lastRowFirstColumn="0" w:lastRowLastColumn="0"/>
          <w:trHeight w:val="181"/>
          <w:ins w:id="3841" w:author="AutoBVT" w:date="2018-06-12T13:57:00Z"/>
        </w:trPr>
        <w:tc>
          <w:tcPr>
            <w:tcW w:w="0" w:type="auto"/>
          </w:tcPr>
          <w:p w:rsidR="00E60CD9" w:rsidRPr="001C30DD" w:rsidRDefault="00E60CD9" w:rsidP="00165B4D">
            <w:pPr>
              <w:rPr>
                <w:ins w:id="3842" w:author="AutoBVT" w:date="2018-06-12T13:57:00Z"/>
                <w:rFonts w:cstheme="minorHAnsi"/>
              </w:rPr>
            </w:pPr>
            <w:ins w:id="3843" w:author="AutoBVT" w:date="2018-06-12T13:57:00Z">
              <w:r w:rsidRPr="00A77C26">
                <w:rPr>
                  <w:rFonts w:cstheme="minorHAnsi"/>
                </w:rPr>
                <w:t>Type</w:t>
              </w:r>
            </w:ins>
          </w:p>
        </w:tc>
        <w:tc>
          <w:tcPr>
            <w:tcW w:w="0" w:type="auto"/>
          </w:tcPr>
          <w:p w:rsidR="00E60CD9" w:rsidRPr="001C30DD" w:rsidRDefault="00E60CD9" w:rsidP="00165B4D">
            <w:pPr>
              <w:rPr>
                <w:ins w:id="3844" w:author="AutoBVT" w:date="2018-06-12T13:57:00Z"/>
                <w:rFonts w:cstheme="minorHAnsi"/>
              </w:rPr>
            </w:pPr>
            <w:ins w:id="3845" w:author="AutoBVT" w:date="2018-06-12T13:57:00Z">
              <w:r w:rsidRPr="001C30DD">
                <w:rPr>
                  <w:rFonts w:cstheme="minorHAnsi"/>
                </w:rPr>
                <w:t>Value</w:t>
              </w:r>
            </w:ins>
          </w:p>
        </w:tc>
      </w:tr>
      <w:tr w:rsidR="00E60CD9" w:rsidRPr="001C30DD" w:rsidTr="00165B4D">
        <w:trPr>
          <w:trHeight w:val="181"/>
          <w:ins w:id="3846" w:author="AutoBVT" w:date="2018-06-12T13:57:00Z"/>
        </w:trPr>
        <w:tc>
          <w:tcPr>
            <w:tcW w:w="0" w:type="auto"/>
          </w:tcPr>
          <w:p w:rsidR="00E60CD9" w:rsidRDefault="00E60CD9" w:rsidP="00165B4D">
            <w:pPr>
              <w:rPr>
                <w:ins w:id="3847" w:author="AutoBVT" w:date="2018-06-12T13:57:00Z"/>
                <w:rFonts w:cstheme="minorHAnsi"/>
                <w:i/>
                <w:iCs/>
                <w:color w:val="0000C0"/>
                <w:sz w:val="20"/>
                <w:szCs w:val="20"/>
                <w:highlight w:val="lightGray"/>
              </w:rPr>
            </w:pPr>
            <w:ins w:id="3848" w:author="AutoBVT" w:date="2018-06-12T13:57:00Z">
              <w:r w:rsidRPr="0072004E">
                <w:rPr>
                  <w:rFonts w:cstheme="minorHAnsi"/>
                  <w:i/>
                  <w:iCs/>
                  <w:color w:val="0000C0"/>
                  <w:sz w:val="20"/>
                  <w:szCs w:val="20"/>
                  <w:highlight w:val="lightGray"/>
                  <w:rPrChange w:id="3849" w:author="telink" w:date="2018-06-27T15:22:00Z">
                    <w:rPr>
                      <w:rFonts w:ascii="Courier New" w:eastAsiaTheme="majorEastAsia" w:hAnsi="Courier New" w:cs="Courier New"/>
                      <w:b/>
                      <w:bCs/>
                      <w:i/>
                      <w:iCs/>
                      <w:color w:val="0000C0"/>
                      <w:sz w:val="20"/>
                      <w:szCs w:val="20"/>
                    </w:rPr>
                  </w:rPrChange>
                </w:rPr>
                <w:t>ZBHCI_CMD_ZCL_GROUP_ADD</w:t>
              </w:r>
            </w:ins>
          </w:p>
          <w:p w:rsidR="00E60CD9" w:rsidRDefault="00E60CD9" w:rsidP="00165B4D">
            <w:pPr>
              <w:rPr>
                <w:ins w:id="3850" w:author="AutoBVT" w:date="2018-06-12T13:57:00Z"/>
                <w:rFonts w:cstheme="minorHAnsi"/>
                <w:i/>
                <w:iCs/>
                <w:color w:val="0000C0"/>
                <w:sz w:val="20"/>
                <w:szCs w:val="20"/>
                <w:highlight w:val="lightGray"/>
              </w:rPr>
            </w:pPr>
            <w:ins w:id="3851" w:author="AutoBVT" w:date="2018-06-12T13:57:00Z">
              <w:r w:rsidRPr="0072004E">
                <w:rPr>
                  <w:rFonts w:cstheme="minorHAnsi"/>
                  <w:i/>
                  <w:iCs/>
                  <w:color w:val="0000C0"/>
                  <w:sz w:val="20"/>
                  <w:szCs w:val="20"/>
                  <w:highlight w:val="lightGray"/>
                  <w:rPrChange w:id="3852" w:author="telink" w:date="2018-06-27T15:22:00Z">
                    <w:rPr>
                      <w:rFonts w:ascii="Courier New" w:eastAsiaTheme="majorEastAsia" w:hAnsi="Courier New" w:cs="Courier New"/>
                      <w:b/>
                      <w:bCs/>
                      <w:i/>
                      <w:iCs/>
                      <w:color w:val="0000C0"/>
                      <w:sz w:val="20"/>
                      <w:szCs w:val="20"/>
                    </w:rPr>
                  </w:rPrChange>
                </w:rPr>
                <w:t>ZBHCI_CMD_ZCL_GROUP_VIEW</w:t>
              </w:r>
            </w:ins>
          </w:p>
          <w:p w:rsidR="00E60CD9" w:rsidRDefault="00E60CD9" w:rsidP="00165B4D">
            <w:pPr>
              <w:rPr>
                <w:ins w:id="3853" w:author="AutoBVT" w:date="2018-06-12T13:57:00Z"/>
                <w:rFonts w:cstheme="minorHAnsi"/>
                <w:i/>
                <w:iCs/>
                <w:color w:val="0000C0"/>
                <w:sz w:val="20"/>
                <w:szCs w:val="20"/>
                <w:highlight w:val="lightGray"/>
              </w:rPr>
            </w:pPr>
            <w:ins w:id="3854" w:author="AutoBVT" w:date="2018-06-12T13:57:00Z">
              <w:r w:rsidRPr="0072004E">
                <w:rPr>
                  <w:rFonts w:cstheme="minorHAnsi"/>
                  <w:i/>
                  <w:iCs/>
                  <w:color w:val="0000C0"/>
                  <w:sz w:val="20"/>
                  <w:szCs w:val="20"/>
                  <w:highlight w:val="lightGray"/>
                  <w:rPrChange w:id="3855" w:author="telink" w:date="2018-06-27T15:22:00Z">
                    <w:rPr>
                      <w:rFonts w:ascii="Courier New" w:eastAsiaTheme="majorEastAsia" w:hAnsi="Courier New" w:cs="Courier New"/>
                      <w:b/>
                      <w:bCs/>
                      <w:i/>
                      <w:iCs/>
                      <w:color w:val="0000C0"/>
                      <w:sz w:val="20"/>
                      <w:szCs w:val="20"/>
                    </w:rPr>
                  </w:rPrChange>
                </w:rPr>
                <w:t>ZBHCI_CMD_ZCL_GROUP_GET_MEMBERSHIP</w:t>
              </w:r>
            </w:ins>
          </w:p>
          <w:p w:rsidR="00E60CD9" w:rsidRDefault="00E60CD9" w:rsidP="00165B4D">
            <w:pPr>
              <w:rPr>
                <w:ins w:id="3856" w:author="AutoBVT" w:date="2018-06-12T13:57:00Z"/>
                <w:rFonts w:cstheme="minorHAnsi"/>
                <w:i/>
                <w:iCs/>
                <w:color w:val="0000C0"/>
                <w:sz w:val="20"/>
                <w:szCs w:val="20"/>
                <w:highlight w:val="lightGray"/>
              </w:rPr>
            </w:pPr>
            <w:ins w:id="3857" w:author="AutoBVT" w:date="2018-06-12T13:57:00Z">
              <w:r w:rsidRPr="0072004E">
                <w:rPr>
                  <w:rFonts w:cstheme="minorHAnsi"/>
                  <w:i/>
                  <w:iCs/>
                  <w:color w:val="0000C0"/>
                  <w:sz w:val="20"/>
                  <w:szCs w:val="20"/>
                  <w:highlight w:val="lightGray"/>
                  <w:rPrChange w:id="3858" w:author="telink" w:date="2018-06-27T15:22:00Z">
                    <w:rPr>
                      <w:rFonts w:ascii="Courier New" w:eastAsiaTheme="majorEastAsia" w:hAnsi="Courier New" w:cs="Courier New"/>
                      <w:b/>
                      <w:bCs/>
                      <w:i/>
                      <w:iCs/>
                      <w:color w:val="0000C0"/>
                      <w:sz w:val="20"/>
                      <w:szCs w:val="20"/>
                    </w:rPr>
                  </w:rPrChange>
                </w:rPr>
                <w:t>ZBHCI_CMD_ZCL_GROUP_REMOVE</w:t>
              </w:r>
            </w:ins>
          </w:p>
          <w:p w:rsidR="00E60CD9" w:rsidRDefault="00E60CD9" w:rsidP="00165B4D">
            <w:pPr>
              <w:rPr>
                <w:ins w:id="3859" w:author="AutoBVT" w:date="2018-06-12T13:57:00Z"/>
                <w:rFonts w:cstheme="minorHAnsi"/>
                <w:i/>
                <w:iCs/>
                <w:color w:val="0000C0"/>
                <w:sz w:val="20"/>
                <w:szCs w:val="20"/>
                <w:highlight w:val="lightGray"/>
              </w:rPr>
            </w:pPr>
            <w:ins w:id="3860" w:author="AutoBVT" w:date="2018-06-12T13:57:00Z">
              <w:r w:rsidRPr="0072004E">
                <w:rPr>
                  <w:rFonts w:cstheme="minorHAnsi"/>
                  <w:i/>
                  <w:iCs/>
                  <w:color w:val="0000C0"/>
                  <w:sz w:val="20"/>
                  <w:szCs w:val="20"/>
                  <w:highlight w:val="lightGray"/>
                  <w:rPrChange w:id="3861" w:author="telink" w:date="2018-06-27T15:22:00Z">
                    <w:rPr>
                      <w:rFonts w:ascii="Courier New" w:eastAsiaTheme="majorEastAsia" w:hAnsi="Courier New" w:cs="Courier New"/>
                      <w:b/>
                      <w:bCs/>
                      <w:i/>
                      <w:iCs/>
                      <w:color w:val="0000C0"/>
                      <w:sz w:val="20"/>
                      <w:szCs w:val="20"/>
                    </w:rPr>
                  </w:rPrChange>
                </w:rPr>
                <w:t>ZBHCI_CMD_ZCL_GROUP_REMOVE_ALL</w:t>
              </w:r>
            </w:ins>
          </w:p>
          <w:p w:rsidR="00E60CD9" w:rsidRPr="001C30DD" w:rsidRDefault="00E60CD9" w:rsidP="00165B4D">
            <w:pPr>
              <w:rPr>
                <w:ins w:id="3862" w:author="AutoBVT" w:date="2018-06-12T13:57:00Z"/>
                <w:rFonts w:cstheme="minorHAnsi"/>
                <w:i/>
                <w:iCs/>
                <w:color w:val="0000C0"/>
                <w:sz w:val="20"/>
                <w:szCs w:val="20"/>
                <w:highlight w:val="lightGray"/>
              </w:rPr>
            </w:pPr>
            <w:ins w:id="3863" w:author="AutoBVT" w:date="2018-06-12T13:57:00Z">
              <w:r w:rsidRPr="0072004E">
                <w:rPr>
                  <w:rFonts w:cstheme="minorHAnsi"/>
                  <w:i/>
                  <w:iCs/>
                  <w:color w:val="0000C0"/>
                  <w:sz w:val="20"/>
                  <w:szCs w:val="20"/>
                  <w:highlight w:val="lightGray"/>
                  <w:rPrChange w:id="3864" w:author="telink" w:date="2018-06-27T15:22:00Z">
                    <w:rPr>
                      <w:rFonts w:ascii="Courier New" w:eastAsiaTheme="majorEastAsia" w:hAnsi="Courier New" w:cs="Courier New"/>
                      <w:b/>
                      <w:bCs/>
                      <w:i/>
                      <w:iCs/>
                      <w:color w:val="0000C0"/>
                      <w:sz w:val="20"/>
                      <w:szCs w:val="20"/>
                    </w:rPr>
                  </w:rPrChange>
                </w:rPr>
                <w:t>ZBHCI_CMD_ZCL_GROUP_ADD_IF_IDENTIFYING</w:t>
              </w:r>
            </w:ins>
          </w:p>
        </w:tc>
        <w:tc>
          <w:tcPr>
            <w:tcW w:w="0" w:type="auto"/>
          </w:tcPr>
          <w:p w:rsidR="00E60CD9" w:rsidRDefault="00E60CD9" w:rsidP="00165B4D">
            <w:pPr>
              <w:rPr>
                <w:ins w:id="3865" w:author="AutoBVT" w:date="2018-06-12T13:57:00Z"/>
                <w:rFonts w:cstheme="minorHAnsi"/>
              </w:rPr>
            </w:pPr>
            <w:ins w:id="3866" w:author="AutoBVT" w:date="2018-06-12T13:57:00Z">
              <w:r w:rsidRPr="001C30DD">
                <w:rPr>
                  <w:rFonts w:cstheme="minorHAnsi"/>
                </w:rPr>
                <w:t>0x0</w:t>
              </w:r>
              <w:r>
                <w:rPr>
                  <w:rFonts w:cstheme="minorHAnsi" w:hint="eastAsia"/>
                </w:rPr>
                <w:t>120</w:t>
              </w:r>
            </w:ins>
          </w:p>
          <w:p w:rsidR="00E60CD9" w:rsidRDefault="00E60CD9" w:rsidP="00165B4D">
            <w:pPr>
              <w:rPr>
                <w:ins w:id="3867" w:author="AutoBVT" w:date="2018-06-12T13:57:00Z"/>
                <w:rFonts w:cstheme="minorHAnsi"/>
              </w:rPr>
            </w:pPr>
            <w:ins w:id="3868" w:author="AutoBVT" w:date="2018-06-12T13:57:00Z">
              <w:r w:rsidRPr="001C30DD">
                <w:rPr>
                  <w:rFonts w:cstheme="minorHAnsi"/>
                </w:rPr>
                <w:t>0x0</w:t>
              </w:r>
              <w:r>
                <w:rPr>
                  <w:rFonts w:cstheme="minorHAnsi" w:hint="eastAsia"/>
                </w:rPr>
                <w:t>121</w:t>
              </w:r>
            </w:ins>
          </w:p>
          <w:p w:rsidR="00E60CD9" w:rsidRDefault="00E60CD9" w:rsidP="00165B4D">
            <w:pPr>
              <w:rPr>
                <w:ins w:id="3869" w:author="AutoBVT" w:date="2018-06-12T13:57:00Z"/>
                <w:rFonts w:cstheme="minorHAnsi"/>
              </w:rPr>
            </w:pPr>
            <w:ins w:id="3870" w:author="AutoBVT" w:date="2018-06-12T13:57:00Z">
              <w:r w:rsidRPr="001C30DD">
                <w:rPr>
                  <w:rFonts w:cstheme="minorHAnsi"/>
                </w:rPr>
                <w:t>0x0</w:t>
              </w:r>
              <w:r>
                <w:rPr>
                  <w:rFonts w:cstheme="minorHAnsi" w:hint="eastAsia"/>
                </w:rPr>
                <w:t>122</w:t>
              </w:r>
            </w:ins>
          </w:p>
          <w:p w:rsidR="00E60CD9" w:rsidRDefault="00E60CD9" w:rsidP="00165B4D">
            <w:pPr>
              <w:rPr>
                <w:ins w:id="3871" w:author="AutoBVT" w:date="2018-06-12T13:57:00Z"/>
                <w:rFonts w:cstheme="minorHAnsi"/>
              </w:rPr>
            </w:pPr>
            <w:ins w:id="3872" w:author="AutoBVT" w:date="2018-06-12T13:57:00Z">
              <w:r w:rsidRPr="001C30DD">
                <w:rPr>
                  <w:rFonts w:cstheme="minorHAnsi"/>
                </w:rPr>
                <w:t>0x0</w:t>
              </w:r>
              <w:r>
                <w:rPr>
                  <w:rFonts w:cstheme="minorHAnsi" w:hint="eastAsia"/>
                </w:rPr>
                <w:t>123</w:t>
              </w:r>
            </w:ins>
          </w:p>
          <w:p w:rsidR="00E60CD9" w:rsidRDefault="00E60CD9" w:rsidP="00165B4D">
            <w:pPr>
              <w:rPr>
                <w:ins w:id="3873" w:author="AutoBVT" w:date="2018-06-12T13:57:00Z"/>
                <w:rFonts w:cstheme="minorHAnsi"/>
              </w:rPr>
            </w:pPr>
            <w:ins w:id="3874" w:author="AutoBVT" w:date="2018-06-12T13:57:00Z">
              <w:r w:rsidRPr="001C30DD">
                <w:rPr>
                  <w:rFonts w:cstheme="minorHAnsi"/>
                </w:rPr>
                <w:t>0x0</w:t>
              </w:r>
              <w:r>
                <w:rPr>
                  <w:rFonts w:cstheme="minorHAnsi" w:hint="eastAsia"/>
                </w:rPr>
                <w:t>124</w:t>
              </w:r>
            </w:ins>
          </w:p>
          <w:p w:rsidR="00E60CD9" w:rsidRPr="001C30DD" w:rsidRDefault="00E60CD9" w:rsidP="00165B4D">
            <w:pPr>
              <w:rPr>
                <w:ins w:id="3875" w:author="AutoBVT" w:date="2018-06-12T13:57:00Z"/>
                <w:rFonts w:cstheme="minorHAnsi"/>
              </w:rPr>
            </w:pPr>
            <w:ins w:id="3876" w:author="AutoBVT" w:date="2018-06-12T13:57:00Z">
              <w:r w:rsidRPr="001C30DD">
                <w:rPr>
                  <w:rFonts w:cstheme="minorHAnsi"/>
                </w:rPr>
                <w:t>0x0</w:t>
              </w:r>
              <w:r>
                <w:rPr>
                  <w:rFonts w:cstheme="minorHAnsi" w:hint="eastAsia"/>
                </w:rPr>
                <w:t>125</w:t>
              </w:r>
            </w:ins>
          </w:p>
        </w:tc>
      </w:tr>
    </w:tbl>
    <w:p w:rsidR="00E60CD9" w:rsidRDefault="00E60CD9" w:rsidP="00E60CD9">
      <w:pPr>
        <w:rPr>
          <w:ins w:id="3877" w:author="AutoBVT" w:date="2018-06-12T13:57:00Z"/>
          <w:rStyle w:val="fontstyle01"/>
          <w:rFonts w:cstheme="minorHAnsi"/>
          <w:b/>
          <w:i/>
        </w:rPr>
      </w:pPr>
    </w:p>
    <w:p w:rsidR="00E60CD9" w:rsidRDefault="00E60CD9" w:rsidP="00E60CD9">
      <w:pPr>
        <w:rPr>
          <w:ins w:id="3878" w:author="AutoBVT" w:date="2018-06-12T13:57:00Z"/>
          <w:rStyle w:val="fontstyle01"/>
          <w:rFonts w:cstheme="minorHAnsi"/>
          <w:b/>
          <w:i/>
        </w:rPr>
      </w:pPr>
      <w:ins w:id="3879" w:author="AutoBVT" w:date="2018-06-12T13:57:00Z">
        <w:r>
          <w:rPr>
            <w:rStyle w:val="fontstyle01"/>
            <w:rFonts w:cstheme="minorHAnsi" w:hint="eastAsia"/>
            <w:b/>
            <w:i/>
          </w:rPr>
          <w:t>3</w:t>
        </w:r>
        <w:r w:rsidRPr="0079251E">
          <w:rPr>
            <w:rStyle w:val="fontstyle01"/>
            <w:rFonts w:cstheme="minorHAnsi" w:hint="eastAsia"/>
            <w:b/>
            <w:i/>
          </w:rPr>
          <w:t>.</w:t>
        </w:r>
        <w:del w:id="3880" w:author="telink" w:date="2018-06-26T10:59:00Z">
          <w:r w:rsidDel="00D03AB3">
            <w:rPr>
              <w:rStyle w:val="fontstyle01"/>
              <w:rFonts w:cstheme="minorHAnsi" w:hint="eastAsia"/>
              <w:b/>
              <w:i/>
            </w:rPr>
            <w:delText>2</w:delText>
          </w:r>
        </w:del>
      </w:ins>
      <w:ins w:id="3881" w:author="telink" w:date="2018-06-26T10:59:00Z">
        <w:r>
          <w:rPr>
            <w:rStyle w:val="fontstyle01"/>
            <w:rFonts w:cstheme="minorHAnsi"/>
            <w:b/>
            <w:i/>
          </w:rPr>
          <w:t>3</w:t>
        </w:r>
      </w:ins>
      <w:ins w:id="3882" w:author="AutoBVT" w:date="2018-06-12T13:57:00Z">
        <w:r w:rsidRPr="0079251E">
          <w:rPr>
            <w:rStyle w:val="fontstyle01"/>
            <w:rFonts w:cstheme="minorHAnsi" w:hint="eastAsia"/>
            <w:b/>
            <w:i/>
          </w:rPr>
          <w:t>.</w:t>
        </w:r>
        <w:r>
          <w:rPr>
            <w:rStyle w:val="fontstyle01"/>
            <w:rFonts w:cstheme="minorHAnsi" w:hint="eastAsia"/>
            <w:b/>
            <w:i/>
          </w:rPr>
          <w:t>2</w:t>
        </w:r>
        <w:r w:rsidRPr="0079251E">
          <w:rPr>
            <w:rStyle w:val="fontstyle01"/>
            <w:rFonts w:cstheme="minorHAnsi" w:hint="eastAsia"/>
            <w:b/>
            <w:i/>
          </w:rPr>
          <w:t>.</w:t>
        </w:r>
        <w:r>
          <w:rPr>
            <w:rStyle w:val="fontstyle01"/>
            <w:rFonts w:cstheme="minorHAnsi" w:hint="eastAsia"/>
            <w:b/>
            <w:i/>
          </w:rPr>
          <w:t>1</w:t>
        </w:r>
      </w:ins>
      <w:ins w:id="3883" w:author="telink" w:date="2018-06-21T17:39:00Z">
        <w:r>
          <w:rPr>
            <w:rStyle w:val="fontstyle01"/>
            <w:rFonts w:cstheme="minorHAnsi"/>
            <w:b/>
            <w:i/>
          </w:rPr>
          <w:t>.1</w:t>
        </w:r>
      </w:ins>
      <w:ins w:id="3884" w:author="AutoBVT" w:date="2018-06-12T13:57:00Z">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GROUP_ADD</w:t>
        </w:r>
      </w:ins>
    </w:p>
    <w:tbl>
      <w:tblPr>
        <w:tblStyle w:val="ab"/>
        <w:tblpPr w:leftFromText="180" w:rightFromText="180" w:vertAnchor="text" w:horzAnchor="page" w:tblpX="2285" w:tblpY="95"/>
        <w:tblOverlap w:val="never"/>
        <w:tblW w:w="4078" w:type="dxa"/>
        <w:tblLayout w:type="fixed"/>
        <w:tblLook w:val="04A0" w:firstRow="1" w:lastRow="0" w:firstColumn="1" w:lastColumn="0" w:noHBand="0" w:noVBand="1"/>
      </w:tblPr>
      <w:tblGrid>
        <w:gridCol w:w="1384"/>
        <w:gridCol w:w="1100"/>
        <w:gridCol w:w="1594"/>
      </w:tblGrid>
      <w:tr w:rsidR="00E60CD9" w:rsidRPr="00292B9E" w:rsidTr="00165B4D">
        <w:trPr>
          <w:ins w:id="3885" w:author="AutoBVT" w:date="2018-06-12T13:57:00Z"/>
        </w:trPr>
        <w:tc>
          <w:tcPr>
            <w:tcW w:w="1384" w:type="dxa"/>
          </w:tcPr>
          <w:p w:rsidR="00E60CD9" w:rsidRDefault="00E60CD9" w:rsidP="00165B4D">
            <w:pPr>
              <w:pStyle w:val="Default"/>
              <w:jc w:val="both"/>
              <w:rPr>
                <w:ins w:id="3886" w:author="AutoBVT" w:date="2018-06-12T13:57:00Z"/>
                <w:sz w:val="20"/>
                <w:szCs w:val="20"/>
              </w:rPr>
            </w:pPr>
            <w:ins w:id="3887" w:author="AutoBVT" w:date="2018-06-12T13:57:00Z">
              <w:r w:rsidRPr="00292B9E">
                <w:rPr>
                  <w:rFonts w:hint="eastAsia"/>
                  <w:sz w:val="20"/>
                  <w:szCs w:val="20"/>
                </w:rPr>
                <w:t>ZCLCmdHdr</w:t>
              </w:r>
            </w:ins>
          </w:p>
        </w:tc>
        <w:tc>
          <w:tcPr>
            <w:tcW w:w="1100" w:type="dxa"/>
          </w:tcPr>
          <w:p w:rsidR="00E60CD9" w:rsidRPr="00292B9E" w:rsidRDefault="00E60CD9" w:rsidP="00165B4D">
            <w:pPr>
              <w:pStyle w:val="Default"/>
              <w:jc w:val="both"/>
              <w:rPr>
                <w:ins w:id="3888" w:author="AutoBVT" w:date="2018-06-12T13:57:00Z"/>
                <w:rFonts w:cstheme="minorHAnsi"/>
                <w:iCs/>
                <w:color w:val="000000" w:themeColor="text1"/>
                <w:sz w:val="20"/>
                <w:szCs w:val="20"/>
              </w:rPr>
            </w:pPr>
            <w:ins w:id="3889" w:author="AutoBVT" w:date="2018-06-12T13:57:00Z">
              <w:r>
                <w:rPr>
                  <w:rFonts w:hint="eastAsia"/>
                  <w:sz w:val="20"/>
                  <w:szCs w:val="20"/>
                </w:rPr>
                <w:t>groupId</w:t>
              </w:r>
            </w:ins>
          </w:p>
        </w:tc>
        <w:tc>
          <w:tcPr>
            <w:tcW w:w="1594" w:type="dxa"/>
          </w:tcPr>
          <w:p w:rsidR="00E60CD9" w:rsidRPr="00292B9E" w:rsidRDefault="00E60CD9" w:rsidP="00165B4D">
            <w:pPr>
              <w:pStyle w:val="Default"/>
              <w:jc w:val="both"/>
              <w:rPr>
                <w:ins w:id="3890" w:author="AutoBVT" w:date="2018-06-12T13:57:00Z"/>
                <w:sz w:val="20"/>
                <w:szCs w:val="20"/>
              </w:rPr>
            </w:pPr>
            <w:ins w:id="3891" w:author="AutoBVT" w:date="2018-06-12T13:57:00Z">
              <w:r>
                <w:rPr>
                  <w:rFonts w:hint="eastAsia"/>
                  <w:sz w:val="20"/>
                  <w:szCs w:val="20"/>
                </w:rPr>
                <w:t>groupName</w:t>
              </w:r>
            </w:ins>
          </w:p>
        </w:tc>
      </w:tr>
      <w:tr w:rsidR="00E60CD9" w:rsidRPr="00292B9E" w:rsidTr="00165B4D">
        <w:trPr>
          <w:trHeight w:val="359"/>
          <w:ins w:id="3892" w:author="AutoBVT" w:date="2018-06-12T13:57:00Z"/>
        </w:trPr>
        <w:tc>
          <w:tcPr>
            <w:tcW w:w="1384" w:type="dxa"/>
          </w:tcPr>
          <w:p w:rsidR="00E60CD9" w:rsidRDefault="00E60CD9" w:rsidP="00165B4D">
            <w:pPr>
              <w:rPr>
                <w:ins w:id="3893" w:author="AutoBVT" w:date="2018-06-12T13:57:00Z"/>
                <w:rFonts w:cstheme="minorHAnsi"/>
                <w:iCs/>
                <w:color w:val="000000" w:themeColor="text1"/>
                <w:kern w:val="0"/>
                <w:sz w:val="20"/>
                <w:szCs w:val="20"/>
              </w:rPr>
            </w:pPr>
            <w:ins w:id="3894" w:author="AutoBVT" w:date="2018-06-12T13:57:00Z">
              <w:r>
                <w:rPr>
                  <w:rFonts w:cstheme="minorHAnsi" w:hint="eastAsia"/>
                  <w:i/>
                  <w:iCs/>
                  <w:color w:val="000000" w:themeColor="text1"/>
                  <w:kern w:val="0"/>
                  <w:sz w:val="20"/>
                  <w:szCs w:val="20"/>
                </w:rPr>
                <w:t>n-Bytes</w:t>
              </w:r>
            </w:ins>
          </w:p>
        </w:tc>
        <w:tc>
          <w:tcPr>
            <w:tcW w:w="1100" w:type="dxa"/>
          </w:tcPr>
          <w:p w:rsidR="00E60CD9" w:rsidRPr="00292B9E" w:rsidRDefault="00E60CD9" w:rsidP="00165B4D">
            <w:pPr>
              <w:rPr>
                <w:ins w:id="3895" w:author="AutoBVT" w:date="2018-06-12T13:57:00Z"/>
                <w:rFonts w:cstheme="minorHAnsi"/>
                <w:iCs/>
                <w:color w:val="000000" w:themeColor="text1"/>
                <w:kern w:val="0"/>
                <w:sz w:val="20"/>
                <w:szCs w:val="20"/>
              </w:rPr>
            </w:pPr>
            <w:ins w:id="3896" w:author="AutoBVT" w:date="2018-06-12T13:57:00Z">
              <w:r>
                <w:rPr>
                  <w:rFonts w:cstheme="minorHAnsi" w:hint="eastAsia"/>
                  <w:iCs/>
                  <w:color w:val="000000" w:themeColor="text1"/>
                  <w:kern w:val="0"/>
                  <w:sz w:val="20"/>
                  <w:szCs w:val="20"/>
                </w:rPr>
                <w:t>2</w:t>
              </w:r>
              <w:r w:rsidRPr="00292B9E">
                <w:rPr>
                  <w:rFonts w:cstheme="minorHAnsi"/>
                  <w:iCs/>
                  <w:color w:val="000000" w:themeColor="text1"/>
                  <w:kern w:val="0"/>
                  <w:sz w:val="20"/>
                  <w:szCs w:val="20"/>
                </w:rPr>
                <w:t>Byte</w:t>
              </w:r>
              <w:r>
                <w:rPr>
                  <w:rFonts w:cstheme="minorHAnsi" w:hint="eastAsia"/>
                  <w:iCs/>
                  <w:color w:val="000000" w:themeColor="text1"/>
                  <w:kern w:val="0"/>
                  <w:sz w:val="20"/>
                  <w:szCs w:val="20"/>
                </w:rPr>
                <w:t>s</w:t>
              </w:r>
            </w:ins>
          </w:p>
        </w:tc>
        <w:tc>
          <w:tcPr>
            <w:tcW w:w="1594" w:type="dxa"/>
          </w:tcPr>
          <w:p w:rsidR="00E60CD9" w:rsidRPr="00292B9E" w:rsidRDefault="00E60CD9" w:rsidP="00165B4D">
            <w:pPr>
              <w:rPr>
                <w:ins w:id="3897" w:author="AutoBVT" w:date="2018-06-12T13:57:00Z"/>
                <w:rFonts w:cstheme="minorHAnsi"/>
                <w:iCs/>
                <w:color w:val="000000" w:themeColor="text1"/>
                <w:kern w:val="0"/>
                <w:sz w:val="20"/>
                <w:szCs w:val="20"/>
              </w:rPr>
            </w:pPr>
            <w:ins w:id="3898" w:author="AutoBVT" w:date="2018-06-12T13:57:00Z">
              <w:r w:rsidRPr="00292B9E">
                <w:rPr>
                  <w:rFonts w:cstheme="minorHAnsi" w:hint="eastAsia"/>
                  <w:iCs/>
                  <w:color w:val="000000" w:themeColor="text1"/>
                  <w:kern w:val="0"/>
                  <w:sz w:val="20"/>
                  <w:szCs w:val="20"/>
                </w:rPr>
                <w:t xml:space="preserve">   </w:t>
              </w:r>
              <w:r>
                <w:rPr>
                  <w:rFonts w:cstheme="minorHAnsi" w:hint="eastAsia"/>
                  <w:iCs/>
                  <w:color w:val="000000" w:themeColor="text1"/>
                  <w:kern w:val="0"/>
                  <w:sz w:val="20"/>
                  <w:szCs w:val="20"/>
                </w:rPr>
                <w:t>n</w:t>
              </w:r>
              <w:r w:rsidRPr="00292B9E">
                <w:rPr>
                  <w:rFonts w:cstheme="minorHAnsi" w:hint="eastAsia"/>
                  <w:iCs/>
                  <w:color w:val="000000" w:themeColor="text1"/>
                  <w:kern w:val="0"/>
                  <w:sz w:val="20"/>
                  <w:szCs w:val="20"/>
                </w:rPr>
                <w:t>Byte</w:t>
              </w:r>
              <w:r>
                <w:rPr>
                  <w:rFonts w:cstheme="minorHAnsi" w:hint="eastAsia"/>
                  <w:iCs/>
                  <w:color w:val="000000" w:themeColor="text1"/>
                  <w:kern w:val="0"/>
                  <w:sz w:val="20"/>
                  <w:szCs w:val="20"/>
                </w:rPr>
                <w:t>s</w:t>
              </w:r>
            </w:ins>
          </w:p>
        </w:tc>
      </w:tr>
    </w:tbl>
    <w:p w:rsidR="00E60CD9" w:rsidRDefault="00E60CD9" w:rsidP="00E60CD9">
      <w:pPr>
        <w:rPr>
          <w:ins w:id="3899" w:author="AutoBVT" w:date="2018-06-12T13:57:00Z"/>
          <w:rStyle w:val="fontstyle01"/>
          <w:rFonts w:cstheme="minorHAnsi"/>
          <w:b/>
          <w:i/>
        </w:rPr>
      </w:pPr>
    </w:p>
    <w:p w:rsidR="00E60CD9" w:rsidRDefault="00E60CD9" w:rsidP="00E60CD9">
      <w:pPr>
        <w:rPr>
          <w:ins w:id="3900" w:author="AutoBVT" w:date="2018-06-12T13:57:00Z"/>
          <w:rStyle w:val="fontstyle01"/>
          <w:rFonts w:cstheme="minorHAnsi"/>
          <w:b/>
          <w:i/>
        </w:rPr>
      </w:pPr>
    </w:p>
    <w:p w:rsidR="00E60CD9" w:rsidRDefault="00E60CD9" w:rsidP="00E60CD9">
      <w:pPr>
        <w:rPr>
          <w:ins w:id="3901" w:author="AutoBVT" w:date="2018-06-12T13:57:00Z"/>
          <w:rStyle w:val="fontstyle01"/>
          <w:rFonts w:cstheme="minorHAnsi"/>
          <w:b/>
          <w:i/>
        </w:rPr>
      </w:pPr>
    </w:p>
    <w:p w:rsidR="00E60CD9" w:rsidRDefault="00E60CD9" w:rsidP="00E60CD9">
      <w:pPr>
        <w:rPr>
          <w:ins w:id="3902" w:author="AutoBVT" w:date="2018-06-12T13:57:00Z"/>
          <w:sz w:val="20"/>
          <w:szCs w:val="20"/>
        </w:rPr>
      </w:pPr>
      <w:ins w:id="3903" w:author="AutoBVT" w:date="2018-06-12T13:57:00Z">
        <w:r w:rsidRPr="00307B0D">
          <w:rPr>
            <w:rFonts w:hint="eastAsia"/>
            <w:i/>
            <w:sz w:val="20"/>
            <w:szCs w:val="20"/>
          </w:rPr>
          <w:t>groupId</w:t>
        </w:r>
        <w:r>
          <w:rPr>
            <w:rFonts w:hint="eastAsia"/>
            <w:sz w:val="20"/>
            <w:szCs w:val="20"/>
          </w:rPr>
          <w:t xml:space="preserve">:  group identifier, data type: </w:t>
        </w:r>
        <w:r>
          <w:rPr>
            <w:rFonts w:ascii="Times New Roman" w:hAnsi="Times New Roman" w:cs="Times New Roman"/>
            <w:kern w:val="0"/>
            <w:sz w:val="18"/>
            <w:szCs w:val="18"/>
          </w:rPr>
          <w:t>Unsigned 16-bit integer</w:t>
        </w:r>
      </w:ins>
    </w:p>
    <w:p w:rsidR="00E60CD9" w:rsidRDefault="00E60CD9" w:rsidP="00E60CD9">
      <w:pPr>
        <w:rPr>
          <w:ins w:id="3904" w:author="AutoBVT" w:date="2018-06-12T13:57:00Z"/>
          <w:rStyle w:val="fontstyle01"/>
          <w:rFonts w:cstheme="minorHAnsi"/>
          <w:b/>
          <w:i/>
        </w:rPr>
      </w:pPr>
      <w:ins w:id="3905" w:author="AutoBVT" w:date="2018-06-12T13:57:00Z">
        <w:r w:rsidRPr="00307B0D">
          <w:rPr>
            <w:rFonts w:hint="eastAsia"/>
            <w:i/>
            <w:sz w:val="20"/>
            <w:szCs w:val="20"/>
          </w:rPr>
          <w:t>groupName:</w:t>
        </w:r>
        <w:r>
          <w:rPr>
            <w:rFonts w:hint="eastAsia"/>
            <w:sz w:val="20"/>
            <w:szCs w:val="20"/>
          </w:rPr>
          <w:t xml:space="preserve"> group name, data type: </w:t>
        </w:r>
        <w:r>
          <w:rPr>
            <w:rFonts w:ascii="Times New Roman" w:hAnsi="Times New Roman" w:cs="Times New Roman"/>
            <w:kern w:val="0"/>
            <w:sz w:val="18"/>
            <w:szCs w:val="18"/>
          </w:rPr>
          <w:t>Character string</w:t>
        </w:r>
      </w:ins>
    </w:p>
    <w:p w:rsidR="00E60CD9" w:rsidRDefault="00E60CD9" w:rsidP="00E60CD9">
      <w:pPr>
        <w:autoSpaceDE w:val="0"/>
        <w:autoSpaceDN w:val="0"/>
        <w:adjustRightInd w:val="0"/>
        <w:jc w:val="left"/>
        <w:rPr>
          <w:ins w:id="3906" w:author="AutoBVT" w:date="2018-06-12T13:57:00Z"/>
          <w:rFonts w:cstheme="minorHAnsi"/>
          <w:b/>
          <w:i/>
          <w:sz w:val="20"/>
          <w:szCs w:val="20"/>
        </w:rPr>
      </w:pPr>
      <w:ins w:id="3907"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w:t>
        </w:r>
        <w:r w:rsidRPr="003A324A">
          <w:rPr>
            <w:b/>
          </w:rPr>
          <w:t xml:space="preserve"> </w:t>
        </w:r>
        <w:r>
          <w:rPr>
            <w:rFonts w:hint="eastAsia"/>
            <w:b/>
          </w:rPr>
          <w:t>20 lenH lenL 00</w:t>
        </w:r>
        <w:r w:rsidRPr="00D428CE">
          <w:rPr>
            <w:rFonts w:hint="eastAsia"/>
            <w:sz w:val="20"/>
            <w:szCs w:val="20"/>
          </w:rPr>
          <w:t xml:space="preserve"> </w:t>
        </w:r>
        <w:r w:rsidRPr="00292B9E">
          <w:rPr>
            <w:rFonts w:hint="eastAsia"/>
            <w:sz w:val="20"/>
            <w:szCs w:val="20"/>
          </w:rPr>
          <w:t>ZCLCmdHdr</w:t>
        </w:r>
        <w:r>
          <w:rPr>
            <w:rFonts w:hint="eastAsia"/>
            <w:sz w:val="20"/>
            <w:szCs w:val="20"/>
          </w:rPr>
          <w:t xml:space="preserve"> groupId groupName</w:t>
        </w:r>
        <w:r>
          <w:rPr>
            <w:rFonts w:cstheme="minorHAnsi" w:hint="eastAsia"/>
            <w:b/>
            <w:i/>
            <w:sz w:val="20"/>
            <w:szCs w:val="20"/>
          </w:rPr>
          <w:t xml:space="preserve"> </w:t>
        </w:r>
        <w:r w:rsidRPr="003A324A">
          <w:rPr>
            <w:rFonts w:cstheme="minorHAnsi" w:hint="eastAsia"/>
            <w:b/>
            <w:i/>
            <w:sz w:val="20"/>
            <w:szCs w:val="20"/>
          </w:rPr>
          <w:t>AA</w:t>
        </w:r>
      </w:ins>
    </w:p>
    <w:p w:rsidR="00E60CD9" w:rsidRDefault="00E60CD9" w:rsidP="00E60CD9">
      <w:pPr>
        <w:autoSpaceDE w:val="0"/>
        <w:autoSpaceDN w:val="0"/>
        <w:adjustRightInd w:val="0"/>
        <w:jc w:val="left"/>
        <w:rPr>
          <w:ins w:id="3908" w:author="AutoBVT" w:date="2018-06-12T13:57:00Z"/>
          <w:rFonts w:cstheme="minorHAnsi"/>
          <w:b/>
          <w:i/>
          <w:sz w:val="20"/>
          <w:szCs w:val="20"/>
        </w:rPr>
      </w:pPr>
    </w:p>
    <w:p w:rsidR="00E60CD9" w:rsidRDefault="00E60CD9" w:rsidP="00E60CD9">
      <w:pPr>
        <w:rPr>
          <w:ins w:id="3909" w:author="AutoBVT" w:date="2018-06-12T13:57:00Z"/>
          <w:rStyle w:val="fontstyle01"/>
          <w:rFonts w:cstheme="minorHAnsi"/>
          <w:b/>
          <w:i/>
        </w:rPr>
      </w:pPr>
      <w:ins w:id="3910" w:author="AutoBVT" w:date="2018-06-12T13:57:00Z">
        <w:r>
          <w:rPr>
            <w:rStyle w:val="fontstyle01"/>
            <w:rFonts w:cstheme="minorHAnsi" w:hint="eastAsia"/>
            <w:b/>
            <w:i/>
          </w:rPr>
          <w:t>3</w:t>
        </w:r>
        <w:r w:rsidRPr="0079251E">
          <w:rPr>
            <w:rStyle w:val="fontstyle01"/>
            <w:rFonts w:cstheme="minorHAnsi" w:hint="eastAsia"/>
            <w:b/>
            <w:i/>
          </w:rPr>
          <w:t>.</w:t>
        </w:r>
        <w:del w:id="3911" w:author="telink" w:date="2018-06-26T10:59:00Z">
          <w:r w:rsidDel="00D03AB3">
            <w:rPr>
              <w:rStyle w:val="fontstyle01"/>
              <w:rFonts w:cstheme="minorHAnsi" w:hint="eastAsia"/>
              <w:b/>
              <w:i/>
            </w:rPr>
            <w:delText>2</w:delText>
          </w:r>
        </w:del>
      </w:ins>
      <w:ins w:id="3912" w:author="telink" w:date="2018-06-26T10:59:00Z">
        <w:r>
          <w:rPr>
            <w:rStyle w:val="fontstyle01"/>
            <w:rFonts w:cstheme="minorHAnsi"/>
            <w:b/>
            <w:i/>
          </w:rPr>
          <w:t>3</w:t>
        </w:r>
      </w:ins>
      <w:ins w:id="3913" w:author="AutoBVT" w:date="2018-06-12T13:57:00Z">
        <w:r w:rsidRPr="0079251E">
          <w:rPr>
            <w:rStyle w:val="fontstyle01"/>
            <w:rFonts w:cstheme="minorHAnsi" w:hint="eastAsia"/>
            <w:b/>
            <w:i/>
          </w:rPr>
          <w:t>.</w:t>
        </w:r>
        <w:r>
          <w:rPr>
            <w:rStyle w:val="fontstyle01"/>
            <w:rFonts w:cstheme="minorHAnsi" w:hint="eastAsia"/>
            <w:b/>
            <w:i/>
          </w:rPr>
          <w:t>2</w:t>
        </w:r>
        <w:r w:rsidRPr="0079251E">
          <w:rPr>
            <w:rStyle w:val="fontstyle01"/>
            <w:rFonts w:cstheme="minorHAnsi" w:hint="eastAsia"/>
            <w:b/>
            <w:i/>
          </w:rPr>
          <w:t>.</w:t>
        </w:r>
      </w:ins>
      <w:ins w:id="3914" w:author="telink" w:date="2018-06-21T17:40:00Z">
        <w:r>
          <w:rPr>
            <w:rStyle w:val="fontstyle01"/>
            <w:rFonts w:cstheme="minorHAnsi"/>
            <w:b/>
            <w:i/>
          </w:rPr>
          <w:t>1.</w:t>
        </w:r>
      </w:ins>
      <w:ins w:id="3915" w:author="AutoBVT" w:date="2018-06-12T13:57:00Z">
        <w:r>
          <w:rPr>
            <w:rStyle w:val="fontstyle01"/>
            <w:rFonts w:cstheme="minorHAnsi" w:hint="eastAsia"/>
            <w:b/>
            <w:i/>
          </w:rPr>
          <w:t>2</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GROUP_VIEW</w:t>
        </w:r>
      </w:ins>
    </w:p>
    <w:tbl>
      <w:tblPr>
        <w:tblStyle w:val="ab"/>
        <w:tblpPr w:leftFromText="180" w:rightFromText="180" w:vertAnchor="text" w:horzAnchor="page" w:tblpX="2285" w:tblpY="95"/>
        <w:tblOverlap w:val="never"/>
        <w:tblW w:w="2484" w:type="dxa"/>
        <w:tblLayout w:type="fixed"/>
        <w:tblLook w:val="04A0" w:firstRow="1" w:lastRow="0" w:firstColumn="1" w:lastColumn="0" w:noHBand="0" w:noVBand="1"/>
      </w:tblPr>
      <w:tblGrid>
        <w:gridCol w:w="1384"/>
        <w:gridCol w:w="1100"/>
      </w:tblGrid>
      <w:tr w:rsidR="00E60CD9" w:rsidRPr="00292B9E" w:rsidTr="00165B4D">
        <w:trPr>
          <w:ins w:id="3916" w:author="AutoBVT" w:date="2018-06-12T13:57:00Z"/>
        </w:trPr>
        <w:tc>
          <w:tcPr>
            <w:tcW w:w="1384" w:type="dxa"/>
          </w:tcPr>
          <w:p w:rsidR="00E60CD9" w:rsidRDefault="00E60CD9" w:rsidP="00165B4D">
            <w:pPr>
              <w:pStyle w:val="Default"/>
              <w:jc w:val="both"/>
              <w:rPr>
                <w:ins w:id="3917" w:author="AutoBVT" w:date="2018-06-12T13:57:00Z"/>
                <w:sz w:val="20"/>
                <w:szCs w:val="20"/>
              </w:rPr>
            </w:pPr>
            <w:ins w:id="3918" w:author="AutoBVT" w:date="2018-06-12T13:57:00Z">
              <w:r w:rsidRPr="00292B9E">
                <w:rPr>
                  <w:rFonts w:hint="eastAsia"/>
                  <w:sz w:val="20"/>
                  <w:szCs w:val="20"/>
                </w:rPr>
                <w:t>ZCLCmdHdr</w:t>
              </w:r>
            </w:ins>
          </w:p>
        </w:tc>
        <w:tc>
          <w:tcPr>
            <w:tcW w:w="1100" w:type="dxa"/>
          </w:tcPr>
          <w:p w:rsidR="00E60CD9" w:rsidRPr="00292B9E" w:rsidRDefault="00E60CD9" w:rsidP="00165B4D">
            <w:pPr>
              <w:pStyle w:val="Default"/>
              <w:jc w:val="both"/>
              <w:rPr>
                <w:ins w:id="3919" w:author="AutoBVT" w:date="2018-06-12T13:57:00Z"/>
                <w:rFonts w:cstheme="minorHAnsi"/>
                <w:iCs/>
                <w:color w:val="000000" w:themeColor="text1"/>
                <w:sz w:val="20"/>
                <w:szCs w:val="20"/>
              </w:rPr>
            </w:pPr>
            <w:ins w:id="3920" w:author="AutoBVT" w:date="2018-06-12T13:57:00Z">
              <w:r>
                <w:rPr>
                  <w:rFonts w:hint="eastAsia"/>
                  <w:sz w:val="20"/>
                  <w:szCs w:val="20"/>
                </w:rPr>
                <w:t>groupId</w:t>
              </w:r>
            </w:ins>
          </w:p>
        </w:tc>
      </w:tr>
      <w:tr w:rsidR="00E60CD9" w:rsidRPr="00292B9E" w:rsidTr="00165B4D">
        <w:trPr>
          <w:trHeight w:val="359"/>
          <w:ins w:id="3921" w:author="AutoBVT" w:date="2018-06-12T13:57:00Z"/>
        </w:trPr>
        <w:tc>
          <w:tcPr>
            <w:tcW w:w="1384" w:type="dxa"/>
          </w:tcPr>
          <w:p w:rsidR="00E60CD9" w:rsidRDefault="00E60CD9" w:rsidP="00165B4D">
            <w:pPr>
              <w:rPr>
                <w:ins w:id="3922" w:author="AutoBVT" w:date="2018-06-12T13:57:00Z"/>
                <w:rFonts w:cstheme="minorHAnsi"/>
                <w:iCs/>
                <w:color w:val="000000" w:themeColor="text1"/>
                <w:kern w:val="0"/>
                <w:sz w:val="20"/>
                <w:szCs w:val="20"/>
              </w:rPr>
            </w:pPr>
            <w:ins w:id="3923" w:author="AutoBVT" w:date="2018-06-12T13:57:00Z">
              <w:r>
                <w:rPr>
                  <w:rFonts w:cstheme="minorHAnsi" w:hint="eastAsia"/>
                  <w:i/>
                  <w:iCs/>
                  <w:color w:val="000000" w:themeColor="text1"/>
                  <w:kern w:val="0"/>
                  <w:sz w:val="20"/>
                  <w:szCs w:val="20"/>
                </w:rPr>
                <w:t>n-Bytes</w:t>
              </w:r>
            </w:ins>
          </w:p>
        </w:tc>
        <w:tc>
          <w:tcPr>
            <w:tcW w:w="1100" w:type="dxa"/>
          </w:tcPr>
          <w:p w:rsidR="00E60CD9" w:rsidRPr="00292B9E" w:rsidRDefault="00E60CD9" w:rsidP="00165B4D">
            <w:pPr>
              <w:rPr>
                <w:ins w:id="3924" w:author="AutoBVT" w:date="2018-06-12T13:57:00Z"/>
                <w:rFonts w:cstheme="minorHAnsi"/>
                <w:iCs/>
                <w:color w:val="000000" w:themeColor="text1"/>
                <w:kern w:val="0"/>
                <w:sz w:val="20"/>
                <w:szCs w:val="20"/>
              </w:rPr>
            </w:pPr>
            <w:ins w:id="3925" w:author="AutoBVT" w:date="2018-06-12T13:57:00Z">
              <w:r>
                <w:rPr>
                  <w:rFonts w:cstheme="minorHAnsi" w:hint="eastAsia"/>
                  <w:iCs/>
                  <w:color w:val="000000" w:themeColor="text1"/>
                  <w:kern w:val="0"/>
                  <w:sz w:val="20"/>
                  <w:szCs w:val="20"/>
                </w:rPr>
                <w:t>2</w:t>
              </w:r>
              <w:r w:rsidRPr="00292B9E">
                <w:rPr>
                  <w:rFonts w:cstheme="minorHAnsi"/>
                  <w:iCs/>
                  <w:color w:val="000000" w:themeColor="text1"/>
                  <w:kern w:val="0"/>
                  <w:sz w:val="20"/>
                  <w:szCs w:val="20"/>
                </w:rPr>
                <w:t>Byte</w:t>
              </w:r>
              <w:r>
                <w:rPr>
                  <w:rFonts w:cstheme="minorHAnsi" w:hint="eastAsia"/>
                  <w:iCs/>
                  <w:color w:val="000000" w:themeColor="text1"/>
                  <w:kern w:val="0"/>
                  <w:sz w:val="20"/>
                  <w:szCs w:val="20"/>
                </w:rPr>
                <w:t>s</w:t>
              </w:r>
            </w:ins>
          </w:p>
        </w:tc>
      </w:tr>
    </w:tbl>
    <w:p w:rsidR="00E60CD9" w:rsidRDefault="00E60CD9" w:rsidP="00E60CD9">
      <w:pPr>
        <w:rPr>
          <w:ins w:id="3926" w:author="AutoBVT" w:date="2018-06-12T13:57:00Z"/>
          <w:rStyle w:val="fontstyle01"/>
          <w:rFonts w:cstheme="minorHAnsi"/>
          <w:b/>
          <w:i/>
        </w:rPr>
      </w:pPr>
    </w:p>
    <w:p w:rsidR="00E60CD9" w:rsidRDefault="00E60CD9" w:rsidP="00E60CD9">
      <w:pPr>
        <w:rPr>
          <w:ins w:id="3927" w:author="AutoBVT" w:date="2018-06-12T13:57:00Z"/>
          <w:rStyle w:val="fontstyle01"/>
          <w:rFonts w:cstheme="minorHAnsi"/>
          <w:b/>
          <w:i/>
        </w:rPr>
      </w:pPr>
    </w:p>
    <w:p w:rsidR="00E60CD9" w:rsidRDefault="00E60CD9" w:rsidP="00E60CD9">
      <w:pPr>
        <w:rPr>
          <w:ins w:id="3928" w:author="AutoBVT" w:date="2018-06-12T13:57:00Z"/>
          <w:rStyle w:val="fontstyle01"/>
          <w:rFonts w:cstheme="minorHAnsi"/>
          <w:b/>
          <w:i/>
        </w:rPr>
      </w:pPr>
    </w:p>
    <w:p w:rsidR="00E60CD9" w:rsidRDefault="00E60CD9" w:rsidP="00E60CD9">
      <w:pPr>
        <w:rPr>
          <w:ins w:id="3929" w:author="AutoBVT" w:date="2018-06-12T13:57:00Z"/>
          <w:sz w:val="20"/>
          <w:szCs w:val="20"/>
        </w:rPr>
      </w:pPr>
      <w:ins w:id="3930" w:author="AutoBVT" w:date="2018-06-12T13:57:00Z">
        <w:r w:rsidRPr="00307B0D">
          <w:rPr>
            <w:rFonts w:hint="eastAsia"/>
            <w:i/>
            <w:sz w:val="20"/>
            <w:szCs w:val="20"/>
          </w:rPr>
          <w:t>groupId</w:t>
        </w:r>
        <w:r>
          <w:rPr>
            <w:rFonts w:hint="eastAsia"/>
            <w:sz w:val="20"/>
            <w:szCs w:val="20"/>
          </w:rPr>
          <w:t xml:space="preserve">:  group identifier, data type: </w:t>
        </w:r>
        <w:r>
          <w:rPr>
            <w:rFonts w:ascii="Times New Roman" w:hAnsi="Times New Roman" w:cs="Times New Roman"/>
            <w:kern w:val="0"/>
            <w:sz w:val="18"/>
            <w:szCs w:val="18"/>
          </w:rPr>
          <w:t>Unsigned 16-bit integer</w:t>
        </w:r>
      </w:ins>
    </w:p>
    <w:p w:rsidR="00E60CD9" w:rsidRDefault="00E60CD9" w:rsidP="00E60CD9">
      <w:pPr>
        <w:autoSpaceDE w:val="0"/>
        <w:autoSpaceDN w:val="0"/>
        <w:adjustRightInd w:val="0"/>
        <w:jc w:val="left"/>
        <w:rPr>
          <w:ins w:id="3931" w:author="AutoBVT" w:date="2018-06-12T13:57:00Z"/>
          <w:rFonts w:cstheme="minorHAnsi"/>
          <w:b/>
          <w:i/>
          <w:sz w:val="20"/>
          <w:szCs w:val="20"/>
        </w:rPr>
      </w:pPr>
      <w:ins w:id="3932"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w:t>
        </w:r>
        <w:r w:rsidRPr="003A324A">
          <w:rPr>
            <w:b/>
          </w:rPr>
          <w:t xml:space="preserve"> </w:t>
        </w:r>
        <w:r>
          <w:rPr>
            <w:rFonts w:hint="eastAsia"/>
            <w:b/>
          </w:rPr>
          <w:t xml:space="preserve">21 lenH lenL 00 </w:t>
        </w:r>
        <w:r w:rsidRPr="00292B9E">
          <w:rPr>
            <w:rFonts w:hint="eastAsia"/>
            <w:sz w:val="20"/>
            <w:szCs w:val="20"/>
          </w:rPr>
          <w:t>ZCLCmdHdr</w:t>
        </w:r>
        <w:r>
          <w:rPr>
            <w:rFonts w:hint="eastAsia"/>
            <w:sz w:val="20"/>
            <w:szCs w:val="20"/>
          </w:rPr>
          <w:t xml:space="preserve"> groupId </w:t>
        </w:r>
        <w:r w:rsidRPr="003A324A">
          <w:rPr>
            <w:rFonts w:cstheme="minorHAnsi" w:hint="eastAsia"/>
            <w:b/>
            <w:i/>
            <w:sz w:val="20"/>
            <w:szCs w:val="20"/>
          </w:rPr>
          <w:t>AA</w:t>
        </w:r>
      </w:ins>
    </w:p>
    <w:p w:rsidR="00E60CD9" w:rsidRPr="00E3503E" w:rsidRDefault="00E60CD9" w:rsidP="00E60CD9">
      <w:pPr>
        <w:autoSpaceDE w:val="0"/>
        <w:autoSpaceDN w:val="0"/>
        <w:adjustRightInd w:val="0"/>
        <w:jc w:val="left"/>
        <w:rPr>
          <w:ins w:id="3933" w:author="AutoBVT" w:date="2018-06-12T13:57:00Z"/>
          <w:sz w:val="20"/>
          <w:szCs w:val="20"/>
        </w:rPr>
      </w:pPr>
    </w:p>
    <w:p w:rsidR="00E60CD9" w:rsidRDefault="00E60CD9" w:rsidP="00E60CD9">
      <w:pPr>
        <w:rPr>
          <w:ins w:id="3934" w:author="AutoBVT" w:date="2018-06-12T13:57:00Z"/>
          <w:rStyle w:val="fontstyle01"/>
          <w:rFonts w:cstheme="minorHAnsi"/>
          <w:b/>
          <w:i/>
        </w:rPr>
      </w:pPr>
      <w:ins w:id="3935" w:author="AutoBVT" w:date="2018-06-12T13:57:00Z">
        <w:r>
          <w:rPr>
            <w:rStyle w:val="fontstyle01"/>
            <w:rFonts w:cstheme="minorHAnsi" w:hint="eastAsia"/>
            <w:b/>
            <w:i/>
          </w:rPr>
          <w:t>3</w:t>
        </w:r>
        <w:r w:rsidRPr="0079251E">
          <w:rPr>
            <w:rStyle w:val="fontstyle01"/>
            <w:rFonts w:cstheme="minorHAnsi" w:hint="eastAsia"/>
            <w:b/>
            <w:i/>
          </w:rPr>
          <w:t>.</w:t>
        </w:r>
        <w:del w:id="3936" w:author="telink" w:date="2018-06-26T10:59:00Z">
          <w:r w:rsidDel="00D03AB3">
            <w:rPr>
              <w:rStyle w:val="fontstyle01"/>
              <w:rFonts w:cstheme="minorHAnsi" w:hint="eastAsia"/>
              <w:b/>
              <w:i/>
            </w:rPr>
            <w:delText>2</w:delText>
          </w:r>
        </w:del>
      </w:ins>
      <w:ins w:id="3937" w:author="telink" w:date="2018-06-26T10:59:00Z">
        <w:r>
          <w:rPr>
            <w:rStyle w:val="fontstyle01"/>
            <w:rFonts w:cstheme="minorHAnsi"/>
            <w:b/>
            <w:i/>
          </w:rPr>
          <w:t>3</w:t>
        </w:r>
      </w:ins>
      <w:ins w:id="3938" w:author="AutoBVT" w:date="2018-06-12T13:57:00Z">
        <w:r w:rsidRPr="0079251E">
          <w:rPr>
            <w:rStyle w:val="fontstyle01"/>
            <w:rFonts w:cstheme="minorHAnsi" w:hint="eastAsia"/>
            <w:b/>
            <w:i/>
          </w:rPr>
          <w:t>.</w:t>
        </w:r>
        <w:r>
          <w:rPr>
            <w:rStyle w:val="fontstyle01"/>
            <w:rFonts w:cstheme="minorHAnsi" w:hint="eastAsia"/>
            <w:b/>
            <w:i/>
          </w:rPr>
          <w:t>2</w:t>
        </w:r>
        <w:r w:rsidRPr="0079251E">
          <w:rPr>
            <w:rStyle w:val="fontstyle01"/>
            <w:rFonts w:cstheme="minorHAnsi" w:hint="eastAsia"/>
            <w:b/>
            <w:i/>
          </w:rPr>
          <w:t>.</w:t>
        </w:r>
      </w:ins>
      <w:ins w:id="3939" w:author="telink" w:date="2018-06-21T17:40:00Z">
        <w:r>
          <w:rPr>
            <w:rStyle w:val="fontstyle01"/>
            <w:rFonts w:cstheme="minorHAnsi"/>
            <w:b/>
            <w:i/>
          </w:rPr>
          <w:t>1.</w:t>
        </w:r>
      </w:ins>
      <w:ins w:id="3940" w:author="AutoBVT" w:date="2018-06-12T13:57:00Z">
        <w:r>
          <w:rPr>
            <w:rStyle w:val="fontstyle01"/>
            <w:rFonts w:cstheme="minorHAnsi" w:hint="eastAsia"/>
            <w:b/>
            <w:i/>
          </w:rPr>
          <w:t>3</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GROUP_GET_MEMBERSHIP</w:t>
        </w:r>
      </w:ins>
    </w:p>
    <w:tbl>
      <w:tblPr>
        <w:tblStyle w:val="ab"/>
        <w:tblpPr w:leftFromText="180" w:rightFromText="180" w:vertAnchor="text" w:horzAnchor="page" w:tblpX="2285" w:tblpY="95"/>
        <w:tblOverlap w:val="never"/>
        <w:tblW w:w="4078" w:type="dxa"/>
        <w:tblLayout w:type="fixed"/>
        <w:tblLook w:val="04A0" w:firstRow="1" w:lastRow="0" w:firstColumn="1" w:lastColumn="0" w:noHBand="0" w:noVBand="1"/>
      </w:tblPr>
      <w:tblGrid>
        <w:gridCol w:w="1384"/>
        <w:gridCol w:w="1276"/>
        <w:gridCol w:w="1418"/>
      </w:tblGrid>
      <w:tr w:rsidR="00E60CD9" w:rsidRPr="00292B9E" w:rsidTr="00165B4D">
        <w:trPr>
          <w:ins w:id="3941" w:author="AutoBVT" w:date="2018-06-12T13:57:00Z"/>
        </w:trPr>
        <w:tc>
          <w:tcPr>
            <w:tcW w:w="1384" w:type="dxa"/>
          </w:tcPr>
          <w:p w:rsidR="00E60CD9" w:rsidRDefault="00E60CD9" w:rsidP="00165B4D">
            <w:pPr>
              <w:pStyle w:val="Default"/>
              <w:jc w:val="both"/>
              <w:rPr>
                <w:ins w:id="3942" w:author="AutoBVT" w:date="2018-06-12T13:57:00Z"/>
                <w:sz w:val="20"/>
                <w:szCs w:val="20"/>
              </w:rPr>
            </w:pPr>
            <w:ins w:id="3943" w:author="AutoBVT" w:date="2018-06-12T13:57:00Z">
              <w:r w:rsidRPr="00292B9E">
                <w:rPr>
                  <w:rFonts w:hint="eastAsia"/>
                  <w:sz w:val="20"/>
                  <w:szCs w:val="20"/>
                </w:rPr>
                <w:t>ZCLCmdHdr</w:t>
              </w:r>
            </w:ins>
          </w:p>
        </w:tc>
        <w:tc>
          <w:tcPr>
            <w:tcW w:w="1276" w:type="dxa"/>
          </w:tcPr>
          <w:p w:rsidR="00E60CD9" w:rsidRPr="00292B9E" w:rsidRDefault="00E60CD9" w:rsidP="00165B4D">
            <w:pPr>
              <w:pStyle w:val="Default"/>
              <w:jc w:val="both"/>
              <w:rPr>
                <w:ins w:id="3944" w:author="AutoBVT" w:date="2018-06-12T13:57:00Z"/>
                <w:rFonts w:cstheme="minorHAnsi"/>
                <w:iCs/>
                <w:color w:val="000000" w:themeColor="text1"/>
                <w:sz w:val="20"/>
                <w:szCs w:val="20"/>
              </w:rPr>
            </w:pPr>
            <w:ins w:id="3945" w:author="AutoBVT" w:date="2018-06-12T13:57:00Z">
              <w:r>
                <w:rPr>
                  <w:rFonts w:hint="eastAsia"/>
                  <w:sz w:val="20"/>
                  <w:szCs w:val="20"/>
                </w:rPr>
                <w:t>groupCount</w:t>
              </w:r>
            </w:ins>
          </w:p>
        </w:tc>
        <w:tc>
          <w:tcPr>
            <w:tcW w:w="1418" w:type="dxa"/>
          </w:tcPr>
          <w:p w:rsidR="00E60CD9" w:rsidRPr="00292B9E" w:rsidRDefault="00E60CD9" w:rsidP="00165B4D">
            <w:pPr>
              <w:pStyle w:val="Default"/>
              <w:jc w:val="both"/>
              <w:rPr>
                <w:ins w:id="3946" w:author="AutoBVT" w:date="2018-06-12T13:57:00Z"/>
                <w:sz w:val="20"/>
                <w:szCs w:val="20"/>
              </w:rPr>
            </w:pPr>
            <w:ins w:id="3947" w:author="AutoBVT" w:date="2018-06-12T13:57:00Z">
              <w:r>
                <w:rPr>
                  <w:rFonts w:hint="eastAsia"/>
                  <w:sz w:val="20"/>
                  <w:szCs w:val="20"/>
                </w:rPr>
                <w:t>groupList</w:t>
              </w:r>
            </w:ins>
          </w:p>
        </w:tc>
      </w:tr>
      <w:tr w:rsidR="00E60CD9" w:rsidRPr="00292B9E" w:rsidTr="00165B4D">
        <w:trPr>
          <w:trHeight w:val="359"/>
          <w:ins w:id="3948" w:author="AutoBVT" w:date="2018-06-12T13:57:00Z"/>
        </w:trPr>
        <w:tc>
          <w:tcPr>
            <w:tcW w:w="1384" w:type="dxa"/>
          </w:tcPr>
          <w:p w:rsidR="00E60CD9" w:rsidRDefault="00E60CD9" w:rsidP="00165B4D">
            <w:pPr>
              <w:rPr>
                <w:ins w:id="3949" w:author="AutoBVT" w:date="2018-06-12T13:57:00Z"/>
                <w:rFonts w:cstheme="minorHAnsi"/>
                <w:iCs/>
                <w:color w:val="000000" w:themeColor="text1"/>
                <w:kern w:val="0"/>
                <w:sz w:val="20"/>
                <w:szCs w:val="20"/>
              </w:rPr>
            </w:pPr>
            <w:ins w:id="3950" w:author="AutoBVT" w:date="2018-06-12T13:57:00Z">
              <w:r>
                <w:rPr>
                  <w:rFonts w:cstheme="minorHAnsi" w:hint="eastAsia"/>
                  <w:i/>
                  <w:iCs/>
                  <w:color w:val="000000" w:themeColor="text1"/>
                  <w:kern w:val="0"/>
                  <w:sz w:val="20"/>
                  <w:szCs w:val="20"/>
                </w:rPr>
                <w:t>n-Bytes</w:t>
              </w:r>
            </w:ins>
          </w:p>
        </w:tc>
        <w:tc>
          <w:tcPr>
            <w:tcW w:w="1276" w:type="dxa"/>
          </w:tcPr>
          <w:p w:rsidR="00E60CD9" w:rsidRPr="00292B9E" w:rsidRDefault="00E60CD9" w:rsidP="00165B4D">
            <w:pPr>
              <w:rPr>
                <w:ins w:id="3951" w:author="AutoBVT" w:date="2018-06-12T13:57:00Z"/>
                <w:rFonts w:cstheme="minorHAnsi"/>
                <w:iCs/>
                <w:color w:val="000000" w:themeColor="text1"/>
                <w:kern w:val="0"/>
                <w:sz w:val="20"/>
                <w:szCs w:val="20"/>
              </w:rPr>
            </w:pPr>
            <w:ins w:id="3952" w:author="AutoBVT" w:date="2018-06-12T13:57:00Z">
              <w:r>
                <w:rPr>
                  <w:rFonts w:cstheme="minorHAnsi" w:hint="eastAsia"/>
                  <w:iCs/>
                  <w:color w:val="000000" w:themeColor="text1"/>
                  <w:kern w:val="0"/>
                  <w:sz w:val="20"/>
                  <w:szCs w:val="20"/>
                </w:rPr>
                <w:t>1</w:t>
              </w:r>
              <w:r w:rsidRPr="00292B9E">
                <w:rPr>
                  <w:rFonts w:cstheme="minorHAnsi"/>
                  <w:iCs/>
                  <w:color w:val="000000" w:themeColor="text1"/>
                  <w:kern w:val="0"/>
                  <w:sz w:val="20"/>
                  <w:szCs w:val="20"/>
                </w:rPr>
                <w:t>Byte</w:t>
              </w:r>
            </w:ins>
          </w:p>
        </w:tc>
        <w:tc>
          <w:tcPr>
            <w:tcW w:w="1418" w:type="dxa"/>
          </w:tcPr>
          <w:p w:rsidR="00E60CD9" w:rsidRPr="00292B9E" w:rsidRDefault="00E60CD9" w:rsidP="00165B4D">
            <w:pPr>
              <w:rPr>
                <w:ins w:id="3953" w:author="AutoBVT" w:date="2018-06-12T13:57:00Z"/>
                <w:rFonts w:cstheme="minorHAnsi"/>
                <w:iCs/>
                <w:color w:val="000000" w:themeColor="text1"/>
                <w:kern w:val="0"/>
                <w:sz w:val="20"/>
                <w:szCs w:val="20"/>
              </w:rPr>
            </w:pPr>
            <w:ins w:id="3954" w:author="AutoBVT" w:date="2018-06-12T13:57:00Z">
              <w:r w:rsidRPr="00292B9E">
                <w:rPr>
                  <w:rFonts w:cstheme="minorHAnsi" w:hint="eastAsia"/>
                  <w:iCs/>
                  <w:color w:val="000000" w:themeColor="text1"/>
                  <w:kern w:val="0"/>
                  <w:sz w:val="20"/>
                  <w:szCs w:val="20"/>
                </w:rPr>
                <w:t xml:space="preserve">   </w:t>
              </w:r>
              <w:r>
                <w:rPr>
                  <w:rFonts w:cstheme="minorHAnsi" w:hint="eastAsia"/>
                  <w:iCs/>
                  <w:color w:val="000000" w:themeColor="text1"/>
                  <w:kern w:val="0"/>
                  <w:sz w:val="20"/>
                  <w:szCs w:val="20"/>
                </w:rPr>
                <w:t>n</w:t>
              </w:r>
              <w:r w:rsidRPr="00292B9E">
                <w:rPr>
                  <w:rFonts w:cstheme="minorHAnsi" w:hint="eastAsia"/>
                  <w:iCs/>
                  <w:color w:val="000000" w:themeColor="text1"/>
                  <w:kern w:val="0"/>
                  <w:sz w:val="20"/>
                  <w:szCs w:val="20"/>
                </w:rPr>
                <w:t>Byte</w:t>
              </w:r>
              <w:r>
                <w:rPr>
                  <w:rFonts w:cstheme="minorHAnsi" w:hint="eastAsia"/>
                  <w:iCs/>
                  <w:color w:val="000000" w:themeColor="text1"/>
                  <w:kern w:val="0"/>
                  <w:sz w:val="20"/>
                  <w:szCs w:val="20"/>
                </w:rPr>
                <w:t>s</w:t>
              </w:r>
            </w:ins>
          </w:p>
        </w:tc>
      </w:tr>
    </w:tbl>
    <w:p w:rsidR="00E60CD9" w:rsidRDefault="00E60CD9" w:rsidP="00E60CD9">
      <w:pPr>
        <w:rPr>
          <w:ins w:id="3955" w:author="AutoBVT" w:date="2018-06-12T13:57:00Z"/>
          <w:rStyle w:val="fontstyle01"/>
          <w:rFonts w:cstheme="minorHAnsi"/>
          <w:b/>
          <w:i/>
        </w:rPr>
      </w:pPr>
    </w:p>
    <w:p w:rsidR="00E60CD9" w:rsidRDefault="00E60CD9" w:rsidP="00E60CD9">
      <w:pPr>
        <w:rPr>
          <w:ins w:id="3956" w:author="AutoBVT" w:date="2018-06-12T13:57:00Z"/>
          <w:rStyle w:val="fontstyle01"/>
          <w:rFonts w:cstheme="minorHAnsi"/>
          <w:b/>
          <w:i/>
        </w:rPr>
      </w:pPr>
    </w:p>
    <w:p w:rsidR="00E60CD9" w:rsidRDefault="00E60CD9" w:rsidP="00E60CD9">
      <w:pPr>
        <w:rPr>
          <w:ins w:id="3957" w:author="AutoBVT" w:date="2018-06-12T13:57:00Z"/>
          <w:rStyle w:val="fontstyle01"/>
          <w:rFonts w:cstheme="minorHAnsi"/>
          <w:b/>
          <w:i/>
        </w:rPr>
      </w:pPr>
    </w:p>
    <w:p w:rsidR="00E60CD9" w:rsidRDefault="00E60CD9" w:rsidP="00E60CD9">
      <w:pPr>
        <w:rPr>
          <w:ins w:id="3958" w:author="AutoBVT" w:date="2018-06-12T13:57:00Z"/>
          <w:rFonts w:ascii="Times New Roman" w:hAnsi="Times New Roman" w:cs="Times New Roman"/>
          <w:kern w:val="0"/>
          <w:sz w:val="18"/>
          <w:szCs w:val="18"/>
        </w:rPr>
      </w:pPr>
      <w:ins w:id="3959" w:author="AutoBVT" w:date="2018-06-12T13:57:00Z">
        <w:r w:rsidRPr="005F1076">
          <w:rPr>
            <w:rFonts w:hint="eastAsia"/>
            <w:i/>
            <w:sz w:val="20"/>
            <w:szCs w:val="20"/>
          </w:rPr>
          <w:t>groupCount</w:t>
        </w:r>
        <w:r>
          <w:rPr>
            <w:rFonts w:hint="eastAsia"/>
            <w:sz w:val="20"/>
            <w:szCs w:val="20"/>
          </w:rPr>
          <w:t>:  group number</w:t>
        </w:r>
      </w:ins>
    </w:p>
    <w:p w:rsidR="00E60CD9" w:rsidRDefault="00E60CD9" w:rsidP="00E60CD9">
      <w:pPr>
        <w:rPr>
          <w:ins w:id="3960" w:author="AutoBVT" w:date="2018-06-12T13:57:00Z"/>
          <w:sz w:val="20"/>
          <w:szCs w:val="20"/>
        </w:rPr>
      </w:pPr>
      <w:ins w:id="3961" w:author="AutoBVT" w:date="2018-06-12T13:57:00Z">
        <w:r w:rsidRPr="005F1076">
          <w:rPr>
            <w:rFonts w:hint="eastAsia"/>
            <w:i/>
            <w:sz w:val="20"/>
            <w:szCs w:val="20"/>
          </w:rPr>
          <w:t>groupList</w:t>
        </w:r>
        <w:r>
          <w:rPr>
            <w:rFonts w:hint="eastAsia"/>
            <w:sz w:val="20"/>
            <w:szCs w:val="20"/>
          </w:rPr>
          <w:t>:  group list</w:t>
        </w:r>
      </w:ins>
    </w:p>
    <w:p w:rsidR="00E60CD9" w:rsidRDefault="00E60CD9" w:rsidP="00E60CD9">
      <w:pPr>
        <w:autoSpaceDE w:val="0"/>
        <w:autoSpaceDN w:val="0"/>
        <w:adjustRightInd w:val="0"/>
        <w:jc w:val="left"/>
        <w:rPr>
          <w:ins w:id="3962" w:author="AutoBVT" w:date="2018-06-12T13:57:00Z"/>
          <w:rFonts w:cstheme="minorHAnsi"/>
          <w:b/>
          <w:i/>
          <w:sz w:val="20"/>
          <w:szCs w:val="20"/>
        </w:rPr>
      </w:pPr>
      <w:ins w:id="3963"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w:t>
        </w:r>
        <w:r w:rsidRPr="003A324A">
          <w:rPr>
            <w:b/>
          </w:rPr>
          <w:t xml:space="preserve"> </w:t>
        </w:r>
        <w:r>
          <w:rPr>
            <w:rFonts w:hint="eastAsia"/>
            <w:b/>
          </w:rPr>
          <w:t xml:space="preserve">22 lenH lenL 00 </w:t>
        </w:r>
        <w:r w:rsidRPr="00292B9E">
          <w:rPr>
            <w:rFonts w:hint="eastAsia"/>
            <w:sz w:val="20"/>
            <w:szCs w:val="20"/>
          </w:rPr>
          <w:t>ZCLCmdHdr</w:t>
        </w:r>
        <w:r>
          <w:rPr>
            <w:rFonts w:hint="eastAsia"/>
            <w:sz w:val="20"/>
            <w:szCs w:val="20"/>
          </w:rPr>
          <w:t xml:space="preserve"> groupCount</w:t>
        </w:r>
        <w:r w:rsidRPr="00065FF2">
          <w:rPr>
            <w:rFonts w:hint="eastAsia"/>
            <w:sz w:val="20"/>
            <w:szCs w:val="20"/>
          </w:rPr>
          <w:t xml:space="preserve"> </w:t>
        </w:r>
        <w:r>
          <w:rPr>
            <w:rFonts w:hint="eastAsia"/>
            <w:sz w:val="20"/>
            <w:szCs w:val="20"/>
          </w:rPr>
          <w:t>groupList</w:t>
        </w:r>
        <w:r w:rsidRPr="003A324A">
          <w:rPr>
            <w:rFonts w:cstheme="minorHAnsi" w:hint="eastAsia"/>
            <w:b/>
            <w:i/>
            <w:sz w:val="20"/>
            <w:szCs w:val="20"/>
          </w:rPr>
          <w:t xml:space="preserve"> AA</w:t>
        </w:r>
      </w:ins>
    </w:p>
    <w:p w:rsidR="00E60CD9" w:rsidRDefault="00E60CD9" w:rsidP="00E60CD9">
      <w:pPr>
        <w:autoSpaceDE w:val="0"/>
        <w:autoSpaceDN w:val="0"/>
        <w:adjustRightInd w:val="0"/>
        <w:jc w:val="left"/>
        <w:rPr>
          <w:ins w:id="3964" w:author="AutoBVT" w:date="2018-06-12T13:57:00Z"/>
          <w:sz w:val="20"/>
          <w:szCs w:val="20"/>
        </w:rPr>
      </w:pPr>
    </w:p>
    <w:p w:rsidR="00E60CD9" w:rsidRDefault="00E60CD9" w:rsidP="00E60CD9">
      <w:pPr>
        <w:autoSpaceDE w:val="0"/>
        <w:autoSpaceDN w:val="0"/>
        <w:adjustRightInd w:val="0"/>
        <w:jc w:val="left"/>
        <w:rPr>
          <w:ins w:id="3965" w:author="AutoBVT" w:date="2018-06-12T13:57:00Z"/>
          <w:sz w:val="20"/>
          <w:szCs w:val="20"/>
        </w:rPr>
      </w:pPr>
    </w:p>
    <w:p w:rsidR="00E60CD9" w:rsidRDefault="00E60CD9" w:rsidP="00E60CD9">
      <w:pPr>
        <w:rPr>
          <w:ins w:id="3966" w:author="AutoBVT" w:date="2018-06-12T13:57:00Z"/>
          <w:rStyle w:val="fontstyle01"/>
          <w:rFonts w:cstheme="minorHAnsi"/>
          <w:b/>
          <w:i/>
        </w:rPr>
      </w:pPr>
      <w:ins w:id="3967" w:author="AutoBVT" w:date="2018-06-12T13:57:00Z">
        <w:r>
          <w:rPr>
            <w:rStyle w:val="fontstyle01"/>
            <w:rFonts w:cstheme="minorHAnsi" w:hint="eastAsia"/>
            <w:b/>
            <w:i/>
          </w:rPr>
          <w:t>3</w:t>
        </w:r>
        <w:r w:rsidRPr="0079251E">
          <w:rPr>
            <w:rStyle w:val="fontstyle01"/>
            <w:rFonts w:cstheme="minorHAnsi" w:hint="eastAsia"/>
            <w:b/>
            <w:i/>
          </w:rPr>
          <w:t>.</w:t>
        </w:r>
        <w:del w:id="3968" w:author="telink" w:date="2018-06-26T10:59:00Z">
          <w:r w:rsidDel="00D03AB3">
            <w:rPr>
              <w:rStyle w:val="fontstyle01"/>
              <w:rFonts w:cstheme="minorHAnsi" w:hint="eastAsia"/>
              <w:b/>
              <w:i/>
            </w:rPr>
            <w:delText>2</w:delText>
          </w:r>
        </w:del>
      </w:ins>
      <w:ins w:id="3969" w:author="telink" w:date="2018-06-26T10:59:00Z">
        <w:r>
          <w:rPr>
            <w:rStyle w:val="fontstyle01"/>
            <w:rFonts w:cstheme="minorHAnsi"/>
            <w:b/>
            <w:i/>
          </w:rPr>
          <w:t>3</w:t>
        </w:r>
      </w:ins>
      <w:ins w:id="3970" w:author="AutoBVT" w:date="2018-06-12T13:57:00Z">
        <w:r w:rsidRPr="0079251E">
          <w:rPr>
            <w:rStyle w:val="fontstyle01"/>
            <w:rFonts w:cstheme="minorHAnsi" w:hint="eastAsia"/>
            <w:b/>
            <w:i/>
          </w:rPr>
          <w:t>.</w:t>
        </w:r>
        <w:r>
          <w:rPr>
            <w:rStyle w:val="fontstyle01"/>
            <w:rFonts w:cstheme="minorHAnsi" w:hint="eastAsia"/>
            <w:b/>
            <w:i/>
          </w:rPr>
          <w:t>2</w:t>
        </w:r>
        <w:r w:rsidRPr="0079251E">
          <w:rPr>
            <w:rStyle w:val="fontstyle01"/>
            <w:rFonts w:cstheme="minorHAnsi" w:hint="eastAsia"/>
            <w:b/>
            <w:i/>
          </w:rPr>
          <w:t>.</w:t>
        </w:r>
      </w:ins>
      <w:ins w:id="3971" w:author="telink" w:date="2018-06-21T17:40:00Z">
        <w:r>
          <w:rPr>
            <w:rStyle w:val="fontstyle01"/>
            <w:rFonts w:cstheme="minorHAnsi"/>
            <w:b/>
            <w:i/>
          </w:rPr>
          <w:t>1.</w:t>
        </w:r>
      </w:ins>
      <w:ins w:id="3972" w:author="AutoBVT" w:date="2018-06-12T13:57:00Z">
        <w:r>
          <w:rPr>
            <w:rStyle w:val="fontstyle01"/>
            <w:rFonts w:cstheme="minorHAnsi" w:hint="eastAsia"/>
            <w:b/>
            <w:i/>
          </w:rPr>
          <w:t>4</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GROUP_REMOVE</w:t>
        </w:r>
      </w:ins>
    </w:p>
    <w:tbl>
      <w:tblPr>
        <w:tblStyle w:val="ab"/>
        <w:tblpPr w:leftFromText="180" w:rightFromText="180" w:vertAnchor="text" w:horzAnchor="page" w:tblpX="2285" w:tblpY="95"/>
        <w:tblOverlap w:val="never"/>
        <w:tblW w:w="2484" w:type="dxa"/>
        <w:tblLayout w:type="fixed"/>
        <w:tblLook w:val="04A0" w:firstRow="1" w:lastRow="0" w:firstColumn="1" w:lastColumn="0" w:noHBand="0" w:noVBand="1"/>
      </w:tblPr>
      <w:tblGrid>
        <w:gridCol w:w="1384"/>
        <w:gridCol w:w="1100"/>
      </w:tblGrid>
      <w:tr w:rsidR="00E60CD9" w:rsidRPr="00292B9E" w:rsidTr="00165B4D">
        <w:trPr>
          <w:ins w:id="3973" w:author="AutoBVT" w:date="2018-06-12T13:57:00Z"/>
        </w:trPr>
        <w:tc>
          <w:tcPr>
            <w:tcW w:w="1384" w:type="dxa"/>
          </w:tcPr>
          <w:p w:rsidR="00E60CD9" w:rsidRDefault="00E60CD9" w:rsidP="00165B4D">
            <w:pPr>
              <w:pStyle w:val="Default"/>
              <w:jc w:val="both"/>
              <w:rPr>
                <w:ins w:id="3974" w:author="AutoBVT" w:date="2018-06-12T13:57:00Z"/>
                <w:sz w:val="20"/>
                <w:szCs w:val="20"/>
              </w:rPr>
            </w:pPr>
            <w:ins w:id="3975" w:author="AutoBVT" w:date="2018-06-12T13:57:00Z">
              <w:r w:rsidRPr="00292B9E">
                <w:rPr>
                  <w:rFonts w:hint="eastAsia"/>
                  <w:sz w:val="20"/>
                  <w:szCs w:val="20"/>
                </w:rPr>
                <w:t>ZCLCmdHdr</w:t>
              </w:r>
            </w:ins>
          </w:p>
        </w:tc>
        <w:tc>
          <w:tcPr>
            <w:tcW w:w="1100" w:type="dxa"/>
          </w:tcPr>
          <w:p w:rsidR="00E60CD9" w:rsidRPr="00292B9E" w:rsidRDefault="00E60CD9" w:rsidP="00165B4D">
            <w:pPr>
              <w:pStyle w:val="Default"/>
              <w:jc w:val="both"/>
              <w:rPr>
                <w:ins w:id="3976" w:author="AutoBVT" w:date="2018-06-12T13:57:00Z"/>
                <w:rFonts w:cstheme="minorHAnsi"/>
                <w:iCs/>
                <w:color w:val="000000" w:themeColor="text1"/>
                <w:sz w:val="20"/>
                <w:szCs w:val="20"/>
              </w:rPr>
            </w:pPr>
            <w:ins w:id="3977" w:author="AutoBVT" w:date="2018-06-12T13:57:00Z">
              <w:r>
                <w:rPr>
                  <w:rFonts w:hint="eastAsia"/>
                  <w:sz w:val="20"/>
                  <w:szCs w:val="20"/>
                </w:rPr>
                <w:t>groupId</w:t>
              </w:r>
            </w:ins>
          </w:p>
        </w:tc>
      </w:tr>
      <w:tr w:rsidR="00E60CD9" w:rsidRPr="00292B9E" w:rsidTr="00165B4D">
        <w:trPr>
          <w:trHeight w:val="359"/>
          <w:ins w:id="3978" w:author="AutoBVT" w:date="2018-06-12T13:57:00Z"/>
        </w:trPr>
        <w:tc>
          <w:tcPr>
            <w:tcW w:w="1384" w:type="dxa"/>
          </w:tcPr>
          <w:p w:rsidR="00E60CD9" w:rsidRDefault="00E60CD9" w:rsidP="00165B4D">
            <w:pPr>
              <w:rPr>
                <w:ins w:id="3979" w:author="AutoBVT" w:date="2018-06-12T13:57:00Z"/>
                <w:rFonts w:cstheme="minorHAnsi"/>
                <w:iCs/>
                <w:color w:val="000000" w:themeColor="text1"/>
                <w:kern w:val="0"/>
                <w:sz w:val="20"/>
                <w:szCs w:val="20"/>
              </w:rPr>
            </w:pPr>
            <w:ins w:id="3980" w:author="AutoBVT" w:date="2018-06-12T13:57:00Z">
              <w:r>
                <w:rPr>
                  <w:rFonts w:cstheme="minorHAnsi" w:hint="eastAsia"/>
                  <w:i/>
                  <w:iCs/>
                  <w:color w:val="000000" w:themeColor="text1"/>
                  <w:kern w:val="0"/>
                  <w:sz w:val="20"/>
                  <w:szCs w:val="20"/>
                </w:rPr>
                <w:t>n-Bytes</w:t>
              </w:r>
            </w:ins>
          </w:p>
        </w:tc>
        <w:tc>
          <w:tcPr>
            <w:tcW w:w="1100" w:type="dxa"/>
          </w:tcPr>
          <w:p w:rsidR="00E60CD9" w:rsidRPr="00292B9E" w:rsidRDefault="00E60CD9" w:rsidP="00165B4D">
            <w:pPr>
              <w:rPr>
                <w:ins w:id="3981" w:author="AutoBVT" w:date="2018-06-12T13:57:00Z"/>
                <w:rFonts w:cstheme="minorHAnsi"/>
                <w:iCs/>
                <w:color w:val="000000" w:themeColor="text1"/>
                <w:kern w:val="0"/>
                <w:sz w:val="20"/>
                <w:szCs w:val="20"/>
              </w:rPr>
            </w:pPr>
            <w:ins w:id="3982" w:author="AutoBVT" w:date="2018-06-12T13:57:00Z">
              <w:r>
                <w:rPr>
                  <w:rFonts w:cstheme="minorHAnsi" w:hint="eastAsia"/>
                  <w:iCs/>
                  <w:color w:val="000000" w:themeColor="text1"/>
                  <w:kern w:val="0"/>
                  <w:sz w:val="20"/>
                  <w:szCs w:val="20"/>
                </w:rPr>
                <w:t>2</w:t>
              </w:r>
              <w:r w:rsidRPr="00292B9E">
                <w:rPr>
                  <w:rFonts w:cstheme="minorHAnsi"/>
                  <w:iCs/>
                  <w:color w:val="000000" w:themeColor="text1"/>
                  <w:kern w:val="0"/>
                  <w:sz w:val="20"/>
                  <w:szCs w:val="20"/>
                </w:rPr>
                <w:t>Byte</w:t>
              </w:r>
              <w:r>
                <w:rPr>
                  <w:rFonts w:cstheme="minorHAnsi" w:hint="eastAsia"/>
                  <w:iCs/>
                  <w:color w:val="000000" w:themeColor="text1"/>
                  <w:kern w:val="0"/>
                  <w:sz w:val="20"/>
                  <w:szCs w:val="20"/>
                </w:rPr>
                <w:t>s</w:t>
              </w:r>
            </w:ins>
          </w:p>
        </w:tc>
      </w:tr>
    </w:tbl>
    <w:p w:rsidR="00E60CD9" w:rsidRDefault="00E60CD9" w:rsidP="00E60CD9">
      <w:pPr>
        <w:rPr>
          <w:ins w:id="3983" w:author="AutoBVT" w:date="2018-06-12T13:57:00Z"/>
          <w:rStyle w:val="fontstyle01"/>
          <w:rFonts w:cstheme="minorHAnsi"/>
          <w:b/>
          <w:i/>
        </w:rPr>
      </w:pPr>
    </w:p>
    <w:p w:rsidR="00E60CD9" w:rsidRDefault="00E60CD9" w:rsidP="00E60CD9">
      <w:pPr>
        <w:rPr>
          <w:ins w:id="3984" w:author="AutoBVT" w:date="2018-06-12T13:57:00Z"/>
          <w:rStyle w:val="fontstyle01"/>
          <w:rFonts w:cstheme="minorHAnsi"/>
          <w:b/>
          <w:i/>
        </w:rPr>
      </w:pPr>
    </w:p>
    <w:p w:rsidR="00E60CD9" w:rsidRDefault="00E60CD9" w:rsidP="00E60CD9">
      <w:pPr>
        <w:rPr>
          <w:ins w:id="3985" w:author="AutoBVT" w:date="2018-06-12T13:57:00Z"/>
          <w:rStyle w:val="fontstyle01"/>
          <w:rFonts w:cstheme="minorHAnsi"/>
          <w:b/>
          <w:i/>
        </w:rPr>
      </w:pPr>
    </w:p>
    <w:p w:rsidR="00E60CD9" w:rsidRDefault="00E60CD9" w:rsidP="00E60CD9">
      <w:pPr>
        <w:rPr>
          <w:ins w:id="3986" w:author="AutoBVT" w:date="2018-06-12T13:57:00Z"/>
          <w:sz w:val="20"/>
          <w:szCs w:val="20"/>
        </w:rPr>
      </w:pPr>
      <w:ins w:id="3987" w:author="AutoBVT" w:date="2018-06-12T13:57:00Z">
        <w:r>
          <w:rPr>
            <w:rFonts w:hint="eastAsia"/>
            <w:sz w:val="20"/>
            <w:szCs w:val="20"/>
          </w:rPr>
          <w:t xml:space="preserve">groupId:  group identifier, data type: </w:t>
        </w:r>
        <w:r>
          <w:rPr>
            <w:rFonts w:ascii="Times New Roman" w:hAnsi="Times New Roman" w:cs="Times New Roman"/>
            <w:kern w:val="0"/>
            <w:sz w:val="18"/>
            <w:szCs w:val="18"/>
          </w:rPr>
          <w:t>Unsigned 16-bit integer</w:t>
        </w:r>
      </w:ins>
    </w:p>
    <w:p w:rsidR="00E60CD9" w:rsidRDefault="00E60CD9" w:rsidP="00E60CD9">
      <w:pPr>
        <w:autoSpaceDE w:val="0"/>
        <w:autoSpaceDN w:val="0"/>
        <w:adjustRightInd w:val="0"/>
        <w:jc w:val="left"/>
        <w:rPr>
          <w:ins w:id="3988" w:author="AutoBVT" w:date="2018-06-12T13:57:00Z"/>
          <w:rFonts w:cstheme="minorHAnsi"/>
          <w:b/>
          <w:i/>
          <w:sz w:val="20"/>
          <w:szCs w:val="20"/>
        </w:rPr>
      </w:pPr>
      <w:ins w:id="3989"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w:t>
        </w:r>
        <w:r w:rsidRPr="003A324A">
          <w:rPr>
            <w:b/>
          </w:rPr>
          <w:t xml:space="preserve"> </w:t>
        </w:r>
        <w:r>
          <w:rPr>
            <w:rFonts w:hint="eastAsia"/>
            <w:b/>
          </w:rPr>
          <w:t xml:space="preserve">23 lenH lenL 00 </w:t>
        </w:r>
        <w:r w:rsidRPr="00292B9E">
          <w:rPr>
            <w:rFonts w:hint="eastAsia"/>
            <w:sz w:val="20"/>
            <w:szCs w:val="20"/>
          </w:rPr>
          <w:t>ZCLCmdHdr</w:t>
        </w:r>
        <w:r>
          <w:rPr>
            <w:rFonts w:hint="eastAsia"/>
            <w:sz w:val="20"/>
            <w:szCs w:val="20"/>
          </w:rPr>
          <w:t xml:space="preserve"> groupId </w:t>
        </w:r>
        <w:r w:rsidRPr="003A324A">
          <w:rPr>
            <w:rFonts w:cstheme="minorHAnsi" w:hint="eastAsia"/>
            <w:b/>
            <w:i/>
            <w:sz w:val="20"/>
            <w:szCs w:val="20"/>
          </w:rPr>
          <w:t>AA</w:t>
        </w:r>
      </w:ins>
    </w:p>
    <w:p w:rsidR="00E60CD9" w:rsidRDefault="00E60CD9" w:rsidP="00E60CD9">
      <w:pPr>
        <w:autoSpaceDE w:val="0"/>
        <w:autoSpaceDN w:val="0"/>
        <w:adjustRightInd w:val="0"/>
        <w:jc w:val="left"/>
        <w:rPr>
          <w:ins w:id="3990" w:author="AutoBVT" w:date="2018-06-12T13:57:00Z"/>
          <w:sz w:val="20"/>
          <w:szCs w:val="20"/>
        </w:rPr>
      </w:pPr>
    </w:p>
    <w:p w:rsidR="00E60CD9" w:rsidRDefault="00E60CD9" w:rsidP="00E60CD9">
      <w:pPr>
        <w:rPr>
          <w:ins w:id="3991" w:author="AutoBVT" w:date="2018-06-12T13:57:00Z"/>
          <w:rStyle w:val="fontstyle01"/>
          <w:rFonts w:cstheme="minorHAnsi"/>
          <w:b/>
          <w:i/>
        </w:rPr>
      </w:pPr>
      <w:ins w:id="3992" w:author="AutoBVT" w:date="2018-06-12T13:57:00Z">
        <w:r>
          <w:rPr>
            <w:rStyle w:val="fontstyle01"/>
            <w:rFonts w:cstheme="minorHAnsi" w:hint="eastAsia"/>
            <w:b/>
            <w:i/>
          </w:rPr>
          <w:t>3</w:t>
        </w:r>
        <w:r w:rsidRPr="0079251E">
          <w:rPr>
            <w:rStyle w:val="fontstyle01"/>
            <w:rFonts w:cstheme="minorHAnsi" w:hint="eastAsia"/>
            <w:b/>
            <w:i/>
          </w:rPr>
          <w:t>.</w:t>
        </w:r>
        <w:del w:id="3993" w:author="telink" w:date="2018-06-26T11:00:00Z">
          <w:r w:rsidDel="00D03AB3">
            <w:rPr>
              <w:rStyle w:val="fontstyle01"/>
              <w:rFonts w:cstheme="minorHAnsi" w:hint="eastAsia"/>
              <w:b/>
              <w:i/>
            </w:rPr>
            <w:delText>2</w:delText>
          </w:r>
        </w:del>
      </w:ins>
      <w:ins w:id="3994" w:author="telink" w:date="2018-06-26T11:00:00Z">
        <w:r>
          <w:rPr>
            <w:rStyle w:val="fontstyle01"/>
            <w:rFonts w:cstheme="minorHAnsi"/>
            <w:b/>
            <w:i/>
          </w:rPr>
          <w:t>3</w:t>
        </w:r>
      </w:ins>
      <w:ins w:id="3995" w:author="AutoBVT" w:date="2018-06-12T13:57:00Z">
        <w:r w:rsidRPr="0079251E">
          <w:rPr>
            <w:rStyle w:val="fontstyle01"/>
            <w:rFonts w:cstheme="minorHAnsi" w:hint="eastAsia"/>
            <w:b/>
            <w:i/>
          </w:rPr>
          <w:t>.</w:t>
        </w:r>
        <w:del w:id="3996" w:author="telink" w:date="2018-06-26T10:59:00Z">
          <w:r w:rsidDel="00D03AB3">
            <w:rPr>
              <w:rStyle w:val="fontstyle01"/>
              <w:rFonts w:cstheme="minorHAnsi" w:hint="eastAsia"/>
              <w:b/>
              <w:i/>
            </w:rPr>
            <w:delText>2</w:delText>
          </w:r>
        </w:del>
      </w:ins>
      <w:ins w:id="3997" w:author="telink" w:date="2018-06-26T11:00:00Z">
        <w:r>
          <w:rPr>
            <w:rStyle w:val="fontstyle01"/>
            <w:rFonts w:cstheme="minorHAnsi"/>
            <w:b/>
            <w:i/>
          </w:rPr>
          <w:t>2</w:t>
        </w:r>
      </w:ins>
      <w:ins w:id="3998" w:author="telink" w:date="2018-06-21T17:40:00Z">
        <w:r>
          <w:rPr>
            <w:rStyle w:val="fontstyle01"/>
            <w:rFonts w:cstheme="minorHAnsi"/>
            <w:b/>
            <w:i/>
          </w:rPr>
          <w:t>.1</w:t>
        </w:r>
      </w:ins>
      <w:ins w:id="3999" w:author="AutoBVT" w:date="2018-06-12T13:57:00Z">
        <w:r w:rsidRPr="0079251E">
          <w:rPr>
            <w:rStyle w:val="fontstyle01"/>
            <w:rFonts w:cstheme="minorHAnsi" w:hint="eastAsia"/>
            <w:b/>
            <w:i/>
          </w:rPr>
          <w:t>.</w:t>
        </w:r>
        <w:r>
          <w:rPr>
            <w:rStyle w:val="fontstyle01"/>
            <w:rFonts w:cstheme="minorHAnsi" w:hint="eastAsia"/>
            <w:b/>
            <w:i/>
          </w:rPr>
          <w:t>5</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GROUP_REMOVE_ALL</w:t>
        </w:r>
      </w:ins>
    </w:p>
    <w:p w:rsidR="00E60CD9" w:rsidRDefault="00E60CD9" w:rsidP="00E60CD9">
      <w:pPr>
        <w:autoSpaceDE w:val="0"/>
        <w:autoSpaceDN w:val="0"/>
        <w:adjustRightInd w:val="0"/>
        <w:jc w:val="left"/>
        <w:rPr>
          <w:ins w:id="4000" w:author="AutoBVT" w:date="2018-06-12T13:57:00Z"/>
          <w:rFonts w:cstheme="minorHAnsi"/>
          <w:b/>
          <w:i/>
          <w:sz w:val="20"/>
          <w:szCs w:val="20"/>
        </w:rPr>
      </w:pPr>
      <w:ins w:id="4001"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w:t>
        </w:r>
        <w:r w:rsidRPr="003A324A">
          <w:rPr>
            <w:b/>
          </w:rPr>
          <w:t xml:space="preserve"> </w:t>
        </w:r>
        <w:r>
          <w:rPr>
            <w:rFonts w:hint="eastAsia"/>
            <w:b/>
          </w:rPr>
          <w:t xml:space="preserve">24 lenH lenL 00 </w:t>
        </w:r>
        <w:r w:rsidRPr="00292B9E">
          <w:rPr>
            <w:rFonts w:hint="eastAsia"/>
            <w:sz w:val="20"/>
            <w:szCs w:val="20"/>
          </w:rPr>
          <w:t>ZCLCmdHdr</w:t>
        </w:r>
        <w:r>
          <w:rPr>
            <w:rFonts w:hint="eastAsia"/>
            <w:b/>
          </w:rPr>
          <w:t xml:space="preserve"> </w:t>
        </w:r>
        <w:r w:rsidRPr="003A324A">
          <w:rPr>
            <w:rFonts w:cstheme="minorHAnsi" w:hint="eastAsia"/>
            <w:b/>
            <w:i/>
            <w:sz w:val="20"/>
            <w:szCs w:val="20"/>
          </w:rPr>
          <w:t>AA</w:t>
        </w:r>
      </w:ins>
    </w:p>
    <w:p w:rsidR="00E60CD9" w:rsidRDefault="00E60CD9" w:rsidP="00E60CD9">
      <w:pPr>
        <w:autoSpaceDE w:val="0"/>
        <w:autoSpaceDN w:val="0"/>
        <w:adjustRightInd w:val="0"/>
        <w:jc w:val="left"/>
        <w:rPr>
          <w:ins w:id="4002" w:author="AutoBVT" w:date="2018-06-12T13:57:00Z"/>
          <w:sz w:val="20"/>
          <w:szCs w:val="20"/>
        </w:rPr>
      </w:pPr>
    </w:p>
    <w:p w:rsidR="00E60CD9" w:rsidRDefault="00E60CD9" w:rsidP="00E60CD9">
      <w:pPr>
        <w:rPr>
          <w:ins w:id="4003" w:author="AutoBVT" w:date="2018-06-12T13:57:00Z"/>
          <w:rStyle w:val="fontstyle01"/>
          <w:rFonts w:cstheme="minorHAnsi"/>
          <w:b/>
          <w:i/>
        </w:rPr>
      </w:pPr>
      <w:ins w:id="4004" w:author="AutoBVT" w:date="2018-06-12T13:57:00Z">
        <w:r>
          <w:rPr>
            <w:rStyle w:val="fontstyle01"/>
            <w:rFonts w:cstheme="minorHAnsi" w:hint="eastAsia"/>
            <w:b/>
            <w:i/>
          </w:rPr>
          <w:t>3</w:t>
        </w:r>
        <w:r w:rsidRPr="0079251E">
          <w:rPr>
            <w:rStyle w:val="fontstyle01"/>
            <w:rFonts w:cstheme="minorHAnsi" w:hint="eastAsia"/>
            <w:b/>
            <w:i/>
          </w:rPr>
          <w:t>.</w:t>
        </w:r>
        <w:del w:id="4005" w:author="telink" w:date="2018-06-26T11:00:00Z">
          <w:r w:rsidDel="00D03AB3">
            <w:rPr>
              <w:rStyle w:val="fontstyle01"/>
              <w:rFonts w:cstheme="minorHAnsi" w:hint="eastAsia"/>
              <w:b/>
              <w:i/>
            </w:rPr>
            <w:delText>2</w:delText>
          </w:r>
        </w:del>
      </w:ins>
      <w:ins w:id="4006" w:author="telink" w:date="2018-06-26T11:00:00Z">
        <w:r>
          <w:rPr>
            <w:rStyle w:val="fontstyle01"/>
            <w:rFonts w:cstheme="minorHAnsi"/>
            <w:b/>
            <w:i/>
          </w:rPr>
          <w:t>3</w:t>
        </w:r>
      </w:ins>
      <w:ins w:id="4007" w:author="AutoBVT" w:date="2018-06-12T13:57:00Z">
        <w:r w:rsidRPr="0079251E">
          <w:rPr>
            <w:rStyle w:val="fontstyle01"/>
            <w:rFonts w:cstheme="minorHAnsi" w:hint="eastAsia"/>
            <w:b/>
            <w:i/>
          </w:rPr>
          <w:t>.</w:t>
        </w:r>
        <w:r>
          <w:rPr>
            <w:rStyle w:val="fontstyle01"/>
            <w:rFonts w:cstheme="minorHAnsi" w:hint="eastAsia"/>
            <w:b/>
            <w:i/>
          </w:rPr>
          <w:t>2</w:t>
        </w:r>
        <w:r w:rsidRPr="0079251E">
          <w:rPr>
            <w:rStyle w:val="fontstyle01"/>
            <w:rFonts w:cstheme="minorHAnsi" w:hint="eastAsia"/>
            <w:b/>
            <w:i/>
          </w:rPr>
          <w:t>.</w:t>
        </w:r>
      </w:ins>
      <w:ins w:id="4008" w:author="telink" w:date="2018-06-21T17:40:00Z">
        <w:r>
          <w:rPr>
            <w:rStyle w:val="fontstyle01"/>
            <w:rFonts w:cstheme="minorHAnsi"/>
            <w:b/>
            <w:i/>
          </w:rPr>
          <w:t>1.</w:t>
        </w:r>
      </w:ins>
      <w:ins w:id="4009" w:author="AutoBVT" w:date="2018-06-12T13:57:00Z">
        <w:r>
          <w:rPr>
            <w:rStyle w:val="fontstyle01"/>
            <w:rFonts w:cstheme="minorHAnsi" w:hint="eastAsia"/>
            <w:b/>
            <w:i/>
          </w:rPr>
          <w:t>6</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GROUP_ADD_IF_IDENTIFYING</w:t>
        </w:r>
      </w:ins>
    </w:p>
    <w:tbl>
      <w:tblPr>
        <w:tblStyle w:val="ab"/>
        <w:tblpPr w:leftFromText="180" w:rightFromText="180" w:vertAnchor="text" w:horzAnchor="page" w:tblpX="2285" w:tblpY="95"/>
        <w:tblOverlap w:val="never"/>
        <w:tblW w:w="4078" w:type="dxa"/>
        <w:tblLayout w:type="fixed"/>
        <w:tblLook w:val="04A0" w:firstRow="1" w:lastRow="0" w:firstColumn="1" w:lastColumn="0" w:noHBand="0" w:noVBand="1"/>
      </w:tblPr>
      <w:tblGrid>
        <w:gridCol w:w="1384"/>
        <w:gridCol w:w="1100"/>
        <w:gridCol w:w="1594"/>
      </w:tblGrid>
      <w:tr w:rsidR="00E60CD9" w:rsidRPr="00292B9E" w:rsidTr="00165B4D">
        <w:trPr>
          <w:ins w:id="4010" w:author="AutoBVT" w:date="2018-06-12T13:57:00Z"/>
        </w:trPr>
        <w:tc>
          <w:tcPr>
            <w:tcW w:w="1384" w:type="dxa"/>
          </w:tcPr>
          <w:p w:rsidR="00E60CD9" w:rsidRDefault="00E60CD9" w:rsidP="00165B4D">
            <w:pPr>
              <w:pStyle w:val="Default"/>
              <w:jc w:val="both"/>
              <w:rPr>
                <w:ins w:id="4011" w:author="AutoBVT" w:date="2018-06-12T13:57:00Z"/>
                <w:sz w:val="20"/>
                <w:szCs w:val="20"/>
              </w:rPr>
            </w:pPr>
            <w:ins w:id="4012" w:author="AutoBVT" w:date="2018-06-12T13:57:00Z">
              <w:r w:rsidRPr="00292B9E">
                <w:rPr>
                  <w:rFonts w:hint="eastAsia"/>
                  <w:sz w:val="20"/>
                  <w:szCs w:val="20"/>
                </w:rPr>
                <w:t>ZCLCmdHdr</w:t>
              </w:r>
            </w:ins>
          </w:p>
        </w:tc>
        <w:tc>
          <w:tcPr>
            <w:tcW w:w="1100" w:type="dxa"/>
          </w:tcPr>
          <w:p w:rsidR="00E60CD9" w:rsidRPr="00292B9E" w:rsidRDefault="00E60CD9" w:rsidP="00165B4D">
            <w:pPr>
              <w:pStyle w:val="Default"/>
              <w:jc w:val="both"/>
              <w:rPr>
                <w:ins w:id="4013" w:author="AutoBVT" w:date="2018-06-12T13:57:00Z"/>
                <w:rFonts w:cstheme="minorHAnsi"/>
                <w:iCs/>
                <w:color w:val="000000" w:themeColor="text1"/>
                <w:sz w:val="20"/>
                <w:szCs w:val="20"/>
              </w:rPr>
            </w:pPr>
            <w:ins w:id="4014" w:author="AutoBVT" w:date="2018-06-12T13:57:00Z">
              <w:r>
                <w:rPr>
                  <w:rFonts w:hint="eastAsia"/>
                  <w:sz w:val="20"/>
                  <w:szCs w:val="20"/>
                </w:rPr>
                <w:t>groupId</w:t>
              </w:r>
            </w:ins>
          </w:p>
        </w:tc>
        <w:tc>
          <w:tcPr>
            <w:tcW w:w="1594" w:type="dxa"/>
          </w:tcPr>
          <w:p w:rsidR="00E60CD9" w:rsidRPr="00292B9E" w:rsidRDefault="00E60CD9" w:rsidP="00165B4D">
            <w:pPr>
              <w:pStyle w:val="Default"/>
              <w:jc w:val="both"/>
              <w:rPr>
                <w:ins w:id="4015" w:author="AutoBVT" w:date="2018-06-12T13:57:00Z"/>
                <w:sz w:val="20"/>
                <w:szCs w:val="20"/>
              </w:rPr>
            </w:pPr>
            <w:ins w:id="4016" w:author="AutoBVT" w:date="2018-06-12T13:57:00Z">
              <w:r>
                <w:rPr>
                  <w:rFonts w:hint="eastAsia"/>
                  <w:sz w:val="20"/>
                  <w:szCs w:val="20"/>
                </w:rPr>
                <w:t>groupName</w:t>
              </w:r>
            </w:ins>
          </w:p>
        </w:tc>
      </w:tr>
      <w:tr w:rsidR="00E60CD9" w:rsidRPr="00292B9E" w:rsidTr="00165B4D">
        <w:trPr>
          <w:trHeight w:val="359"/>
          <w:ins w:id="4017" w:author="AutoBVT" w:date="2018-06-12T13:57:00Z"/>
        </w:trPr>
        <w:tc>
          <w:tcPr>
            <w:tcW w:w="1384" w:type="dxa"/>
          </w:tcPr>
          <w:p w:rsidR="00E60CD9" w:rsidRDefault="00E60CD9" w:rsidP="00165B4D">
            <w:pPr>
              <w:rPr>
                <w:ins w:id="4018" w:author="AutoBVT" w:date="2018-06-12T13:57:00Z"/>
                <w:rFonts w:cstheme="minorHAnsi"/>
                <w:iCs/>
                <w:color w:val="000000" w:themeColor="text1"/>
                <w:kern w:val="0"/>
                <w:sz w:val="20"/>
                <w:szCs w:val="20"/>
              </w:rPr>
            </w:pPr>
            <w:ins w:id="4019" w:author="AutoBVT" w:date="2018-06-12T13:57:00Z">
              <w:r>
                <w:rPr>
                  <w:rFonts w:cstheme="minorHAnsi" w:hint="eastAsia"/>
                  <w:i/>
                  <w:iCs/>
                  <w:color w:val="000000" w:themeColor="text1"/>
                  <w:kern w:val="0"/>
                  <w:sz w:val="20"/>
                  <w:szCs w:val="20"/>
                </w:rPr>
                <w:t>n-Bytes</w:t>
              </w:r>
            </w:ins>
          </w:p>
        </w:tc>
        <w:tc>
          <w:tcPr>
            <w:tcW w:w="1100" w:type="dxa"/>
          </w:tcPr>
          <w:p w:rsidR="00E60CD9" w:rsidRPr="00292B9E" w:rsidRDefault="00E60CD9" w:rsidP="00165B4D">
            <w:pPr>
              <w:rPr>
                <w:ins w:id="4020" w:author="AutoBVT" w:date="2018-06-12T13:57:00Z"/>
                <w:rFonts w:cstheme="minorHAnsi"/>
                <w:iCs/>
                <w:color w:val="000000" w:themeColor="text1"/>
                <w:kern w:val="0"/>
                <w:sz w:val="20"/>
                <w:szCs w:val="20"/>
              </w:rPr>
            </w:pPr>
            <w:ins w:id="4021" w:author="AutoBVT" w:date="2018-06-12T13:57:00Z">
              <w:r>
                <w:rPr>
                  <w:rFonts w:cstheme="minorHAnsi" w:hint="eastAsia"/>
                  <w:iCs/>
                  <w:color w:val="000000" w:themeColor="text1"/>
                  <w:kern w:val="0"/>
                  <w:sz w:val="20"/>
                  <w:szCs w:val="20"/>
                </w:rPr>
                <w:t>2</w:t>
              </w:r>
              <w:r w:rsidRPr="00292B9E">
                <w:rPr>
                  <w:rFonts w:cstheme="minorHAnsi"/>
                  <w:iCs/>
                  <w:color w:val="000000" w:themeColor="text1"/>
                  <w:kern w:val="0"/>
                  <w:sz w:val="20"/>
                  <w:szCs w:val="20"/>
                </w:rPr>
                <w:t>Byte</w:t>
              </w:r>
              <w:r>
                <w:rPr>
                  <w:rFonts w:cstheme="minorHAnsi" w:hint="eastAsia"/>
                  <w:iCs/>
                  <w:color w:val="000000" w:themeColor="text1"/>
                  <w:kern w:val="0"/>
                  <w:sz w:val="20"/>
                  <w:szCs w:val="20"/>
                </w:rPr>
                <w:t>s</w:t>
              </w:r>
            </w:ins>
          </w:p>
        </w:tc>
        <w:tc>
          <w:tcPr>
            <w:tcW w:w="1594" w:type="dxa"/>
          </w:tcPr>
          <w:p w:rsidR="00E60CD9" w:rsidRPr="00292B9E" w:rsidRDefault="00E60CD9" w:rsidP="00165B4D">
            <w:pPr>
              <w:rPr>
                <w:ins w:id="4022" w:author="AutoBVT" w:date="2018-06-12T13:57:00Z"/>
                <w:rFonts w:cstheme="minorHAnsi"/>
                <w:iCs/>
                <w:color w:val="000000" w:themeColor="text1"/>
                <w:kern w:val="0"/>
                <w:sz w:val="20"/>
                <w:szCs w:val="20"/>
              </w:rPr>
            </w:pPr>
            <w:ins w:id="4023" w:author="AutoBVT" w:date="2018-06-12T13:57:00Z">
              <w:r w:rsidRPr="00292B9E">
                <w:rPr>
                  <w:rFonts w:cstheme="minorHAnsi" w:hint="eastAsia"/>
                  <w:iCs/>
                  <w:color w:val="000000" w:themeColor="text1"/>
                  <w:kern w:val="0"/>
                  <w:sz w:val="20"/>
                  <w:szCs w:val="20"/>
                </w:rPr>
                <w:t xml:space="preserve">   </w:t>
              </w:r>
              <w:r>
                <w:rPr>
                  <w:rFonts w:cstheme="minorHAnsi" w:hint="eastAsia"/>
                  <w:iCs/>
                  <w:color w:val="000000" w:themeColor="text1"/>
                  <w:kern w:val="0"/>
                  <w:sz w:val="20"/>
                  <w:szCs w:val="20"/>
                </w:rPr>
                <w:t>n</w:t>
              </w:r>
              <w:r w:rsidRPr="00292B9E">
                <w:rPr>
                  <w:rFonts w:cstheme="minorHAnsi" w:hint="eastAsia"/>
                  <w:iCs/>
                  <w:color w:val="000000" w:themeColor="text1"/>
                  <w:kern w:val="0"/>
                  <w:sz w:val="20"/>
                  <w:szCs w:val="20"/>
                </w:rPr>
                <w:t>Byte</w:t>
              </w:r>
              <w:r>
                <w:rPr>
                  <w:rFonts w:cstheme="minorHAnsi" w:hint="eastAsia"/>
                  <w:iCs/>
                  <w:color w:val="000000" w:themeColor="text1"/>
                  <w:kern w:val="0"/>
                  <w:sz w:val="20"/>
                  <w:szCs w:val="20"/>
                </w:rPr>
                <w:t>s</w:t>
              </w:r>
            </w:ins>
          </w:p>
        </w:tc>
      </w:tr>
    </w:tbl>
    <w:p w:rsidR="00E60CD9" w:rsidRPr="001C30DD" w:rsidRDefault="00E60CD9" w:rsidP="00E60CD9">
      <w:pPr>
        <w:rPr>
          <w:ins w:id="4024" w:author="AutoBVT" w:date="2018-06-12T13:57:00Z"/>
          <w:rFonts w:cstheme="minorHAnsi"/>
          <w:i/>
        </w:rPr>
      </w:pPr>
    </w:p>
    <w:p w:rsidR="00E60CD9" w:rsidRDefault="00E60CD9" w:rsidP="00E60CD9">
      <w:pPr>
        <w:rPr>
          <w:ins w:id="4025" w:author="AutoBVT" w:date="2018-06-12T13:57:00Z"/>
          <w:rFonts w:cstheme="minorHAnsi"/>
          <w:i/>
        </w:rPr>
      </w:pPr>
    </w:p>
    <w:p w:rsidR="00E60CD9" w:rsidRDefault="00E60CD9" w:rsidP="00E60CD9">
      <w:pPr>
        <w:rPr>
          <w:ins w:id="4026" w:author="AutoBVT" w:date="2018-06-12T13:57:00Z"/>
          <w:rFonts w:cstheme="minorHAnsi"/>
          <w:i/>
        </w:rPr>
      </w:pPr>
    </w:p>
    <w:p w:rsidR="00E60CD9" w:rsidRDefault="00E60CD9" w:rsidP="00E60CD9">
      <w:pPr>
        <w:rPr>
          <w:ins w:id="4027" w:author="AutoBVT" w:date="2018-06-12T13:57:00Z"/>
          <w:sz w:val="20"/>
          <w:szCs w:val="20"/>
        </w:rPr>
      </w:pPr>
      <w:ins w:id="4028" w:author="AutoBVT" w:date="2018-06-12T13:57:00Z">
        <w:r w:rsidRPr="003A2B84">
          <w:rPr>
            <w:rFonts w:hint="eastAsia"/>
            <w:i/>
            <w:sz w:val="20"/>
            <w:szCs w:val="20"/>
          </w:rPr>
          <w:t>groupId:</w:t>
        </w:r>
        <w:r>
          <w:rPr>
            <w:rFonts w:hint="eastAsia"/>
            <w:sz w:val="20"/>
            <w:szCs w:val="20"/>
          </w:rPr>
          <w:t xml:space="preserve">  group identifier, data type: </w:t>
        </w:r>
        <w:r>
          <w:rPr>
            <w:rFonts w:ascii="Times New Roman" w:hAnsi="Times New Roman" w:cs="Times New Roman"/>
            <w:kern w:val="0"/>
            <w:sz w:val="18"/>
            <w:szCs w:val="18"/>
          </w:rPr>
          <w:t>Unsigned 16-bit integer</w:t>
        </w:r>
      </w:ins>
    </w:p>
    <w:p w:rsidR="00E60CD9" w:rsidRDefault="00E60CD9" w:rsidP="00E60CD9">
      <w:pPr>
        <w:rPr>
          <w:ins w:id="4029" w:author="AutoBVT" w:date="2018-06-12T13:57:00Z"/>
          <w:rStyle w:val="fontstyle01"/>
          <w:rFonts w:cstheme="minorHAnsi"/>
          <w:b/>
          <w:i/>
        </w:rPr>
      </w:pPr>
      <w:ins w:id="4030" w:author="AutoBVT" w:date="2018-06-12T13:57:00Z">
        <w:r w:rsidRPr="003A2B84">
          <w:rPr>
            <w:rFonts w:hint="eastAsia"/>
            <w:i/>
            <w:sz w:val="20"/>
            <w:szCs w:val="20"/>
          </w:rPr>
          <w:t>groupName:</w:t>
        </w:r>
        <w:r>
          <w:rPr>
            <w:rFonts w:hint="eastAsia"/>
            <w:sz w:val="20"/>
            <w:szCs w:val="20"/>
          </w:rPr>
          <w:t xml:space="preserve">  group name, data type: </w:t>
        </w:r>
        <w:r>
          <w:rPr>
            <w:rFonts w:ascii="Times New Roman" w:hAnsi="Times New Roman" w:cs="Times New Roman"/>
            <w:kern w:val="0"/>
            <w:sz w:val="18"/>
            <w:szCs w:val="18"/>
          </w:rPr>
          <w:t>Character string</w:t>
        </w:r>
      </w:ins>
    </w:p>
    <w:p w:rsidR="00E60CD9" w:rsidRDefault="00E60CD9" w:rsidP="00E60CD9">
      <w:pPr>
        <w:autoSpaceDE w:val="0"/>
        <w:autoSpaceDN w:val="0"/>
        <w:adjustRightInd w:val="0"/>
        <w:jc w:val="left"/>
        <w:rPr>
          <w:ins w:id="4031" w:author="AutoBVT" w:date="2018-06-12T13:57:00Z"/>
          <w:rFonts w:cstheme="minorHAnsi"/>
          <w:b/>
          <w:i/>
          <w:sz w:val="20"/>
          <w:szCs w:val="20"/>
        </w:rPr>
      </w:pPr>
      <w:ins w:id="4032"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w:t>
        </w:r>
        <w:r w:rsidRPr="003A324A">
          <w:rPr>
            <w:b/>
          </w:rPr>
          <w:t xml:space="preserve"> </w:t>
        </w:r>
        <w:r>
          <w:rPr>
            <w:rFonts w:hint="eastAsia"/>
            <w:b/>
          </w:rPr>
          <w:t>25 lenH lenL 00</w:t>
        </w:r>
        <w:r w:rsidRPr="00D428CE">
          <w:rPr>
            <w:rFonts w:hint="eastAsia"/>
            <w:sz w:val="20"/>
            <w:szCs w:val="20"/>
          </w:rPr>
          <w:t xml:space="preserve"> </w:t>
        </w:r>
        <w:r w:rsidRPr="00292B9E">
          <w:rPr>
            <w:rFonts w:hint="eastAsia"/>
            <w:sz w:val="20"/>
            <w:szCs w:val="20"/>
          </w:rPr>
          <w:t>ZCLCmdHdr</w:t>
        </w:r>
        <w:r>
          <w:rPr>
            <w:rFonts w:hint="eastAsia"/>
            <w:sz w:val="20"/>
            <w:szCs w:val="20"/>
          </w:rPr>
          <w:t xml:space="preserve"> groupId groupName</w:t>
        </w:r>
        <w:r>
          <w:rPr>
            <w:rFonts w:cstheme="minorHAnsi" w:hint="eastAsia"/>
            <w:b/>
            <w:i/>
            <w:sz w:val="20"/>
            <w:szCs w:val="20"/>
          </w:rPr>
          <w:t xml:space="preserve"> </w:t>
        </w:r>
        <w:r w:rsidRPr="003A324A">
          <w:rPr>
            <w:rFonts w:cstheme="minorHAnsi" w:hint="eastAsia"/>
            <w:b/>
            <w:i/>
            <w:sz w:val="20"/>
            <w:szCs w:val="20"/>
          </w:rPr>
          <w:t>AA</w:t>
        </w:r>
      </w:ins>
    </w:p>
    <w:p w:rsidR="00E60CD9" w:rsidRDefault="00E60CD9" w:rsidP="00E60CD9">
      <w:pPr>
        <w:rPr>
          <w:ins w:id="4033" w:author="telink" w:date="2018-06-26T11:00:00Z"/>
          <w:rFonts w:cstheme="minorHAnsi"/>
          <w:i/>
        </w:rPr>
      </w:pPr>
    </w:p>
    <w:p w:rsidR="00E60CD9" w:rsidRPr="003E2DC4" w:rsidRDefault="00E60CD9" w:rsidP="00E60CD9">
      <w:pPr>
        <w:rPr>
          <w:ins w:id="4034" w:author="AutoBVT" w:date="2018-06-12T13:57:00Z"/>
          <w:rFonts w:cstheme="minorHAnsi"/>
          <w:i/>
        </w:rPr>
      </w:pPr>
    </w:p>
    <w:p w:rsidR="00E60CD9" w:rsidRPr="00262F6D" w:rsidRDefault="00E60CD9" w:rsidP="00E60CD9">
      <w:pPr>
        <w:rPr>
          <w:ins w:id="4035" w:author="telink" w:date="2018-06-21T17:38:00Z"/>
          <w:rStyle w:val="fontstyle01"/>
          <w:rFonts w:cstheme="minorHAnsi"/>
          <w:b/>
          <w:bCs/>
          <w:i/>
          <w:rPrChange w:id="4036" w:author="telink" w:date="2018-06-26T11:00:00Z">
            <w:rPr>
              <w:ins w:id="4037" w:author="telink" w:date="2018-06-21T17:38:00Z"/>
              <w:rStyle w:val="fontstyle01"/>
              <w:rFonts w:cstheme="minorBidi"/>
              <w:b w:val="0"/>
              <w:bCs w:val="0"/>
              <w:sz w:val="30"/>
            </w:rPr>
          </w:rPrChange>
        </w:rPr>
        <w:pPrChange w:id="4038" w:author="telink" w:date="2018-06-21T17:41:00Z">
          <w:pPr>
            <w:pStyle w:val="3"/>
          </w:pPr>
        </w:pPrChange>
      </w:pPr>
      <w:ins w:id="4039" w:author="telink" w:date="2018-06-21T17:38:00Z">
        <w:r w:rsidRPr="0072004E">
          <w:rPr>
            <w:rStyle w:val="fontstyle01"/>
            <w:rFonts w:cstheme="minorHAnsi"/>
            <w:b/>
            <w:i/>
            <w:rPrChange w:id="4040" w:author="telink" w:date="2018-06-21T17:41:00Z">
              <w:rPr>
                <w:rStyle w:val="fontstyle01"/>
                <w:sz w:val="30"/>
              </w:rPr>
            </w:rPrChange>
          </w:rPr>
          <w:t>3.</w:t>
        </w:r>
      </w:ins>
      <w:ins w:id="4041" w:author="telink" w:date="2018-06-26T11:00:00Z">
        <w:r>
          <w:rPr>
            <w:rStyle w:val="fontstyle01"/>
            <w:rFonts w:cstheme="minorHAnsi"/>
            <w:b/>
            <w:i/>
          </w:rPr>
          <w:t>3</w:t>
        </w:r>
      </w:ins>
      <w:ins w:id="4042" w:author="telink" w:date="2018-06-21T17:38:00Z">
        <w:r w:rsidRPr="0072004E">
          <w:rPr>
            <w:rStyle w:val="fontstyle01"/>
            <w:rFonts w:cstheme="minorHAnsi"/>
            <w:b/>
            <w:i/>
            <w:rPrChange w:id="4043" w:author="telink" w:date="2018-06-21T17:41:00Z">
              <w:rPr>
                <w:rStyle w:val="fontstyle01"/>
                <w:sz w:val="30"/>
              </w:rPr>
            </w:rPrChange>
          </w:rPr>
          <w:t>.2.2  Command type(Slave)</w:t>
        </w:r>
      </w:ins>
    </w:p>
    <w:tbl>
      <w:tblPr>
        <w:tblStyle w:val="-3"/>
        <w:tblW w:w="7844" w:type="dxa"/>
        <w:tblLayout w:type="fixed"/>
        <w:tblLook w:val="0620" w:firstRow="1" w:lastRow="0" w:firstColumn="0" w:lastColumn="0" w:noHBand="1" w:noVBand="1"/>
      </w:tblPr>
      <w:tblGrid>
        <w:gridCol w:w="6408"/>
        <w:gridCol w:w="1436"/>
      </w:tblGrid>
      <w:tr w:rsidR="00E60CD9" w:rsidRPr="001C30DD" w:rsidTr="00165B4D">
        <w:trPr>
          <w:cnfStyle w:val="100000000000" w:firstRow="1" w:lastRow="0" w:firstColumn="0" w:lastColumn="0" w:oddVBand="0" w:evenVBand="0" w:oddHBand="0" w:evenHBand="0" w:firstRowFirstColumn="0" w:firstRowLastColumn="0" w:lastRowFirstColumn="0" w:lastRowLastColumn="0"/>
          <w:trHeight w:val="181"/>
          <w:ins w:id="4044" w:author="telink" w:date="2018-06-21T17:38:00Z"/>
        </w:trPr>
        <w:tc>
          <w:tcPr>
            <w:tcW w:w="6408" w:type="dxa"/>
          </w:tcPr>
          <w:p w:rsidR="00E60CD9" w:rsidRPr="001C30DD" w:rsidRDefault="00E60CD9" w:rsidP="00165B4D">
            <w:pPr>
              <w:rPr>
                <w:ins w:id="4045" w:author="telink" w:date="2018-06-21T17:38:00Z"/>
                <w:rFonts w:cstheme="minorHAnsi"/>
              </w:rPr>
            </w:pPr>
            <w:ins w:id="4046" w:author="telink" w:date="2018-06-21T17:38:00Z">
              <w:r w:rsidRPr="00A77C26">
                <w:rPr>
                  <w:rFonts w:cstheme="minorHAnsi"/>
                </w:rPr>
                <w:t>Type</w:t>
              </w:r>
            </w:ins>
          </w:p>
        </w:tc>
        <w:tc>
          <w:tcPr>
            <w:tcW w:w="1436" w:type="dxa"/>
          </w:tcPr>
          <w:p w:rsidR="00E60CD9" w:rsidRPr="001C30DD" w:rsidRDefault="00E60CD9" w:rsidP="00165B4D">
            <w:pPr>
              <w:rPr>
                <w:ins w:id="4047" w:author="telink" w:date="2018-06-21T17:38:00Z"/>
                <w:rFonts w:cstheme="minorHAnsi"/>
              </w:rPr>
            </w:pPr>
            <w:ins w:id="4048" w:author="telink" w:date="2018-06-21T17:38:00Z">
              <w:r w:rsidRPr="001C30DD">
                <w:rPr>
                  <w:rFonts w:cstheme="minorHAnsi"/>
                </w:rPr>
                <w:t>Value</w:t>
              </w:r>
            </w:ins>
          </w:p>
        </w:tc>
      </w:tr>
      <w:tr w:rsidR="00E60CD9" w:rsidRPr="001C30DD" w:rsidTr="00165B4D">
        <w:trPr>
          <w:trHeight w:val="181"/>
          <w:ins w:id="4049" w:author="telink" w:date="2018-06-21T17:38:00Z"/>
        </w:trPr>
        <w:tc>
          <w:tcPr>
            <w:tcW w:w="6408" w:type="dxa"/>
          </w:tcPr>
          <w:p w:rsidR="00E60CD9" w:rsidRPr="00A46BF1" w:rsidRDefault="00E60CD9" w:rsidP="00165B4D">
            <w:pPr>
              <w:rPr>
                <w:ins w:id="4050" w:author="telink" w:date="2018-06-21T17:38:00Z"/>
                <w:rFonts w:cstheme="minorHAnsi"/>
                <w:i/>
                <w:iCs/>
                <w:color w:val="0000C0"/>
                <w:sz w:val="20"/>
                <w:szCs w:val="20"/>
                <w:highlight w:val="lightGray"/>
              </w:rPr>
            </w:pPr>
            <w:ins w:id="4051" w:author="telink" w:date="2018-06-21T17:41:00Z">
              <w:r w:rsidRPr="0072004E">
                <w:rPr>
                  <w:rFonts w:cstheme="minorHAnsi"/>
                  <w:i/>
                  <w:iCs/>
                  <w:color w:val="0000C0"/>
                  <w:sz w:val="20"/>
                  <w:szCs w:val="20"/>
                  <w:highlight w:val="lightGray"/>
                  <w:rPrChange w:id="4052" w:author="telink" w:date="2018-06-21T17:51:00Z">
                    <w:rPr>
                      <w:rFonts w:ascii="Courier New" w:hAnsi="Courier New" w:cs="Courier New"/>
                      <w:b/>
                      <w:bCs/>
                      <w:i/>
                      <w:iCs/>
                      <w:color w:val="0000C0"/>
                      <w:sz w:val="20"/>
                      <w:szCs w:val="24"/>
                      <w:highlight w:val="lightGray"/>
                    </w:rPr>
                  </w:rPrChange>
                </w:rPr>
                <w:t>ZBHCI_CMD_ZCL_GROUP_ADD</w:t>
              </w:r>
            </w:ins>
            <w:ins w:id="4053" w:author="telink" w:date="2018-06-21T17:54:00Z">
              <w:r>
                <w:rPr>
                  <w:rFonts w:cstheme="minorHAnsi"/>
                  <w:i/>
                  <w:iCs/>
                  <w:color w:val="0000C0"/>
                  <w:sz w:val="20"/>
                  <w:szCs w:val="20"/>
                  <w:highlight w:val="lightGray"/>
                </w:rPr>
                <w:t>_RSP</w:t>
              </w:r>
            </w:ins>
          </w:p>
          <w:p w:rsidR="00E60CD9" w:rsidRPr="00A46BF1" w:rsidRDefault="00E60CD9" w:rsidP="00165B4D">
            <w:pPr>
              <w:rPr>
                <w:ins w:id="4054" w:author="telink" w:date="2018-06-21T17:38:00Z"/>
                <w:rFonts w:cstheme="minorHAnsi"/>
                <w:i/>
                <w:iCs/>
                <w:color w:val="0000C0"/>
                <w:sz w:val="20"/>
                <w:szCs w:val="20"/>
                <w:highlight w:val="lightGray"/>
              </w:rPr>
            </w:pPr>
            <w:ins w:id="4055" w:author="telink" w:date="2018-06-21T17:50:00Z">
              <w:r w:rsidRPr="0072004E">
                <w:rPr>
                  <w:rFonts w:cstheme="minorHAnsi"/>
                  <w:i/>
                  <w:iCs/>
                  <w:color w:val="0000C0"/>
                  <w:sz w:val="20"/>
                  <w:szCs w:val="20"/>
                  <w:highlight w:val="lightGray"/>
                  <w:rPrChange w:id="4056" w:author="telink" w:date="2018-06-21T17:51:00Z">
                    <w:rPr>
                      <w:rFonts w:ascii="Courier New" w:hAnsi="Courier New" w:cs="Courier New"/>
                      <w:b/>
                      <w:bCs/>
                      <w:i/>
                      <w:iCs/>
                      <w:color w:val="0000C0"/>
                      <w:sz w:val="20"/>
                      <w:szCs w:val="24"/>
                      <w:highlight w:val="lightGray"/>
                    </w:rPr>
                  </w:rPrChange>
                </w:rPr>
                <w:t>ZBHCI_CMD_ZCL_GROUP_VIEW_RSP</w:t>
              </w:r>
            </w:ins>
          </w:p>
          <w:p w:rsidR="00E60CD9" w:rsidRPr="00A46BF1" w:rsidRDefault="00E60CD9" w:rsidP="00165B4D">
            <w:pPr>
              <w:rPr>
                <w:ins w:id="4057" w:author="telink" w:date="2018-06-21T17:38:00Z"/>
                <w:rFonts w:cstheme="minorHAnsi"/>
                <w:i/>
                <w:iCs/>
                <w:color w:val="0000C0"/>
                <w:sz w:val="20"/>
                <w:szCs w:val="20"/>
                <w:highlight w:val="lightGray"/>
              </w:rPr>
            </w:pPr>
            <w:ins w:id="4058" w:author="telink" w:date="2018-06-21T17:50:00Z">
              <w:r w:rsidRPr="0072004E">
                <w:rPr>
                  <w:rFonts w:cstheme="minorHAnsi"/>
                  <w:i/>
                  <w:iCs/>
                  <w:color w:val="0000C0"/>
                  <w:sz w:val="20"/>
                  <w:szCs w:val="20"/>
                  <w:highlight w:val="lightGray"/>
                  <w:rPrChange w:id="4059" w:author="telink" w:date="2018-06-21T17:51:00Z">
                    <w:rPr>
                      <w:rFonts w:ascii="Courier New" w:hAnsi="Courier New" w:cs="Courier New"/>
                      <w:b/>
                      <w:bCs/>
                      <w:i/>
                      <w:iCs/>
                      <w:color w:val="0000C0"/>
                      <w:sz w:val="20"/>
                      <w:szCs w:val="24"/>
                      <w:highlight w:val="lightGray"/>
                    </w:rPr>
                  </w:rPrChange>
                </w:rPr>
                <w:t>ZBHCI_CMD_ZCL_GROUP_GET_MEMBERSHIP_RSP</w:t>
              </w:r>
            </w:ins>
          </w:p>
          <w:p w:rsidR="00E60CD9" w:rsidRPr="00FC5B14" w:rsidRDefault="00E60CD9" w:rsidP="00165B4D">
            <w:pPr>
              <w:rPr>
                <w:ins w:id="4060" w:author="telink" w:date="2018-06-21T17:38:00Z"/>
                <w:rFonts w:cstheme="minorHAnsi"/>
                <w:i/>
                <w:iCs/>
                <w:color w:val="0000C0"/>
                <w:sz w:val="20"/>
                <w:szCs w:val="20"/>
                <w:highlight w:val="lightGray"/>
              </w:rPr>
            </w:pPr>
            <w:ins w:id="4061" w:author="telink" w:date="2018-06-21T17:50:00Z">
              <w:r w:rsidRPr="0072004E">
                <w:rPr>
                  <w:rFonts w:cstheme="minorHAnsi"/>
                  <w:i/>
                  <w:iCs/>
                  <w:color w:val="0000C0"/>
                  <w:sz w:val="20"/>
                  <w:szCs w:val="20"/>
                  <w:highlight w:val="lightGray"/>
                  <w:rPrChange w:id="4062" w:author="telink" w:date="2018-06-21T17:51:00Z">
                    <w:rPr>
                      <w:rFonts w:ascii="Courier New" w:hAnsi="Courier New" w:cs="Courier New"/>
                      <w:b/>
                      <w:bCs/>
                      <w:i/>
                      <w:iCs/>
                      <w:color w:val="0000C0"/>
                      <w:sz w:val="20"/>
                      <w:szCs w:val="24"/>
                      <w:highlight w:val="lightGray"/>
                    </w:rPr>
                  </w:rPrChange>
                </w:rPr>
                <w:t>ZBHCI_CMD_ZCL_GROUP_REMOVE_RSP</w:t>
              </w:r>
            </w:ins>
          </w:p>
        </w:tc>
        <w:tc>
          <w:tcPr>
            <w:tcW w:w="1436" w:type="dxa"/>
          </w:tcPr>
          <w:p w:rsidR="00E60CD9" w:rsidRDefault="00E60CD9" w:rsidP="00165B4D">
            <w:pPr>
              <w:rPr>
                <w:ins w:id="4063" w:author="telink" w:date="2018-06-21T17:50:00Z"/>
                <w:rFonts w:cstheme="minorHAnsi"/>
              </w:rPr>
            </w:pPr>
            <w:ins w:id="4064" w:author="telink" w:date="2018-06-21T17:38:00Z">
              <w:r w:rsidRPr="001C30DD">
                <w:rPr>
                  <w:rFonts w:cstheme="minorHAnsi"/>
                </w:rPr>
                <w:t>0x</w:t>
              </w:r>
              <w:r>
                <w:rPr>
                  <w:rFonts w:cstheme="minorHAnsi" w:hint="eastAsia"/>
                </w:rPr>
                <w:t>8</w:t>
              </w:r>
            </w:ins>
            <w:ins w:id="4065" w:author="telink" w:date="2018-06-21T17:51:00Z">
              <w:r>
                <w:rPr>
                  <w:rFonts w:cstheme="minorHAnsi"/>
                </w:rPr>
                <w:t>120</w:t>
              </w:r>
            </w:ins>
          </w:p>
          <w:p w:rsidR="00E60CD9" w:rsidRPr="001C30DD" w:rsidRDefault="00E60CD9" w:rsidP="00165B4D">
            <w:pPr>
              <w:rPr>
                <w:ins w:id="4066" w:author="telink" w:date="2018-06-21T17:38:00Z"/>
                <w:rFonts w:cstheme="minorHAnsi"/>
              </w:rPr>
            </w:pPr>
            <w:ins w:id="4067" w:author="telink" w:date="2018-06-21T17:51:00Z">
              <w:r>
                <w:rPr>
                  <w:rFonts w:cstheme="minorHAnsi" w:hint="eastAsia"/>
                </w:rPr>
                <w:t>0x</w:t>
              </w:r>
              <w:r>
                <w:rPr>
                  <w:rFonts w:cstheme="minorHAnsi"/>
                </w:rPr>
                <w:t>8121</w:t>
              </w:r>
            </w:ins>
          </w:p>
          <w:p w:rsidR="00E60CD9" w:rsidRDefault="00E60CD9" w:rsidP="00165B4D">
            <w:pPr>
              <w:rPr>
                <w:ins w:id="4068" w:author="telink" w:date="2018-06-21T17:38:00Z"/>
                <w:rFonts w:cstheme="minorHAnsi"/>
              </w:rPr>
            </w:pPr>
            <w:ins w:id="4069" w:author="telink" w:date="2018-06-21T17:38:00Z">
              <w:r w:rsidRPr="001C30DD">
                <w:rPr>
                  <w:rFonts w:cstheme="minorHAnsi"/>
                </w:rPr>
                <w:t>0x</w:t>
              </w:r>
              <w:r>
                <w:rPr>
                  <w:rFonts w:cstheme="minorHAnsi" w:hint="eastAsia"/>
                </w:rPr>
                <w:t>8</w:t>
              </w:r>
            </w:ins>
            <w:ins w:id="4070" w:author="telink" w:date="2018-06-21T17:51:00Z">
              <w:r>
                <w:rPr>
                  <w:rFonts w:cstheme="minorHAnsi"/>
                </w:rPr>
                <w:t>122</w:t>
              </w:r>
            </w:ins>
          </w:p>
          <w:p w:rsidR="00E60CD9" w:rsidRPr="001C30DD" w:rsidRDefault="00E60CD9" w:rsidP="00165B4D">
            <w:pPr>
              <w:rPr>
                <w:ins w:id="4071" w:author="telink" w:date="2018-06-21T17:38:00Z"/>
                <w:rFonts w:cstheme="minorHAnsi"/>
              </w:rPr>
            </w:pPr>
            <w:ins w:id="4072" w:author="telink" w:date="2018-06-21T17:38:00Z">
              <w:r>
                <w:rPr>
                  <w:rFonts w:cstheme="minorHAnsi" w:hint="eastAsia"/>
                </w:rPr>
                <w:t>0x8</w:t>
              </w:r>
            </w:ins>
            <w:ins w:id="4073" w:author="telink" w:date="2018-06-21T17:51:00Z">
              <w:r>
                <w:rPr>
                  <w:rFonts w:cstheme="minorHAnsi"/>
                </w:rPr>
                <w:t>123</w:t>
              </w:r>
            </w:ins>
          </w:p>
        </w:tc>
      </w:tr>
    </w:tbl>
    <w:p w:rsidR="00E60CD9" w:rsidRDefault="00E60CD9" w:rsidP="00E60CD9">
      <w:pPr>
        <w:rPr>
          <w:ins w:id="4074" w:author="telink" w:date="2018-06-21T17:38:00Z"/>
          <w:sz w:val="20"/>
          <w:szCs w:val="20"/>
        </w:rPr>
      </w:pPr>
    </w:p>
    <w:p w:rsidR="00E60CD9" w:rsidRDefault="00E60CD9" w:rsidP="00E60CD9">
      <w:pPr>
        <w:rPr>
          <w:ins w:id="4075" w:author="telink" w:date="2018-06-21T17:38:00Z"/>
          <w:rStyle w:val="fontstyle01"/>
          <w:rFonts w:cstheme="minorHAnsi"/>
          <w:b/>
          <w:i/>
        </w:rPr>
      </w:pPr>
      <w:ins w:id="4076" w:author="telink" w:date="2018-06-21T17:52:00Z">
        <w:r>
          <w:rPr>
            <w:rStyle w:val="fontstyle01"/>
            <w:rFonts w:cstheme="minorHAnsi"/>
            <w:b/>
            <w:i/>
          </w:rPr>
          <w:t>3.</w:t>
        </w:r>
      </w:ins>
      <w:ins w:id="4077" w:author="telink" w:date="2018-06-26T11:00:00Z">
        <w:r>
          <w:rPr>
            <w:rStyle w:val="fontstyle01"/>
            <w:rFonts w:cstheme="minorHAnsi"/>
            <w:b/>
            <w:i/>
          </w:rPr>
          <w:t>3</w:t>
        </w:r>
      </w:ins>
      <w:ins w:id="4078" w:author="telink" w:date="2018-06-21T17:52:00Z">
        <w:r>
          <w:rPr>
            <w:rStyle w:val="fontstyle01"/>
            <w:rFonts w:cstheme="minorHAnsi"/>
            <w:b/>
            <w:i/>
          </w:rPr>
          <w:t>.2.2.1</w:t>
        </w:r>
      </w:ins>
      <w:ins w:id="4079" w:author="telink" w:date="2018-06-21T17:38:00Z">
        <w:r>
          <w:rPr>
            <w:rStyle w:val="fontstyle01"/>
            <w:rFonts w:cstheme="minorHAnsi" w:hint="eastAsia"/>
            <w:b/>
            <w:i/>
          </w:rPr>
          <w:tab/>
        </w:r>
        <w:r w:rsidRPr="008240DC">
          <w:rPr>
            <w:rStyle w:val="fontstyle01"/>
            <w:rFonts w:cstheme="minorHAnsi"/>
            <w:b/>
            <w:i/>
          </w:rPr>
          <w:t>ZBHCI_CMD_</w:t>
        </w:r>
      </w:ins>
      <w:ins w:id="4080" w:author="telink" w:date="2018-06-21T17:55:00Z">
        <w:r>
          <w:rPr>
            <w:rStyle w:val="fontstyle01"/>
            <w:rFonts w:cstheme="minorHAnsi"/>
            <w:b/>
            <w:i/>
          </w:rPr>
          <w:t>ZCL_GROUP_ADD</w:t>
        </w:r>
      </w:ins>
      <w:ins w:id="4081" w:author="telink" w:date="2018-06-21T17:38:00Z">
        <w:r w:rsidRPr="008240DC">
          <w:rPr>
            <w:rStyle w:val="fontstyle01"/>
            <w:rFonts w:cstheme="minorHAnsi"/>
            <w:b/>
            <w:i/>
          </w:rPr>
          <w:t>_R</w:t>
        </w:r>
        <w:r>
          <w:rPr>
            <w:rStyle w:val="fontstyle01"/>
            <w:rFonts w:cstheme="minorHAnsi" w:hint="eastAsia"/>
            <w:b/>
            <w:i/>
          </w:rPr>
          <w:t>SP</w:t>
        </w:r>
      </w:ins>
    </w:p>
    <w:p w:rsidR="00E60CD9" w:rsidRPr="00416F01" w:rsidRDefault="00E60CD9" w:rsidP="00E60CD9">
      <w:pPr>
        <w:rPr>
          <w:ins w:id="4082" w:author="telink" w:date="2018-06-21T17:53:00Z"/>
          <w:rFonts w:ascii="Courier" w:hAnsi="Courier" w:cstheme="minorHAnsi"/>
          <w:b/>
          <w:i/>
          <w:color w:val="000000"/>
          <w:sz w:val="20"/>
          <w:szCs w:val="20"/>
          <w:rPrChange w:id="4083" w:author="telink" w:date="2018-06-21T17:53:00Z">
            <w:rPr>
              <w:ins w:id="4084" w:author="telink" w:date="2018-06-21T17:53:00Z"/>
              <w:i/>
              <w:sz w:val="20"/>
              <w:szCs w:val="20"/>
            </w:rPr>
          </w:rPrChange>
        </w:rPr>
      </w:pPr>
      <w:ins w:id="4085" w:author="telink" w:date="2018-06-21T17:52:00Z">
        <w:r>
          <w:rPr>
            <w:rStyle w:val="fontstyle01"/>
            <w:rFonts w:cstheme="minorHAnsi"/>
            <w:b/>
            <w:i/>
          </w:rPr>
          <w:t>3.</w:t>
        </w:r>
      </w:ins>
      <w:ins w:id="4086" w:author="telink" w:date="2018-06-26T11:00:00Z">
        <w:r>
          <w:rPr>
            <w:rStyle w:val="fontstyle01"/>
            <w:rFonts w:cstheme="minorHAnsi"/>
            <w:b/>
            <w:i/>
          </w:rPr>
          <w:t>3</w:t>
        </w:r>
      </w:ins>
      <w:ins w:id="4087" w:author="telink" w:date="2018-06-21T17:52:00Z">
        <w:r>
          <w:rPr>
            <w:rStyle w:val="fontstyle01"/>
            <w:rFonts w:cstheme="minorHAnsi"/>
            <w:b/>
            <w:i/>
          </w:rPr>
          <w:t>.2.2.2</w:t>
        </w:r>
      </w:ins>
      <w:ins w:id="4088" w:author="telink" w:date="2018-06-21T17:38:00Z">
        <w:r>
          <w:rPr>
            <w:rStyle w:val="fontstyle01"/>
            <w:rFonts w:cstheme="minorHAnsi" w:hint="eastAsia"/>
            <w:b/>
            <w:i/>
          </w:rPr>
          <w:tab/>
        </w:r>
        <w:r>
          <w:rPr>
            <w:rStyle w:val="fontstyle01"/>
            <w:rFonts w:cstheme="minorHAnsi"/>
            <w:b/>
            <w:i/>
          </w:rPr>
          <w:t>ZBHCI_CMD_ZCL_GROUP_</w:t>
        </w:r>
      </w:ins>
      <w:ins w:id="4089" w:author="telink" w:date="2018-06-21T17:59:00Z">
        <w:r>
          <w:rPr>
            <w:rStyle w:val="fontstyle01"/>
            <w:rFonts w:cstheme="minorHAnsi"/>
            <w:b/>
            <w:i/>
          </w:rPr>
          <w:t>REMOVE</w:t>
        </w:r>
      </w:ins>
      <w:ins w:id="4090" w:author="telink" w:date="2018-06-21T17:38:00Z">
        <w:r>
          <w:rPr>
            <w:rStyle w:val="fontstyle01"/>
            <w:rFonts w:cstheme="minorHAnsi"/>
            <w:b/>
            <w:i/>
          </w:rPr>
          <w:t>_</w:t>
        </w:r>
        <w:r w:rsidRPr="008240DC">
          <w:rPr>
            <w:rStyle w:val="fontstyle01"/>
            <w:rFonts w:cstheme="minorHAnsi"/>
            <w:b/>
            <w:i/>
          </w:rPr>
          <w:t>R</w:t>
        </w:r>
        <w:r>
          <w:rPr>
            <w:rStyle w:val="fontstyle01"/>
            <w:rFonts w:cstheme="minorHAnsi" w:hint="eastAsia"/>
            <w:b/>
            <w:i/>
          </w:rPr>
          <w:t>SP</w:t>
        </w:r>
      </w:ins>
    </w:p>
    <w:p w:rsidR="00E60CD9" w:rsidRPr="00262F6D" w:rsidRDefault="00E60CD9" w:rsidP="00E60CD9">
      <w:pPr>
        <w:autoSpaceDE w:val="0"/>
        <w:autoSpaceDN w:val="0"/>
        <w:adjustRightInd w:val="0"/>
        <w:jc w:val="left"/>
        <w:rPr>
          <w:ins w:id="4091" w:author="telink" w:date="2018-06-21T17:53:00Z"/>
          <w:rFonts w:ascii="Times New Roman" w:hAnsi="Times New Roman" w:cs="Times New Roman"/>
          <w:kern w:val="0"/>
          <w:sz w:val="20"/>
          <w:szCs w:val="20"/>
          <w:rPrChange w:id="4092" w:author="telink" w:date="2018-06-21T17:58:00Z">
            <w:rPr>
              <w:ins w:id="4093" w:author="telink" w:date="2018-06-21T17:53:00Z"/>
              <w:sz w:val="20"/>
              <w:szCs w:val="20"/>
            </w:rPr>
          </w:rPrChange>
        </w:rPr>
        <w:pPrChange w:id="4094" w:author="telink" w:date="2018-06-21T17:58:00Z">
          <w:pPr/>
        </w:pPrChange>
      </w:pPr>
      <w:ins w:id="4095" w:author="telink" w:date="2018-06-21T17:54:00Z">
        <w:r>
          <w:rPr>
            <w:i/>
            <w:sz w:val="20"/>
            <w:szCs w:val="20"/>
          </w:rPr>
          <w:t>status</w:t>
        </w:r>
      </w:ins>
      <w:ins w:id="4096" w:author="telink" w:date="2018-06-21T17:53:00Z">
        <w:r w:rsidRPr="00AD02C3">
          <w:rPr>
            <w:rFonts w:hint="eastAsia"/>
            <w:i/>
            <w:sz w:val="20"/>
            <w:szCs w:val="20"/>
          </w:rPr>
          <w:t>:</w:t>
        </w:r>
        <w:r>
          <w:rPr>
            <w:rFonts w:hint="eastAsia"/>
            <w:sz w:val="20"/>
            <w:szCs w:val="20"/>
          </w:rPr>
          <w:t xml:space="preserve">     </w:t>
        </w:r>
      </w:ins>
      <w:ins w:id="4097" w:author="telink" w:date="2018-06-21T17:58:00Z">
        <w:r>
          <w:rPr>
            <w:rFonts w:ascii="Times New Roman" w:hAnsi="Times New Roman" w:cs="Times New Roman"/>
            <w:kern w:val="0"/>
            <w:sz w:val="20"/>
            <w:szCs w:val="20"/>
          </w:rPr>
          <w:t>The Status field is set to SUCCESS,</w:t>
        </w:r>
        <w:r>
          <w:rPr>
            <w:rFonts w:ascii="Arial" w:hAnsi="Arial" w:cs="Arial"/>
            <w:kern w:val="0"/>
            <w:sz w:val="20"/>
            <w:szCs w:val="20"/>
          </w:rPr>
          <w:t xml:space="preserve"> </w:t>
        </w:r>
        <w:r>
          <w:rPr>
            <w:rFonts w:ascii="Times New Roman" w:hAnsi="Times New Roman" w:cs="Times New Roman"/>
            <w:kern w:val="0"/>
            <w:sz w:val="20"/>
            <w:szCs w:val="20"/>
          </w:rPr>
          <w:t>DUPLICATE_EXISTS, or INSUFFICIENT_SPACE as appropriate</w:t>
        </w:r>
      </w:ins>
      <w:ins w:id="4098" w:author="telink" w:date="2018-06-21T17:57:00Z">
        <w:r>
          <w:rPr>
            <w:sz w:val="20"/>
            <w:szCs w:val="20"/>
          </w:rPr>
          <w:t>.</w:t>
        </w:r>
      </w:ins>
    </w:p>
    <w:p w:rsidR="00E60CD9" w:rsidRDefault="00E60CD9" w:rsidP="00E60CD9">
      <w:pPr>
        <w:rPr>
          <w:ins w:id="4099" w:author="telink" w:date="2018-06-21T17:53:00Z"/>
          <w:sz w:val="20"/>
          <w:szCs w:val="20"/>
        </w:rPr>
      </w:pPr>
      <w:ins w:id="4100" w:author="telink" w:date="2018-06-21T17:54:00Z">
        <w:r>
          <w:rPr>
            <w:i/>
            <w:sz w:val="20"/>
            <w:szCs w:val="20"/>
          </w:rPr>
          <w:t>groupID</w:t>
        </w:r>
      </w:ins>
      <w:ins w:id="4101" w:author="telink" w:date="2018-06-21T17:53:00Z">
        <w:r w:rsidRPr="00AD02C3">
          <w:rPr>
            <w:rFonts w:hint="eastAsia"/>
            <w:i/>
            <w:sz w:val="20"/>
            <w:szCs w:val="20"/>
          </w:rPr>
          <w:t>:</w:t>
        </w:r>
        <w:r>
          <w:rPr>
            <w:rFonts w:hint="eastAsia"/>
            <w:i/>
            <w:sz w:val="20"/>
            <w:szCs w:val="20"/>
          </w:rPr>
          <w:t xml:space="preserve">    </w:t>
        </w:r>
      </w:ins>
      <w:ins w:id="4102" w:author="telink" w:date="2018-06-21T17:57:00Z">
        <w:r>
          <w:rPr>
            <w:i/>
            <w:sz w:val="20"/>
            <w:szCs w:val="20"/>
          </w:rPr>
          <w:t>received from the host</w:t>
        </w:r>
      </w:ins>
    </w:p>
    <w:p w:rsidR="00E60CD9" w:rsidRDefault="00E60CD9" w:rsidP="00E60CD9">
      <w:pPr>
        <w:autoSpaceDE w:val="0"/>
        <w:autoSpaceDN w:val="0"/>
        <w:adjustRightInd w:val="0"/>
        <w:jc w:val="left"/>
        <w:rPr>
          <w:ins w:id="4103" w:author="telink" w:date="2018-06-21T18:10:00Z"/>
          <w:rFonts w:cstheme="minorHAnsi"/>
          <w:b/>
          <w:i/>
          <w:sz w:val="20"/>
          <w:szCs w:val="20"/>
        </w:rPr>
      </w:pPr>
      <w:ins w:id="4104" w:author="telink" w:date="2018-06-21T17:53: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 xml:space="preserve">55 </w:t>
        </w:r>
        <w:r>
          <w:rPr>
            <w:rFonts w:hint="eastAsia"/>
            <w:b/>
          </w:rPr>
          <w:t>81</w:t>
        </w:r>
        <w:r w:rsidRPr="003A324A">
          <w:rPr>
            <w:b/>
          </w:rPr>
          <w:t xml:space="preserve"> </w:t>
        </w:r>
      </w:ins>
      <w:ins w:id="4105" w:author="telink" w:date="2018-06-21T18:10:00Z">
        <w:r>
          <w:rPr>
            <w:b/>
          </w:rPr>
          <w:t>20</w:t>
        </w:r>
      </w:ins>
      <w:ins w:id="4106" w:author="telink" w:date="2018-06-21T17:53:00Z">
        <w:r w:rsidRPr="003A324A">
          <w:rPr>
            <w:b/>
          </w:rPr>
          <w:t xml:space="preserve"> </w:t>
        </w:r>
        <w:r>
          <w:rPr>
            <w:rFonts w:hint="eastAsia"/>
            <w:b/>
          </w:rPr>
          <w:t xml:space="preserve">00 03 </w:t>
        </w:r>
      </w:ins>
      <w:ins w:id="4107" w:author="telink" w:date="2018-06-21T17:59:00Z">
        <w:r>
          <w:rPr>
            <w:b/>
          </w:rPr>
          <w:t>0</w:t>
        </w:r>
      </w:ins>
      <w:ins w:id="4108" w:author="telink" w:date="2018-06-21T17:53:00Z">
        <w:r>
          <w:rPr>
            <w:rFonts w:hint="eastAsia"/>
            <w:b/>
          </w:rPr>
          <w:t xml:space="preserve">0 </w:t>
        </w:r>
      </w:ins>
      <w:ins w:id="4109" w:author="telink" w:date="2018-06-21T17:58:00Z">
        <w:r>
          <w:rPr>
            <w:sz w:val="20"/>
            <w:szCs w:val="20"/>
          </w:rPr>
          <w:t xml:space="preserve">status </w:t>
        </w:r>
      </w:ins>
      <w:ins w:id="4110" w:author="telink" w:date="2018-06-21T17:59:00Z">
        <w:r>
          <w:rPr>
            <w:sz w:val="20"/>
            <w:szCs w:val="20"/>
          </w:rPr>
          <w:t>groupID</w:t>
        </w:r>
      </w:ins>
      <w:ins w:id="4111" w:author="telink" w:date="2018-06-21T17:53:00Z">
        <w:r>
          <w:rPr>
            <w:rFonts w:cstheme="minorHAnsi" w:hint="eastAsia"/>
            <w:b/>
            <w:i/>
            <w:sz w:val="20"/>
            <w:szCs w:val="20"/>
          </w:rPr>
          <w:t xml:space="preserve"> </w:t>
        </w:r>
        <w:r w:rsidRPr="003A324A">
          <w:rPr>
            <w:rFonts w:cstheme="minorHAnsi" w:hint="eastAsia"/>
            <w:b/>
            <w:i/>
            <w:sz w:val="20"/>
            <w:szCs w:val="20"/>
          </w:rPr>
          <w:t>AA</w:t>
        </w:r>
      </w:ins>
    </w:p>
    <w:p w:rsidR="00E60CD9" w:rsidRPr="009B2D83" w:rsidRDefault="00E60CD9" w:rsidP="00E60CD9">
      <w:pPr>
        <w:autoSpaceDE w:val="0"/>
        <w:autoSpaceDN w:val="0"/>
        <w:adjustRightInd w:val="0"/>
        <w:jc w:val="left"/>
        <w:rPr>
          <w:ins w:id="4112" w:author="telink" w:date="2018-06-21T18:10:00Z"/>
          <w:sz w:val="20"/>
          <w:szCs w:val="20"/>
        </w:rPr>
      </w:pPr>
      <w:ins w:id="4113" w:author="telink" w:date="2018-06-21T18:10: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 xml:space="preserve">55 </w:t>
        </w:r>
        <w:r>
          <w:rPr>
            <w:rFonts w:hint="eastAsia"/>
            <w:b/>
          </w:rPr>
          <w:t>81</w:t>
        </w:r>
        <w:r w:rsidRPr="003A324A">
          <w:rPr>
            <w:b/>
          </w:rPr>
          <w:t xml:space="preserve"> </w:t>
        </w:r>
        <w:r>
          <w:rPr>
            <w:b/>
          </w:rPr>
          <w:t>23</w:t>
        </w:r>
        <w:r w:rsidRPr="003A324A">
          <w:rPr>
            <w:b/>
          </w:rPr>
          <w:t xml:space="preserve"> </w:t>
        </w:r>
        <w:r>
          <w:rPr>
            <w:rFonts w:hint="eastAsia"/>
            <w:b/>
          </w:rPr>
          <w:t xml:space="preserve">00 03 </w:t>
        </w:r>
        <w:r>
          <w:rPr>
            <w:b/>
          </w:rPr>
          <w:t>0</w:t>
        </w:r>
        <w:r>
          <w:rPr>
            <w:rFonts w:hint="eastAsia"/>
            <w:b/>
          </w:rPr>
          <w:t xml:space="preserve">0 </w:t>
        </w:r>
        <w:r>
          <w:rPr>
            <w:sz w:val="20"/>
            <w:szCs w:val="20"/>
          </w:rPr>
          <w:t>status groupID</w:t>
        </w:r>
        <w:r>
          <w:rPr>
            <w:rFonts w:cstheme="minorHAnsi" w:hint="eastAsia"/>
            <w:b/>
            <w:i/>
            <w:sz w:val="20"/>
            <w:szCs w:val="20"/>
          </w:rPr>
          <w:t xml:space="preserve"> </w:t>
        </w:r>
        <w:r w:rsidRPr="003A324A">
          <w:rPr>
            <w:rFonts w:cstheme="minorHAnsi" w:hint="eastAsia"/>
            <w:b/>
            <w:i/>
            <w:sz w:val="20"/>
            <w:szCs w:val="20"/>
          </w:rPr>
          <w:t>AA</w:t>
        </w:r>
      </w:ins>
    </w:p>
    <w:p w:rsidR="00E60CD9" w:rsidRPr="00AF4FC6" w:rsidRDefault="00E60CD9" w:rsidP="00E60CD9">
      <w:pPr>
        <w:rPr>
          <w:ins w:id="4114" w:author="AutoBVT" w:date="2018-06-12T13:57:00Z"/>
          <w:rFonts w:cstheme="minorHAnsi"/>
          <w:i/>
        </w:rPr>
      </w:pPr>
    </w:p>
    <w:p w:rsidR="00E60CD9" w:rsidRDefault="00E60CD9" w:rsidP="00E60CD9">
      <w:pPr>
        <w:rPr>
          <w:ins w:id="4115" w:author="telink" w:date="2018-06-21T17:59:00Z"/>
          <w:rStyle w:val="fontstyle01"/>
          <w:rFonts w:cstheme="minorHAnsi"/>
          <w:b/>
          <w:i/>
        </w:rPr>
      </w:pPr>
      <w:ins w:id="4116" w:author="telink" w:date="2018-06-21T17:59:00Z">
        <w:r>
          <w:rPr>
            <w:rStyle w:val="fontstyle01"/>
            <w:rFonts w:cstheme="minorHAnsi"/>
            <w:b/>
            <w:i/>
          </w:rPr>
          <w:t>3.</w:t>
        </w:r>
      </w:ins>
      <w:ins w:id="4117" w:author="telink" w:date="2018-06-26T11:00:00Z">
        <w:r>
          <w:rPr>
            <w:rStyle w:val="fontstyle01"/>
            <w:rFonts w:cstheme="minorHAnsi"/>
            <w:b/>
            <w:i/>
          </w:rPr>
          <w:t>3</w:t>
        </w:r>
      </w:ins>
      <w:ins w:id="4118" w:author="telink" w:date="2018-06-21T17:59:00Z">
        <w:r>
          <w:rPr>
            <w:rStyle w:val="fontstyle01"/>
            <w:rFonts w:cstheme="minorHAnsi"/>
            <w:b/>
            <w:i/>
          </w:rPr>
          <w:t>.2.2.</w:t>
        </w:r>
      </w:ins>
      <w:ins w:id="4119" w:author="telink" w:date="2018-06-21T18:00:00Z">
        <w:r>
          <w:rPr>
            <w:rStyle w:val="fontstyle01"/>
            <w:rFonts w:cstheme="minorHAnsi"/>
            <w:b/>
            <w:i/>
          </w:rPr>
          <w:t>3</w:t>
        </w:r>
      </w:ins>
      <w:ins w:id="4120" w:author="telink" w:date="2018-06-21T17:59:00Z">
        <w:r>
          <w:rPr>
            <w:rStyle w:val="fontstyle01"/>
            <w:rFonts w:cstheme="minorHAnsi" w:hint="eastAsia"/>
            <w:b/>
            <w:i/>
          </w:rPr>
          <w:tab/>
        </w:r>
        <w:r w:rsidRPr="008240DC">
          <w:rPr>
            <w:rStyle w:val="fontstyle01"/>
            <w:rFonts w:cstheme="minorHAnsi"/>
            <w:b/>
            <w:i/>
          </w:rPr>
          <w:t>ZBHCI_CMD_</w:t>
        </w:r>
        <w:r>
          <w:rPr>
            <w:rStyle w:val="fontstyle01"/>
            <w:rFonts w:cstheme="minorHAnsi"/>
            <w:b/>
            <w:i/>
          </w:rPr>
          <w:t>ZCL_GROUP_</w:t>
        </w:r>
      </w:ins>
      <w:ins w:id="4121" w:author="telink" w:date="2018-06-21T18:00:00Z">
        <w:r>
          <w:rPr>
            <w:rStyle w:val="fontstyle01"/>
            <w:rFonts w:cstheme="minorHAnsi"/>
            <w:b/>
            <w:i/>
          </w:rPr>
          <w:t>VIEW</w:t>
        </w:r>
      </w:ins>
      <w:ins w:id="4122" w:author="telink" w:date="2018-06-21T17:59:00Z">
        <w:r w:rsidRPr="008240DC">
          <w:rPr>
            <w:rStyle w:val="fontstyle01"/>
            <w:rFonts w:cstheme="minorHAnsi"/>
            <w:b/>
            <w:i/>
          </w:rPr>
          <w:t>_R</w:t>
        </w:r>
        <w:r>
          <w:rPr>
            <w:rStyle w:val="fontstyle01"/>
            <w:rFonts w:cstheme="minorHAnsi" w:hint="eastAsia"/>
            <w:b/>
            <w:i/>
          </w:rPr>
          <w:t>SP</w:t>
        </w:r>
      </w:ins>
    </w:p>
    <w:p w:rsidR="00E60CD9" w:rsidRPr="004C1546" w:rsidRDefault="00E60CD9" w:rsidP="00E60CD9">
      <w:pPr>
        <w:autoSpaceDE w:val="0"/>
        <w:autoSpaceDN w:val="0"/>
        <w:adjustRightInd w:val="0"/>
        <w:jc w:val="left"/>
        <w:rPr>
          <w:ins w:id="4123" w:author="telink" w:date="2018-06-21T18:02:00Z"/>
          <w:rFonts w:ascii="Times New Roman" w:hAnsi="Times New Roman" w:cs="Times New Roman"/>
          <w:kern w:val="0"/>
          <w:sz w:val="20"/>
          <w:szCs w:val="20"/>
        </w:rPr>
      </w:pPr>
      <w:ins w:id="4124" w:author="telink" w:date="2018-06-21T18:02:00Z">
        <w:r>
          <w:rPr>
            <w:i/>
            <w:sz w:val="20"/>
            <w:szCs w:val="20"/>
          </w:rPr>
          <w:t>status</w:t>
        </w:r>
        <w:r w:rsidRPr="00AD02C3">
          <w:rPr>
            <w:rFonts w:hint="eastAsia"/>
            <w:i/>
            <w:sz w:val="20"/>
            <w:szCs w:val="20"/>
          </w:rPr>
          <w:t>:</w:t>
        </w:r>
        <w:r>
          <w:rPr>
            <w:rFonts w:hint="eastAsia"/>
            <w:sz w:val="20"/>
            <w:szCs w:val="20"/>
          </w:rPr>
          <w:t xml:space="preserve">     </w:t>
        </w:r>
      </w:ins>
      <w:ins w:id="4125" w:author="telink" w:date="2018-06-21T18:04:00Z">
        <w:r>
          <w:rPr>
            <w:sz w:val="20"/>
            <w:szCs w:val="20"/>
          </w:rPr>
          <w:t xml:space="preserve"> </w:t>
        </w:r>
      </w:ins>
      <w:ins w:id="4126" w:author="telink" w:date="2018-06-21T18:02:00Z">
        <w:r>
          <w:rPr>
            <w:rFonts w:ascii="Times New Roman" w:hAnsi="Times New Roman" w:cs="Times New Roman"/>
            <w:kern w:val="0"/>
            <w:sz w:val="20"/>
            <w:szCs w:val="20"/>
          </w:rPr>
          <w:t>The Status field is set to SUCCESS,</w:t>
        </w:r>
        <w:r>
          <w:rPr>
            <w:rFonts w:ascii="Arial" w:hAnsi="Arial" w:cs="Arial"/>
            <w:kern w:val="0"/>
            <w:sz w:val="20"/>
            <w:szCs w:val="20"/>
          </w:rPr>
          <w:t xml:space="preserve"> </w:t>
        </w:r>
        <w:r>
          <w:rPr>
            <w:rFonts w:ascii="Times New Roman" w:hAnsi="Times New Roman" w:cs="Times New Roman"/>
            <w:kern w:val="0"/>
            <w:sz w:val="20"/>
            <w:szCs w:val="20"/>
          </w:rPr>
          <w:t>or NOT_FOUND as appropriate</w:t>
        </w:r>
        <w:r>
          <w:rPr>
            <w:sz w:val="20"/>
            <w:szCs w:val="20"/>
          </w:rPr>
          <w:t>.</w:t>
        </w:r>
      </w:ins>
    </w:p>
    <w:p w:rsidR="00E60CD9" w:rsidRDefault="00E60CD9" w:rsidP="00E60CD9">
      <w:pPr>
        <w:rPr>
          <w:ins w:id="4127" w:author="telink" w:date="2018-06-21T18:02:00Z"/>
          <w:i/>
          <w:sz w:val="20"/>
          <w:szCs w:val="20"/>
        </w:rPr>
      </w:pPr>
      <w:ins w:id="4128" w:author="telink" w:date="2018-06-21T18:02:00Z">
        <w:r>
          <w:rPr>
            <w:i/>
            <w:sz w:val="20"/>
            <w:szCs w:val="20"/>
          </w:rPr>
          <w:t>groupID</w:t>
        </w:r>
        <w:r w:rsidRPr="00AD02C3">
          <w:rPr>
            <w:rFonts w:hint="eastAsia"/>
            <w:i/>
            <w:sz w:val="20"/>
            <w:szCs w:val="20"/>
          </w:rPr>
          <w:t>:</w:t>
        </w:r>
        <w:r>
          <w:rPr>
            <w:rFonts w:hint="eastAsia"/>
            <w:i/>
            <w:sz w:val="20"/>
            <w:szCs w:val="20"/>
          </w:rPr>
          <w:t xml:space="preserve">   </w:t>
        </w:r>
      </w:ins>
      <w:ins w:id="4129" w:author="telink" w:date="2018-06-21T18:04:00Z">
        <w:r>
          <w:rPr>
            <w:i/>
            <w:sz w:val="20"/>
            <w:szCs w:val="20"/>
          </w:rPr>
          <w:t xml:space="preserve"> </w:t>
        </w:r>
      </w:ins>
      <w:ins w:id="4130" w:author="telink" w:date="2018-06-21T18:02:00Z">
        <w:r>
          <w:rPr>
            <w:rFonts w:hint="eastAsia"/>
            <w:i/>
            <w:sz w:val="20"/>
            <w:szCs w:val="20"/>
          </w:rPr>
          <w:t xml:space="preserve"> </w:t>
        </w:r>
      </w:ins>
      <w:ins w:id="4131" w:author="telink" w:date="2018-06-21T18:04:00Z">
        <w:r>
          <w:rPr>
            <w:i/>
            <w:sz w:val="20"/>
            <w:szCs w:val="20"/>
          </w:rPr>
          <w:t>R</w:t>
        </w:r>
      </w:ins>
      <w:ins w:id="4132" w:author="telink" w:date="2018-06-21T18:02:00Z">
        <w:r>
          <w:rPr>
            <w:i/>
            <w:sz w:val="20"/>
            <w:szCs w:val="20"/>
          </w:rPr>
          <w:t>eceived from the host</w:t>
        </w:r>
      </w:ins>
    </w:p>
    <w:p w:rsidR="00E60CD9" w:rsidRDefault="00E60CD9" w:rsidP="00E60CD9">
      <w:pPr>
        <w:rPr>
          <w:ins w:id="4133" w:author="telink" w:date="2018-06-21T18:02:00Z"/>
          <w:sz w:val="20"/>
          <w:szCs w:val="20"/>
        </w:rPr>
      </w:pPr>
      <w:ins w:id="4134" w:author="telink" w:date="2018-06-21T18:02:00Z">
        <w:r>
          <w:rPr>
            <w:i/>
            <w:sz w:val="20"/>
            <w:szCs w:val="20"/>
          </w:rPr>
          <w:t xml:space="preserve">groupName: </w:t>
        </w:r>
      </w:ins>
      <w:ins w:id="4135" w:author="telink" w:date="2018-06-21T18:04:00Z">
        <w:r>
          <w:rPr>
            <w:i/>
            <w:sz w:val="20"/>
            <w:szCs w:val="20"/>
          </w:rPr>
          <w:t xml:space="preserve"> V</w:t>
        </w:r>
      </w:ins>
      <w:ins w:id="4136" w:author="telink" w:date="2018-06-21T18:02:00Z">
        <w:r>
          <w:rPr>
            <w:i/>
            <w:sz w:val="20"/>
            <w:szCs w:val="20"/>
          </w:rPr>
          <w:t>ariable</w:t>
        </w:r>
      </w:ins>
    </w:p>
    <w:p w:rsidR="00E60CD9" w:rsidRPr="009B2D83" w:rsidRDefault="00E60CD9" w:rsidP="00E60CD9">
      <w:pPr>
        <w:autoSpaceDE w:val="0"/>
        <w:autoSpaceDN w:val="0"/>
        <w:adjustRightInd w:val="0"/>
        <w:jc w:val="left"/>
        <w:rPr>
          <w:ins w:id="4137" w:author="telink" w:date="2018-06-21T18:02:00Z"/>
          <w:sz w:val="20"/>
          <w:szCs w:val="20"/>
        </w:rPr>
      </w:pPr>
      <w:ins w:id="4138" w:author="telink" w:date="2018-06-21T18:02: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 xml:space="preserve">55 </w:t>
        </w:r>
        <w:r>
          <w:rPr>
            <w:rFonts w:hint="eastAsia"/>
            <w:b/>
          </w:rPr>
          <w:t>8</w:t>
        </w:r>
      </w:ins>
      <w:ins w:id="4139" w:author="telink" w:date="2018-06-21T18:08:00Z">
        <w:r>
          <w:rPr>
            <w:b/>
          </w:rPr>
          <w:t>1 21</w:t>
        </w:r>
      </w:ins>
      <w:ins w:id="4140" w:author="telink" w:date="2018-06-21T18:02:00Z">
        <w:r w:rsidRPr="003A324A">
          <w:rPr>
            <w:b/>
          </w:rPr>
          <w:t xml:space="preserve"> </w:t>
        </w:r>
      </w:ins>
      <w:ins w:id="4141" w:author="telink" w:date="2018-06-21T18:03:00Z">
        <w:r>
          <w:rPr>
            <w:rFonts w:hint="eastAsia"/>
            <w:b/>
          </w:rPr>
          <w:t>lenH lenL</w:t>
        </w:r>
      </w:ins>
      <w:ins w:id="4142" w:author="telink" w:date="2018-06-21T18:02:00Z">
        <w:r>
          <w:rPr>
            <w:rFonts w:hint="eastAsia"/>
            <w:b/>
          </w:rPr>
          <w:t xml:space="preserve"> </w:t>
        </w:r>
        <w:r>
          <w:rPr>
            <w:b/>
          </w:rPr>
          <w:t>0</w:t>
        </w:r>
        <w:r>
          <w:rPr>
            <w:rFonts w:hint="eastAsia"/>
            <w:b/>
          </w:rPr>
          <w:t xml:space="preserve">0 </w:t>
        </w:r>
        <w:r>
          <w:rPr>
            <w:sz w:val="20"/>
            <w:szCs w:val="20"/>
          </w:rPr>
          <w:t>status groupID</w:t>
        </w:r>
        <w:r>
          <w:rPr>
            <w:rFonts w:cstheme="minorHAnsi" w:hint="eastAsia"/>
            <w:b/>
            <w:i/>
            <w:sz w:val="20"/>
            <w:szCs w:val="20"/>
          </w:rPr>
          <w:t xml:space="preserve"> </w:t>
        </w:r>
      </w:ins>
      <w:ins w:id="4143" w:author="telink" w:date="2018-06-21T18:03:00Z">
        <w:r>
          <w:rPr>
            <w:i/>
            <w:sz w:val="20"/>
            <w:szCs w:val="20"/>
          </w:rPr>
          <w:t>groupName</w:t>
        </w:r>
        <w:r w:rsidRPr="003A324A">
          <w:rPr>
            <w:rFonts w:cstheme="minorHAnsi" w:hint="eastAsia"/>
            <w:b/>
            <w:i/>
            <w:sz w:val="20"/>
            <w:szCs w:val="20"/>
          </w:rPr>
          <w:t xml:space="preserve"> </w:t>
        </w:r>
      </w:ins>
      <w:ins w:id="4144" w:author="telink" w:date="2018-06-21T18:02:00Z">
        <w:r w:rsidRPr="003A324A">
          <w:rPr>
            <w:rFonts w:cstheme="minorHAnsi" w:hint="eastAsia"/>
            <w:b/>
            <w:i/>
            <w:sz w:val="20"/>
            <w:szCs w:val="20"/>
          </w:rPr>
          <w:t>AA</w:t>
        </w:r>
      </w:ins>
    </w:p>
    <w:p w:rsidR="00E60CD9" w:rsidRPr="00CF4F78" w:rsidRDefault="00E60CD9" w:rsidP="00E60CD9">
      <w:pPr>
        <w:rPr>
          <w:ins w:id="4145" w:author="AutoBVT" w:date="2018-06-12T13:57:00Z"/>
          <w:rFonts w:cstheme="minorHAnsi"/>
          <w:i/>
        </w:rPr>
      </w:pPr>
    </w:p>
    <w:p w:rsidR="00E60CD9" w:rsidRDefault="00E60CD9" w:rsidP="00E60CD9">
      <w:pPr>
        <w:rPr>
          <w:ins w:id="4146" w:author="telink" w:date="2018-06-21T18:06:00Z"/>
          <w:rStyle w:val="fontstyle01"/>
          <w:rFonts w:cstheme="minorHAnsi"/>
          <w:b/>
          <w:i/>
        </w:rPr>
      </w:pPr>
      <w:ins w:id="4147" w:author="telink" w:date="2018-06-21T18:04:00Z">
        <w:r>
          <w:rPr>
            <w:rStyle w:val="fontstyle01"/>
            <w:rFonts w:cstheme="minorHAnsi"/>
            <w:b/>
            <w:i/>
          </w:rPr>
          <w:t>3.</w:t>
        </w:r>
      </w:ins>
      <w:ins w:id="4148" w:author="telink" w:date="2018-06-26T11:00:00Z">
        <w:r>
          <w:rPr>
            <w:rStyle w:val="fontstyle01"/>
            <w:rFonts w:cstheme="minorHAnsi"/>
            <w:b/>
            <w:i/>
          </w:rPr>
          <w:t>3</w:t>
        </w:r>
      </w:ins>
      <w:ins w:id="4149" w:author="telink" w:date="2018-06-21T18:04:00Z">
        <w:r>
          <w:rPr>
            <w:rStyle w:val="fontstyle01"/>
            <w:rFonts w:cstheme="minorHAnsi"/>
            <w:b/>
            <w:i/>
          </w:rPr>
          <w:t>.2.2.4</w:t>
        </w:r>
        <w:r>
          <w:rPr>
            <w:rStyle w:val="fontstyle01"/>
            <w:rFonts w:cstheme="minorHAnsi" w:hint="eastAsia"/>
            <w:b/>
            <w:i/>
          </w:rPr>
          <w:tab/>
        </w:r>
        <w:r w:rsidRPr="008240DC">
          <w:rPr>
            <w:rStyle w:val="fontstyle01"/>
            <w:rFonts w:cstheme="minorHAnsi"/>
            <w:b/>
            <w:i/>
          </w:rPr>
          <w:t>ZBHCI_CMD_</w:t>
        </w:r>
        <w:r>
          <w:rPr>
            <w:rStyle w:val="fontstyle01"/>
            <w:rFonts w:cstheme="minorHAnsi"/>
            <w:b/>
            <w:i/>
          </w:rPr>
          <w:t>ZCL_GROUP_</w:t>
        </w:r>
        <w:r w:rsidRPr="0072004E">
          <w:rPr>
            <w:rStyle w:val="fontstyle01"/>
            <w:b/>
            <w:rPrChange w:id="4150" w:author="telink" w:date="2018-06-21T18:04:00Z">
              <w:rPr>
                <w:rFonts w:ascii="Courier" w:hAnsi="Courier" w:cstheme="minorHAnsi"/>
                <w:i/>
                <w:iCs/>
                <w:color w:val="0000C0"/>
                <w:kern w:val="0"/>
                <w:sz w:val="20"/>
                <w:szCs w:val="20"/>
                <w:highlight w:val="lightGray"/>
              </w:rPr>
            </w:rPrChange>
          </w:rPr>
          <w:t>GET_MEMBERSHIP</w:t>
        </w:r>
        <w:r w:rsidRPr="008240DC">
          <w:rPr>
            <w:rStyle w:val="fontstyle01"/>
            <w:rFonts w:cstheme="minorHAnsi"/>
            <w:b/>
            <w:i/>
          </w:rPr>
          <w:t>_R</w:t>
        </w:r>
        <w:r>
          <w:rPr>
            <w:rStyle w:val="fontstyle01"/>
            <w:rFonts w:cstheme="minorHAnsi" w:hint="eastAsia"/>
            <w:b/>
            <w:i/>
          </w:rPr>
          <w:t>SP</w:t>
        </w:r>
      </w:ins>
    </w:p>
    <w:tbl>
      <w:tblPr>
        <w:tblStyle w:val="ab"/>
        <w:tblpPr w:leftFromText="180" w:rightFromText="180" w:vertAnchor="text" w:horzAnchor="page" w:tblpX="2285" w:tblpY="95"/>
        <w:tblOverlap w:val="never"/>
        <w:tblW w:w="4078" w:type="dxa"/>
        <w:tblLayout w:type="fixed"/>
        <w:tblLook w:val="04A0" w:firstRow="1" w:lastRow="0" w:firstColumn="1" w:lastColumn="0" w:noHBand="0" w:noVBand="1"/>
      </w:tblPr>
      <w:tblGrid>
        <w:gridCol w:w="1384"/>
        <w:gridCol w:w="1100"/>
        <w:gridCol w:w="1594"/>
      </w:tblGrid>
      <w:tr w:rsidR="00E60CD9" w:rsidRPr="00292B9E" w:rsidTr="00165B4D">
        <w:trPr>
          <w:ins w:id="4151" w:author="telink" w:date="2018-06-21T18:06:00Z"/>
        </w:trPr>
        <w:tc>
          <w:tcPr>
            <w:tcW w:w="1384" w:type="dxa"/>
          </w:tcPr>
          <w:p w:rsidR="00E60CD9" w:rsidRDefault="00E60CD9" w:rsidP="00165B4D">
            <w:pPr>
              <w:pStyle w:val="Default"/>
              <w:jc w:val="both"/>
              <w:rPr>
                <w:ins w:id="4152" w:author="telink" w:date="2018-06-21T18:06:00Z"/>
                <w:sz w:val="20"/>
                <w:szCs w:val="20"/>
              </w:rPr>
            </w:pPr>
            <w:ins w:id="4153" w:author="telink" w:date="2018-06-21T18:06:00Z">
              <w:r>
                <w:rPr>
                  <w:sz w:val="20"/>
                  <w:szCs w:val="20"/>
                </w:rPr>
                <w:t>Capabity</w:t>
              </w:r>
            </w:ins>
          </w:p>
        </w:tc>
        <w:tc>
          <w:tcPr>
            <w:tcW w:w="1100" w:type="dxa"/>
          </w:tcPr>
          <w:p w:rsidR="00E60CD9" w:rsidRPr="00292B9E" w:rsidRDefault="00E60CD9" w:rsidP="00165B4D">
            <w:pPr>
              <w:pStyle w:val="Default"/>
              <w:jc w:val="both"/>
              <w:rPr>
                <w:ins w:id="4154" w:author="telink" w:date="2018-06-21T18:06:00Z"/>
                <w:rFonts w:cstheme="minorHAnsi"/>
                <w:iCs/>
                <w:color w:val="000000" w:themeColor="text1"/>
                <w:sz w:val="20"/>
                <w:szCs w:val="20"/>
              </w:rPr>
            </w:pPr>
            <w:ins w:id="4155" w:author="telink" w:date="2018-06-21T18:06:00Z">
              <w:r>
                <w:rPr>
                  <w:rFonts w:hint="eastAsia"/>
                  <w:sz w:val="20"/>
                  <w:szCs w:val="20"/>
                </w:rPr>
                <w:t>group</w:t>
              </w:r>
              <w:r>
                <w:rPr>
                  <w:sz w:val="20"/>
                  <w:szCs w:val="20"/>
                </w:rPr>
                <w:t>cnt</w:t>
              </w:r>
            </w:ins>
          </w:p>
        </w:tc>
        <w:tc>
          <w:tcPr>
            <w:tcW w:w="1594" w:type="dxa"/>
          </w:tcPr>
          <w:p w:rsidR="00E60CD9" w:rsidRPr="00292B9E" w:rsidRDefault="00E60CD9" w:rsidP="00165B4D">
            <w:pPr>
              <w:pStyle w:val="Default"/>
              <w:jc w:val="both"/>
              <w:rPr>
                <w:ins w:id="4156" w:author="telink" w:date="2018-06-21T18:06:00Z"/>
                <w:sz w:val="20"/>
                <w:szCs w:val="20"/>
              </w:rPr>
            </w:pPr>
            <w:ins w:id="4157" w:author="telink" w:date="2018-06-21T18:06:00Z">
              <w:r>
                <w:rPr>
                  <w:rFonts w:hint="eastAsia"/>
                  <w:sz w:val="20"/>
                  <w:szCs w:val="20"/>
                </w:rPr>
                <w:t>group</w:t>
              </w:r>
              <w:r>
                <w:rPr>
                  <w:sz w:val="20"/>
                  <w:szCs w:val="20"/>
                </w:rPr>
                <w:t>list</w:t>
              </w:r>
            </w:ins>
          </w:p>
        </w:tc>
      </w:tr>
      <w:tr w:rsidR="00E60CD9" w:rsidRPr="00292B9E" w:rsidTr="00165B4D">
        <w:trPr>
          <w:trHeight w:val="359"/>
          <w:ins w:id="4158" w:author="telink" w:date="2018-06-21T18:06:00Z"/>
        </w:trPr>
        <w:tc>
          <w:tcPr>
            <w:tcW w:w="1384" w:type="dxa"/>
          </w:tcPr>
          <w:p w:rsidR="00E60CD9" w:rsidRDefault="00E60CD9" w:rsidP="00165B4D">
            <w:pPr>
              <w:rPr>
                <w:ins w:id="4159" w:author="telink" w:date="2018-06-21T18:06:00Z"/>
                <w:rFonts w:cstheme="minorHAnsi"/>
                <w:iCs/>
                <w:color w:val="000000" w:themeColor="text1"/>
                <w:kern w:val="0"/>
                <w:sz w:val="20"/>
                <w:szCs w:val="20"/>
              </w:rPr>
            </w:pPr>
            <w:ins w:id="4160" w:author="telink" w:date="2018-06-21T18:06:00Z">
              <w:r>
                <w:rPr>
                  <w:rFonts w:cstheme="minorHAnsi"/>
                  <w:i/>
                  <w:iCs/>
                  <w:color w:val="000000" w:themeColor="text1"/>
                  <w:kern w:val="0"/>
                  <w:sz w:val="20"/>
                  <w:szCs w:val="20"/>
                </w:rPr>
                <w:t xml:space="preserve">1 </w:t>
              </w:r>
              <w:r>
                <w:rPr>
                  <w:rFonts w:cstheme="minorHAnsi" w:hint="eastAsia"/>
                  <w:i/>
                  <w:iCs/>
                  <w:color w:val="000000" w:themeColor="text1"/>
                  <w:kern w:val="0"/>
                  <w:sz w:val="20"/>
                  <w:szCs w:val="20"/>
                </w:rPr>
                <w:t>Byte</w:t>
              </w:r>
            </w:ins>
          </w:p>
        </w:tc>
        <w:tc>
          <w:tcPr>
            <w:tcW w:w="1100" w:type="dxa"/>
          </w:tcPr>
          <w:p w:rsidR="00E60CD9" w:rsidRPr="00292B9E" w:rsidRDefault="00E60CD9" w:rsidP="00165B4D">
            <w:pPr>
              <w:rPr>
                <w:ins w:id="4161" w:author="telink" w:date="2018-06-21T18:06:00Z"/>
                <w:rFonts w:cstheme="minorHAnsi"/>
                <w:iCs/>
                <w:color w:val="000000" w:themeColor="text1"/>
                <w:kern w:val="0"/>
                <w:sz w:val="20"/>
                <w:szCs w:val="20"/>
              </w:rPr>
            </w:pPr>
            <w:ins w:id="4162" w:author="telink" w:date="2018-06-21T18:06:00Z">
              <w:r>
                <w:rPr>
                  <w:rFonts w:cstheme="minorHAnsi" w:hint="eastAsia"/>
                  <w:iCs/>
                  <w:color w:val="000000" w:themeColor="text1"/>
                  <w:kern w:val="0"/>
                  <w:sz w:val="20"/>
                  <w:szCs w:val="20"/>
                </w:rPr>
                <w:t>2</w:t>
              </w:r>
              <w:r w:rsidRPr="00292B9E">
                <w:rPr>
                  <w:rFonts w:cstheme="minorHAnsi"/>
                  <w:iCs/>
                  <w:color w:val="000000" w:themeColor="text1"/>
                  <w:kern w:val="0"/>
                  <w:sz w:val="20"/>
                  <w:szCs w:val="20"/>
                </w:rPr>
                <w:t>Byte</w:t>
              </w:r>
              <w:r>
                <w:rPr>
                  <w:rFonts w:cstheme="minorHAnsi" w:hint="eastAsia"/>
                  <w:iCs/>
                  <w:color w:val="000000" w:themeColor="text1"/>
                  <w:kern w:val="0"/>
                  <w:sz w:val="20"/>
                  <w:szCs w:val="20"/>
                </w:rPr>
                <w:t>s</w:t>
              </w:r>
            </w:ins>
          </w:p>
        </w:tc>
        <w:tc>
          <w:tcPr>
            <w:tcW w:w="1594" w:type="dxa"/>
          </w:tcPr>
          <w:p w:rsidR="00E60CD9" w:rsidRPr="00292B9E" w:rsidRDefault="00E60CD9" w:rsidP="00165B4D">
            <w:pPr>
              <w:rPr>
                <w:ins w:id="4163" w:author="telink" w:date="2018-06-21T18:06:00Z"/>
                <w:rFonts w:cstheme="minorHAnsi"/>
                <w:iCs/>
                <w:color w:val="000000" w:themeColor="text1"/>
                <w:kern w:val="0"/>
                <w:sz w:val="20"/>
                <w:szCs w:val="20"/>
              </w:rPr>
            </w:pPr>
            <w:ins w:id="4164" w:author="telink" w:date="2018-06-21T18:06:00Z">
              <w:r w:rsidRPr="00292B9E">
                <w:rPr>
                  <w:rFonts w:cstheme="minorHAnsi" w:hint="eastAsia"/>
                  <w:iCs/>
                  <w:color w:val="000000" w:themeColor="text1"/>
                  <w:kern w:val="0"/>
                  <w:sz w:val="20"/>
                  <w:szCs w:val="20"/>
                </w:rPr>
                <w:t xml:space="preserve">   </w:t>
              </w:r>
              <w:r>
                <w:rPr>
                  <w:rFonts w:cstheme="minorHAnsi" w:hint="eastAsia"/>
                  <w:iCs/>
                  <w:color w:val="000000" w:themeColor="text1"/>
                  <w:kern w:val="0"/>
                  <w:sz w:val="20"/>
                  <w:szCs w:val="20"/>
                </w:rPr>
                <w:t>n</w:t>
              </w:r>
              <w:r w:rsidRPr="00292B9E">
                <w:rPr>
                  <w:rFonts w:cstheme="minorHAnsi" w:hint="eastAsia"/>
                  <w:iCs/>
                  <w:color w:val="000000" w:themeColor="text1"/>
                  <w:kern w:val="0"/>
                  <w:sz w:val="20"/>
                  <w:szCs w:val="20"/>
                </w:rPr>
                <w:t>Byte</w:t>
              </w:r>
              <w:r>
                <w:rPr>
                  <w:rFonts w:cstheme="minorHAnsi" w:hint="eastAsia"/>
                  <w:iCs/>
                  <w:color w:val="000000" w:themeColor="text1"/>
                  <w:kern w:val="0"/>
                  <w:sz w:val="20"/>
                  <w:szCs w:val="20"/>
                </w:rPr>
                <w:t>s</w:t>
              </w:r>
            </w:ins>
          </w:p>
        </w:tc>
      </w:tr>
    </w:tbl>
    <w:p w:rsidR="00E60CD9" w:rsidRDefault="00E60CD9" w:rsidP="00E60CD9">
      <w:pPr>
        <w:rPr>
          <w:ins w:id="4165" w:author="telink" w:date="2018-06-21T18:06:00Z"/>
          <w:rFonts w:cstheme="minorHAnsi"/>
          <w:i/>
        </w:rPr>
      </w:pPr>
    </w:p>
    <w:p w:rsidR="00E60CD9" w:rsidRDefault="00E60CD9" w:rsidP="00E60CD9">
      <w:pPr>
        <w:rPr>
          <w:ins w:id="4166" w:author="telink" w:date="2018-06-21T18:06:00Z"/>
          <w:rFonts w:cstheme="minorHAnsi"/>
          <w:i/>
        </w:rPr>
      </w:pPr>
    </w:p>
    <w:p w:rsidR="00E60CD9" w:rsidRDefault="00E60CD9" w:rsidP="00E60CD9">
      <w:pPr>
        <w:rPr>
          <w:ins w:id="4167" w:author="telink" w:date="2018-06-21T18:04:00Z"/>
          <w:rStyle w:val="fontstyle01"/>
          <w:rFonts w:cstheme="minorHAnsi"/>
          <w:b/>
          <w:i/>
        </w:rPr>
      </w:pPr>
    </w:p>
    <w:p w:rsidR="00E60CD9" w:rsidRPr="004C1546" w:rsidRDefault="00E60CD9" w:rsidP="00E60CD9">
      <w:pPr>
        <w:autoSpaceDE w:val="0"/>
        <w:autoSpaceDN w:val="0"/>
        <w:adjustRightInd w:val="0"/>
        <w:jc w:val="left"/>
        <w:rPr>
          <w:ins w:id="4168" w:author="telink" w:date="2018-06-21T18:04:00Z"/>
          <w:rFonts w:ascii="Times New Roman" w:hAnsi="Times New Roman" w:cs="Times New Roman"/>
          <w:kern w:val="0"/>
          <w:sz w:val="20"/>
          <w:szCs w:val="20"/>
        </w:rPr>
      </w:pPr>
      <w:ins w:id="4169" w:author="telink" w:date="2018-06-21T18:06:00Z">
        <w:r>
          <w:rPr>
            <w:sz w:val="20"/>
            <w:szCs w:val="20"/>
          </w:rPr>
          <w:t>Capabity</w:t>
        </w:r>
      </w:ins>
      <w:ins w:id="4170" w:author="telink" w:date="2018-06-21T18:04:00Z">
        <w:r w:rsidRPr="00AD02C3">
          <w:rPr>
            <w:rFonts w:hint="eastAsia"/>
            <w:i/>
            <w:sz w:val="20"/>
            <w:szCs w:val="20"/>
          </w:rPr>
          <w:t>:</w:t>
        </w:r>
        <w:r>
          <w:rPr>
            <w:rFonts w:hint="eastAsia"/>
            <w:sz w:val="20"/>
            <w:szCs w:val="20"/>
          </w:rPr>
          <w:t xml:space="preserve">   </w:t>
        </w:r>
      </w:ins>
      <w:ins w:id="4171" w:author="telink" w:date="2018-06-21T18:06:00Z">
        <w:r>
          <w:rPr>
            <w:rFonts w:ascii="Times New Roman" w:hAnsi="Times New Roman" w:cs="Times New Roman"/>
            <w:kern w:val="0"/>
            <w:sz w:val="20"/>
            <w:szCs w:val="20"/>
          </w:rPr>
          <w:t>The remaining capacity of the group table of the device.</w:t>
        </w:r>
      </w:ins>
    </w:p>
    <w:p w:rsidR="00E60CD9" w:rsidRDefault="00E60CD9" w:rsidP="00E60CD9">
      <w:pPr>
        <w:rPr>
          <w:ins w:id="4172" w:author="telink" w:date="2018-06-21T18:07:00Z"/>
          <w:i/>
          <w:sz w:val="20"/>
          <w:szCs w:val="20"/>
        </w:rPr>
      </w:pPr>
      <w:ins w:id="4173" w:author="telink" w:date="2018-06-21T18:07:00Z">
        <w:r>
          <w:rPr>
            <w:rFonts w:hint="eastAsia"/>
            <w:sz w:val="20"/>
            <w:szCs w:val="20"/>
          </w:rPr>
          <w:t>group</w:t>
        </w:r>
        <w:r>
          <w:rPr>
            <w:sz w:val="20"/>
            <w:szCs w:val="20"/>
          </w:rPr>
          <w:t>cnt</w:t>
        </w:r>
      </w:ins>
      <w:ins w:id="4174" w:author="telink" w:date="2018-06-21T18:04:00Z">
        <w:r w:rsidRPr="00AD02C3">
          <w:rPr>
            <w:rFonts w:hint="eastAsia"/>
            <w:i/>
            <w:sz w:val="20"/>
            <w:szCs w:val="20"/>
          </w:rPr>
          <w:t>:</w:t>
        </w:r>
        <w:r>
          <w:rPr>
            <w:rFonts w:hint="eastAsia"/>
            <w:i/>
            <w:sz w:val="20"/>
            <w:szCs w:val="20"/>
          </w:rPr>
          <w:t xml:space="preserve">  </w:t>
        </w:r>
      </w:ins>
      <w:ins w:id="4175" w:author="telink" w:date="2018-06-21T18:07:00Z">
        <w:r>
          <w:rPr>
            <w:i/>
            <w:sz w:val="20"/>
            <w:szCs w:val="20"/>
          </w:rPr>
          <w:t xml:space="preserve"> </w:t>
        </w:r>
        <w:r>
          <w:rPr>
            <w:rFonts w:ascii="Times New Roman" w:hAnsi="Times New Roman" w:cs="Times New Roman"/>
            <w:kern w:val="0"/>
            <w:sz w:val="20"/>
            <w:szCs w:val="20"/>
          </w:rPr>
          <w:t>The number of groups contained in the group list field</w:t>
        </w:r>
        <w:r>
          <w:rPr>
            <w:i/>
            <w:sz w:val="20"/>
            <w:szCs w:val="20"/>
          </w:rPr>
          <w:t xml:space="preserve"> </w:t>
        </w:r>
      </w:ins>
    </w:p>
    <w:p w:rsidR="00E60CD9" w:rsidRDefault="00E60CD9" w:rsidP="00E60CD9">
      <w:pPr>
        <w:rPr>
          <w:ins w:id="4176" w:author="telink" w:date="2018-06-21T18:04:00Z"/>
          <w:sz w:val="20"/>
          <w:szCs w:val="20"/>
        </w:rPr>
      </w:pPr>
      <w:ins w:id="4177" w:author="telink" w:date="2018-06-21T18:07:00Z">
        <w:r>
          <w:rPr>
            <w:rFonts w:hint="eastAsia"/>
            <w:sz w:val="20"/>
            <w:szCs w:val="20"/>
          </w:rPr>
          <w:t>group</w:t>
        </w:r>
        <w:r>
          <w:rPr>
            <w:sz w:val="20"/>
            <w:szCs w:val="20"/>
          </w:rPr>
          <w:t>list</w:t>
        </w:r>
      </w:ins>
      <w:ins w:id="4178" w:author="telink" w:date="2018-06-21T18:04:00Z">
        <w:r>
          <w:rPr>
            <w:i/>
            <w:sz w:val="20"/>
            <w:szCs w:val="20"/>
          </w:rPr>
          <w:t xml:space="preserve">:  </w:t>
        </w:r>
      </w:ins>
      <w:ins w:id="4179" w:author="telink" w:date="2018-06-21T18:07:00Z">
        <w:r>
          <w:rPr>
            <w:i/>
            <w:sz w:val="20"/>
            <w:szCs w:val="20"/>
          </w:rPr>
          <w:t xml:space="preserve"> The list of group</w:t>
        </w:r>
      </w:ins>
      <w:ins w:id="4180" w:author="telink" w:date="2018-06-21T18:08:00Z">
        <w:r>
          <w:rPr>
            <w:i/>
            <w:sz w:val="20"/>
            <w:szCs w:val="20"/>
          </w:rPr>
          <w:t>ID in the group list field</w:t>
        </w:r>
      </w:ins>
    </w:p>
    <w:p w:rsidR="00E60CD9" w:rsidRPr="009B2D83" w:rsidRDefault="00E60CD9" w:rsidP="00E60CD9">
      <w:pPr>
        <w:autoSpaceDE w:val="0"/>
        <w:autoSpaceDN w:val="0"/>
        <w:adjustRightInd w:val="0"/>
        <w:jc w:val="left"/>
        <w:rPr>
          <w:ins w:id="4181" w:author="telink" w:date="2018-06-21T18:04:00Z"/>
          <w:sz w:val="20"/>
          <w:szCs w:val="20"/>
        </w:rPr>
      </w:pPr>
      <w:ins w:id="4182" w:author="telink" w:date="2018-06-21T18:04: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 xml:space="preserve">55 </w:t>
        </w:r>
        <w:r>
          <w:rPr>
            <w:rFonts w:hint="eastAsia"/>
            <w:b/>
          </w:rPr>
          <w:t>81</w:t>
        </w:r>
      </w:ins>
      <w:ins w:id="4183" w:author="telink" w:date="2018-06-21T18:08:00Z">
        <w:r>
          <w:rPr>
            <w:b/>
          </w:rPr>
          <w:t xml:space="preserve"> </w:t>
        </w:r>
      </w:ins>
      <w:ins w:id="4184" w:author="telink" w:date="2018-06-21T18:09:00Z">
        <w:r>
          <w:rPr>
            <w:b/>
          </w:rPr>
          <w:t>22</w:t>
        </w:r>
      </w:ins>
      <w:ins w:id="4185" w:author="telink" w:date="2018-06-21T18:04:00Z">
        <w:r w:rsidRPr="003A324A">
          <w:rPr>
            <w:b/>
          </w:rPr>
          <w:t xml:space="preserve"> </w:t>
        </w:r>
        <w:r>
          <w:rPr>
            <w:rFonts w:hint="eastAsia"/>
            <w:b/>
          </w:rPr>
          <w:t xml:space="preserve">lenH lenL </w:t>
        </w:r>
        <w:r>
          <w:rPr>
            <w:b/>
          </w:rPr>
          <w:t>0</w:t>
        </w:r>
        <w:r>
          <w:rPr>
            <w:rFonts w:hint="eastAsia"/>
            <w:b/>
          </w:rPr>
          <w:t xml:space="preserve">0 </w:t>
        </w:r>
      </w:ins>
      <w:ins w:id="4186" w:author="telink" w:date="2018-06-21T18:09:00Z">
        <w:r>
          <w:rPr>
            <w:sz w:val="20"/>
            <w:szCs w:val="20"/>
          </w:rPr>
          <w:t xml:space="preserve">Capabity </w:t>
        </w:r>
        <w:r>
          <w:rPr>
            <w:rFonts w:hint="eastAsia"/>
            <w:sz w:val="20"/>
            <w:szCs w:val="20"/>
          </w:rPr>
          <w:t>group</w:t>
        </w:r>
        <w:r>
          <w:rPr>
            <w:sz w:val="20"/>
            <w:szCs w:val="20"/>
          </w:rPr>
          <w:t>cnt</w:t>
        </w:r>
        <w:r>
          <w:rPr>
            <w:i/>
            <w:sz w:val="20"/>
            <w:szCs w:val="20"/>
          </w:rPr>
          <w:t xml:space="preserve"> </w:t>
        </w:r>
        <w:r>
          <w:rPr>
            <w:rFonts w:hint="eastAsia"/>
            <w:sz w:val="20"/>
            <w:szCs w:val="20"/>
          </w:rPr>
          <w:t>group</w:t>
        </w:r>
        <w:r>
          <w:rPr>
            <w:sz w:val="20"/>
            <w:szCs w:val="20"/>
          </w:rPr>
          <w:t>list</w:t>
        </w:r>
        <w:r w:rsidRPr="003A324A">
          <w:rPr>
            <w:rFonts w:cstheme="minorHAnsi" w:hint="eastAsia"/>
            <w:b/>
            <w:i/>
            <w:sz w:val="20"/>
            <w:szCs w:val="20"/>
          </w:rPr>
          <w:t xml:space="preserve"> </w:t>
        </w:r>
      </w:ins>
      <w:ins w:id="4187" w:author="telink" w:date="2018-06-21T18:04:00Z">
        <w:r w:rsidRPr="003A324A">
          <w:rPr>
            <w:rFonts w:cstheme="minorHAnsi" w:hint="eastAsia"/>
            <w:b/>
            <w:i/>
            <w:sz w:val="20"/>
            <w:szCs w:val="20"/>
          </w:rPr>
          <w:t>AA</w:t>
        </w:r>
      </w:ins>
    </w:p>
    <w:p w:rsidR="00E60CD9" w:rsidRDefault="00E60CD9" w:rsidP="00E60CD9">
      <w:pPr>
        <w:rPr>
          <w:ins w:id="4188" w:author="telink" w:date="2018-06-26T11:05:00Z"/>
          <w:rFonts w:cstheme="minorHAnsi"/>
          <w:i/>
        </w:rPr>
      </w:pPr>
    </w:p>
    <w:p w:rsidR="00E60CD9" w:rsidRPr="00AF4FC6" w:rsidRDefault="00E60CD9" w:rsidP="00E60CD9">
      <w:pPr>
        <w:rPr>
          <w:ins w:id="4189" w:author="AutoBVT" w:date="2018-06-12T13:57:00Z"/>
          <w:rFonts w:cstheme="minorHAnsi"/>
          <w:i/>
        </w:rPr>
      </w:pPr>
    </w:p>
    <w:p w:rsidR="00E60CD9" w:rsidRPr="00262F6D" w:rsidRDefault="00E60CD9" w:rsidP="00E60CD9">
      <w:pPr>
        <w:pStyle w:val="222"/>
        <w:rPr>
          <w:ins w:id="4190" w:author="telink" w:date="2018-06-25T13:57:00Z"/>
          <w:rStyle w:val="fontstyle01"/>
          <w:sz w:val="30"/>
          <w:szCs w:val="30"/>
          <w:rPrChange w:id="4191" w:author="telink" w:date="2018-06-26T11:03:00Z">
            <w:rPr>
              <w:ins w:id="4192" w:author="telink" w:date="2018-06-25T13:57:00Z"/>
            </w:rPr>
          </w:rPrChange>
        </w:rPr>
        <w:pPrChange w:id="4193" w:author="telink" w:date="2018-06-26T11:03:00Z">
          <w:pPr>
            <w:pStyle w:val="4"/>
          </w:pPr>
        </w:pPrChange>
      </w:pPr>
      <w:bookmarkStart w:id="4194" w:name="_Toc519500910"/>
      <w:bookmarkStart w:id="4195" w:name="_Toc520216052"/>
      <w:ins w:id="4196" w:author="AutoBVT" w:date="2018-06-12T13:57:00Z">
        <w:r w:rsidRPr="0072004E">
          <w:rPr>
            <w:rStyle w:val="fontstyle01"/>
            <w:sz w:val="30"/>
            <w:szCs w:val="30"/>
            <w:rPrChange w:id="4197" w:author="telink" w:date="2018-06-26T11:03:00Z">
              <w:rPr>
                <w:rFonts w:ascii="Courier" w:hAnsi="Courier"/>
                <w:color w:val="000000"/>
                <w:sz w:val="20"/>
                <w:szCs w:val="20"/>
              </w:rPr>
            </w:rPrChange>
          </w:rPr>
          <w:t>3.</w:t>
        </w:r>
        <w:del w:id="4198" w:author="telink" w:date="2018-06-26T11:00:00Z">
          <w:r w:rsidRPr="0072004E">
            <w:rPr>
              <w:rStyle w:val="fontstyle01"/>
              <w:sz w:val="30"/>
              <w:szCs w:val="30"/>
              <w:rPrChange w:id="4199" w:author="telink" w:date="2018-06-26T11:03:00Z">
                <w:rPr>
                  <w:rFonts w:ascii="Courier" w:hAnsi="Courier"/>
                  <w:color w:val="000000"/>
                  <w:sz w:val="20"/>
                  <w:szCs w:val="20"/>
                </w:rPr>
              </w:rPrChange>
            </w:rPr>
            <w:delText>2</w:delText>
          </w:r>
        </w:del>
      </w:ins>
      <w:ins w:id="4200" w:author="telink" w:date="2018-06-26T11:00:00Z">
        <w:r w:rsidRPr="0072004E">
          <w:rPr>
            <w:rStyle w:val="fontstyle01"/>
            <w:sz w:val="30"/>
            <w:szCs w:val="30"/>
            <w:rPrChange w:id="4201" w:author="telink" w:date="2018-06-26T11:03:00Z">
              <w:rPr>
                <w:rFonts w:ascii="Courier" w:hAnsi="Courier"/>
                <w:color w:val="000000"/>
                <w:sz w:val="20"/>
                <w:szCs w:val="20"/>
              </w:rPr>
            </w:rPrChange>
          </w:rPr>
          <w:t>3</w:t>
        </w:r>
      </w:ins>
      <w:ins w:id="4202" w:author="AutoBVT" w:date="2018-06-12T13:57:00Z">
        <w:r w:rsidRPr="0072004E">
          <w:rPr>
            <w:rStyle w:val="fontstyle01"/>
            <w:sz w:val="30"/>
            <w:szCs w:val="30"/>
            <w:rPrChange w:id="4203" w:author="telink" w:date="2018-06-26T11:03:00Z">
              <w:rPr>
                <w:rFonts w:ascii="Courier" w:hAnsi="Courier"/>
                <w:color w:val="000000"/>
                <w:sz w:val="20"/>
                <w:szCs w:val="20"/>
              </w:rPr>
            </w:rPrChange>
          </w:rPr>
          <w:t>.3 Identify Cluster</w:t>
        </w:r>
      </w:ins>
      <w:bookmarkEnd w:id="4194"/>
      <w:bookmarkEnd w:id="4195"/>
    </w:p>
    <w:p w:rsidR="00E60CD9" w:rsidRPr="00262F6D" w:rsidRDefault="00E60CD9" w:rsidP="00E60CD9">
      <w:pPr>
        <w:rPr>
          <w:ins w:id="4204" w:author="AutoBVT" w:date="2018-06-12T13:57:00Z"/>
          <w:rFonts w:ascii="Courier" w:hAnsi="Courier" w:cstheme="minorHAnsi"/>
          <w:i/>
          <w:color w:val="000000"/>
          <w:sz w:val="20"/>
          <w:szCs w:val="20"/>
          <w:rPrChange w:id="4205" w:author="telink" w:date="2018-06-25T13:57:00Z">
            <w:rPr>
              <w:ins w:id="4206" w:author="AutoBVT" w:date="2018-06-12T13:57:00Z"/>
            </w:rPr>
          </w:rPrChange>
        </w:rPr>
        <w:pPrChange w:id="4207" w:author="telink" w:date="2018-06-25T13:57:00Z">
          <w:pPr>
            <w:pStyle w:val="4"/>
          </w:pPr>
        </w:pPrChange>
      </w:pPr>
      <w:ins w:id="4208" w:author="telink" w:date="2018-06-25T13:57:00Z">
        <w:r>
          <w:rPr>
            <w:rStyle w:val="fontstyle01"/>
            <w:rFonts w:cstheme="minorHAnsi"/>
            <w:i/>
          </w:rPr>
          <w:t>3.</w:t>
        </w:r>
      </w:ins>
      <w:ins w:id="4209" w:author="telink" w:date="2018-06-26T11:01:00Z">
        <w:r>
          <w:rPr>
            <w:rStyle w:val="fontstyle01"/>
            <w:rFonts w:cstheme="minorHAnsi"/>
            <w:i/>
          </w:rPr>
          <w:t>3</w:t>
        </w:r>
      </w:ins>
      <w:ins w:id="4210" w:author="telink" w:date="2018-06-25T13:57:00Z">
        <w:r>
          <w:rPr>
            <w:rStyle w:val="fontstyle01"/>
            <w:rFonts w:cstheme="minorHAnsi"/>
            <w:i/>
          </w:rPr>
          <w:t xml:space="preserve">.3.1 </w:t>
        </w:r>
        <w:r w:rsidRPr="008F7635">
          <w:rPr>
            <w:rStyle w:val="fontstyle01"/>
            <w:rFonts w:cstheme="minorHAnsi"/>
            <w:i/>
          </w:rPr>
          <w:t>Command Type</w:t>
        </w:r>
        <w:r>
          <w:rPr>
            <w:rStyle w:val="fontstyle01"/>
            <w:rFonts w:cstheme="minorHAnsi"/>
            <w:b/>
            <w:i/>
          </w:rPr>
          <w:t>(Host)</w:t>
        </w:r>
      </w:ins>
    </w:p>
    <w:tbl>
      <w:tblPr>
        <w:tblStyle w:val="-3"/>
        <w:tblW w:w="7844" w:type="dxa"/>
        <w:tblLook w:val="0620" w:firstRow="1" w:lastRow="0" w:firstColumn="0" w:lastColumn="0" w:noHBand="1" w:noVBand="1"/>
      </w:tblPr>
      <w:tblGrid>
        <w:gridCol w:w="6118"/>
        <w:gridCol w:w="1726"/>
      </w:tblGrid>
      <w:tr w:rsidR="00E60CD9" w:rsidRPr="001C30DD" w:rsidTr="00165B4D">
        <w:trPr>
          <w:cnfStyle w:val="100000000000" w:firstRow="1" w:lastRow="0" w:firstColumn="0" w:lastColumn="0" w:oddVBand="0" w:evenVBand="0" w:oddHBand="0" w:evenHBand="0" w:firstRowFirstColumn="0" w:firstRowLastColumn="0" w:lastRowFirstColumn="0" w:lastRowLastColumn="0"/>
          <w:trHeight w:val="181"/>
          <w:ins w:id="4211" w:author="AutoBVT" w:date="2018-06-12T13:57:00Z"/>
        </w:trPr>
        <w:tc>
          <w:tcPr>
            <w:tcW w:w="0" w:type="auto"/>
          </w:tcPr>
          <w:p w:rsidR="00E60CD9" w:rsidRPr="001C30DD" w:rsidRDefault="00E60CD9" w:rsidP="00165B4D">
            <w:pPr>
              <w:rPr>
                <w:ins w:id="4212" w:author="AutoBVT" w:date="2018-06-12T13:57:00Z"/>
                <w:rFonts w:cstheme="minorHAnsi"/>
              </w:rPr>
            </w:pPr>
            <w:ins w:id="4213" w:author="AutoBVT" w:date="2018-06-12T13:57:00Z">
              <w:r w:rsidRPr="00A77C26">
                <w:rPr>
                  <w:rFonts w:cstheme="minorHAnsi"/>
                </w:rPr>
                <w:lastRenderedPageBreak/>
                <w:t>Type</w:t>
              </w:r>
            </w:ins>
          </w:p>
        </w:tc>
        <w:tc>
          <w:tcPr>
            <w:tcW w:w="0" w:type="auto"/>
          </w:tcPr>
          <w:p w:rsidR="00E60CD9" w:rsidRPr="001C30DD" w:rsidRDefault="00E60CD9" w:rsidP="00165B4D">
            <w:pPr>
              <w:rPr>
                <w:ins w:id="4214" w:author="AutoBVT" w:date="2018-06-12T13:57:00Z"/>
                <w:rFonts w:cstheme="minorHAnsi"/>
              </w:rPr>
            </w:pPr>
            <w:ins w:id="4215" w:author="AutoBVT" w:date="2018-06-12T13:57:00Z">
              <w:r w:rsidRPr="001C30DD">
                <w:rPr>
                  <w:rFonts w:cstheme="minorHAnsi"/>
                </w:rPr>
                <w:t>Value</w:t>
              </w:r>
            </w:ins>
          </w:p>
        </w:tc>
      </w:tr>
      <w:tr w:rsidR="00E60CD9" w:rsidRPr="001C30DD" w:rsidTr="00165B4D">
        <w:trPr>
          <w:trHeight w:val="181"/>
          <w:ins w:id="4216" w:author="AutoBVT" w:date="2018-06-12T13:57:00Z"/>
        </w:trPr>
        <w:tc>
          <w:tcPr>
            <w:tcW w:w="0" w:type="auto"/>
          </w:tcPr>
          <w:p w:rsidR="00E60CD9" w:rsidRPr="00F715C5" w:rsidRDefault="00E60CD9" w:rsidP="00165B4D">
            <w:pPr>
              <w:rPr>
                <w:ins w:id="4217" w:author="AutoBVT" w:date="2018-06-12T13:57:00Z"/>
                <w:rFonts w:cstheme="minorHAnsi"/>
                <w:i/>
                <w:iCs/>
                <w:color w:val="0000C0"/>
                <w:sz w:val="20"/>
                <w:szCs w:val="20"/>
                <w:highlight w:val="lightGray"/>
                <w:rPrChange w:id="4218" w:author="telink" w:date="2018-06-27T15:22:00Z">
                  <w:rPr>
                    <w:ins w:id="4219" w:author="AutoBVT" w:date="2018-06-12T13:57:00Z"/>
                    <w:rFonts w:ascii="Courier New" w:hAnsi="Courier New" w:cs="Courier New"/>
                    <w:i/>
                    <w:iCs/>
                    <w:color w:val="0000C0"/>
                    <w:kern w:val="2"/>
                    <w:sz w:val="20"/>
                    <w:szCs w:val="20"/>
                  </w:rPr>
                </w:rPrChange>
              </w:rPr>
            </w:pPr>
            <w:ins w:id="4220" w:author="AutoBVT" w:date="2018-06-12T13:57:00Z">
              <w:r w:rsidRPr="0072004E">
                <w:rPr>
                  <w:rFonts w:cstheme="minorHAnsi"/>
                  <w:i/>
                  <w:iCs/>
                  <w:color w:val="0000C0"/>
                  <w:sz w:val="20"/>
                  <w:szCs w:val="20"/>
                  <w:highlight w:val="lightGray"/>
                  <w:rPrChange w:id="4221" w:author="telink" w:date="2018-06-27T15:22:00Z">
                    <w:rPr>
                      <w:rFonts w:ascii="Courier New" w:eastAsiaTheme="majorEastAsia" w:hAnsi="Courier New" w:cs="Courier New"/>
                      <w:b/>
                      <w:bCs/>
                      <w:i/>
                      <w:iCs/>
                      <w:color w:val="0000C0"/>
                      <w:sz w:val="20"/>
                      <w:szCs w:val="20"/>
                    </w:rPr>
                  </w:rPrChange>
                </w:rPr>
                <w:t xml:space="preserve">ZBHCI_CMD_ZCL_IDENTIFY </w:t>
              </w:r>
            </w:ins>
          </w:p>
          <w:p w:rsidR="00E60CD9" w:rsidRPr="001C30DD" w:rsidRDefault="00E60CD9" w:rsidP="00165B4D">
            <w:pPr>
              <w:rPr>
                <w:ins w:id="4222" w:author="AutoBVT" w:date="2018-06-12T13:57:00Z"/>
                <w:rFonts w:cstheme="minorHAnsi"/>
                <w:i/>
                <w:iCs/>
                <w:color w:val="0000C0"/>
                <w:sz w:val="20"/>
                <w:szCs w:val="20"/>
                <w:highlight w:val="lightGray"/>
              </w:rPr>
            </w:pPr>
            <w:ins w:id="4223" w:author="AutoBVT" w:date="2018-06-12T13:57:00Z">
              <w:r w:rsidRPr="0072004E">
                <w:rPr>
                  <w:rFonts w:cstheme="minorHAnsi"/>
                  <w:i/>
                  <w:iCs/>
                  <w:color w:val="0000C0"/>
                  <w:sz w:val="20"/>
                  <w:szCs w:val="20"/>
                  <w:highlight w:val="lightGray"/>
                  <w:rPrChange w:id="4224" w:author="telink" w:date="2018-06-27T15:22:00Z">
                    <w:rPr>
                      <w:rFonts w:ascii="Courier New" w:eastAsiaTheme="majorEastAsia" w:hAnsi="Courier New" w:cs="Courier New"/>
                      <w:b/>
                      <w:bCs/>
                      <w:i/>
                      <w:iCs/>
                      <w:color w:val="0000C0"/>
                      <w:sz w:val="20"/>
                      <w:szCs w:val="20"/>
                    </w:rPr>
                  </w:rPrChange>
                </w:rPr>
                <w:t xml:space="preserve">ZBHCI_CMD_ZCL_IDENTIFY_QUERY </w:t>
              </w:r>
            </w:ins>
          </w:p>
        </w:tc>
        <w:tc>
          <w:tcPr>
            <w:tcW w:w="0" w:type="auto"/>
          </w:tcPr>
          <w:p w:rsidR="00E60CD9" w:rsidRDefault="00E60CD9" w:rsidP="00165B4D">
            <w:pPr>
              <w:rPr>
                <w:ins w:id="4225" w:author="AutoBVT" w:date="2018-06-12T13:57:00Z"/>
                <w:rFonts w:cstheme="minorHAnsi"/>
              </w:rPr>
            </w:pPr>
            <w:ins w:id="4226" w:author="AutoBVT" w:date="2018-06-12T13:57:00Z">
              <w:r w:rsidRPr="001C30DD">
                <w:rPr>
                  <w:rFonts w:cstheme="minorHAnsi"/>
                </w:rPr>
                <w:t>0x0</w:t>
              </w:r>
              <w:r>
                <w:rPr>
                  <w:rFonts w:cstheme="minorHAnsi" w:hint="eastAsia"/>
                </w:rPr>
                <w:t>130</w:t>
              </w:r>
            </w:ins>
          </w:p>
          <w:p w:rsidR="00E60CD9" w:rsidRPr="001C30DD" w:rsidRDefault="00E60CD9" w:rsidP="00165B4D">
            <w:pPr>
              <w:rPr>
                <w:ins w:id="4227" w:author="AutoBVT" w:date="2018-06-12T13:57:00Z"/>
                <w:rFonts w:cstheme="minorHAnsi"/>
              </w:rPr>
            </w:pPr>
            <w:ins w:id="4228" w:author="AutoBVT" w:date="2018-06-12T13:57:00Z">
              <w:r w:rsidRPr="001C30DD">
                <w:rPr>
                  <w:rFonts w:cstheme="minorHAnsi"/>
                </w:rPr>
                <w:t>0x0</w:t>
              </w:r>
              <w:r>
                <w:rPr>
                  <w:rFonts w:cstheme="minorHAnsi" w:hint="eastAsia"/>
                </w:rPr>
                <w:t>131</w:t>
              </w:r>
            </w:ins>
          </w:p>
        </w:tc>
      </w:tr>
    </w:tbl>
    <w:p w:rsidR="00E60CD9" w:rsidRPr="00E913AD" w:rsidRDefault="00E60CD9" w:rsidP="00E60CD9">
      <w:pPr>
        <w:rPr>
          <w:ins w:id="4229" w:author="AutoBVT" w:date="2018-06-12T13:57:00Z"/>
        </w:rPr>
      </w:pPr>
    </w:p>
    <w:p w:rsidR="00E60CD9" w:rsidRDefault="00E60CD9" w:rsidP="00E60CD9">
      <w:pPr>
        <w:rPr>
          <w:ins w:id="4230" w:author="AutoBVT" w:date="2018-06-12T13:57:00Z"/>
          <w:rStyle w:val="fontstyle01"/>
          <w:rFonts w:cstheme="minorHAnsi"/>
          <w:b/>
          <w:i/>
        </w:rPr>
      </w:pPr>
      <w:ins w:id="4231" w:author="AutoBVT" w:date="2018-06-12T13:57:00Z">
        <w:r>
          <w:rPr>
            <w:rStyle w:val="fontstyle01"/>
            <w:rFonts w:cstheme="minorHAnsi" w:hint="eastAsia"/>
            <w:b/>
            <w:i/>
          </w:rPr>
          <w:t>3</w:t>
        </w:r>
        <w:r w:rsidRPr="0079251E">
          <w:rPr>
            <w:rStyle w:val="fontstyle01"/>
            <w:rFonts w:cstheme="minorHAnsi" w:hint="eastAsia"/>
            <w:b/>
            <w:i/>
          </w:rPr>
          <w:t>.</w:t>
        </w:r>
        <w:del w:id="4232" w:author="telink" w:date="2018-06-26T11:01:00Z">
          <w:r w:rsidDel="00D03AB3">
            <w:rPr>
              <w:rStyle w:val="fontstyle01"/>
              <w:rFonts w:cstheme="minorHAnsi" w:hint="eastAsia"/>
              <w:b/>
              <w:i/>
            </w:rPr>
            <w:delText>2</w:delText>
          </w:r>
        </w:del>
      </w:ins>
      <w:ins w:id="4233" w:author="telink" w:date="2018-06-26T11:01:00Z">
        <w:r>
          <w:rPr>
            <w:rStyle w:val="fontstyle01"/>
            <w:rFonts w:cstheme="minorHAnsi"/>
            <w:b/>
            <w:i/>
          </w:rPr>
          <w:t>3</w:t>
        </w:r>
      </w:ins>
      <w:ins w:id="4234" w:author="AutoBVT" w:date="2018-06-12T13:57:00Z">
        <w:r w:rsidRPr="0079251E">
          <w:rPr>
            <w:rStyle w:val="fontstyle01"/>
            <w:rFonts w:cstheme="minorHAnsi" w:hint="eastAsia"/>
            <w:b/>
            <w:i/>
          </w:rPr>
          <w:t>.</w:t>
        </w:r>
        <w:r>
          <w:rPr>
            <w:rStyle w:val="fontstyle01"/>
            <w:rFonts w:cstheme="minorHAnsi" w:hint="eastAsia"/>
            <w:b/>
            <w:i/>
          </w:rPr>
          <w:t>3</w:t>
        </w:r>
        <w:r w:rsidRPr="0079251E">
          <w:rPr>
            <w:rStyle w:val="fontstyle01"/>
            <w:rFonts w:cstheme="minorHAnsi" w:hint="eastAsia"/>
            <w:b/>
            <w:i/>
          </w:rPr>
          <w:t>.</w:t>
        </w:r>
        <w:r>
          <w:rPr>
            <w:rStyle w:val="fontstyle01"/>
            <w:rFonts w:cstheme="minorHAnsi" w:hint="eastAsia"/>
            <w:b/>
            <w:i/>
          </w:rPr>
          <w:t>1</w:t>
        </w:r>
      </w:ins>
      <w:ins w:id="4235" w:author="telink" w:date="2018-06-25T13:57:00Z">
        <w:r>
          <w:rPr>
            <w:rStyle w:val="fontstyle01"/>
            <w:rFonts w:cstheme="minorHAnsi"/>
            <w:b/>
            <w:i/>
          </w:rPr>
          <w:t>.1</w:t>
        </w:r>
      </w:ins>
      <w:ins w:id="4236" w:author="AutoBVT" w:date="2018-06-12T13:57:00Z">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IDENTIFY</w:t>
        </w:r>
      </w:ins>
    </w:p>
    <w:tbl>
      <w:tblPr>
        <w:tblStyle w:val="ab"/>
        <w:tblpPr w:leftFromText="180" w:rightFromText="180" w:vertAnchor="text" w:horzAnchor="page" w:tblpX="2285" w:tblpY="95"/>
        <w:tblOverlap w:val="never"/>
        <w:tblW w:w="3336" w:type="dxa"/>
        <w:tblLayout w:type="fixed"/>
        <w:tblLook w:val="04A0" w:firstRow="1" w:lastRow="0" w:firstColumn="1" w:lastColumn="0" w:noHBand="0" w:noVBand="1"/>
      </w:tblPr>
      <w:tblGrid>
        <w:gridCol w:w="1668"/>
        <w:gridCol w:w="1668"/>
      </w:tblGrid>
      <w:tr w:rsidR="00E60CD9" w:rsidRPr="00292B9E" w:rsidTr="00165B4D">
        <w:trPr>
          <w:ins w:id="4237" w:author="AutoBVT" w:date="2018-06-12T13:57:00Z"/>
        </w:trPr>
        <w:tc>
          <w:tcPr>
            <w:tcW w:w="1668" w:type="dxa"/>
          </w:tcPr>
          <w:p w:rsidR="00E60CD9" w:rsidRDefault="00E60CD9" w:rsidP="00165B4D">
            <w:pPr>
              <w:pStyle w:val="Default"/>
              <w:jc w:val="both"/>
              <w:rPr>
                <w:ins w:id="4238" w:author="AutoBVT" w:date="2018-06-12T13:57:00Z"/>
                <w:sz w:val="20"/>
                <w:szCs w:val="20"/>
              </w:rPr>
            </w:pPr>
            <w:ins w:id="4239" w:author="AutoBVT" w:date="2018-06-12T13:57:00Z">
              <w:r w:rsidRPr="00292B9E">
                <w:rPr>
                  <w:rFonts w:hint="eastAsia"/>
                  <w:sz w:val="20"/>
                  <w:szCs w:val="20"/>
                </w:rPr>
                <w:t>ZCLCmdHdr</w:t>
              </w:r>
            </w:ins>
          </w:p>
        </w:tc>
        <w:tc>
          <w:tcPr>
            <w:tcW w:w="1668" w:type="dxa"/>
          </w:tcPr>
          <w:p w:rsidR="00E60CD9" w:rsidRPr="00292B9E" w:rsidRDefault="00E60CD9" w:rsidP="00165B4D">
            <w:pPr>
              <w:pStyle w:val="Default"/>
              <w:jc w:val="both"/>
              <w:rPr>
                <w:ins w:id="4240" w:author="AutoBVT" w:date="2018-06-12T13:57:00Z"/>
                <w:rFonts w:cstheme="minorHAnsi"/>
                <w:iCs/>
                <w:color w:val="000000" w:themeColor="text1"/>
                <w:sz w:val="20"/>
                <w:szCs w:val="20"/>
              </w:rPr>
            </w:pPr>
            <w:ins w:id="4241" w:author="AutoBVT" w:date="2018-06-12T13:57:00Z">
              <w:r>
                <w:rPr>
                  <w:rFonts w:hint="eastAsia"/>
                  <w:sz w:val="20"/>
                  <w:szCs w:val="20"/>
                </w:rPr>
                <w:t>identifyTime</w:t>
              </w:r>
            </w:ins>
          </w:p>
        </w:tc>
      </w:tr>
      <w:tr w:rsidR="00E60CD9" w:rsidRPr="00292B9E" w:rsidTr="00165B4D">
        <w:trPr>
          <w:trHeight w:val="359"/>
          <w:ins w:id="4242" w:author="AutoBVT" w:date="2018-06-12T13:57:00Z"/>
        </w:trPr>
        <w:tc>
          <w:tcPr>
            <w:tcW w:w="1668" w:type="dxa"/>
          </w:tcPr>
          <w:p w:rsidR="00E60CD9" w:rsidRDefault="00E60CD9" w:rsidP="00165B4D">
            <w:pPr>
              <w:rPr>
                <w:ins w:id="4243" w:author="AutoBVT" w:date="2018-06-12T13:57:00Z"/>
                <w:rFonts w:cstheme="minorHAnsi"/>
                <w:iCs/>
                <w:color w:val="000000" w:themeColor="text1"/>
                <w:kern w:val="0"/>
                <w:sz w:val="20"/>
                <w:szCs w:val="20"/>
              </w:rPr>
            </w:pPr>
            <w:ins w:id="4244" w:author="AutoBVT" w:date="2018-06-12T13:57:00Z">
              <w:r>
                <w:rPr>
                  <w:rFonts w:cstheme="minorHAnsi" w:hint="eastAsia"/>
                  <w:i/>
                  <w:iCs/>
                  <w:color w:val="000000" w:themeColor="text1"/>
                  <w:kern w:val="0"/>
                  <w:sz w:val="20"/>
                  <w:szCs w:val="20"/>
                </w:rPr>
                <w:t>n-Bytes</w:t>
              </w:r>
            </w:ins>
          </w:p>
        </w:tc>
        <w:tc>
          <w:tcPr>
            <w:tcW w:w="1668" w:type="dxa"/>
          </w:tcPr>
          <w:p w:rsidR="00E60CD9" w:rsidRPr="00292B9E" w:rsidRDefault="00E60CD9" w:rsidP="00165B4D">
            <w:pPr>
              <w:rPr>
                <w:ins w:id="4245" w:author="AutoBVT" w:date="2018-06-12T13:57:00Z"/>
                <w:rFonts w:cstheme="minorHAnsi"/>
                <w:iCs/>
                <w:color w:val="000000" w:themeColor="text1"/>
                <w:kern w:val="0"/>
                <w:sz w:val="20"/>
                <w:szCs w:val="20"/>
              </w:rPr>
            </w:pPr>
            <w:ins w:id="4246" w:author="AutoBVT" w:date="2018-06-12T13:57:00Z">
              <w:r>
                <w:rPr>
                  <w:rFonts w:cstheme="minorHAnsi" w:hint="eastAsia"/>
                  <w:iCs/>
                  <w:color w:val="000000" w:themeColor="text1"/>
                  <w:kern w:val="0"/>
                  <w:sz w:val="20"/>
                  <w:szCs w:val="20"/>
                </w:rPr>
                <w:t>2</w:t>
              </w:r>
              <w:r w:rsidRPr="00292B9E">
                <w:rPr>
                  <w:rFonts w:cstheme="minorHAnsi"/>
                  <w:iCs/>
                  <w:color w:val="000000" w:themeColor="text1"/>
                  <w:kern w:val="0"/>
                  <w:sz w:val="20"/>
                  <w:szCs w:val="20"/>
                </w:rPr>
                <w:t>Byte</w:t>
              </w:r>
              <w:r>
                <w:rPr>
                  <w:rFonts w:cstheme="minorHAnsi" w:hint="eastAsia"/>
                  <w:iCs/>
                  <w:color w:val="000000" w:themeColor="text1"/>
                  <w:kern w:val="0"/>
                  <w:sz w:val="20"/>
                  <w:szCs w:val="20"/>
                </w:rPr>
                <w:t>s</w:t>
              </w:r>
            </w:ins>
          </w:p>
        </w:tc>
      </w:tr>
    </w:tbl>
    <w:p w:rsidR="00E60CD9" w:rsidRDefault="00E60CD9" w:rsidP="00E60CD9">
      <w:pPr>
        <w:rPr>
          <w:ins w:id="4247" w:author="AutoBVT" w:date="2018-06-12T13:57:00Z"/>
          <w:rStyle w:val="fontstyle01"/>
          <w:rFonts w:cstheme="minorHAnsi"/>
          <w:b/>
          <w:i/>
        </w:rPr>
      </w:pPr>
    </w:p>
    <w:p w:rsidR="00E60CD9" w:rsidRDefault="00E60CD9" w:rsidP="00E60CD9">
      <w:pPr>
        <w:rPr>
          <w:ins w:id="4248" w:author="AutoBVT" w:date="2018-06-12T13:57:00Z"/>
          <w:rStyle w:val="fontstyle01"/>
          <w:rFonts w:cstheme="minorHAnsi"/>
          <w:b/>
          <w:i/>
        </w:rPr>
      </w:pPr>
    </w:p>
    <w:p w:rsidR="00E60CD9" w:rsidRDefault="00E60CD9" w:rsidP="00E60CD9">
      <w:pPr>
        <w:rPr>
          <w:ins w:id="4249" w:author="AutoBVT" w:date="2018-06-12T13:57:00Z"/>
          <w:rStyle w:val="fontstyle01"/>
          <w:rFonts w:cstheme="minorHAnsi"/>
          <w:b/>
          <w:i/>
        </w:rPr>
      </w:pPr>
    </w:p>
    <w:p w:rsidR="00E60CD9" w:rsidRDefault="00E60CD9" w:rsidP="00E60CD9">
      <w:pPr>
        <w:rPr>
          <w:ins w:id="4250" w:author="AutoBVT" w:date="2018-06-12T13:57:00Z"/>
          <w:sz w:val="20"/>
          <w:szCs w:val="20"/>
        </w:rPr>
      </w:pPr>
      <w:ins w:id="4251" w:author="AutoBVT" w:date="2018-06-12T13:57:00Z">
        <w:r w:rsidRPr="003F20EE">
          <w:rPr>
            <w:rFonts w:hint="eastAsia"/>
            <w:i/>
            <w:sz w:val="20"/>
            <w:szCs w:val="20"/>
          </w:rPr>
          <w:t>identifyTime:</w:t>
        </w:r>
        <w:r>
          <w:rPr>
            <w:rFonts w:hint="eastAsia"/>
            <w:sz w:val="20"/>
            <w:szCs w:val="20"/>
          </w:rPr>
          <w:t xml:space="preserve">  </w:t>
        </w:r>
        <w:del w:id="4252" w:author="telink" w:date="2018-06-25T13:58:00Z">
          <w:r w:rsidDel="00494118">
            <w:rPr>
              <w:rFonts w:hint="eastAsia"/>
              <w:sz w:val="20"/>
              <w:szCs w:val="20"/>
            </w:rPr>
            <w:delText xml:space="preserve">group identifier, </w:delText>
          </w:r>
        </w:del>
        <w:r>
          <w:rPr>
            <w:rFonts w:hint="eastAsia"/>
            <w:sz w:val="20"/>
            <w:szCs w:val="20"/>
          </w:rPr>
          <w:t xml:space="preserve">data type: </w:t>
        </w:r>
        <w:r>
          <w:rPr>
            <w:rFonts w:ascii="Times New Roman" w:hAnsi="Times New Roman" w:cs="Times New Roman"/>
            <w:kern w:val="0"/>
            <w:sz w:val="18"/>
            <w:szCs w:val="18"/>
          </w:rPr>
          <w:t>Unsigned 16-bit integer</w:t>
        </w:r>
      </w:ins>
    </w:p>
    <w:p w:rsidR="00E60CD9" w:rsidRDefault="00E60CD9" w:rsidP="00E60CD9">
      <w:pPr>
        <w:autoSpaceDE w:val="0"/>
        <w:autoSpaceDN w:val="0"/>
        <w:adjustRightInd w:val="0"/>
        <w:jc w:val="left"/>
        <w:rPr>
          <w:ins w:id="4253" w:author="AutoBVT" w:date="2018-06-12T13:57:00Z"/>
          <w:rFonts w:cstheme="minorHAnsi"/>
          <w:b/>
          <w:i/>
          <w:sz w:val="20"/>
          <w:szCs w:val="20"/>
        </w:rPr>
      </w:pPr>
      <w:ins w:id="4254"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w:t>
        </w:r>
        <w:r w:rsidRPr="003A324A">
          <w:rPr>
            <w:b/>
          </w:rPr>
          <w:t xml:space="preserve"> </w:t>
        </w:r>
        <w:r>
          <w:rPr>
            <w:rFonts w:hint="eastAsia"/>
            <w:b/>
          </w:rPr>
          <w:t>30 lenH lenL 00</w:t>
        </w:r>
        <w:r w:rsidRPr="00D428CE">
          <w:rPr>
            <w:rFonts w:hint="eastAsia"/>
            <w:sz w:val="20"/>
            <w:szCs w:val="20"/>
          </w:rPr>
          <w:t xml:space="preserve"> </w:t>
        </w:r>
        <w:r w:rsidRPr="00292B9E">
          <w:rPr>
            <w:rFonts w:hint="eastAsia"/>
            <w:sz w:val="20"/>
            <w:szCs w:val="20"/>
          </w:rPr>
          <w:t>ZCLCmdHdr</w:t>
        </w:r>
        <w:r>
          <w:rPr>
            <w:rFonts w:hint="eastAsia"/>
            <w:sz w:val="20"/>
            <w:szCs w:val="20"/>
          </w:rPr>
          <w:t xml:space="preserve"> identifyTime</w:t>
        </w:r>
        <w:r>
          <w:rPr>
            <w:rFonts w:cstheme="minorHAnsi" w:hint="eastAsia"/>
            <w:b/>
            <w:i/>
            <w:sz w:val="20"/>
            <w:szCs w:val="20"/>
          </w:rPr>
          <w:t xml:space="preserve"> </w:t>
        </w:r>
        <w:r w:rsidRPr="003A324A">
          <w:rPr>
            <w:rFonts w:cstheme="minorHAnsi" w:hint="eastAsia"/>
            <w:b/>
            <w:i/>
            <w:sz w:val="20"/>
            <w:szCs w:val="20"/>
          </w:rPr>
          <w:t>AA</w:t>
        </w:r>
      </w:ins>
    </w:p>
    <w:p w:rsidR="00E60CD9" w:rsidRPr="00A71698" w:rsidRDefault="00E60CD9" w:rsidP="00E60CD9">
      <w:pPr>
        <w:rPr>
          <w:ins w:id="4255" w:author="AutoBVT" w:date="2018-06-12T13:57:00Z"/>
          <w:rFonts w:cstheme="minorHAnsi"/>
          <w:i/>
        </w:rPr>
      </w:pPr>
    </w:p>
    <w:p w:rsidR="00E60CD9" w:rsidRDefault="00E60CD9" w:rsidP="00E60CD9">
      <w:pPr>
        <w:rPr>
          <w:ins w:id="4256" w:author="AutoBVT" w:date="2018-06-12T13:57:00Z"/>
          <w:rStyle w:val="fontstyle01"/>
          <w:rFonts w:cstheme="minorHAnsi"/>
          <w:b/>
          <w:i/>
        </w:rPr>
      </w:pPr>
      <w:ins w:id="4257" w:author="AutoBVT" w:date="2018-06-12T13:57:00Z">
        <w:r>
          <w:rPr>
            <w:rStyle w:val="fontstyle01"/>
            <w:rFonts w:cstheme="minorHAnsi" w:hint="eastAsia"/>
            <w:b/>
            <w:i/>
          </w:rPr>
          <w:t>3</w:t>
        </w:r>
        <w:r w:rsidRPr="0079251E">
          <w:rPr>
            <w:rStyle w:val="fontstyle01"/>
            <w:rFonts w:cstheme="minorHAnsi" w:hint="eastAsia"/>
            <w:b/>
            <w:i/>
          </w:rPr>
          <w:t>.</w:t>
        </w:r>
        <w:del w:id="4258" w:author="telink" w:date="2018-06-26T11:01:00Z">
          <w:r w:rsidDel="00D03AB3">
            <w:rPr>
              <w:rStyle w:val="fontstyle01"/>
              <w:rFonts w:cstheme="minorHAnsi" w:hint="eastAsia"/>
              <w:b/>
              <w:i/>
            </w:rPr>
            <w:delText>2</w:delText>
          </w:r>
        </w:del>
      </w:ins>
      <w:ins w:id="4259" w:author="telink" w:date="2018-06-26T11:01:00Z">
        <w:r>
          <w:rPr>
            <w:rStyle w:val="fontstyle01"/>
            <w:rFonts w:cstheme="minorHAnsi"/>
            <w:b/>
            <w:i/>
          </w:rPr>
          <w:t>3</w:t>
        </w:r>
      </w:ins>
      <w:ins w:id="4260" w:author="AutoBVT" w:date="2018-06-12T13:57:00Z">
        <w:r w:rsidRPr="0079251E">
          <w:rPr>
            <w:rStyle w:val="fontstyle01"/>
            <w:rFonts w:cstheme="minorHAnsi" w:hint="eastAsia"/>
            <w:b/>
            <w:i/>
          </w:rPr>
          <w:t>.</w:t>
        </w:r>
        <w:r>
          <w:rPr>
            <w:rStyle w:val="fontstyle01"/>
            <w:rFonts w:cstheme="minorHAnsi" w:hint="eastAsia"/>
            <w:b/>
            <w:i/>
          </w:rPr>
          <w:t>3</w:t>
        </w:r>
        <w:r w:rsidRPr="0079251E">
          <w:rPr>
            <w:rStyle w:val="fontstyle01"/>
            <w:rFonts w:cstheme="minorHAnsi" w:hint="eastAsia"/>
            <w:b/>
            <w:i/>
          </w:rPr>
          <w:t>.</w:t>
        </w:r>
      </w:ins>
      <w:ins w:id="4261" w:author="telink" w:date="2018-06-25T13:57:00Z">
        <w:r>
          <w:rPr>
            <w:rStyle w:val="fontstyle01"/>
            <w:rFonts w:cstheme="minorHAnsi"/>
            <w:b/>
            <w:i/>
          </w:rPr>
          <w:t>1.</w:t>
        </w:r>
      </w:ins>
      <w:ins w:id="4262" w:author="AutoBVT" w:date="2018-06-12T13:57:00Z">
        <w:r>
          <w:rPr>
            <w:rStyle w:val="fontstyle01"/>
            <w:rFonts w:cstheme="minorHAnsi" w:hint="eastAsia"/>
            <w:b/>
            <w:i/>
          </w:rPr>
          <w:t>2</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IDENTIFY_QUERY</w:t>
        </w:r>
      </w:ins>
    </w:p>
    <w:tbl>
      <w:tblPr>
        <w:tblStyle w:val="ab"/>
        <w:tblpPr w:leftFromText="180" w:rightFromText="180" w:vertAnchor="text" w:horzAnchor="page" w:tblpX="2285" w:tblpY="95"/>
        <w:tblOverlap w:val="never"/>
        <w:tblW w:w="1668" w:type="dxa"/>
        <w:tblLayout w:type="fixed"/>
        <w:tblLook w:val="04A0" w:firstRow="1" w:lastRow="0" w:firstColumn="1" w:lastColumn="0" w:noHBand="0" w:noVBand="1"/>
      </w:tblPr>
      <w:tblGrid>
        <w:gridCol w:w="1668"/>
      </w:tblGrid>
      <w:tr w:rsidR="00E60CD9" w:rsidRPr="00292B9E" w:rsidTr="00165B4D">
        <w:trPr>
          <w:ins w:id="4263" w:author="AutoBVT" w:date="2018-06-12T13:57:00Z"/>
        </w:trPr>
        <w:tc>
          <w:tcPr>
            <w:tcW w:w="1668" w:type="dxa"/>
          </w:tcPr>
          <w:p w:rsidR="00E60CD9" w:rsidRDefault="00E60CD9" w:rsidP="00165B4D">
            <w:pPr>
              <w:pStyle w:val="Default"/>
              <w:jc w:val="both"/>
              <w:rPr>
                <w:ins w:id="4264" w:author="AutoBVT" w:date="2018-06-12T13:57:00Z"/>
                <w:sz w:val="20"/>
                <w:szCs w:val="20"/>
              </w:rPr>
            </w:pPr>
            <w:ins w:id="4265" w:author="AutoBVT" w:date="2018-06-12T13:57:00Z">
              <w:r w:rsidRPr="00292B9E">
                <w:rPr>
                  <w:rFonts w:hint="eastAsia"/>
                  <w:sz w:val="20"/>
                  <w:szCs w:val="20"/>
                </w:rPr>
                <w:t>ZCLCmdHdr</w:t>
              </w:r>
            </w:ins>
          </w:p>
        </w:tc>
      </w:tr>
      <w:tr w:rsidR="00E60CD9" w:rsidRPr="00292B9E" w:rsidTr="00165B4D">
        <w:trPr>
          <w:trHeight w:val="359"/>
          <w:ins w:id="4266" w:author="AutoBVT" w:date="2018-06-12T13:57:00Z"/>
        </w:trPr>
        <w:tc>
          <w:tcPr>
            <w:tcW w:w="1668" w:type="dxa"/>
          </w:tcPr>
          <w:p w:rsidR="00E60CD9" w:rsidRDefault="00E60CD9" w:rsidP="00165B4D">
            <w:pPr>
              <w:rPr>
                <w:ins w:id="4267" w:author="AutoBVT" w:date="2018-06-12T13:57:00Z"/>
                <w:rFonts w:cstheme="minorHAnsi"/>
                <w:iCs/>
                <w:color w:val="000000" w:themeColor="text1"/>
                <w:kern w:val="0"/>
                <w:sz w:val="20"/>
                <w:szCs w:val="20"/>
              </w:rPr>
            </w:pPr>
            <w:ins w:id="4268" w:author="AutoBVT" w:date="2018-06-12T13:57:00Z">
              <w:r>
                <w:rPr>
                  <w:rFonts w:cstheme="minorHAnsi" w:hint="eastAsia"/>
                  <w:i/>
                  <w:iCs/>
                  <w:color w:val="000000" w:themeColor="text1"/>
                  <w:kern w:val="0"/>
                  <w:sz w:val="20"/>
                  <w:szCs w:val="20"/>
                </w:rPr>
                <w:t>n-Bytes</w:t>
              </w:r>
            </w:ins>
          </w:p>
        </w:tc>
      </w:tr>
    </w:tbl>
    <w:p w:rsidR="00E60CD9" w:rsidRDefault="00E60CD9" w:rsidP="00E60CD9">
      <w:pPr>
        <w:rPr>
          <w:ins w:id="4269" w:author="AutoBVT" w:date="2018-06-12T13:57:00Z"/>
          <w:rFonts w:cstheme="minorHAnsi"/>
          <w:i/>
        </w:rPr>
      </w:pPr>
    </w:p>
    <w:p w:rsidR="00E60CD9" w:rsidRDefault="00E60CD9" w:rsidP="00E60CD9">
      <w:pPr>
        <w:rPr>
          <w:ins w:id="4270" w:author="AutoBVT" w:date="2018-06-12T13:57:00Z"/>
          <w:rFonts w:cstheme="minorHAnsi"/>
          <w:i/>
        </w:rPr>
      </w:pPr>
    </w:p>
    <w:p w:rsidR="00E60CD9" w:rsidRDefault="00E60CD9" w:rsidP="00E60CD9">
      <w:pPr>
        <w:rPr>
          <w:ins w:id="4271" w:author="AutoBVT" w:date="2018-06-12T13:57:00Z"/>
          <w:rFonts w:cstheme="minorHAnsi"/>
          <w:i/>
        </w:rPr>
      </w:pPr>
    </w:p>
    <w:p w:rsidR="00E60CD9" w:rsidRDefault="00E60CD9" w:rsidP="00E60CD9">
      <w:pPr>
        <w:autoSpaceDE w:val="0"/>
        <w:autoSpaceDN w:val="0"/>
        <w:adjustRightInd w:val="0"/>
        <w:jc w:val="left"/>
        <w:rPr>
          <w:ins w:id="4272" w:author="AutoBVT" w:date="2018-06-12T13:57:00Z"/>
          <w:rFonts w:cstheme="minorHAnsi"/>
          <w:b/>
          <w:i/>
          <w:sz w:val="20"/>
          <w:szCs w:val="20"/>
        </w:rPr>
      </w:pPr>
      <w:ins w:id="4273"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 31 lenH lenL 00</w:t>
        </w:r>
        <w:r w:rsidRPr="00D428CE">
          <w:rPr>
            <w:rFonts w:hint="eastAsia"/>
            <w:sz w:val="20"/>
            <w:szCs w:val="20"/>
          </w:rPr>
          <w:t xml:space="preserve"> </w:t>
        </w:r>
        <w:r w:rsidRPr="00292B9E">
          <w:rPr>
            <w:rFonts w:hint="eastAsia"/>
            <w:sz w:val="20"/>
            <w:szCs w:val="20"/>
          </w:rPr>
          <w:t>ZCLCmdHdr</w:t>
        </w:r>
        <w:r>
          <w:rPr>
            <w:rFonts w:hint="eastAsia"/>
            <w:sz w:val="20"/>
            <w:szCs w:val="20"/>
          </w:rPr>
          <w:t xml:space="preserve"> </w:t>
        </w:r>
        <w:r w:rsidRPr="003A324A">
          <w:rPr>
            <w:rFonts w:cstheme="minorHAnsi" w:hint="eastAsia"/>
            <w:b/>
            <w:i/>
            <w:sz w:val="20"/>
            <w:szCs w:val="20"/>
          </w:rPr>
          <w:t>AA</w:t>
        </w:r>
      </w:ins>
    </w:p>
    <w:p w:rsidR="00E60CD9" w:rsidRPr="002916B2" w:rsidRDefault="00E60CD9" w:rsidP="00E60CD9">
      <w:pPr>
        <w:rPr>
          <w:ins w:id="4274" w:author="AutoBVT" w:date="2018-06-12T13:57:00Z"/>
          <w:rFonts w:cstheme="minorHAnsi"/>
          <w:i/>
        </w:rPr>
      </w:pPr>
    </w:p>
    <w:p w:rsidR="00E60CD9" w:rsidRDefault="00E60CD9" w:rsidP="00E60CD9">
      <w:pPr>
        <w:rPr>
          <w:ins w:id="4275" w:author="telink" w:date="2018-06-25T14:00:00Z"/>
          <w:rStyle w:val="fontstyle01"/>
          <w:rFonts w:cstheme="minorHAnsi"/>
          <w:b/>
          <w:i/>
        </w:rPr>
      </w:pPr>
      <w:ins w:id="4276" w:author="telink" w:date="2018-06-25T14:00:00Z">
        <w:r>
          <w:rPr>
            <w:rStyle w:val="fontstyle01"/>
            <w:rFonts w:cstheme="minorHAnsi"/>
            <w:i/>
          </w:rPr>
          <w:t>3.</w:t>
        </w:r>
      </w:ins>
      <w:ins w:id="4277" w:author="telink" w:date="2018-06-26T11:01:00Z">
        <w:r>
          <w:rPr>
            <w:rStyle w:val="fontstyle01"/>
            <w:rFonts w:cstheme="minorHAnsi"/>
            <w:i/>
          </w:rPr>
          <w:t>3</w:t>
        </w:r>
      </w:ins>
      <w:ins w:id="4278" w:author="telink" w:date="2018-06-25T14:00:00Z">
        <w:r>
          <w:rPr>
            <w:rStyle w:val="fontstyle01"/>
            <w:rFonts w:cstheme="minorHAnsi"/>
            <w:i/>
          </w:rPr>
          <w:t xml:space="preserve">.3.2 </w:t>
        </w:r>
        <w:r w:rsidRPr="008F7635">
          <w:rPr>
            <w:rStyle w:val="fontstyle01"/>
            <w:rFonts w:cstheme="minorHAnsi"/>
            <w:i/>
          </w:rPr>
          <w:t>Command Type</w:t>
        </w:r>
        <w:r>
          <w:rPr>
            <w:rStyle w:val="fontstyle01"/>
            <w:rFonts w:cstheme="minorHAnsi"/>
            <w:b/>
            <w:i/>
          </w:rPr>
          <w:t>(</w:t>
        </w:r>
      </w:ins>
      <w:ins w:id="4279" w:author="telink" w:date="2018-06-26T11:01:00Z">
        <w:r>
          <w:rPr>
            <w:rStyle w:val="fontstyle01"/>
            <w:rFonts w:cstheme="minorHAnsi"/>
            <w:b/>
            <w:i/>
          </w:rPr>
          <w:t>Slave</w:t>
        </w:r>
      </w:ins>
      <w:ins w:id="4280" w:author="telink" w:date="2018-06-25T14:00:00Z">
        <w:r>
          <w:rPr>
            <w:rStyle w:val="fontstyle01"/>
            <w:rFonts w:cstheme="minorHAnsi"/>
            <w:b/>
            <w:i/>
          </w:rPr>
          <w:t>)</w:t>
        </w:r>
      </w:ins>
    </w:p>
    <w:tbl>
      <w:tblPr>
        <w:tblStyle w:val="-3"/>
        <w:tblW w:w="7844" w:type="dxa"/>
        <w:tblLook w:val="0620" w:firstRow="1" w:lastRow="0" w:firstColumn="0" w:lastColumn="0" w:noHBand="1" w:noVBand="1"/>
      </w:tblPr>
      <w:tblGrid>
        <w:gridCol w:w="6460"/>
        <w:gridCol w:w="1384"/>
      </w:tblGrid>
      <w:tr w:rsidR="00E60CD9" w:rsidRPr="001C30DD" w:rsidTr="00165B4D">
        <w:trPr>
          <w:cnfStyle w:val="100000000000" w:firstRow="1" w:lastRow="0" w:firstColumn="0" w:lastColumn="0" w:oddVBand="0" w:evenVBand="0" w:oddHBand="0" w:evenHBand="0" w:firstRowFirstColumn="0" w:firstRowLastColumn="0" w:lastRowFirstColumn="0" w:lastRowLastColumn="0"/>
          <w:trHeight w:val="181"/>
          <w:ins w:id="4281" w:author="telink" w:date="2018-06-25T14:00:00Z"/>
        </w:trPr>
        <w:tc>
          <w:tcPr>
            <w:tcW w:w="0" w:type="auto"/>
          </w:tcPr>
          <w:p w:rsidR="00E60CD9" w:rsidRPr="001C30DD" w:rsidRDefault="00E60CD9" w:rsidP="00165B4D">
            <w:pPr>
              <w:rPr>
                <w:ins w:id="4282" w:author="telink" w:date="2018-06-25T14:00:00Z"/>
                <w:rFonts w:cstheme="minorHAnsi"/>
              </w:rPr>
            </w:pPr>
            <w:ins w:id="4283" w:author="telink" w:date="2018-06-25T14:00:00Z">
              <w:r w:rsidRPr="00A77C26">
                <w:rPr>
                  <w:rFonts w:cstheme="minorHAnsi"/>
                </w:rPr>
                <w:t>Type</w:t>
              </w:r>
            </w:ins>
          </w:p>
        </w:tc>
        <w:tc>
          <w:tcPr>
            <w:tcW w:w="0" w:type="auto"/>
          </w:tcPr>
          <w:p w:rsidR="00E60CD9" w:rsidRPr="001C30DD" w:rsidRDefault="00E60CD9" w:rsidP="00165B4D">
            <w:pPr>
              <w:rPr>
                <w:ins w:id="4284" w:author="telink" w:date="2018-06-25T14:00:00Z"/>
                <w:rFonts w:cstheme="minorHAnsi"/>
              </w:rPr>
            </w:pPr>
            <w:ins w:id="4285" w:author="telink" w:date="2018-06-25T14:00:00Z">
              <w:r w:rsidRPr="001C30DD">
                <w:rPr>
                  <w:rFonts w:cstheme="minorHAnsi"/>
                </w:rPr>
                <w:t>Value</w:t>
              </w:r>
            </w:ins>
          </w:p>
        </w:tc>
      </w:tr>
      <w:tr w:rsidR="00E60CD9" w:rsidRPr="001C30DD" w:rsidTr="00165B4D">
        <w:trPr>
          <w:trHeight w:val="181"/>
          <w:ins w:id="4286" w:author="telink" w:date="2018-06-25T14:00:00Z"/>
        </w:trPr>
        <w:tc>
          <w:tcPr>
            <w:tcW w:w="0" w:type="auto"/>
          </w:tcPr>
          <w:p w:rsidR="00E60CD9" w:rsidRPr="00494118" w:rsidRDefault="00E60CD9" w:rsidP="00165B4D">
            <w:pPr>
              <w:rPr>
                <w:ins w:id="4287" w:author="telink" w:date="2018-06-25T14:00:00Z"/>
                <w:rFonts w:cstheme="minorHAnsi"/>
                <w:i/>
                <w:iCs/>
                <w:color w:val="0000C0"/>
                <w:sz w:val="20"/>
                <w:szCs w:val="20"/>
                <w:highlight w:val="lightGray"/>
              </w:rPr>
            </w:pPr>
            <w:ins w:id="4288" w:author="telink" w:date="2018-06-25T14:00:00Z">
              <w:r>
                <w:rPr>
                  <w:rFonts w:ascii="Courier New" w:hAnsi="Courier New" w:cs="Courier New"/>
                  <w:i/>
                  <w:iCs/>
                  <w:color w:val="0000C0"/>
                  <w:sz w:val="20"/>
                  <w:szCs w:val="20"/>
                </w:rPr>
                <w:t xml:space="preserve">ZBHCI_CMD_ZCL_IDENTIFY_QUERY_RSP </w:t>
              </w:r>
            </w:ins>
          </w:p>
        </w:tc>
        <w:tc>
          <w:tcPr>
            <w:tcW w:w="0" w:type="auto"/>
          </w:tcPr>
          <w:p w:rsidR="00E60CD9" w:rsidRPr="001C30DD" w:rsidRDefault="00E60CD9" w:rsidP="00165B4D">
            <w:pPr>
              <w:rPr>
                <w:ins w:id="4289" w:author="telink" w:date="2018-06-25T14:00:00Z"/>
                <w:rFonts w:cstheme="minorHAnsi"/>
              </w:rPr>
            </w:pPr>
            <w:ins w:id="4290" w:author="telink" w:date="2018-06-25T14:00:00Z">
              <w:r w:rsidRPr="001C30DD">
                <w:rPr>
                  <w:rFonts w:cstheme="minorHAnsi"/>
                </w:rPr>
                <w:t>0x</w:t>
              </w:r>
              <w:r>
                <w:rPr>
                  <w:rFonts w:cstheme="minorHAnsi"/>
                </w:rPr>
                <w:t>8</w:t>
              </w:r>
              <w:r>
                <w:rPr>
                  <w:rFonts w:cstheme="minorHAnsi" w:hint="eastAsia"/>
                </w:rPr>
                <w:t>131</w:t>
              </w:r>
            </w:ins>
          </w:p>
        </w:tc>
      </w:tr>
    </w:tbl>
    <w:p w:rsidR="00E60CD9" w:rsidRPr="00262F6D" w:rsidRDefault="00E60CD9" w:rsidP="00E60CD9">
      <w:pPr>
        <w:autoSpaceDE w:val="0"/>
        <w:autoSpaceDN w:val="0"/>
        <w:adjustRightInd w:val="0"/>
        <w:jc w:val="left"/>
        <w:rPr>
          <w:ins w:id="4291" w:author="telink" w:date="2018-06-25T14:02:00Z"/>
          <w:rStyle w:val="fontstyle01"/>
          <w:rFonts w:ascii="Times New Roman" w:hAnsi="Times New Roman" w:cs="Times New Roman"/>
          <w:color w:val="auto"/>
          <w:kern w:val="0"/>
          <w:rPrChange w:id="4292" w:author="telink" w:date="2018-06-25T14:02:00Z">
            <w:rPr>
              <w:ins w:id="4293" w:author="telink" w:date="2018-06-25T14:02:00Z"/>
              <w:rStyle w:val="fontstyle01"/>
              <w:rFonts w:cstheme="minorHAnsi"/>
              <w:b/>
              <w:i/>
              <w:kern w:val="0"/>
            </w:rPr>
          </w:rPrChange>
        </w:rPr>
        <w:pPrChange w:id="4294" w:author="telink" w:date="2018-06-25T14:02:00Z">
          <w:pPr/>
        </w:pPrChange>
      </w:pPr>
      <w:ins w:id="4295" w:author="telink" w:date="2018-06-25T14:01:00Z">
        <w:r>
          <w:rPr>
            <w:rFonts w:ascii="Times New Roman" w:hAnsi="Times New Roman" w:cs="Times New Roman"/>
            <w:kern w:val="0"/>
            <w:sz w:val="20"/>
            <w:szCs w:val="20"/>
          </w:rPr>
          <w:t>On receipt of this command, if the device is currently identifying itself then it SHALL generate an appropriate Identify</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Query Response command. If the device is not currently identifying itself</w:t>
        </w:r>
        <w:r>
          <w:rPr>
            <w:rFonts w:ascii="Arial" w:hAnsi="Arial" w:cs="Arial"/>
            <w:kern w:val="0"/>
            <w:sz w:val="20"/>
            <w:szCs w:val="20"/>
          </w:rPr>
          <w:t xml:space="preserve"> </w:t>
        </w:r>
        <w:r>
          <w:rPr>
            <w:rFonts w:ascii="Times New Roman" w:hAnsi="Times New Roman" w:cs="Times New Roman"/>
            <w:kern w:val="0"/>
            <w:sz w:val="20"/>
            <w:szCs w:val="20"/>
          </w:rPr>
          <w:t>it SHALL take no further action.</w:t>
        </w:r>
      </w:ins>
    </w:p>
    <w:tbl>
      <w:tblPr>
        <w:tblStyle w:val="ab"/>
        <w:tblpPr w:leftFromText="180" w:rightFromText="180" w:vertAnchor="text" w:horzAnchor="page" w:tblpX="2285" w:tblpY="95"/>
        <w:tblOverlap w:val="never"/>
        <w:tblW w:w="4503" w:type="dxa"/>
        <w:tblLayout w:type="fixed"/>
        <w:tblLook w:val="04A0" w:firstRow="1" w:lastRow="0" w:firstColumn="1" w:lastColumn="0" w:noHBand="0" w:noVBand="1"/>
        <w:tblPrChange w:id="4296" w:author="telink" w:date="2018-06-25T14:04:00Z">
          <w:tblPr>
            <w:tblStyle w:val="ab"/>
            <w:tblpPr w:leftFromText="180" w:rightFromText="180" w:vertAnchor="text" w:horzAnchor="page" w:tblpX="2285" w:tblpY="95"/>
            <w:tblOverlap w:val="never"/>
            <w:tblW w:w="3336" w:type="dxa"/>
            <w:tblLayout w:type="fixed"/>
            <w:tblLook w:val="04A0" w:firstRow="1" w:lastRow="0" w:firstColumn="1" w:lastColumn="0" w:noHBand="0" w:noVBand="1"/>
          </w:tblPr>
        </w:tblPrChange>
      </w:tblPr>
      <w:tblGrid>
        <w:gridCol w:w="1526"/>
        <w:gridCol w:w="1417"/>
        <w:gridCol w:w="1560"/>
        <w:tblGridChange w:id="4297">
          <w:tblGrid>
            <w:gridCol w:w="1668"/>
            <w:gridCol w:w="1668"/>
            <w:gridCol w:w="1668"/>
          </w:tblGrid>
        </w:tblGridChange>
      </w:tblGrid>
      <w:tr w:rsidR="00E60CD9" w:rsidRPr="00292B9E" w:rsidTr="00165B4D">
        <w:trPr>
          <w:ins w:id="4298" w:author="telink" w:date="2018-06-25T14:02:00Z"/>
        </w:trPr>
        <w:tc>
          <w:tcPr>
            <w:tcW w:w="1526" w:type="dxa"/>
            <w:tcPrChange w:id="4299" w:author="telink" w:date="2018-06-25T14:04:00Z">
              <w:tcPr>
                <w:tcW w:w="1668" w:type="dxa"/>
              </w:tcPr>
            </w:tcPrChange>
          </w:tcPr>
          <w:p w:rsidR="00E60CD9" w:rsidRDefault="00E60CD9" w:rsidP="00165B4D">
            <w:pPr>
              <w:pStyle w:val="Default"/>
              <w:jc w:val="both"/>
              <w:rPr>
                <w:ins w:id="4300" w:author="telink" w:date="2018-06-25T14:02:00Z"/>
                <w:sz w:val="20"/>
                <w:szCs w:val="20"/>
              </w:rPr>
            </w:pPr>
            <w:ins w:id="4301" w:author="telink" w:date="2018-06-25T14:02:00Z">
              <w:r>
                <w:rPr>
                  <w:sz w:val="20"/>
                  <w:szCs w:val="20"/>
                </w:rPr>
                <w:t>ShortAddr</w:t>
              </w:r>
            </w:ins>
          </w:p>
        </w:tc>
        <w:tc>
          <w:tcPr>
            <w:tcW w:w="1417" w:type="dxa"/>
            <w:tcPrChange w:id="4302" w:author="telink" w:date="2018-06-25T14:04:00Z">
              <w:tcPr>
                <w:tcW w:w="1668" w:type="dxa"/>
              </w:tcPr>
            </w:tcPrChange>
          </w:tcPr>
          <w:p w:rsidR="00E60CD9" w:rsidRPr="00292B9E" w:rsidRDefault="00E60CD9" w:rsidP="00165B4D">
            <w:pPr>
              <w:pStyle w:val="Default"/>
              <w:jc w:val="both"/>
              <w:rPr>
                <w:ins w:id="4303" w:author="telink" w:date="2018-06-25T14:02:00Z"/>
                <w:rFonts w:cstheme="minorHAnsi"/>
                <w:iCs/>
                <w:color w:val="000000" w:themeColor="text1"/>
                <w:sz w:val="20"/>
                <w:szCs w:val="20"/>
              </w:rPr>
            </w:pPr>
            <w:ins w:id="4304" w:author="telink" w:date="2018-06-25T14:03:00Z">
              <w:r>
                <w:rPr>
                  <w:sz w:val="20"/>
                  <w:szCs w:val="20"/>
                </w:rPr>
                <w:t>SrcEP</w:t>
              </w:r>
            </w:ins>
          </w:p>
        </w:tc>
        <w:tc>
          <w:tcPr>
            <w:tcW w:w="1560" w:type="dxa"/>
            <w:tcPrChange w:id="4305" w:author="telink" w:date="2018-06-25T14:04:00Z">
              <w:tcPr>
                <w:tcW w:w="1668" w:type="dxa"/>
              </w:tcPr>
            </w:tcPrChange>
          </w:tcPr>
          <w:p w:rsidR="00E60CD9" w:rsidRDefault="00E60CD9" w:rsidP="00165B4D">
            <w:pPr>
              <w:pStyle w:val="Default"/>
              <w:jc w:val="both"/>
              <w:rPr>
                <w:ins w:id="4306" w:author="telink" w:date="2018-06-25T14:03:00Z"/>
                <w:sz w:val="20"/>
                <w:szCs w:val="20"/>
              </w:rPr>
            </w:pPr>
            <w:ins w:id="4307" w:author="telink" w:date="2018-06-25T14:03:00Z">
              <w:r>
                <w:rPr>
                  <w:rFonts w:hint="eastAsia"/>
                  <w:sz w:val="20"/>
                  <w:szCs w:val="20"/>
                </w:rPr>
                <w:t>TimeOut</w:t>
              </w:r>
            </w:ins>
          </w:p>
        </w:tc>
      </w:tr>
      <w:tr w:rsidR="00E60CD9" w:rsidRPr="00292B9E" w:rsidTr="00165B4D">
        <w:trPr>
          <w:trHeight w:val="359"/>
          <w:ins w:id="4308" w:author="telink" w:date="2018-06-25T14:02:00Z"/>
          <w:trPrChange w:id="4309" w:author="telink" w:date="2018-06-25T14:04:00Z">
            <w:trPr>
              <w:trHeight w:val="359"/>
            </w:trPr>
          </w:trPrChange>
        </w:trPr>
        <w:tc>
          <w:tcPr>
            <w:tcW w:w="1526" w:type="dxa"/>
            <w:tcPrChange w:id="4310" w:author="telink" w:date="2018-06-25T14:04:00Z">
              <w:tcPr>
                <w:tcW w:w="1668" w:type="dxa"/>
              </w:tcPr>
            </w:tcPrChange>
          </w:tcPr>
          <w:p w:rsidR="00E60CD9" w:rsidRDefault="00E60CD9" w:rsidP="00165B4D">
            <w:pPr>
              <w:rPr>
                <w:ins w:id="4311" w:author="telink" w:date="2018-06-25T14:02:00Z"/>
                <w:rFonts w:cstheme="minorHAnsi"/>
                <w:iCs/>
                <w:color w:val="000000" w:themeColor="text1"/>
                <w:kern w:val="0"/>
                <w:sz w:val="20"/>
                <w:szCs w:val="20"/>
              </w:rPr>
            </w:pPr>
            <w:ins w:id="4312" w:author="telink" w:date="2018-06-25T14:02:00Z">
              <w:r>
                <w:rPr>
                  <w:rFonts w:cstheme="minorHAnsi"/>
                  <w:i/>
                  <w:iCs/>
                  <w:color w:val="000000" w:themeColor="text1"/>
                  <w:kern w:val="0"/>
                  <w:sz w:val="20"/>
                  <w:szCs w:val="20"/>
                </w:rPr>
                <w:t>2</w:t>
              </w:r>
              <w:r>
                <w:rPr>
                  <w:rFonts w:cstheme="minorHAnsi" w:hint="eastAsia"/>
                  <w:i/>
                  <w:iCs/>
                  <w:color w:val="000000" w:themeColor="text1"/>
                  <w:kern w:val="0"/>
                  <w:sz w:val="20"/>
                  <w:szCs w:val="20"/>
                </w:rPr>
                <w:t>Bytes</w:t>
              </w:r>
            </w:ins>
          </w:p>
        </w:tc>
        <w:tc>
          <w:tcPr>
            <w:tcW w:w="1417" w:type="dxa"/>
            <w:tcPrChange w:id="4313" w:author="telink" w:date="2018-06-25T14:04:00Z">
              <w:tcPr>
                <w:tcW w:w="1668" w:type="dxa"/>
              </w:tcPr>
            </w:tcPrChange>
          </w:tcPr>
          <w:p w:rsidR="00E60CD9" w:rsidRPr="00292B9E" w:rsidRDefault="00E60CD9" w:rsidP="00165B4D">
            <w:pPr>
              <w:rPr>
                <w:ins w:id="4314" w:author="telink" w:date="2018-06-25T14:02:00Z"/>
                <w:rFonts w:cstheme="minorHAnsi"/>
                <w:iCs/>
                <w:color w:val="000000" w:themeColor="text1"/>
                <w:kern w:val="0"/>
                <w:sz w:val="20"/>
                <w:szCs w:val="20"/>
              </w:rPr>
            </w:pPr>
            <w:ins w:id="4315" w:author="telink" w:date="2018-06-25T14:02:00Z">
              <w:r>
                <w:rPr>
                  <w:rFonts w:cstheme="minorHAnsi" w:hint="eastAsia"/>
                  <w:iCs/>
                  <w:color w:val="000000" w:themeColor="text1"/>
                  <w:kern w:val="0"/>
                  <w:sz w:val="20"/>
                  <w:szCs w:val="20"/>
                </w:rPr>
                <w:t>1</w:t>
              </w:r>
              <w:r w:rsidRPr="00292B9E">
                <w:rPr>
                  <w:rFonts w:cstheme="minorHAnsi"/>
                  <w:iCs/>
                  <w:color w:val="000000" w:themeColor="text1"/>
                  <w:kern w:val="0"/>
                  <w:sz w:val="20"/>
                  <w:szCs w:val="20"/>
                </w:rPr>
                <w:t>Byte</w:t>
              </w:r>
            </w:ins>
          </w:p>
        </w:tc>
        <w:tc>
          <w:tcPr>
            <w:tcW w:w="1560" w:type="dxa"/>
            <w:tcPrChange w:id="4316" w:author="telink" w:date="2018-06-25T14:04:00Z">
              <w:tcPr>
                <w:tcW w:w="1668" w:type="dxa"/>
              </w:tcPr>
            </w:tcPrChange>
          </w:tcPr>
          <w:p w:rsidR="00E60CD9" w:rsidRDefault="00E60CD9" w:rsidP="00165B4D">
            <w:pPr>
              <w:rPr>
                <w:ins w:id="4317" w:author="telink" w:date="2018-06-25T14:03:00Z"/>
                <w:rFonts w:cstheme="minorHAnsi"/>
                <w:iCs/>
                <w:color w:val="000000" w:themeColor="text1"/>
                <w:kern w:val="0"/>
                <w:sz w:val="20"/>
                <w:szCs w:val="20"/>
              </w:rPr>
            </w:pPr>
            <w:ins w:id="4318" w:author="telink" w:date="2018-06-25T14:03:00Z">
              <w:r>
                <w:rPr>
                  <w:rFonts w:cstheme="minorHAnsi" w:hint="eastAsia"/>
                  <w:iCs/>
                  <w:color w:val="000000" w:themeColor="text1"/>
                  <w:kern w:val="0"/>
                  <w:sz w:val="20"/>
                  <w:szCs w:val="20"/>
                </w:rPr>
                <w:t>2</w:t>
              </w:r>
              <w:r w:rsidRPr="00292B9E">
                <w:rPr>
                  <w:rFonts w:cstheme="minorHAnsi"/>
                  <w:iCs/>
                  <w:color w:val="000000" w:themeColor="text1"/>
                  <w:kern w:val="0"/>
                  <w:sz w:val="20"/>
                  <w:szCs w:val="20"/>
                </w:rPr>
                <w:t>Byte</w:t>
              </w:r>
              <w:r>
                <w:rPr>
                  <w:rFonts w:cstheme="minorHAnsi" w:hint="eastAsia"/>
                  <w:iCs/>
                  <w:color w:val="000000" w:themeColor="text1"/>
                  <w:kern w:val="0"/>
                  <w:sz w:val="20"/>
                  <w:szCs w:val="20"/>
                </w:rPr>
                <w:t>s</w:t>
              </w:r>
            </w:ins>
          </w:p>
        </w:tc>
      </w:tr>
    </w:tbl>
    <w:p w:rsidR="00E60CD9" w:rsidRDefault="00E60CD9" w:rsidP="00E60CD9">
      <w:pPr>
        <w:rPr>
          <w:ins w:id="4319" w:author="telink" w:date="2018-06-25T14:02:00Z"/>
          <w:rStyle w:val="fontstyle01"/>
          <w:rFonts w:cstheme="minorHAnsi"/>
          <w:b/>
          <w:i/>
        </w:rPr>
      </w:pPr>
    </w:p>
    <w:p w:rsidR="00E60CD9" w:rsidRDefault="00E60CD9" w:rsidP="00E60CD9">
      <w:pPr>
        <w:rPr>
          <w:ins w:id="4320" w:author="telink" w:date="2018-06-25T14:02:00Z"/>
          <w:rStyle w:val="fontstyle01"/>
          <w:rFonts w:cstheme="minorHAnsi"/>
          <w:b/>
          <w:i/>
        </w:rPr>
      </w:pPr>
    </w:p>
    <w:p w:rsidR="00E60CD9" w:rsidRDefault="00E60CD9" w:rsidP="00E60CD9">
      <w:pPr>
        <w:rPr>
          <w:ins w:id="4321" w:author="telink" w:date="2018-06-25T14:02:00Z"/>
          <w:rStyle w:val="fontstyle01"/>
          <w:rFonts w:cstheme="minorHAnsi"/>
          <w:b/>
          <w:i/>
        </w:rPr>
      </w:pPr>
    </w:p>
    <w:p w:rsidR="00E60CD9" w:rsidRDefault="00E60CD9" w:rsidP="00E60CD9">
      <w:pPr>
        <w:autoSpaceDE w:val="0"/>
        <w:autoSpaceDN w:val="0"/>
        <w:adjustRightInd w:val="0"/>
        <w:jc w:val="left"/>
        <w:rPr>
          <w:ins w:id="4322" w:author="telink" w:date="2018-06-25T14:02:00Z"/>
          <w:rFonts w:cstheme="minorHAnsi"/>
          <w:b/>
          <w:i/>
          <w:sz w:val="20"/>
          <w:szCs w:val="20"/>
        </w:rPr>
      </w:pPr>
      <w:ins w:id="4323" w:author="telink" w:date="2018-06-25T14:02: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w:t>
        </w:r>
        <w:r w:rsidRPr="003A324A">
          <w:rPr>
            <w:b/>
          </w:rPr>
          <w:t xml:space="preserve"> </w:t>
        </w:r>
        <w:r>
          <w:rPr>
            <w:rFonts w:hint="eastAsia"/>
            <w:b/>
          </w:rPr>
          <w:t xml:space="preserve">30 </w:t>
        </w:r>
      </w:ins>
      <w:ins w:id="4324" w:author="telink" w:date="2018-06-25T14:04:00Z">
        <w:r>
          <w:rPr>
            <w:b/>
          </w:rPr>
          <w:t>00</w:t>
        </w:r>
      </w:ins>
      <w:ins w:id="4325" w:author="telink" w:date="2018-06-25T14:02:00Z">
        <w:r>
          <w:rPr>
            <w:rFonts w:hint="eastAsia"/>
            <w:b/>
          </w:rPr>
          <w:t xml:space="preserve"> </w:t>
        </w:r>
      </w:ins>
      <w:ins w:id="4326" w:author="telink" w:date="2018-06-25T14:04:00Z">
        <w:r>
          <w:rPr>
            <w:b/>
          </w:rPr>
          <w:t>05</w:t>
        </w:r>
      </w:ins>
      <w:ins w:id="4327" w:author="telink" w:date="2018-06-25T14:02:00Z">
        <w:r>
          <w:rPr>
            <w:rFonts w:hint="eastAsia"/>
            <w:b/>
          </w:rPr>
          <w:t xml:space="preserve"> 00</w:t>
        </w:r>
        <w:r w:rsidRPr="00D428CE">
          <w:rPr>
            <w:rFonts w:hint="eastAsia"/>
            <w:sz w:val="20"/>
            <w:szCs w:val="20"/>
          </w:rPr>
          <w:t xml:space="preserve"> </w:t>
        </w:r>
      </w:ins>
      <w:ins w:id="4328" w:author="telink" w:date="2018-06-25T14:04:00Z">
        <w:r>
          <w:rPr>
            <w:sz w:val="20"/>
            <w:szCs w:val="20"/>
          </w:rPr>
          <w:t>ShortAddr</w:t>
        </w:r>
        <w:r>
          <w:rPr>
            <w:rFonts w:hint="eastAsia"/>
            <w:sz w:val="20"/>
            <w:szCs w:val="20"/>
          </w:rPr>
          <w:t xml:space="preserve"> </w:t>
        </w:r>
        <w:r>
          <w:rPr>
            <w:sz w:val="20"/>
            <w:szCs w:val="20"/>
          </w:rPr>
          <w:t>SrcEP</w:t>
        </w:r>
        <w:r w:rsidRPr="003A324A">
          <w:rPr>
            <w:rFonts w:cstheme="minorHAnsi" w:hint="eastAsia"/>
            <w:b/>
            <w:i/>
            <w:sz w:val="20"/>
            <w:szCs w:val="20"/>
          </w:rPr>
          <w:t xml:space="preserve"> </w:t>
        </w:r>
        <w:r>
          <w:rPr>
            <w:rFonts w:hint="eastAsia"/>
            <w:sz w:val="20"/>
            <w:szCs w:val="20"/>
          </w:rPr>
          <w:t>TimeOut</w:t>
        </w:r>
        <w:r w:rsidRPr="003A324A">
          <w:rPr>
            <w:rFonts w:cstheme="minorHAnsi" w:hint="eastAsia"/>
            <w:b/>
            <w:i/>
            <w:sz w:val="20"/>
            <w:szCs w:val="20"/>
          </w:rPr>
          <w:t xml:space="preserve"> </w:t>
        </w:r>
      </w:ins>
      <w:ins w:id="4329" w:author="telink" w:date="2018-06-25T14:02:00Z">
        <w:r w:rsidRPr="003A324A">
          <w:rPr>
            <w:rFonts w:cstheme="minorHAnsi" w:hint="eastAsia"/>
            <w:b/>
            <w:i/>
            <w:sz w:val="20"/>
            <w:szCs w:val="20"/>
          </w:rPr>
          <w:t>AA</w:t>
        </w:r>
      </w:ins>
    </w:p>
    <w:p w:rsidR="00E60CD9" w:rsidRDefault="00E60CD9" w:rsidP="00E60CD9">
      <w:pPr>
        <w:rPr>
          <w:ins w:id="4330" w:author="telink" w:date="2018-06-25T14:02:00Z"/>
          <w:rFonts w:cstheme="minorHAnsi"/>
          <w:i/>
        </w:rPr>
      </w:pPr>
    </w:p>
    <w:p w:rsidR="00E60CD9" w:rsidRPr="00494118" w:rsidRDefault="00E60CD9" w:rsidP="00E60CD9">
      <w:pPr>
        <w:rPr>
          <w:ins w:id="4331" w:author="AutoBVT" w:date="2018-06-12T13:57:00Z"/>
          <w:rFonts w:cstheme="minorHAnsi"/>
          <w:i/>
        </w:rPr>
      </w:pPr>
    </w:p>
    <w:p w:rsidR="00E60CD9" w:rsidRPr="00262F6D" w:rsidRDefault="00E60CD9" w:rsidP="00E60CD9">
      <w:pPr>
        <w:pStyle w:val="222"/>
        <w:rPr>
          <w:ins w:id="4332" w:author="AutoBVT" w:date="2018-06-12T13:57:00Z"/>
          <w:rStyle w:val="fontstyle01"/>
          <w:sz w:val="30"/>
          <w:szCs w:val="30"/>
          <w:rPrChange w:id="4333" w:author="telink" w:date="2018-06-26T11:03:00Z">
            <w:rPr>
              <w:ins w:id="4334" w:author="AutoBVT" w:date="2018-06-12T13:57:00Z"/>
            </w:rPr>
          </w:rPrChange>
        </w:rPr>
        <w:pPrChange w:id="4335" w:author="telink" w:date="2018-06-26T11:03:00Z">
          <w:pPr>
            <w:pStyle w:val="4"/>
          </w:pPr>
        </w:pPrChange>
      </w:pPr>
      <w:bookmarkStart w:id="4336" w:name="_Toc519500911"/>
      <w:bookmarkStart w:id="4337" w:name="_Toc520216053"/>
      <w:ins w:id="4338" w:author="AutoBVT" w:date="2018-06-12T13:57:00Z">
        <w:r w:rsidRPr="0072004E">
          <w:rPr>
            <w:rStyle w:val="fontstyle01"/>
            <w:sz w:val="30"/>
            <w:szCs w:val="30"/>
            <w:rPrChange w:id="4339" w:author="telink" w:date="2018-06-26T11:03:00Z">
              <w:rPr>
                <w:rFonts w:ascii="Courier" w:hAnsi="Courier"/>
                <w:color w:val="000000"/>
                <w:sz w:val="20"/>
                <w:szCs w:val="20"/>
              </w:rPr>
            </w:rPrChange>
          </w:rPr>
          <w:t>3.</w:t>
        </w:r>
        <w:del w:id="4340" w:author="telink" w:date="2018-06-26T11:01:00Z">
          <w:r w:rsidRPr="0072004E">
            <w:rPr>
              <w:rStyle w:val="fontstyle01"/>
              <w:sz w:val="30"/>
              <w:szCs w:val="30"/>
              <w:rPrChange w:id="4341" w:author="telink" w:date="2018-06-26T11:03:00Z">
                <w:rPr>
                  <w:rFonts w:ascii="Courier" w:hAnsi="Courier"/>
                  <w:color w:val="000000"/>
                  <w:sz w:val="20"/>
                  <w:szCs w:val="20"/>
                </w:rPr>
              </w:rPrChange>
            </w:rPr>
            <w:delText>2</w:delText>
          </w:r>
        </w:del>
      </w:ins>
      <w:ins w:id="4342" w:author="telink" w:date="2018-06-26T11:01:00Z">
        <w:r w:rsidRPr="0072004E">
          <w:rPr>
            <w:rStyle w:val="fontstyle01"/>
            <w:sz w:val="30"/>
            <w:szCs w:val="30"/>
            <w:rPrChange w:id="4343" w:author="telink" w:date="2018-06-26T11:03:00Z">
              <w:rPr>
                <w:rFonts w:ascii="Courier" w:hAnsi="Courier"/>
                <w:color w:val="000000"/>
                <w:sz w:val="20"/>
                <w:szCs w:val="20"/>
              </w:rPr>
            </w:rPrChange>
          </w:rPr>
          <w:t>3</w:t>
        </w:r>
      </w:ins>
      <w:ins w:id="4344" w:author="AutoBVT" w:date="2018-06-12T13:57:00Z">
        <w:r w:rsidRPr="0072004E">
          <w:rPr>
            <w:rStyle w:val="fontstyle01"/>
            <w:sz w:val="30"/>
            <w:szCs w:val="30"/>
            <w:rPrChange w:id="4345" w:author="telink" w:date="2018-06-26T11:03:00Z">
              <w:rPr>
                <w:rFonts w:ascii="Courier" w:hAnsi="Courier"/>
                <w:color w:val="000000"/>
                <w:sz w:val="20"/>
                <w:szCs w:val="20"/>
              </w:rPr>
            </w:rPrChange>
          </w:rPr>
          <w:t>.4 On/Off Cluster</w:t>
        </w:r>
        <w:bookmarkEnd w:id="4336"/>
        <w:bookmarkEnd w:id="4337"/>
      </w:ins>
    </w:p>
    <w:tbl>
      <w:tblPr>
        <w:tblStyle w:val="-3"/>
        <w:tblW w:w="7844" w:type="dxa"/>
        <w:tblLook w:val="0620" w:firstRow="1" w:lastRow="0" w:firstColumn="0" w:lastColumn="0" w:noHBand="1" w:noVBand="1"/>
      </w:tblPr>
      <w:tblGrid>
        <w:gridCol w:w="6089"/>
        <w:gridCol w:w="1755"/>
      </w:tblGrid>
      <w:tr w:rsidR="00E60CD9" w:rsidRPr="001C30DD" w:rsidTr="00165B4D">
        <w:trPr>
          <w:cnfStyle w:val="100000000000" w:firstRow="1" w:lastRow="0" w:firstColumn="0" w:lastColumn="0" w:oddVBand="0" w:evenVBand="0" w:oddHBand="0" w:evenHBand="0" w:firstRowFirstColumn="0" w:firstRowLastColumn="0" w:lastRowFirstColumn="0" w:lastRowLastColumn="0"/>
          <w:trHeight w:val="181"/>
          <w:ins w:id="4346" w:author="AutoBVT" w:date="2018-06-12T13:57:00Z"/>
        </w:trPr>
        <w:tc>
          <w:tcPr>
            <w:tcW w:w="0" w:type="auto"/>
          </w:tcPr>
          <w:p w:rsidR="00E60CD9" w:rsidRPr="001C30DD" w:rsidRDefault="00E60CD9" w:rsidP="00165B4D">
            <w:pPr>
              <w:rPr>
                <w:ins w:id="4347" w:author="AutoBVT" w:date="2018-06-12T13:57:00Z"/>
                <w:rFonts w:cstheme="minorHAnsi"/>
              </w:rPr>
            </w:pPr>
            <w:ins w:id="4348" w:author="AutoBVT" w:date="2018-06-12T13:57:00Z">
              <w:r w:rsidRPr="00A77C26">
                <w:rPr>
                  <w:rFonts w:cstheme="minorHAnsi"/>
                </w:rPr>
                <w:t>Type</w:t>
              </w:r>
            </w:ins>
          </w:p>
        </w:tc>
        <w:tc>
          <w:tcPr>
            <w:tcW w:w="0" w:type="auto"/>
          </w:tcPr>
          <w:p w:rsidR="00E60CD9" w:rsidRPr="001C30DD" w:rsidRDefault="00E60CD9" w:rsidP="00165B4D">
            <w:pPr>
              <w:rPr>
                <w:ins w:id="4349" w:author="AutoBVT" w:date="2018-06-12T13:57:00Z"/>
                <w:rFonts w:cstheme="minorHAnsi"/>
              </w:rPr>
            </w:pPr>
            <w:ins w:id="4350" w:author="AutoBVT" w:date="2018-06-12T13:57:00Z">
              <w:r w:rsidRPr="001C30DD">
                <w:rPr>
                  <w:rFonts w:cstheme="minorHAnsi"/>
                </w:rPr>
                <w:t>Value</w:t>
              </w:r>
            </w:ins>
          </w:p>
        </w:tc>
      </w:tr>
      <w:tr w:rsidR="00E60CD9" w:rsidRPr="001C30DD" w:rsidTr="00165B4D">
        <w:trPr>
          <w:trHeight w:val="181"/>
          <w:ins w:id="4351" w:author="AutoBVT" w:date="2018-06-12T13:57:00Z"/>
        </w:trPr>
        <w:tc>
          <w:tcPr>
            <w:tcW w:w="0" w:type="auto"/>
          </w:tcPr>
          <w:p w:rsidR="00E60CD9" w:rsidRPr="00F715C5" w:rsidRDefault="00E60CD9" w:rsidP="00165B4D">
            <w:pPr>
              <w:rPr>
                <w:ins w:id="4352" w:author="AutoBVT" w:date="2018-06-12T13:57:00Z"/>
                <w:rFonts w:cstheme="minorHAnsi"/>
                <w:i/>
                <w:iCs/>
                <w:color w:val="0000C0"/>
                <w:sz w:val="20"/>
                <w:szCs w:val="20"/>
                <w:highlight w:val="lightGray"/>
                <w:rPrChange w:id="4353" w:author="telink" w:date="2018-06-27T15:22:00Z">
                  <w:rPr>
                    <w:ins w:id="4354" w:author="AutoBVT" w:date="2018-06-12T13:57:00Z"/>
                    <w:rFonts w:ascii="Courier New" w:hAnsi="Courier New" w:cs="Courier New"/>
                    <w:i/>
                    <w:iCs/>
                    <w:color w:val="0000C0"/>
                    <w:kern w:val="2"/>
                    <w:sz w:val="20"/>
                    <w:szCs w:val="20"/>
                  </w:rPr>
                </w:rPrChange>
              </w:rPr>
            </w:pPr>
            <w:ins w:id="4355" w:author="AutoBVT" w:date="2018-06-12T13:57:00Z">
              <w:r w:rsidRPr="0072004E">
                <w:rPr>
                  <w:rFonts w:cstheme="minorHAnsi"/>
                  <w:i/>
                  <w:iCs/>
                  <w:color w:val="0000C0"/>
                  <w:sz w:val="20"/>
                  <w:szCs w:val="20"/>
                  <w:highlight w:val="lightGray"/>
                  <w:rPrChange w:id="4356" w:author="telink" w:date="2018-06-27T15:22:00Z">
                    <w:rPr>
                      <w:rFonts w:ascii="Courier New" w:eastAsiaTheme="majorEastAsia" w:hAnsi="Courier New" w:cs="Courier New"/>
                      <w:b/>
                      <w:bCs/>
                      <w:i/>
                      <w:iCs/>
                      <w:color w:val="0000C0"/>
                      <w:sz w:val="20"/>
                      <w:szCs w:val="20"/>
                    </w:rPr>
                  </w:rPrChange>
                </w:rPr>
                <w:t>ZBHCI_CMD_ZCL_ONOFF_ON</w:t>
              </w:r>
            </w:ins>
          </w:p>
          <w:p w:rsidR="00E60CD9" w:rsidRPr="00F715C5" w:rsidRDefault="00E60CD9" w:rsidP="00165B4D">
            <w:pPr>
              <w:rPr>
                <w:ins w:id="4357" w:author="AutoBVT" w:date="2018-06-12T13:57:00Z"/>
                <w:rFonts w:cstheme="minorHAnsi"/>
                <w:i/>
                <w:iCs/>
                <w:color w:val="0000C0"/>
                <w:sz w:val="20"/>
                <w:szCs w:val="20"/>
                <w:highlight w:val="lightGray"/>
                <w:rPrChange w:id="4358" w:author="telink" w:date="2018-06-27T15:22:00Z">
                  <w:rPr>
                    <w:ins w:id="4359" w:author="AutoBVT" w:date="2018-06-12T13:57:00Z"/>
                    <w:rFonts w:ascii="Courier New" w:hAnsi="Courier New" w:cs="Courier New"/>
                    <w:i/>
                    <w:iCs/>
                    <w:color w:val="0000C0"/>
                    <w:kern w:val="2"/>
                    <w:sz w:val="20"/>
                    <w:szCs w:val="20"/>
                  </w:rPr>
                </w:rPrChange>
              </w:rPr>
            </w:pPr>
            <w:ins w:id="4360" w:author="AutoBVT" w:date="2018-06-12T13:57:00Z">
              <w:r w:rsidRPr="0072004E">
                <w:rPr>
                  <w:rFonts w:cstheme="minorHAnsi"/>
                  <w:i/>
                  <w:iCs/>
                  <w:color w:val="0000C0"/>
                  <w:sz w:val="20"/>
                  <w:szCs w:val="20"/>
                  <w:highlight w:val="lightGray"/>
                  <w:rPrChange w:id="4361" w:author="telink" w:date="2018-06-27T15:22:00Z">
                    <w:rPr>
                      <w:rFonts w:ascii="Courier New" w:eastAsiaTheme="majorEastAsia" w:hAnsi="Courier New" w:cs="Courier New"/>
                      <w:b/>
                      <w:bCs/>
                      <w:i/>
                      <w:iCs/>
                      <w:color w:val="0000C0"/>
                      <w:sz w:val="20"/>
                      <w:szCs w:val="20"/>
                    </w:rPr>
                  </w:rPrChange>
                </w:rPr>
                <w:t>ZBHCI_CMD_ZCL_ONOFF_OFF</w:t>
              </w:r>
            </w:ins>
          </w:p>
          <w:p w:rsidR="00E60CD9" w:rsidRPr="001C30DD" w:rsidRDefault="00E60CD9" w:rsidP="00165B4D">
            <w:pPr>
              <w:rPr>
                <w:ins w:id="4362" w:author="AutoBVT" w:date="2018-06-12T13:57:00Z"/>
                <w:rFonts w:cstheme="minorHAnsi"/>
                <w:i/>
                <w:iCs/>
                <w:color w:val="0000C0"/>
                <w:sz w:val="20"/>
                <w:szCs w:val="20"/>
                <w:highlight w:val="lightGray"/>
              </w:rPr>
            </w:pPr>
            <w:ins w:id="4363" w:author="AutoBVT" w:date="2018-06-12T13:57:00Z">
              <w:r w:rsidRPr="0072004E">
                <w:rPr>
                  <w:rFonts w:cstheme="minorHAnsi"/>
                  <w:i/>
                  <w:iCs/>
                  <w:color w:val="0000C0"/>
                  <w:sz w:val="20"/>
                  <w:szCs w:val="20"/>
                  <w:highlight w:val="lightGray"/>
                  <w:rPrChange w:id="4364" w:author="telink" w:date="2018-06-27T15:22:00Z">
                    <w:rPr>
                      <w:rFonts w:ascii="Courier New" w:eastAsiaTheme="majorEastAsia" w:hAnsi="Courier New" w:cs="Courier New"/>
                      <w:b/>
                      <w:bCs/>
                      <w:i/>
                      <w:iCs/>
                      <w:color w:val="0000C0"/>
                      <w:sz w:val="20"/>
                      <w:szCs w:val="20"/>
                    </w:rPr>
                  </w:rPrChange>
                </w:rPr>
                <w:t xml:space="preserve">ZBHCI_CMD_ZCL_ONOFF_TOGGLE </w:t>
              </w:r>
            </w:ins>
          </w:p>
        </w:tc>
        <w:tc>
          <w:tcPr>
            <w:tcW w:w="0" w:type="auto"/>
          </w:tcPr>
          <w:p w:rsidR="00E60CD9" w:rsidRDefault="00E60CD9" w:rsidP="00165B4D">
            <w:pPr>
              <w:rPr>
                <w:ins w:id="4365" w:author="AutoBVT" w:date="2018-06-12T13:57:00Z"/>
                <w:rFonts w:cstheme="minorHAnsi"/>
              </w:rPr>
            </w:pPr>
            <w:ins w:id="4366" w:author="AutoBVT" w:date="2018-06-12T13:57:00Z">
              <w:r w:rsidRPr="001C30DD">
                <w:rPr>
                  <w:rFonts w:cstheme="minorHAnsi"/>
                </w:rPr>
                <w:t>0x0</w:t>
              </w:r>
              <w:r>
                <w:rPr>
                  <w:rFonts w:cstheme="minorHAnsi" w:hint="eastAsia"/>
                </w:rPr>
                <w:t>140</w:t>
              </w:r>
            </w:ins>
          </w:p>
          <w:p w:rsidR="00E60CD9" w:rsidRDefault="00E60CD9" w:rsidP="00165B4D">
            <w:pPr>
              <w:rPr>
                <w:ins w:id="4367" w:author="AutoBVT" w:date="2018-06-12T13:57:00Z"/>
                <w:rFonts w:cstheme="minorHAnsi"/>
              </w:rPr>
            </w:pPr>
            <w:ins w:id="4368" w:author="AutoBVT" w:date="2018-06-12T13:57:00Z">
              <w:r w:rsidRPr="001C30DD">
                <w:rPr>
                  <w:rFonts w:cstheme="minorHAnsi"/>
                </w:rPr>
                <w:t>0x0</w:t>
              </w:r>
              <w:r>
                <w:rPr>
                  <w:rFonts w:cstheme="minorHAnsi" w:hint="eastAsia"/>
                </w:rPr>
                <w:t>141</w:t>
              </w:r>
            </w:ins>
          </w:p>
          <w:p w:rsidR="00E60CD9" w:rsidRPr="001C30DD" w:rsidRDefault="00E60CD9" w:rsidP="00165B4D">
            <w:pPr>
              <w:rPr>
                <w:ins w:id="4369" w:author="AutoBVT" w:date="2018-06-12T13:57:00Z"/>
                <w:rFonts w:cstheme="minorHAnsi"/>
              </w:rPr>
            </w:pPr>
            <w:ins w:id="4370" w:author="AutoBVT" w:date="2018-06-12T13:57:00Z">
              <w:r>
                <w:rPr>
                  <w:rFonts w:cstheme="minorHAnsi" w:hint="eastAsia"/>
                </w:rPr>
                <w:t>0x0142</w:t>
              </w:r>
            </w:ins>
          </w:p>
        </w:tc>
      </w:tr>
    </w:tbl>
    <w:p w:rsidR="00E60CD9" w:rsidRDefault="00E60CD9" w:rsidP="00E60CD9">
      <w:pPr>
        <w:rPr>
          <w:ins w:id="4371" w:author="AutoBVT" w:date="2018-06-12T13:57:00Z"/>
        </w:rPr>
      </w:pPr>
    </w:p>
    <w:p w:rsidR="00E60CD9" w:rsidRDefault="00E60CD9" w:rsidP="00E60CD9">
      <w:pPr>
        <w:rPr>
          <w:ins w:id="4372" w:author="AutoBVT" w:date="2018-06-12T13:57:00Z"/>
          <w:rStyle w:val="fontstyle01"/>
          <w:rFonts w:cstheme="minorHAnsi"/>
          <w:b/>
          <w:i/>
        </w:rPr>
      </w:pPr>
      <w:ins w:id="4373" w:author="AutoBVT" w:date="2018-06-12T13:57:00Z">
        <w:r>
          <w:rPr>
            <w:rStyle w:val="fontstyle01"/>
            <w:rFonts w:cstheme="minorHAnsi" w:hint="eastAsia"/>
            <w:b/>
            <w:i/>
          </w:rPr>
          <w:t>3</w:t>
        </w:r>
        <w:r w:rsidRPr="0079251E">
          <w:rPr>
            <w:rStyle w:val="fontstyle01"/>
            <w:rFonts w:cstheme="minorHAnsi" w:hint="eastAsia"/>
            <w:b/>
            <w:i/>
          </w:rPr>
          <w:t>.</w:t>
        </w:r>
        <w:del w:id="4374" w:author="telink" w:date="2018-06-26T11:01:00Z">
          <w:r w:rsidDel="00D03AB3">
            <w:rPr>
              <w:rStyle w:val="fontstyle01"/>
              <w:rFonts w:cstheme="minorHAnsi" w:hint="eastAsia"/>
              <w:b/>
              <w:i/>
            </w:rPr>
            <w:delText>2</w:delText>
          </w:r>
        </w:del>
      </w:ins>
      <w:ins w:id="4375" w:author="telink" w:date="2018-06-26T11:01:00Z">
        <w:r>
          <w:rPr>
            <w:rStyle w:val="fontstyle01"/>
            <w:rFonts w:cstheme="minorHAnsi"/>
            <w:b/>
            <w:i/>
          </w:rPr>
          <w:t>3</w:t>
        </w:r>
      </w:ins>
      <w:ins w:id="4376" w:author="AutoBVT" w:date="2018-06-12T13:57:00Z">
        <w:r w:rsidRPr="0079251E">
          <w:rPr>
            <w:rStyle w:val="fontstyle01"/>
            <w:rFonts w:cstheme="minorHAnsi" w:hint="eastAsia"/>
            <w:b/>
            <w:i/>
          </w:rPr>
          <w:t>.</w:t>
        </w:r>
        <w:r>
          <w:rPr>
            <w:rStyle w:val="fontstyle01"/>
            <w:rFonts w:cstheme="minorHAnsi" w:hint="eastAsia"/>
            <w:b/>
            <w:i/>
          </w:rPr>
          <w:t>4</w:t>
        </w:r>
        <w:r w:rsidRPr="0079251E">
          <w:rPr>
            <w:rStyle w:val="fontstyle01"/>
            <w:rFonts w:cstheme="minorHAnsi" w:hint="eastAsia"/>
            <w:b/>
            <w:i/>
          </w:rPr>
          <w:t>.</w:t>
        </w:r>
        <w:r>
          <w:rPr>
            <w:rStyle w:val="fontstyle01"/>
            <w:rFonts w:cstheme="minorHAnsi" w:hint="eastAsia"/>
            <w:b/>
            <w:i/>
          </w:rPr>
          <w:t>1</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ONOFF_ON</w:t>
        </w:r>
      </w:ins>
    </w:p>
    <w:tbl>
      <w:tblPr>
        <w:tblStyle w:val="ab"/>
        <w:tblpPr w:leftFromText="180" w:rightFromText="180" w:vertAnchor="text" w:horzAnchor="page" w:tblpX="2285" w:tblpY="95"/>
        <w:tblOverlap w:val="never"/>
        <w:tblW w:w="1668" w:type="dxa"/>
        <w:tblLayout w:type="fixed"/>
        <w:tblLook w:val="04A0" w:firstRow="1" w:lastRow="0" w:firstColumn="1" w:lastColumn="0" w:noHBand="0" w:noVBand="1"/>
      </w:tblPr>
      <w:tblGrid>
        <w:gridCol w:w="1668"/>
      </w:tblGrid>
      <w:tr w:rsidR="00E60CD9" w:rsidRPr="00292B9E" w:rsidTr="00165B4D">
        <w:trPr>
          <w:ins w:id="4377" w:author="AutoBVT" w:date="2018-06-12T13:57:00Z"/>
        </w:trPr>
        <w:tc>
          <w:tcPr>
            <w:tcW w:w="1668" w:type="dxa"/>
          </w:tcPr>
          <w:p w:rsidR="00E60CD9" w:rsidRDefault="00E60CD9" w:rsidP="00165B4D">
            <w:pPr>
              <w:pStyle w:val="Default"/>
              <w:jc w:val="both"/>
              <w:rPr>
                <w:ins w:id="4378" w:author="AutoBVT" w:date="2018-06-12T13:57:00Z"/>
                <w:sz w:val="20"/>
                <w:szCs w:val="20"/>
              </w:rPr>
            </w:pPr>
            <w:ins w:id="4379" w:author="AutoBVT" w:date="2018-06-12T13:57:00Z">
              <w:r w:rsidRPr="00292B9E">
                <w:rPr>
                  <w:rFonts w:hint="eastAsia"/>
                  <w:sz w:val="20"/>
                  <w:szCs w:val="20"/>
                </w:rPr>
                <w:t>ZCLCmdHdr</w:t>
              </w:r>
            </w:ins>
          </w:p>
        </w:tc>
      </w:tr>
      <w:tr w:rsidR="00E60CD9" w:rsidRPr="00292B9E" w:rsidTr="00165B4D">
        <w:trPr>
          <w:trHeight w:val="359"/>
          <w:ins w:id="4380" w:author="AutoBVT" w:date="2018-06-12T13:57:00Z"/>
        </w:trPr>
        <w:tc>
          <w:tcPr>
            <w:tcW w:w="1668" w:type="dxa"/>
          </w:tcPr>
          <w:p w:rsidR="00E60CD9" w:rsidRDefault="00E60CD9" w:rsidP="00165B4D">
            <w:pPr>
              <w:rPr>
                <w:ins w:id="4381" w:author="AutoBVT" w:date="2018-06-12T13:57:00Z"/>
                <w:rFonts w:cstheme="minorHAnsi"/>
                <w:iCs/>
                <w:color w:val="000000" w:themeColor="text1"/>
                <w:kern w:val="0"/>
                <w:sz w:val="20"/>
                <w:szCs w:val="20"/>
              </w:rPr>
            </w:pPr>
            <w:ins w:id="4382" w:author="AutoBVT" w:date="2018-06-12T13:57:00Z">
              <w:r>
                <w:rPr>
                  <w:rFonts w:cstheme="minorHAnsi" w:hint="eastAsia"/>
                  <w:i/>
                  <w:iCs/>
                  <w:color w:val="000000" w:themeColor="text1"/>
                  <w:kern w:val="0"/>
                  <w:sz w:val="20"/>
                  <w:szCs w:val="20"/>
                </w:rPr>
                <w:t>n-Bytes</w:t>
              </w:r>
            </w:ins>
          </w:p>
        </w:tc>
      </w:tr>
    </w:tbl>
    <w:p w:rsidR="00E60CD9" w:rsidRDefault="00E60CD9" w:rsidP="00E60CD9">
      <w:pPr>
        <w:rPr>
          <w:ins w:id="4383" w:author="AutoBVT" w:date="2018-06-12T13:57:00Z"/>
          <w:rFonts w:cstheme="minorHAnsi"/>
          <w:i/>
        </w:rPr>
      </w:pPr>
    </w:p>
    <w:p w:rsidR="00E60CD9" w:rsidRDefault="00E60CD9" w:rsidP="00E60CD9">
      <w:pPr>
        <w:rPr>
          <w:ins w:id="4384" w:author="AutoBVT" w:date="2018-06-12T13:57:00Z"/>
          <w:rFonts w:cstheme="minorHAnsi"/>
          <w:i/>
        </w:rPr>
      </w:pPr>
    </w:p>
    <w:p w:rsidR="00E60CD9" w:rsidRDefault="00E60CD9" w:rsidP="00E60CD9">
      <w:pPr>
        <w:rPr>
          <w:ins w:id="4385" w:author="AutoBVT" w:date="2018-06-12T13:57:00Z"/>
          <w:rFonts w:cstheme="minorHAnsi"/>
          <w:i/>
        </w:rPr>
      </w:pPr>
    </w:p>
    <w:p w:rsidR="00E60CD9" w:rsidRDefault="00E60CD9" w:rsidP="00E60CD9">
      <w:pPr>
        <w:autoSpaceDE w:val="0"/>
        <w:autoSpaceDN w:val="0"/>
        <w:adjustRightInd w:val="0"/>
        <w:jc w:val="left"/>
        <w:rPr>
          <w:ins w:id="4386" w:author="AutoBVT" w:date="2018-06-12T13:57:00Z"/>
          <w:rFonts w:cstheme="minorHAnsi"/>
          <w:b/>
          <w:i/>
          <w:sz w:val="20"/>
          <w:szCs w:val="20"/>
        </w:rPr>
      </w:pPr>
      <w:ins w:id="4387"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 40 lenH lenL 00</w:t>
        </w:r>
        <w:r w:rsidRPr="00D428CE">
          <w:rPr>
            <w:rFonts w:hint="eastAsia"/>
            <w:sz w:val="20"/>
            <w:szCs w:val="20"/>
          </w:rPr>
          <w:t xml:space="preserve"> </w:t>
        </w:r>
        <w:r w:rsidRPr="00292B9E">
          <w:rPr>
            <w:rFonts w:hint="eastAsia"/>
            <w:sz w:val="20"/>
            <w:szCs w:val="20"/>
          </w:rPr>
          <w:t>ZCLCmdHdr</w:t>
        </w:r>
        <w:r>
          <w:rPr>
            <w:rFonts w:hint="eastAsia"/>
            <w:sz w:val="20"/>
            <w:szCs w:val="20"/>
          </w:rPr>
          <w:t xml:space="preserve"> </w:t>
        </w:r>
        <w:r w:rsidRPr="003A324A">
          <w:rPr>
            <w:rFonts w:cstheme="minorHAnsi" w:hint="eastAsia"/>
            <w:b/>
            <w:i/>
            <w:sz w:val="20"/>
            <w:szCs w:val="20"/>
          </w:rPr>
          <w:t>AA</w:t>
        </w:r>
      </w:ins>
    </w:p>
    <w:p w:rsidR="00E60CD9" w:rsidRDefault="00E60CD9" w:rsidP="00E60CD9">
      <w:pPr>
        <w:rPr>
          <w:ins w:id="4388" w:author="AutoBVT" w:date="2018-06-12T13:57:00Z"/>
        </w:rPr>
      </w:pPr>
    </w:p>
    <w:p w:rsidR="00E60CD9" w:rsidRDefault="00E60CD9" w:rsidP="00E60CD9">
      <w:pPr>
        <w:rPr>
          <w:ins w:id="4389" w:author="AutoBVT" w:date="2018-06-12T13:57:00Z"/>
          <w:rStyle w:val="fontstyle01"/>
          <w:rFonts w:cstheme="minorHAnsi"/>
          <w:b/>
          <w:i/>
        </w:rPr>
      </w:pPr>
      <w:ins w:id="4390" w:author="AutoBVT" w:date="2018-06-12T13:57:00Z">
        <w:r>
          <w:rPr>
            <w:rStyle w:val="fontstyle01"/>
            <w:rFonts w:cstheme="minorHAnsi" w:hint="eastAsia"/>
            <w:b/>
            <w:i/>
          </w:rPr>
          <w:t>3</w:t>
        </w:r>
        <w:r w:rsidRPr="0079251E">
          <w:rPr>
            <w:rStyle w:val="fontstyle01"/>
            <w:rFonts w:cstheme="minorHAnsi" w:hint="eastAsia"/>
            <w:b/>
            <w:i/>
          </w:rPr>
          <w:t>.</w:t>
        </w:r>
        <w:del w:id="4391" w:author="telink" w:date="2018-06-26T11:01:00Z">
          <w:r w:rsidDel="00D03AB3">
            <w:rPr>
              <w:rStyle w:val="fontstyle01"/>
              <w:rFonts w:cstheme="minorHAnsi" w:hint="eastAsia"/>
              <w:b/>
              <w:i/>
            </w:rPr>
            <w:delText>2</w:delText>
          </w:r>
        </w:del>
      </w:ins>
      <w:ins w:id="4392" w:author="telink" w:date="2018-06-26T11:01:00Z">
        <w:r>
          <w:rPr>
            <w:rStyle w:val="fontstyle01"/>
            <w:rFonts w:cstheme="minorHAnsi"/>
            <w:b/>
            <w:i/>
          </w:rPr>
          <w:t>3</w:t>
        </w:r>
      </w:ins>
      <w:ins w:id="4393" w:author="AutoBVT" w:date="2018-06-12T13:57:00Z">
        <w:r w:rsidRPr="0079251E">
          <w:rPr>
            <w:rStyle w:val="fontstyle01"/>
            <w:rFonts w:cstheme="minorHAnsi" w:hint="eastAsia"/>
            <w:b/>
            <w:i/>
          </w:rPr>
          <w:t>.</w:t>
        </w:r>
        <w:r>
          <w:rPr>
            <w:rStyle w:val="fontstyle01"/>
            <w:rFonts w:cstheme="minorHAnsi" w:hint="eastAsia"/>
            <w:b/>
            <w:i/>
          </w:rPr>
          <w:t>4</w:t>
        </w:r>
        <w:r w:rsidRPr="0079251E">
          <w:rPr>
            <w:rStyle w:val="fontstyle01"/>
            <w:rFonts w:cstheme="minorHAnsi" w:hint="eastAsia"/>
            <w:b/>
            <w:i/>
          </w:rPr>
          <w:t>.</w:t>
        </w:r>
        <w:r>
          <w:rPr>
            <w:rStyle w:val="fontstyle01"/>
            <w:rFonts w:cstheme="minorHAnsi" w:hint="eastAsia"/>
            <w:b/>
            <w:i/>
          </w:rPr>
          <w:t>2</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ONOFF_OFF</w:t>
        </w:r>
      </w:ins>
    </w:p>
    <w:tbl>
      <w:tblPr>
        <w:tblStyle w:val="ab"/>
        <w:tblpPr w:leftFromText="180" w:rightFromText="180" w:vertAnchor="text" w:horzAnchor="page" w:tblpX="2285" w:tblpY="95"/>
        <w:tblOverlap w:val="never"/>
        <w:tblW w:w="1668" w:type="dxa"/>
        <w:tblLayout w:type="fixed"/>
        <w:tblLook w:val="04A0" w:firstRow="1" w:lastRow="0" w:firstColumn="1" w:lastColumn="0" w:noHBand="0" w:noVBand="1"/>
      </w:tblPr>
      <w:tblGrid>
        <w:gridCol w:w="1668"/>
      </w:tblGrid>
      <w:tr w:rsidR="00E60CD9" w:rsidRPr="00292B9E" w:rsidTr="00165B4D">
        <w:trPr>
          <w:ins w:id="4394" w:author="AutoBVT" w:date="2018-06-12T13:57:00Z"/>
        </w:trPr>
        <w:tc>
          <w:tcPr>
            <w:tcW w:w="1668" w:type="dxa"/>
          </w:tcPr>
          <w:p w:rsidR="00E60CD9" w:rsidRDefault="00E60CD9" w:rsidP="00165B4D">
            <w:pPr>
              <w:pStyle w:val="Default"/>
              <w:jc w:val="both"/>
              <w:rPr>
                <w:ins w:id="4395" w:author="AutoBVT" w:date="2018-06-12T13:57:00Z"/>
                <w:sz w:val="20"/>
                <w:szCs w:val="20"/>
              </w:rPr>
            </w:pPr>
            <w:ins w:id="4396" w:author="AutoBVT" w:date="2018-06-12T13:57:00Z">
              <w:r w:rsidRPr="00292B9E">
                <w:rPr>
                  <w:rFonts w:hint="eastAsia"/>
                  <w:sz w:val="20"/>
                  <w:szCs w:val="20"/>
                </w:rPr>
                <w:lastRenderedPageBreak/>
                <w:t>ZCLCmdHdr</w:t>
              </w:r>
            </w:ins>
          </w:p>
        </w:tc>
      </w:tr>
      <w:tr w:rsidR="00E60CD9" w:rsidRPr="00292B9E" w:rsidTr="00165B4D">
        <w:trPr>
          <w:trHeight w:val="359"/>
          <w:ins w:id="4397" w:author="AutoBVT" w:date="2018-06-12T13:57:00Z"/>
        </w:trPr>
        <w:tc>
          <w:tcPr>
            <w:tcW w:w="1668" w:type="dxa"/>
          </w:tcPr>
          <w:p w:rsidR="00E60CD9" w:rsidRDefault="00E60CD9" w:rsidP="00165B4D">
            <w:pPr>
              <w:rPr>
                <w:ins w:id="4398" w:author="AutoBVT" w:date="2018-06-12T13:57:00Z"/>
                <w:rFonts w:cstheme="minorHAnsi"/>
                <w:iCs/>
                <w:color w:val="000000" w:themeColor="text1"/>
                <w:kern w:val="0"/>
                <w:sz w:val="20"/>
                <w:szCs w:val="20"/>
              </w:rPr>
            </w:pPr>
            <w:ins w:id="4399" w:author="AutoBVT" w:date="2018-06-12T13:57:00Z">
              <w:r>
                <w:rPr>
                  <w:rFonts w:cstheme="minorHAnsi" w:hint="eastAsia"/>
                  <w:i/>
                  <w:iCs/>
                  <w:color w:val="000000" w:themeColor="text1"/>
                  <w:kern w:val="0"/>
                  <w:sz w:val="20"/>
                  <w:szCs w:val="20"/>
                </w:rPr>
                <w:t>n-Bytes</w:t>
              </w:r>
            </w:ins>
          </w:p>
        </w:tc>
      </w:tr>
    </w:tbl>
    <w:p w:rsidR="00E60CD9" w:rsidRDefault="00E60CD9" w:rsidP="00E60CD9">
      <w:pPr>
        <w:rPr>
          <w:ins w:id="4400" w:author="AutoBVT" w:date="2018-06-12T13:57:00Z"/>
        </w:rPr>
      </w:pPr>
    </w:p>
    <w:p w:rsidR="00E60CD9" w:rsidRDefault="00E60CD9" w:rsidP="00E60CD9">
      <w:pPr>
        <w:rPr>
          <w:ins w:id="4401" w:author="AutoBVT" w:date="2018-06-12T13:57:00Z"/>
        </w:rPr>
      </w:pPr>
    </w:p>
    <w:p w:rsidR="00E60CD9" w:rsidRDefault="00E60CD9" w:rsidP="00E60CD9">
      <w:pPr>
        <w:rPr>
          <w:ins w:id="4402" w:author="AutoBVT" w:date="2018-06-12T13:57:00Z"/>
        </w:rPr>
      </w:pPr>
    </w:p>
    <w:p w:rsidR="00E60CD9" w:rsidRDefault="00E60CD9" w:rsidP="00E60CD9">
      <w:pPr>
        <w:autoSpaceDE w:val="0"/>
        <w:autoSpaceDN w:val="0"/>
        <w:adjustRightInd w:val="0"/>
        <w:jc w:val="left"/>
        <w:rPr>
          <w:ins w:id="4403" w:author="AutoBVT" w:date="2018-06-12T13:57:00Z"/>
          <w:rFonts w:cstheme="minorHAnsi"/>
          <w:b/>
          <w:i/>
          <w:sz w:val="20"/>
          <w:szCs w:val="20"/>
        </w:rPr>
      </w:pPr>
      <w:ins w:id="4404"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 41 lenH lenL 00</w:t>
        </w:r>
        <w:r w:rsidRPr="00D428CE">
          <w:rPr>
            <w:rFonts w:hint="eastAsia"/>
            <w:sz w:val="20"/>
            <w:szCs w:val="20"/>
          </w:rPr>
          <w:t xml:space="preserve"> </w:t>
        </w:r>
        <w:r w:rsidRPr="00292B9E">
          <w:rPr>
            <w:rFonts w:hint="eastAsia"/>
            <w:sz w:val="20"/>
            <w:szCs w:val="20"/>
          </w:rPr>
          <w:t>ZCLCmdHdr</w:t>
        </w:r>
        <w:r>
          <w:rPr>
            <w:rFonts w:hint="eastAsia"/>
            <w:sz w:val="20"/>
            <w:szCs w:val="20"/>
          </w:rPr>
          <w:t xml:space="preserve"> </w:t>
        </w:r>
        <w:r w:rsidRPr="003A324A">
          <w:rPr>
            <w:rFonts w:cstheme="minorHAnsi" w:hint="eastAsia"/>
            <w:b/>
            <w:i/>
            <w:sz w:val="20"/>
            <w:szCs w:val="20"/>
          </w:rPr>
          <w:t>AA</w:t>
        </w:r>
      </w:ins>
    </w:p>
    <w:p w:rsidR="00E60CD9" w:rsidRPr="00CA02F7" w:rsidRDefault="00E60CD9" w:rsidP="00E60CD9">
      <w:pPr>
        <w:rPr>
          <w:ins w:id="4405" w:author="AutoBVT" w:date="2018-06-12T13:57:00Z"/>
        </w:rPr>
      </w:pPr>
    </w:p>
    <w:p w:rsidR="00E60CD9" w:rsidRDefault="00E60CD9" w:rsidP="00E60CD9">
      <w:pPr>
        <w:rPr>
          <w:ins w:id="4406" w:author="AutoBVT" w:date="2018-06-12T13:57:00Z"/>
          <w:rStyle w:val="fontstyle01"/>
          <w:rFonts w:cstheme="minorHAnsi"/>
          <w:b/>
          <w:i/>
        </w:rPr>
      </w:pPr>
      <w:ins w:id="4407" w:author="AutoBVT" w:date="2018-06-12T13:57:00Z">
        <w:r>
          <w:rPr>
            <w:rStyle w:val="fontstyle01"/>
            <w:rFonts w:cstheme="minorHAnsi" w:hint="eastAsia"/>
            <w:b/>
            <w:i/>
          </w:rPr>
          <w:t>3</w:t>
        </w:r>
        <w:r w:rsidRPr="0079251E">
          <w:rPr>
            <w:rStyle w:val="fontstyle01"/>
            <w:rFonts w:cstheme="minorHAnsi" w:hint="eastAsia"/>
            <w:b/>
            <w:i/>
          </w:rPr>
          <w:t>.</w:t>
        </w:r>
        <w:del w:id="4408" w:author="telink" w:date="2018-06-26T11:01:00Z">
          <w:r w:rsidDel="00D03AB3">
            <w:rPr>
              <w:rStyle w:val="fontstyle01"/>
              <w:rFonts w:cstheme="minorHAnsi" w:hint="eastAsia"/>
              <w:b/>
              <w:i/>
            </w:rPr>
            <w:delText>2</w:delText>
          </w:r>
        </w:del>
      </w:ins>
      <w:ins w:id="4409" w:author="telink" w:date="2018-06-26T11:01:00Z">
        <w:r>
          <w:rPr>
            <w:rStyle w:val="fontstyle01"/>
            <w:rFonts w:cstheme="minorHAnsi"/>
            <w:b/>
            <w:i/>
          </w:rPr>
          <w:t>3</w:t>
        </w:r>
      </w:ins>
      <w:ins w:id="4410" w:author="AutoBVT" w:date="2018-06-12T13:57:00Z">
        <w:r w:rsidRPr="0079251E">
          <w:rPr>
            <w:rStyle w:val="fontstyle01"/>
            <w:rFonts w:cstheme="minorHAnsi" w:hint="eastAsia"/>
            <w:b/>
            <w:i/>
          </w:rPr>
          <w:t>.</w:t>
        </w:r>
        <w:r>
          <w:rPr>
            <w:rStyle w:val="fontstyle01"/>
            <w:rFonts w:cstheme="minorHAnsi" w:hint="eastAsia"/>
            <w:b/>
            <w:i/>
          </w:rPr>
          <w:t>4</w:t>
        </w:r>
        <w:r w:rsidRPr="0079251E">
          <w:rPr>
            <w:rStyle w:val="fontstyle01"/>
            <w:rFonts w:cstheme="minorHAnsi" w:hint="eastAsia"/>
            <w:b/>
            <w:i/>
          </w:rPr>
          <w:t>.</w:t>
        </w:r>
        <w:r>
          <w:rPr>
            <w:rStyle w:val="fontstyle01"/>
            <w:rFonts w:cstheme="minorHAnsi" w:hint="eastAsia"/>
            <w:b/>
            <w:i/>
          </w:rPr>
          <w:t>3</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ONOFF_TOGGLE</w:t>
        </w:r>
      </w:ins>
    </w:p>
    <w:tbl>
      <w:tblPr>
        <w:tblStyle w:val="ab"/>
        <w:tblpPr w:leftFromText="180" w:rightFromText="180" w:vertAnchor="text" w:horzAnchor="page" w:tblpX="2285" w:tblpY="95"/>
        <w:tblOverlap w:val="never"/>
        <w:tblW w:w="1668" w:type="dxa"/>
        <w:tblLayout w:type="fixed"/>
        <w:tblLook w:val="04A0" w:firstRow="1" w:lastRow="0" w:firstColumn="1" w:lastColumn="0" w:noHBand="0" w:noVBand="1"/>
      </w:tblPr>
      <w:tblGrid>
        <w:gridCol w:w="1668"/>
      </w:tblGrid>
      <w:tr w:rsidR="00E60CD9" w:rsidRPr="00292B9E" w:rsidTr="00165B4D">
        <w:trPr>
          <w:ins w:id="4411" w:author="AutoBVT" w:date="2018-06-12T13:57:00Z"/>
        </w:trPr>
        <w:tc>
          <w:tcPr>
            <w:tcW w:w="1668" w:type="dxa"/>
          </w:tcPr>
          <w:p w:rsidR="00E60CD9" w:rsidRDefault="00E60CD9" w:rsidP="00165B4D">
            <w:pPr>
              <w:pStyle w:val="Default"/>
              <w:jc w:val="both"/>
              <w:rPr>
                <w:ins w:id="4412" w:author="AutoBVT" w:date="2018-06-12T13:57:00Z"/>
                <w:sz w:val="20"/>
                <w:szCs w:val="20"/>
              </w:rPr>
            </w:pPr>
            <w:ins w:id="4413" w:author="AutoBVT" w:date="2018-06-12T13:57:00Z">
              <w:r w:rsidRPr="00292B9E">
                <w:rPr>
                  <w:rFonts w:hint="eastAsia"/>
                  <w:sz w:val="20"/>
                  <w:szCs w:val="20"/>
                </w:rPr>
                <w:t>ZCLCmdHdr</w:t>
              </w:r>
            </w:ins>
          </w:p>
        </w:tc>
      </w:tr>
      <w:tr w:rsidR="00E60CD9" w:rsidRPr="00292B9E" w:rsidTr="00165B4D">
        <w:trPr>
          <w:trHeight w:val="359"/>
          <w:ins w:id="4414" w:author="AutoBVT" w:date="2018-06-12T13:57:00Z"/>
        </w:trPr>
        <w:tc>
          <w:tcPr>
            <w:tcW w:w="1668" w:type="dxa"/>
          </w:tcPr>
          <w:p w:rsidR="00E60CD9" w:rsidRDefault="00E60CD9" w:rsidP="00165B4D">
            <w:pPr>
              <w:rPr>
                <w:ins w:id="4415" w:author="AutoBVT" w:date="2018-06-12T13:57:00Z"/>
                <w:rFonts w:cstheme="minorHAnsi"/>
                <w:iCs/>
                <w:color w:val="000000" w:themeColor="text1"/>
                <w:kern w:val="0"/>
                <w:sz w:val="20"/>
                <w:szCs w:val="20"/>
              </w:rPr>
            </w:pPr>
            <w:ins w:id="4416" w:author="AutoBVT" w:date="2018-06-12T13:57:00Z">
              <w:r>
                <w:rPr>
                  <w:rFonts w:cstheme="minorHAnsi" w:hint="eastAsia"/>
                  <w:i/>
                  <w:iCs/>
                  <w:color w:val="000000" w:themeColor="text1"/>
                  <w:kern w:val="0"/>
                  <w:sz w:val="20"/>
                  <w:szCs w:val="20"/>
                </w:rPr>
                <w:t>n-Bytes</w:t>
              </w:r>
            </w:ins>
          </w:p>
        </w:tc>
      </w:tr>
    </w:tbl>
    <w:p w:rsidR="00E60CD9" w:rsidRPr="00FB10C9" w:rsidRDefault="00E60CD9" w:rsidP="00E60CD9">
      <w:pPr>
        <w:rPr>
          <w:ins w:id="4417" w:author="AutoBVT" w:date="2018-06-12T13:57:00Z"/>
        </w:rPr>
      </w:pPr>
    </w:p>
    <w:p w:rsidR="00E60CD9" w:rsidRPr="00CA02F7" w:rsidRDefault="00E60CD9" w:rsidP="00E60CD9">
      <w:pPr>
        <w:rPr>
          <w:ins w:id="4418" w:author="AutoBVT" w:date="2018-06-12T13:57:00Z"/>
          <w:rFonts w:cstheme="minorHAnsi"/>
          <w:i/>
        </w:rPr>
      </w:pPr>
    </w:p>
    <w:p w:rsidR="00E60CD9" w:rsidRDefault="00E60CD9" w:rsidP="00E60CD9">
      <w:pPr>
        <w:rPr>
          <w:ins w:id="4419" w:author="AutoBVT" w:date="2018-06-12T13:57:00Z"/>
          <w:rFonts w:cstheme="minorHAnsi"/>
          <w:i/>
        </w:rPr>
      </w:pPr>
    </w:p>
    <w:p w:rsidR="00E60CD9" w:rsidRDefault="00E60CD9" w:rsidP="00E60CD9">
      <w:pPr>
        <w:autoSpaceDE w:val="0"/>
        <w:autoSpaceDN w:val="0"/>
        <w:adjustRightInd w:val="0"/>
        <w:jc w:val="left"/>
        <w:rPr>
          <w:ins w:id="4420" w:author="AutoBVT" w:date="2018-06-12T13:57:00Z"/>
          <w:rFonts w:cstheme="minorHAnsi"/>
          <w:b/>
          <w:i/>
          <w:sz w:val="20"/>
          <w:szCs w:val="20"/>
        </w:rPr>
      </w:pPr>
      <w:ins w:id="4421"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 42 lenH lenL 00</w:t>
        </w:r>
        <w:r w:rsidRPr="00D428CE">
          <w:rPr>
            <w:rFonts w:hint="eastAsia"/>
            <w:sz w:val="20"/>
            <w:szCs w:val="20"/>
          </w:rPr>
          <w:t xml:space="preserve"> </w:t>
        </w:r>
        <w:r w:rsidRPr="00292B9E">
          <w:rPr>
            <w:rFonts w:hint="eastAsia"/>
            <w:sz w:val="20"/>
            <w:szCs w:val="20"/>
          </w:rPr>
          <w:t>ZCLCmdHdr</w:t>
        </w:r>
        <w:r>
          <w:rPr>
            <w:rFonts w:hint="eastAsia"/>
            <w:sz w:val="20"/>
            <w:szCs w:val="20"/>
          </w:rPr>
          <w:t xml:space="preserve"> </w:t>
        </w:r>
        <w:r w:rsidRPr="003A324A">
          <w:rPr>
            <w:rFonts w:cstheme="minorHAnsi" w:hint="eastAsia"/>
            <w:b/>
            <w:i/>
            <w:sz w:val="20"/>
            <w:szCs w:val="20"/>
          </w:rPr>
          <w:t>AA</w:t>
        </w:r>
      </w:ins>
    </w:p>
    <w:p w:rsidR="00E60CD9" w:rsidRDefault="00E60CD9" w:rsidP="00E60CD9">
      <w:pPr>
        <w:rPr>
          <w:ins w:id="4422" w:author="telink" w:date="2018-06-26T11:05:00Z"/>
          <w:rFonts w:cstheme="minorHAnsi"/>
          <w:i/>
        </w:rPr>
      </w:pPr>
    </w:p>
    <w:p w:rsidR="00E60CD9" w:rsidRPr="00CA02F7" w:rsidRDefault="00E60CD9" w:rsidP="00E60CD9">
      <w:pPr>
        <w:rPr>
          <w:ins w:id="4423" w:author="AutoBVT" w:date="2018-06-12T13:57:00Z"/>
          <w:rFonts w:cstheme="minorHAnsi"/>
          <w:i/>
        </w:rPr>
      </w:pPr>
    </w:p>
    <w:p w:rsidR="00E60CD9" w:rsidRPr="00262F6D" w:rsidRDefault="00E60CD9" w:rsidP="00E60CD9">
      <w:pPr>
        <w:pStyle w:val="222"/>
        <w:rPr>
          <w:ins w:id="4424" w:author="AutoBVT" w:date="2018-06-12T13:57:00Z"/>
          <w:rStyle w:val="fontstyle01"/>
          <w:sz w:val="30"/>
          <w:szCs w:val="30"/>
          <w:rPrChange w:id="4425" w:author="telink" w:date="2018-06-26T11:03:00Z">
            <w:rPr>
              <w:ins w:id="4426" w:author="AutoBVT" w:date="2018-06-12T13:57:00Z"/>
            </w:rPr>
          </w:rPrChange>
        </w:rPr>
        <w:pPrChange w:id="4427" w:author="telink" w:date="2018-06-26T11:03:00Z">
          <w:pPr>
            <w:pStyle w:val="4"/>
          </w:pPr>
        </w:pPrChange>
      </w:pPr>
      <w:bookmarkStart w:id="4428" w:name="_Toc519500912"/>
      <w:bookmarkStart w:id="4429" w:name="_Toc520216054"/>
      <w:ins w:id="4430" w:author="AutoBVT" w:date="2018-06-12T13:57:00Z">
        <w:r w:rsidRPr="0072004E">
          <w:rPr>
            <w:rStyle w:val="fontstyle01"/>
            <w:sz w:val="30"/>
            <w:szCs w:val="30"/>
            <w:rPrChange w:id="4431" w:author="telink" w:date="2018-06-26T11:03:00Z">
              <w:rPr>
                <w:rFonts w:ascii="Courier" w:hAnsi="Courier"/>
                <w:color w:val="000000"/>
                <w:sz w:val="20"/>
                <w:szCs w:val="20"/>
              </w:rPr>
            </w:rPrChange>
          </w:rPr>
          <w:t>3.</w:t>
        </w:r>
        <w:del w:id="4432" w:author="telink" w:date="2018-06-26T11:01:00Z">
          <w:r w:rsidRPr="0072004E">
            <w:rPr>
              <w:rStyle w:val="fontstyle01"/>
              <w:sz w:val="30"/>
              <w:szCs w:val="30"/>
              <w:rPrChange w:id="4433" w:author="telink" w:date="2018-06-26T11:03:00Z">
                <w:rPr>
                  <w:rFonts w:ascii="Courier" w:hAnsi="Courier"/>
                  <w:color w:val="000000"/>
                  <w:sz w:val="20"/>
                  <w:szCs w:val="20"/>
                </w:rPr>
              </w:rPrChange>
            </w:rPr>
            <w:delText>2</w:delText>
          </w:r>
        </w:del>
      </w:ins>
      <w:ins w:id="4434" w:author="telink" w:date="2018-06-26T11:01:00Z">
        <w:r w:rsidRPr="0072004E">
          <w:rPr>
            <w:rStyle w:val="fontstyle01"/>
            <w:sz w:val="30"/>
            <w:szCs w:val="30"/>
            <w:rPrChange w:id="4435" w:author="telink" w:date="2018-06-26T11:03:00Z">
              <w:rPr>
                <w:rFonts w:ascii="Courier" w:hAnsi="Courier"/>
                <w:color w:val="000000"/>
                <w:sz w:val="20"/>
                <w:szCs w:val="20"/>
              </w:rPr>
            </w:rPrChange>
          </w:rPr>
          <w:t>3</w:t>
        </w:r>
      </w:ins>
      <w:ins w:id="4436" w:author="AutoBVT" w:date="2018-06-12T13:57:00Z">
        <w:r w:rsidRPr="0072004E">
          <w:rPr>
            <w:rStyle w:val="fontstyle01"/>
            <w:sz w:val="30"/>
            <w:szCs w:val="30"/>
            <w:rPrChange w:id="4437" w:author="telink" w:date="2018-06-26T11:03:00Z">
              <w:rPr>
                <w:rFonts w:ascii="Courier" w:hAnsi="Courier"/>
                <w:color w:val="000000"/>
                <w:sz w:val="20"/>
                <w:szCs w:val="20"/>
              </w:rPr>
            </w:rPrChange>
          </w:rPr>
          <w:t>.5 Level Cluster</w:t>
        </w:r>
        <w:bookmarkEnd w:id="4428"/>
        <w:bookmarkEnd w:id="4429"/>
      </w:ins>
    </w:p>
    <w:tbl>
      <w:tblPr>
        <w:tblStyle w:val="-3"/>
        <w:tblW w:w="7844" w:type="dxa"/>
        <w:tblLook w:val="0620" w:firstRow="1" w:lastRow="0" w:firstColumn="0" w:lastColumn="0" w:noHBand="1" w:noVBand="1"/>
      </w:tblPr>
      <w:tblGrid>
        <w:gridCol w:w="6567"/>
        <w:gridCol w:w="1277"/>
      </w:tblGrid>
      <w:tr w:rsidR="00E60CD9" w:rsidRPr="001C30DD" w:rsidTr="00165B4D">
        <w:trPr>
          <w:cnfStyle w:val="100000000000" w:firstRow="1" w:lastRow="0" w:firstColumn="0" w:lastColumn="0" w:oddVBand="0" w:evenVBand="0" w:oddHBand="0" w:evenHBand="0" w:firstRowFirstColumn="0" w:firstRowLastColumn="0" w:lastRowFirstColumn="0" w:lastRowLastColumn="0"/>
          <w:trHeight w:val="181"/>
          <w:ins w:id="4438" w:author="AutoBVT" w:date="2018-06-12T13:57:00Z"/>
        </w:trPr>
        <w:tc>
          <w:tcPr>
            <w:tcW w:w="0" w:type="auto"/>
          </w:tcPr>
          <w:p w:rsidR="00E60CD9" w:rsidRPr="001C30DD" w:rsidRDefault="00E60CD9" w:rsidP="00165B4D">
            <w:pPr>
              <w:rPr>
                <w:ins w:id="4439" w:author="AutoBVT" w:date="2018-06-12T13:57:00Z"/>
                <w:rFonts w:cstheme="minorHAnsi"/>
              </w:rPr>
            </w:pPr>
            <w:ins w:id="4440" w:author="AutoBVT" w:date="2018-06-12T13:57:00Z">
              <w:r w:rsidRPr="00A77C26">
                <w:rPr>
                  <w:rFonts w:cstheme="minorHAnsi"/>
                </w:rPr>
                <w:t>Type</w:t>
              </w:r>
            </w:ins>
          </w:p>
        </w:tc>
        <w:tc>
          <w:tcPr>
            <w:tcW w:w="0" w:type="auto"/>
          </w:tcPr>
          <w:p w:rsidR="00E60CD9" w:rsidRPr="001C30DD" w:rsidRDefault="00E60CD9" w:rsidP="00165B4D">
            <w:pPr>
              <w:rPr>
                <w:ins w:id="4441" w:author="AutoBVT" w:date="2018-06-12T13:57:00Z"/>
                <w:rFonts w:cstheme="minorHAnsi"/>
              </w:rPr>
            </w:pPr>
            <w:ins w:id="4442" w:author="AutoBVT" w:date="2018-06-12T13:57:00Z">
              <w:r w:rsidRPr="001C30DD">
                <w:rPr>
                  <w:rFonts w:cstheme="minorHAnsi"/>
                </w:rPr>
                <w:t>Value</w:t>
              </w:r>
            </w:ins>
          </w:p>
        </w:tc>
      </w:tr>
      <w:tr w:rsidR="00E60CD9" w:rsidRPr="001C30DD" w:rsidTr="00165B4D">
        <w:trPr>
          <w:trHeight w:val="181"/>
          <w:ins w:id="4443" w:author="AutoBVT" w:date="2018-06-12T13:57:00Z"/>
        </w:trPr>
        <w:tc>
          <w:tcPr>
            <w:tcW w:w="0" w:type="auto"/>
          </w:tcPr>
          <w:p w:rsidR="00E60CD9" w:rsidRPr="00262F6D" w:rsidRDefault="00E60CD9" w:rsidP="00165B4D">
            <w:pPr>
              <w:rPr>
                <w:ins w:id="4444" w:author="AutoBVT" w:date="2018-06-12T13:57:00Z"/>
                <w:rFonts w:cstheme="minorHAnsi"/>
                <w:i/>
                <w:iCs/>
                <w:color w:val="0000C0"/>
                <w:sz w:val="20"/>
                <w:szCs w:val="20"/>
                <w:highlight w:val="lightGray"/>
                <w:rPrChange w:id="4445" w:author="telink" w:date="2018-06-27T15:22:00Z">
                  <w:rPr>
                    <w:ins w:id="4446" w:author="AutoBVT" w:date="2018-06-12T13:57:00Z"/>
                    <w:rFonts w:ascii="Courier New" w:hAnsi="Courier New" w:cs="Courier New"/>
                    <w:kern w:val="2"/>
                    <w:sz w:val="20"/>
                    <w:szCs w:val="20"/>
                  </w:rPr>
                </w:rPrChange>
              </w:rPr>
              <w:pPrChange w:id="4447" w:author="telink" w:date="2018-06-27T15:22:00Z">
                <w:pPr>
                  <w:autoSpaceDE w:val="0"/>
                  <w:autoSpaceDN w:val="0"/>
                  <w:adjustRightInd w:val="0"/>
                  <w:jc w:val="left"/>
                </w:pPr>
              </w:pPrChange>
            </w:pPr>
            <w:ins w:id="4448" w:author="AutoBVT" w:date="2018-06-12T13:57:00Z">
              <w:r w:rsidRPr="0072004E">
                <w:rPr>
                  <w:rFonts w:cstheme="minorHAnsi"/>
                  <w:i/>
                  <w:iCs/>
                  <w:color w:val="0000C0"/>
                  <w:sz w:val="20"/>
                  <w:szCs w:val="20"/>
                  <w:highlight w:val="lightGray"/>
                  <w:rPrChange w:id="4449" w:author="telink" w:date="2018-06-27T15:22:00Z">
                    <w:rPr>
                      <w:rFonts w:ascii="Courier New" w:hAnsi="Courier New" w:cs="Courier New"/>
                      <w:i/>
                      <w:iCs/>
                      <w:color w:val="0000C0"/>
                      <w:sz w:val="20"/>
                      <w:szCs w:val="20"/>
                    </w:rPr>
                  </w:rPrChange>
                </w:rPr>
                <w:t>ZBHCI_CMD_ZCL_LEVEL_MOVE2LEVEL</w:t>
              </w:r>
            </w:ins>
          </w:p>
          <w:p w:rsidR="00E60CD9" w:rsidRPr="00262F6D" w:rsidRDefault="00E60CD9" w:rsidP="00165B4D">
            <w:pPr>
              <w:rPr>
                <w:ins w:id="4450" w:author="AutoBVT" w:date="2018-06-12T13:57:00Z"/>
                <w:rFonts w:cstheme="minorHAnsi"/>
                <w:i/>
                <w:iCs/>
                <w:color w:val="0000C0"/>
                <w:sz w:val="20"/>
                <w:szCs w:val="20"/>
                <w:highlight w:val="lightGray"/>
                <w:rPrChange w:id="4451" w:author="telink" w:date="2018-06-27T15:22:00Z">
                  <w:rPr>
                    <w:ins w:id="4452" w:author="AutoBVT" w:date="2018-06-12T13:57:00Z"/>
                    <w:rFonts w:ascii="Courier New" w:hAnsi="Courier New" w:cs="Courier New"/>
                    <w:kern w:val="2"/>
                    <w:sz w:val="20"/>
                    <w:szCs w:val="20"/>
                  </w:rPr>
                </w:rPrChange>
              </w:rPr>
              <w:pPrChange w:id="4453" w:author="telink" w:date="2018-06-27T15:22:00Z">
                <w:pPr>
                  <w:autoSpaceDE w:val="0"/>
                  <w:autoSpaceDN w:val="0"/>
                  <w:adjustRightInd w:val="0"/>
                  <w:jc w:val="left"/>
                </w:pPr>
              </w:pPrChange>
            </w:pPr>
            <w:ins w:id="4454" w:author="AutoBVT" w:date="2018-06-12T13:57:00Z">
              <w:r w:rsidRPr="0072004E">
                <w:rPr>
                  <w:rFonts w:cstheme="minorHAnsi"/>
                  <w:i/>
                  <w:iCs/>
                  <w:color w:val="0000C0"/>
                  <w:sz w:val="20"/>
                  <w:szCs w:val="20"/>
                  <w:highlight w:val="lightGray"/>
                  <w:rPrChange w:id="4455" w:author="telink" w:date="2018-06-27T15:22:00Z">
                    <w:rPr>
                      <w:rFonts w:ascii="Courier New" w:hAnsi="Courier New" w:cs="Courier New"/>
                      <w:i/>
                      <w:iCs/>
                      <w:color w:val="0000C0"/>
                      <w:sz w:val="20"/>
                      <w:szCs w:val="20"/>
                    </w:rPr>
                  </w:rPrChange>
                </w:rPr>
                <w:t>ZBHCI_CMD_ZCL_LEVEL_MOVE</w:t>
              </w:r>
            </w:ins>
          </w:p>
          <w:p w:rsidR="00E60CD9" w:rsidRPr="00262F6D" w:rsidRDefault="00E60CD9" w:rsidP="00165B4D">
            <w:pPr>
              <w:rPr>
                <w:ins w:id="4456" w:author="AutoBVT" w:date="2018-06-12T13:57:00Z"/>
                <w:rFonts w:cstheme="minorHAnsi"/>
                <w:i/>
                <w:iCs/>
                <w:color w:val="0000C0"/>
                <w:sz w:val="20"/>
                <w:szCs w:val="20"/>
                <w:highlight w:val="lightGray"/>
                <w:rPrChange w:id="4457" w:author="telink" w:date="2018-06-27T15:22:00Z">
                  <w:rPr>
                    <w:ins w:id="4458" w:author="AutoBVT" w:date="2018-06-12T13:57:00Z"/>
                    <w:rFonts w:ascii="Courier New" w:hAnsi="Courier New" w:cs="Courier New"/>
                    <w:kern w:val="2"/>
                    <w:sz w:val="20"/>
                    <w:szCs w:val="20"/>
                  </w:rPr>
                </w:rPrChange>
              </w:rPr>
              <w:pPrChange w:id="4459" w:author="telink" w:date="2018-06-27T15:22:00Z">
                <w:pPr>
                  <w:autoSpaceDE w:val="0"/>
                  <w:autoSpaceDN w:val="0"/>
                  <w:adjustRightInd w:val="0"/>
                  <w:jc w:val="left"/>
                </w:pPr>
              </w:pPrChange>
            </w:pPr>
            <w:ins w:id="4460" w:author="AutoBVT" w:date="2018-06-12T13:57:00Z">
              <w:r w:rsidRPr="0072004E">
                <w:rPr>
                  <w:rFonts w:cstheme="minorHAnsi"/>
                  <w:i/>
                  <w:iCs/>
                  <w:color w:val="0000C0"/>
                  <w:sz w:val="20"/>
                  <w:szCs w:val="20"/>
                  <w:highlight w:val="lightGray"/>
                  <w:rPrChange w:id="4461" w:author="telink" w:date="2018-06-27T15:22:00Z">
                    <w:rPr>
                      <w:rFonts w:ascii="Courier New" w:hAnsi="Courier New" w:cs="Courier New"/>
                      <w:i/>
                      <w:iCs/>
                      <w:color w:val="0000C0"/>
                      <w:sz w:val="20"/>
                      <w:szCs w:val="20"/>
                    </w:rPr>
                  </w:rPrChange>
                </w:rPr>
                <w:t>ZBHCI_CMD_ZCL_LEVEL_STEP</w:t>
              </w:r>
            </w:ins>
          </w:p>
          <w:p w:rsidR="00E60CD9" w:rsidRPr="00262F6D" w:rsidRDefault="00E60CD9" w:rsidP="00165B4D">
            <w:pPr>
              <w:rPr>
                <w:ins w:id="4462" w:author="AutoBVT" w:date="2018-06-12T13:57:00Z"/>
                <w:rFonts w:cstheme="minorHAnsi"/>
                <w:i/>
                <w:iCs/>
                <w:color w:val="0000C0"/>
                <w:sz w:val="20"/>
                <w:szCs w:val="20"/>
                <w:highlight w:val="lightGray"/>
                <w:rPrChange w:id="4463" w:author="telink" w:date="2018-06-27T15:22:00Z">
                  <w:rPr>
                    <w:ins w:id="4464" w:author="AutoBVT" w:date="2018-06-12T13:57:00Z"/>
                    <w:rFonts w:ascii="Courier New" w:hAnsi="Courier New" w:cs="Courier New"/>
                    <w:kern w:val="2"/>
                    <w:sz w:val="20"/>
                    <w:szCs w:val="20"/>
                  </w:rPr>
                </w:rPrChange>
              </w:rPr>
              <w:pPrChange w:id="4465" w:author="telink" w:date="2018-06-27T15:22:00Z">
                <w:pPr>
                  <w:autoSpaceDE w:val="0"/>
                  <w:autoSpaceDN w:val="0"/>
                  <w:adjustRightInd w:val="0"/>
                  <w:jc w:val="left"/>
                </w:pPr>
              </w:pPrChange>
            </w:pPr>
            <w:ins w:id="4466" w:author="AutoBVT" w:date="2018-06-12T13:57:00Z">
              <w:r w:rsidRPr="0072004E">
                <w:rPr>
                  <w:rFonts w:cstheme="minorHAnsi"/>
                  <w:i/>
                  <w:iCs/>
                  <w:color w:val="0000C0"/>
                  <w:sz w:val="20"/>
                  <w:szCs w:val="20"/>
                  <w:highlight w:val="lightGray"/>
                  <w:rPrChange w:id="4467" w:author="telink" w:date="2018-06-27T15:22:00Z">
                    <w:rPr>
                      <w:rFonts w:ascii="Courier New" w:hAnsi="Courier New" w:cs="Courier New"/>
                      <w:i/>
                      <w:iCs/>
                      <w:color w:val="0000C0"/>
                      <w:sz w:val="20"/>
                      <w:szCs w:val="20"/>
                    </w:rPr>
                  </w:rPrChange>
                </w:rPr>
                <w:t>ZBHCI_CMD_ZCL_LEVEL_STOP</w:t>
              </w:r>
            </w:ins>
          </w:p>
          <w:p w:rsidR="00E60CD9" w:rsidRPr="00262F6D" w:rsidRDefault="00E60CD9" w:rsidP="00165B4D">
            <w:pPr>
              <w:rPr>
                <w:ins w:id="4468" w:author="AutoBVT" w:date="2018-06-12T13:57:00Z"/>
                <w:rFonts w:cstheme="minorHAnsi"/>
                <w:i/>
                <w:iCs/>
                <w:color w:val="0000C0"/>
                <w:sz w:val="20"/>
                <w:szCs w:val="20"/>
                <w:highlight w:val="lightGray"/>
                <w:rPrChange w:id="4469" w:author="telink" w:date="2018-06-27T15:22:00Z">
                  <w:rPr>
                    <w:ins w:id="4470" w:author="AutoBVT" w:date="2018-06-12T13:57:00Z"/>
                    <w:rFonts w:ascii="Courier New" w:hAnsi="Courier New" w:cs="Courier New"/>
                    <w:kern w:val="2"/>
                    <w:sz w:val="20"/>
                    <w:szCs w:val="20"/>
                  </w:rPr>
                </w:rPrChange>
              </w:rPr>
              <w:pPrChange w:id="4471" w:author="telink" w:date="2018-06-27T15:22:00Z">
                <w:pPr>
                  <w:autoSpaceDE w:val="0"/>
                  <w:autoSpaceDN w:val="0"/>
                  <w:adjustRightInd w:val="0"/>
                  <w:jc w:val="left"/>
                </w:pPr>
              </w:pPrChange>
            </w:pPr>
            <w:ins w:id="4472" w:author="AutoBVT" w:date="2018-06-12T13:57:00Z">
              <w:r w:rsidRPr="0072004E">
                <w:rPr>
                  <w:rFonts w:cstheme="minorHAnsi"/>
                  <w:i/>
                  <w:iCs/>
                  <w:color w:val="0000C0"/>
                  <w:sz w:val="20"/>
                  <w:szCs w:val="20"/>
                  <w:highlight w:val="lightGray"/>
                  <w:rPrChange w:id="4473" w:author="telink" w:date="2018-06-27T15:22:00Z">
                    <w:rPr>
                      <w:rFonts w:ascii="Courier New" w:hAnsi="Courier New" w:cs="Courier New"/>
                      <w:i/>
                      <w:iCs/>
                      <w:color w:val="0000C0"/>
                      <w:sz w:val="20"/>
                      <w:szCs w:val="20"/>
                    </w:rPr>
                  </w:rPrChange>
                </w:rPr>
                <w:t>ZBHCI_CMD_ZCL_LEVEL_MOVE2LEVEL_WITHONOFF</w:t>
              </w:r>
            </w:ins>
          </w:p>
          <w:p w:rsidR="00E60CD9" w:rsidRPr="00262F6D" w:rsidRDefault="00E60CD9" w:rsidP="00165B4D">
            <w:pPr>
              <w:rPr>
                <w:ins w:id="4474" w:author="AutoBVT" w:date="2018-06-12T13:57:00Z"/>
                <w:rFonts w:cstheme="minorHAnsi"/>
                <w:i/>
                <w:iCs/>
                <w:color w:val="0000C0"/>
                <w:sz w:val="20"/>
                <w:szCs w:val="20"/>
                <w:highlight w:val="lightGray"/>
                <w:rPrChange w:id="4475" w:author="telink" w:date="2018-06-27T15:22:00Z">
                  <w:rPr>
                    <w:ins w:id="4476" w:author="AutoBVT" w:date="2018-06-12T13:57:00Z"/>
                    <w:rFonts w:ascii="Courier New" w:hAnsi="Courier New" w:cs="Courier New"/>
                    <w:kern w:val="2"/>
                    <w:sz w:val="20"/>
                    <w:szCs w:val="20"/>
                  </w:rPr>
                </w:rPrChange>
              </w:rPr>
              <w:pPrChange w:id="4477" w:author="telink" w:date="2018-06-27T15:22:00Z">
                <w:pPr>
                  <w:autoSpaceDE w:val="0"/>
                  <w:autoSpaceDN w:val="0"/>
                  <w:adjustRightInd w:val="0"/>
                  <w:jc w:val="left"/>
                </w:pPr>
              </w:pPrChange>
            </w:pPr>
            <w:ins w:id="4478" w:author="AutoBVT" w:date="2018-06-12T13:57:00Z">
              <w:r w:rsidRPr="0072004E">
                <w:rPr>
                  <w:rFonts w:cstheme="minorHAnsi"/>
                  <w:i/>
                  <w:iCs/>
                  <w:color w:val="0000C0"/>
                  <w:sz w:val="20"/>
                  <w:szCs w:val="20"/>
                  <w:highlight w:val="lightGray"/>
                  <w:rPrChange w:id="4479" w:author="telink" w:date="2018-06-27T15:22:00Z">
                    <w:rPr>
                      <w:rFonts w:ascii="Courier New" w:hAnsi="Courier New" w:cs="Courier New"/>
                      <w:i/>
                      <w:iCs/>
                      <w:color w:val="0000C0"/>
                      <w:sz w:val="20"/>
                      <w:szCs w:val="20"/>
                    </w:rPr>
                  </w:rPrChange>
                </w:rPr>
                <w:t>ZBHCI_CMD_ZCL_LEVEL_MOVE_WITHONOFF</w:t>
              </w:r>
            </w:ins>
          </w:p>
          <w:p w:rsidR="00E60CD9" w:rsidRPr="00262F6D" w:rsidRDefault="00E60CD9" w:rsidP="00165B4D">
            <w:pPr>
              <w:rPr>
                <w:ins w:id="4480" w:author="AutoBVT" w:date="2018-06-12T13:57:00Z"/>
                <w:rFonts w:cstheme="minorHAnsi"/>
                <w:i/>
                <w:iCs/>
                <w:color w:val="0000C0"/>
                <w:sz w:val="20"/>
                <w:szCs w:val="20"/>
                <w:highlight w:val="lightGray"/>
                <w:rPrChange w:id="4481" w:author="telink" w:date="2018-06-27T15:22:00Z">
                  <w:rPr>
                    <w:ins w:id="4482" w:author="AutoBVT" w:date="2018-06-12T13:57:00Z"/>
                    <w:rFonts w:ascii="Courier New" w:hAnsi="Courier New" w:cs="Courier New"/>
                    <w:kern w:val="2"/>
                    <w:sz w:val="20"/>
                    <w:szCs w:val="20"/>
                  </w:rPr>
                </w:rPrChange>
              </w:rPr>
              <w:pPrChange w:id="4483" w:author="telink" w:date="2018-06-27T15:22:00Z">
                <w:pPr>
                  <w:autoSpaceDE w:val="0"/>
                  <w:autoSpaceDN w:val="0"/>
                  <w:adjustRightInd w:val="0"/>
                  <w:jc w:val="left"/>
                </w:pPr>
              </w:pPrChange>
            </w:pPr>
            <w:ins w:id="4484" w:author="AutoBVT" w:date="2018-06-12T13:57:00Z">
              <w:r w:rsidRPr="0072004E">
                <w:rPr>
                  <w:rFonts w:cstheme="minorHAnsi"/>
                  <w:i/>
                  <w:iCs/>
                  <w:color w:val="0000C0"/>
                  <w:sz w:val="20"/>
                  <w:szCs w:val="20"/>
                  <w:highlight w:val="lightGray"/>
                  <w:rPrChange w:id="4485" w:author="telink" w:date="2018-06-27T15:22:00Z">
                    <w:rPr>
                      <w:rFonts w:ascii="Courier New" w:hAnsi="Courier New" w:cs="Courier New"/>
                      <w:i/>
                      <w:iCs/>
                      <w:color w:val="0000C0"/>
                      <w:sz w:val="20"/>
                      <w:szCs w:val="20"/>
                    </w:rPr>
                  </w:rPrChange>
                </w:rPr>
                <w:t>ZBHCI_CMD_ZCL_LEVEL_STEP_WITHONOFF</w:t>
              </w:r>
            </w:ins>
          </w:p>
          <w:p w:rsidR="00E60CD9" w:rsidRPr="006551AB" w:rsidRDefault="00E60CD9" w:rsidP="00165B4D">
            <w:pPr>
              <w:rPr>
                <w:ins w:id="4486" w:author="AutoBVT" w:date="2018-06-12T13:57:00Z"/>
                <w:rFonts w:cstheme="minorHAnsi"/>
                <w:i/>
                <w:iCs/>
                <w:color w:val="0000C0"/>
                <w:sz w:val="20"/>
                <w:szCs w:val="20"/>
                <w:highlight w:val="lightGray"/>
              </w:rPr>
            </w:pPr>
            <w:ins w:id="4487" w:author="AutoBVT" w:date="2018-06-12T13:57:00Z">
              <w:r w:rsidRPr="0072004E">
                <w:rPr>
                  <w:rFonts w:cstheme="minorHAnsi"/>
                  <w:i/>
                  <w:iCs/>
                  <w:color w:val="0000C0"/>
                  <w:sz w:val="20"/>
                  <w:szCs w:val="20"/>
                  <w:highlight w:val="lightGray"/>
                  <w:rPrChange w:id="4488" w:author="telink" w:date="2018-06-27T15:22:00Z">
                    <w:rPr>
                      <w:rFonts w:ascii="Courier New" w:hAnsi="Courier New" w:cs="Courier New"/>
                      <w:i/>
                      <w:iCs/>
                      <w:color w:val="0000C0"/>
                      <w:sz w:val="20"/>
                      <w:szCs w:val="20"/>
                    </w:rPr>
                  </w:rPrChange>
                </w:rPr>
                <w:t>ZBHCI_CMD_ZCL_LEVEL_STOP_WITHONOFF</w:t>
              </w:r>
            </w:ins>
          </w:p>
        </w:tc>
        <w:tc>
          <w:tcPr>
            <w:tcW w:w="0" w:type="auto"/>
          </w:tcPr>
          <w:p w:rsidR="00E60CD9" w:rsidRDefault="00E60CD9" w:rsidP="00165B4D">
            <w:pPr>
              <w:rPr>
                <w:ins w:id="4489" w:author="AutoBVT" w:date="2018-06-12T13:57:00Z"/>
                <w:rFonts w:cstheme="minorHAnsi"/>
              </w:rPr>
            </w:pPr>
            <w:ins w:id="4490" w:author="AutoBVT" w:date="2018-06-12T13:57:00Z">
              <w:r w:rsidRPr="001C30DD">
                <w:rPr>
                  <w:rFonts w:cstheme="minorHAnsi"/>
                </w:rPr>
                <w:t>0x0</w:t>
              </w:r>
              <w:r>
                <w:rPr>
                  <w:rFonts w:cstheme="minorHAnsi" w:hint="eastAsia"/>
                </w:rPr>
                <w:t>150</w:t>
              </w:r>
            </w:ins>
          </w:p>
          <w:p w:rsidR="00E60CD9" w:rsidRDefault="00E60CD9" w:rsidP="00165B4D">
            <w:pPr>
              <w:rPr>
                <w:ins w:id="4491" w:author="AutoBVT" w:date="2018-06-12T13:57:00Z"/>
                <w:rFonts w:cstheme="minorHAnsi"/>
              </w:rPr>
            </w:pPr>
            <w:ins w:id="4492" w:author="AutoBVT" w:date="2018-06-12T13:57:00Z">
              <w:r w:rsidRPr="001C30DD">
                <w:rPr>
                  <w:rFonts w:cstheme="minorHAnsi"/>
                </w:rPr>
                <w:t>0x0</w:t>
              </w:r>
              <w:r>
                <w:rPr>
                  <w:rFonts w:cstheme="minorHAnsi" w:hint="eastAsia"/>
                </w:rPr>
                <w:t>151</w:t>
              </w:r>
            </w:ins>
          </w:p>
          <w:p w:rsidR="00E60CD9" w:rsidRDefault="00E60CD9" w:rsidP="00165B4D">
            <w:pPr>
              <w:rPr>
                <w:ins w:id="4493" w:author="AutoBVT" w:date="2018-06-12T13:57:00Z"/>
                <w:rFonts w:cstheme="minorHAnsi"/>
              </w:rPr>
            </w:pPr>
            <w:ins w:id="4494" w:author="AutoBVT" w:date="2018-06-12T13:57:00Z">
              <w:r>
                <w:rPr>
                  <w:rFonts w:cstheme="minorHAnsi" w:hint="eastAsia"/>
                </w:rPr>
                <w:t>0x0152</w:t>
              </w:r>
            </w:ins>
          </w:p>
          <w:p w:rsidR="00E60CD9" w:rsidRDefault="00E60CD9" w:rsidP="00165B4D">
            <w:pPr>
              <w:rPr>
                <w:ins w:id="4495" w:author="AutoBVT" w:date="2018-06-12T13:57:00Z"/>
                <w:rFonts w:cstheme="minorHAnsi"/>
              </w:rPr>
            </w:pPr>
            <w:ins w:id="4496" w:author="AutoBVT" w:date="2018-06-12T13:57:00Z">
              <w:r>
                <w:rPr>
                  <w:rFonts w:cstheme="minorHAnsi" w:hint="eastAsia"/>
                </w:rPr>
                <w:t>0x0153</w:t>
              </w:r>
            </w:ins>
          </w:p>
          <w:p w:rsidR="00E60CD9" w:rsidRDefault="00E60CD9" w:rsidP="00165B4D">
            <w:pPr>
              <w:rPr>
                <w:ins w:id="4497" w:author="AutoBVT" w:date="2018-06-12T13:57:00Z"/>
                <w:rFonts w:cstheme="minorHAnsi"/>
              </w:rPr>
            </w:pPr>
            <w:ins w:id="4498" w:author="AutoBVT" w:date="2018-06-12T13:57:00Z">
              <w:r w:rsidRPr="001C30DD">
                <w:rPr>
                  <w:rFonts w:cstheme="minorHAnsi"/>
                </w:rPr>
                <w:t>0x0</w:t>
              </w:r>
              <w:r>
                <w:rPr>
                  <w:rFonts w:cstheme="minorHAnsi" w:hint="eastAsia"/>
                </w:rPr>
                <w:t>154</w:t>
              </w:r>
            </w:ins>
          </w:p>
          <w:p w:rsidR="00E60CD9" w:rsidRDefault="00E60CD9" w:rsidP="00165B4D">
            <w:pPr>
              <w:rPr>
                <w:ins w:id="4499" w:author="AutoBVT" w:date="2018-06-12T13:57:00Z"/>
                <w:rFonts w:cstheme="minorHAnsi"/>
              </w:rPr>
            </w:pPr>
            <w:ins w:id="4500" w:author="AutoBVT" w:date="2018-06-12T13:57:00Z">
              <w:r w:rsidRPr="001C30DD">
                <w:rPr>
                  <w:rFonts w:cstheme="minorHAnsi"/>
                </w:rPr>
                <w:t>0x0</w:t>
              </w:r>
              <w:r>
                <w:rPr>
                  <w:rFonts w:cstheme="minorHAnsi" w:hint="eastAsia"/>
                </w:rPr>
                <w:t>155</w:t>
              </w:r>
            </w:ins>
          </w:p>
          <w:p w:rsidR="00E60CD9" w:rsidRDefault="00E60CD9" w:rsidP="00165B4D">
            <w:pPr>
              <w:rPr>
                <w:ins w:id="4501" w:author="AutoBVT" w:date="2018-06-12T13:57:00Z"/>
                <w:rFonts w:cstheme="minorHAnsi"/>
              </w:rPr>
            </w:pPr>
            <w:ins w:id="4502" w:author="AutoBVT" w:date="2018-06-12T13:57:00Z">
              <w:r>
                <w:rPr>
                  <w:rFonts w:cstheme="minorHAnsi" w:hint="eastAsia"/>
                </w:rPr>
                <w:t>0x0156</w:t>
              </w:r>
            </w:ins>
          </w:p>
          <w:p w:rsidR="00E60CD9" w:rsidRPr="001C30DD" w:rsidRDefault="00E60CD9" w:rsidP="00165B4D">
            <w:pPr>
              <w:rPr>
                <w:ins w:id="4503" w:author="AutoBVT" w:date="2018-06-12T13:57:00Z"/>
                <w:rFonts w:cstheme="minorHAnsi"/>
              </w:rPr>
            </w:pPr>
            <w:ins w:id="4504" w:author="AutoBVT" w:date="2018-06-12T13:57:00Z">
              <w:r>
                <w:rPr>
                  <w:rFonts w:cstheme="minorHAnsi" w:hint="eastAsia"/>
                </w:rPr>
                <w:t>0x0157</w:t>
              </w:r>
            </w:ins>
          </w:p>
        </w:tc>
      </w:tr>
    </w:tbl>
    <w:p w:rsidR="00E60CD9" w:rsidRDefault="00E60CD9" w:rsidP="00E60CD9">
      <w:pPr>
        <w:rPr>
          <w:ins w:id="4505" w:author="AutoBVT" w:date="2018-06-12T13:57:00Z"/>
          <w:rStyle w:val="fontstyle01"/>
          <w:rFonts w:cstheme="minorHAnsi"/>
          <w:b/>
          <w:i/>
        </w:rPr>
      </w:pPr>
    </w:p>
    <w:p w:rsidR="00E60CD9" w:rsidRDefault="00E60CD9" w:rsidP="00E60CD9">
      <w:pPr>
        <w:rPr>
          <w:ins w:id="4506" w:author="AutoBVT" w:date="2018-06-12T13:57:00Z"/>
          <w:rStyle w:val="fontstyle01"/>
          <w:rFonts w:cstheme="minorHAnsi"/>
          <w:b/>
          <w:i/>
        </w:rPr>
      </w:pPr>
      <w:ins w:id="4507" w:author="AutoBVT" w:date="2018-06-12T13:57:00Z">
        <w:r>
          <w:rPr>
            <w:rStyle w:val="fontstyle01"/>
            <w:rFonts w:cstheme="minorHAnsi" w:hint="eastAsia"/>
            <w:b/>
            <w:i/>
          </w:rPr>
          <w:t>3</w:t>
        </w:r>
        <w:r w:rsidRPr="0079251E">
          <w:rPr>
            <w:rStyle w:val="fontstyle01"/>
            <w:rFonts w:cstheme="minorHAnsi" w:hint="eastAsia"/>
            <w:b/>
            <w:i/>
          </w:rPr>
          <w:t>.</w:t>
        </w:r>
        <w:del w:id="4508" w:author="telink" w:date="2018-06-26T11:02:00Z">
          <w:r w:rsidDel="004B649C">
            <w:rPr>
              <w:rStyle w:val="fontstyle01"/>
              <w:rFonts w:cstheme="minorHAnsi" w:hint="eastAsia"/>
              <w:b/>
              <w:i/>
            </w:rPr>
            <w:delText>2</w:delText>
          </w:r>
        </w:del>
      </w:ins>
      <w:ins w:id="4509" w:author="telink" w:date="2018-06-26T11:02:00Z">
        <w:r>
          <w:rPr>
            <w:rStyle w:val="fontstyle01"/>
            <w:rFonts w:cstheme="minorHAnsi"/>
            <w:b/>
            <w:i/>
          </w:rPr>
          <w:t>3</w:t>
        </w:r>
      </w:ins>
      <w:ins w:id="4510" w:author="AutoBVT" w:date="2018-06-12T13:57:00Z">
        <w:r w:rsidRPr="0079251E">
          <w:rPr>
            <w:rStyle w:val="fontstyle01"/>
            <w:rFonts w:cstheme="minorHAnsi" w:hint="eastAsia"/>
            <w:b/>
            <w:i/>
          </w:rPr>
          <w:t>.</w:t>
        </w:r>
        <w:r>
          <w:rPr>
            <w:rStyle w:val="fontstyle01"/>
            <w:rFonts w:cstheme="minorHAnsi" w:hint="eastAsia"/>
            <w:b/>
            <w:i/>
          </w:rPr>
          <w:t>5</w:t>
        </w:r>
        <w:r w:rsidRPr="0079251E">
          <w:rPr>
            <w:rStyle w:val="fontstyle01"/>
            <w:rFonts w:cstheme="minorHAnsi" w:hint="eastAsia"/>
            <w:b/>
            <w:i/>
          </w:rPr>
          <w:t>.</w:t>
        </w:r>
        <w:r>
          <w:rPr>
            <w:rStyle w:val="fontstyle01"/>
            <w:rFonts w:cstheme="minorHAnsi" w:hint="eastAsia"/>
            <w:b/>
            <w:i/>
          </w:rPr>
          <w:t>1</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LEVEL_MOVE2LEVEL</w:t>
        </w:r>
      </w:ins>
    </w:p>
    <w:tbl>
      <w:tblPr>
        <w:tblStyle w:val="ab"/>
        <w:tblpPr w:leftFromText="180" w:rightFromText="180" w:vertAnchor="text" w:horzAnchor="page" w:tblpX="2285" w:tblpY="95"/>
        <w:tblOverlap w:val="never"/>
        <w:tblW w:w="5004" w:type="dxa"/>
        <w:tblLayout w:type="fixed"/>
        <w:tblLook w:val="04A0" w:firstRow="1" w:lastRow="0" w:firstColumn="1" w:lastColumn="0" w:noHBand="0" w:noVBand="1"/>
      </w:tblPr>
      <w:tblGrid>
        <w:gridCol w:w="1668"/>
        <w:gridCol w:w="1668"/>
        <w:gridCol w:w="1668"/>
      </w:tblGrid>
      <w:tr w:rsidR="00E60CD9" w:rsidRPr="00292B9E" w:rsidTr="00165B4D">
        <w:trPr>
          <w:ins w:id="4511" w:author="AutoBVT" w:date="2018-06-12T13:57:00Z"/>
        </w:trPr>
        <w:tc>
          <w:tcPr>
            <w:tcW w:w="1668" w:type="dxa"/>
          </w:tcPr>
          <w:p w:rsidR="00E60CD9" w:rsidRDefault="00E60CD9" w:rsidP="00165B4D">
            <w:pPr>
              <w:pStyle w:val="Default"/>
              <w:jc w:val="both"/>
              <w:rPr>
                <w:ins w:id="4512" w:author="AutoBVT" w:date="2018-06-12T13:57:00Z"/>
                <w:sz w:val="20"/>
                <w:szCs w:val="20"/>
              </w:rPr>
            </w:pPr>
            <w:ins w:id="4513" w:author="AutoBVT" w:date="2018-06-12T13:57:00Z">
              <w:r w:rsidRPr="00292B9E">
                <w:rPr>
                  <w:rFonts w:hint="eastAsia"/>
                  <w:sz w:val="20"/>
                  <w:szCs w:val="20"/>
                </w:rPr>
                <w:t>ZCLCmdHdr</w:t>
              </w:r>
            </w:ins>
          </w:p>
        </w:tc>
        <w:tc>
          <w:tcPr>
            <w:tcW w:w="1668" w:type="dxa"/>
          </w:tcPr>
          <w:p w:rsidR="00E60CD9" w:rsidRDefault="00E60CD9" w:rsidP="00165B4D">
            <w:pPr>
              <w:pStyle w:val="Default"/>
              <w:jc w:val="both"/>
              <w:rPr>
                <w:ins w:id="4514" w:author="AutoBVT" w:date="2018-06-12T13:57:00Z"/>
                <w:sz w:val="20"/>
                <w:szCs w:val="20"/>
              </w:rPr>
            </w:pPr>
            <w:ins w:id="4515" w:author="AutoBVT" w:date="2018-06-12T13:57:00Z">
              <w:r>
                <w:rPr>
                  <w:sz w:val="18"/>
                  <w:szCs w:val="18"/>
                </w:rPr>
                <w:t xml:space="preserve">Level </w:t>
              </w:r>
            </w:ins>
          </w:p>
        </w:tc>
        <w:tc>
          <w:tcPr>
            <w:tcW w:w="1668" w:type="dxa"/>
          </w:tcPr>
          <w:p w:rsidR="00E60CD9" w:rsidRPr="00292B9E" w:rsidRDefault="00E60CD9" w:rsidP="00165B4D">
            <w:pPr>
              <w:pStyle w:val="Default"/>
              <w:jc w:val="both"/>
              <w:rPr>
                <w:ins w:id="4516" w:author="AutoBVT" w:date="2018-06-12T13:57:00Z"/>
                <w:rFonts w:cstheme="minorHAnsi"/>
                <w:iCs/>
                <w:color w:val="000000" w:themeColor="text1"/>
                <w:sz w:val="20"/>
                <w:szCs w:val="20"/>
              </w:rPr>
            </w:pPr>
            <w:ins w:id="4517" w:author="AutoBVT" w:date="2018-06-12T13:57:00Z">
              <w:r>
                <w:rPr>
                  <w:sz w:val="18"/>
                  <w:szCs w:val="18"/>
                </w:rPr>
                <w:t>Transition</w:t>
              </w:r>
              <w:r>
                <w:rPr>
                  <w:rFonts w:hint="eastAsia"/>
                  <w:sz w:val="18"/>
                  <w:szCs w:val="18"/>
                </w:rPr>
                <w:t>T</w:t>
              </w:r>
              <w:r>
                <w:rPr>
                  <w:sz w:val="18"/>
                  <w:szCs w:val="18"/>
                </w:rPr>
                <w:t>ime</w:t>
              </w:r>
            </w:ins>
          </w:p>
        </w:tc>
      </w:tr>
      <w:tr w:rsidR="00E60CD9" w:rsidRPr="00292B9E" w:rsidTr="00165B4D">
        <w:trPr>
          <w:trHeight w:val="359"/>
          <w:ins w:id="4518" w:author="AutoBVT" w:date="2018-06-12T13:57:00Z"/>
        </w:trPr>
        <w:tc>
          <w:tcPr>
            <w:tcW w:w="1668" w:type="dxa"/>
          </w:tcPr>
          <w:p w:rsidR="00E60CD9" w:rsidRDefault="00E60CD9" w:rsidP="00165B4D">
            <w:pPr>
              <w:rPr>
                <w:ins w:id="4519" w:author="AutoBVT" w:date="2018-06-12T13:57:00Z"/>
                <w:rFonts w:cstheme="minorHAnsi"/>
                <w:iCs/>
                <w:color w:val="000000" w:themeColor="text1"/>
                <w:kern w:val="0"/>
                <w:sz w:val="20"/>
                <w:szCs w:val="20"/>
              </w:rPr>
            </w:pPr>
            <w:ins w:id="4520" w:author="AutoBVT" w:date="2018-06-12T13:57:00Z">
              <w:r>
                <w:rPr>
                  <w:rFonts w:cstheme="minorHAnsi" w:hint="eastAsia"/>
                  <w:i/>
                  <w:iCs/>
                  <w:color w:val="000000" w:themeColor="text1"/>
                  <w:kern w:val="0"/>
                  <w:sz w:val="20"/>
                  <w:szCs w:val="20"/>
                </w:rPr>
                <w:t>n-Bytes</w:t>
              </w:r>
            </w:ins>
          </w:p>
        </w:tc>
        <w:tc>
          <w:tcPr>
            <w:tcW w:w="1668" w:type="dxa"/>
          </w:tcPr>
          <w:p w:rsidR="00E60CD9" w:rsidRDefault="00E60CD9" w:rsidP="00165B4D">
            <w:pPr>
              <w:rPr>
                <w:ins w:id="4521" w:author="AutoBVT" w:date="2018-06-12T13:57:00Z"/>
                <w:rFonts w:cstheme="minorHAnsi"/>
                <w:iCs/>
                <w:color w:val="000000" w:themeColor="text1"/>
                <w:kern w:val="0"/>
                <w:sz w:val="20"/>
                <w:szCs w:val="20"/>
              </w:rPr>
            </w:pPr>
            <w:ins w:id="4522" w:author="AutoBVT" w:date="2018-06-12T13:57:00Z">
              <w:r>
                <w:rPr>
                  <w:rFonts w:cstheme="minorHAnsi" w:hint="eastAsia"/>
                  <w:iCs/>
                  <w:color w:val="000000" w:themeColor="text1"/>
                  <w:kern w:val="0"/>
                  <w:sz w:val="20"/>
                  <w:szCs w:val="20"/>
                </w:rPr>
                <w:t>1Byte</w:t>
              </w:r>
            </w:ins>
          </w:p>
        </w:tc>
        <w:tc>
          <w:tcPr>
            <w:tcW w:w="1668" w:type="dxa"/>
          </w:tcPr>
          <w:p w:rsidR="00E60CD9" w:rsidRPr="00292B9E" w:rsidRDefault="00E60CD9" w:rsidP="00165B4D">
            <w:pPr>
              <w:rPr>
                <w:ins w:id="4523" w:author="AutoBVT" w:date="2018-06-12T13:57:00Z"/>
                <w:rFonts w:cstheme="minorHAnsi"/>
                <w:iCs/>
                <w:color w:val="000000" w:themeColor="text1"/>
                <w:kern w:val="0"/>
                <w:sz w:val="20"/>
                <w:szCs w:val="20"/>
              </w:rPr>
            </w:pPr>
            <w:ins w:id="4524" w:author="AutoBVT" w:date="2018-06-12T13:57:00Z">
              <w:r>
                <w:rPr>
                  <w:rFonts w:cstheme="minorHAnsi" w:hint="eastAsia"/>
                  <w:iCs/>
                  <w:color w:val="000000" w:themeColor="text1"/>
                  <w:kern w:val="0"/>
                  <w:sz w:val="20"/>
                  <w:szCs w:val="20"/>
                </w:rPr>
                <w:t>2</w:t>
              </w:r>
              <w:r w:rsidRPr="00292B9E">
                <w:rPr>
                  <w:rFonts w:cstheme="minorHAnsi"/>
                  <w:iCs/>
                  <w:color w:val="000000" w:themeColor="text1"/>
                  <w:kern w:val="0"/>
                  <w:sz w:val="20"/>
                  <w:szCs w:val="20"/>
                </w:rPr>
                <w:t>Byte</w:t>
              </w:r>
              <w:r>
                <w:rPr>
                  <w:rFonts w:cstheme="minorHAnsi" w:hint="eastAsia"/>
                  <w:iCs/>
                  <w:color w:val="000000" w:themeColor="text1"/>
                  <w:kern w:val="0"/>
                  <w:sz w:val="20"/>
                  <w:szCs w:val="20"/>
                </w:rPr>
                <w:t>s</w:t>
              </w:r>
            </w:ins>
          </w:p>
        </w:tc>
      </w:tr>
    </w:tbl>
    <w:p w:rsidR="00E60CD9" w:rsidRDefault="00E60CD9" w:rsidP="00E60CD9">
      <w:pPr>
        <w:rPr>
          <w:ins w:id="4525" w:author="AutoBVT" w:date="2018-06-12T13:57:00Z"/>
          <w:rStyle w:val="fontstyle01"/>
          <w:rFonts w:cstheme="minorHAnsi"/>
          <w:b/>
          <w:i/>
        </w:rPr>
      </w:pPr>
    </w:p>
    <w:p w:rsidR="00E60CD9" w:rsidRDefault="00E60CD9" w:rsidP="00E60CD9">
      <w:pPr>
        <w:rPr>
          <w:ins w:id="4526" w:author="AutoBVT" w:date="2018-06-12T13:57:00Z"/>
          <w:rStyle w:val="fontstyle01"/>
          <w:rFonts w:cstheme="minorHAnsi"/>
          <w:b/>
          <w:i/>
        </w:rPr>
      </w:pPr>
    </w:p>
    <w:p w:rsidR="00E60CD9" w:rsidRDefault="00E60CD9" w:rsidP="00E60CD9">
      <w:pPr>
        <w:rPr>
          <w:ins w:id="4527" w:author="AutoBVT" w:date="2018-06-12T13:57:00Z"/>
          <w:rStyle w:val="fontstyle01"/>
          <w:rFonts w:cstheme="minorHAnsi"/>
          <w:b/>
          <w:i/>
        </w:rPr>
      </w:pPr>
    </w:p>
    <w:p w:rsidR="00E60CD9" w:rsidRPr="00C54E1F" w:rsidRDefault="00E60CD9" w:rsidP="00E60CD9">
      <w:pPr>
        <w:rPr>
          <w:ins w:id="4528" w:author="AutoBVT" w:date="2018-06-12T13:57:00Z"/>
        </w:rPr>
      </w:pPr>
      <w:ins w:id="4529" w:author="AutoBVT" w:date="2018-06-12T13:57:00Z">
        <w:r w:rsidRPr="00F25FE7">
          <w:rPr>
            <w:rFonts w:hint="eastAsia"/>
            <w:i/>
          </w:rPr>
          <w:t xml:space="preserve">level: </w:t>
        </w:r>
        <w:r w:rsidRPr="00C54E1F">
          <w:rPr>
            <w:rFonts w:hint="eastAsia"/>
          </w:rPr>
          <w:t>level</w:t>
        </w:r>
      </w:ins>
    </w:p>
    <w:p w:rsidR="00E60CD9" w:rsidRPr="00F25FE7" w:rsidRDefault="00E60CD9" w:rsidP="00E60CD9">
      <w:pPr>
        <w:rPr>
          <w:ins w:id="4530" w:author="AutoBVT" w:date="2018-06-12T13:57:00Z"/>
          <w:i/>
        </w:rPr>
      </w:pPr>
      <w:ins w:id="4531" w:author="AutoBVT" w:date="2018-06-12T13:57:00Z">
        <w:r w:rsidRPr="00F25FE7">
          <w:rPr>
            <w:rFonts w:ascii="Times New Roman" w:hAnsi="Times New Roman" w:cs="Times New Roman"/>
            <w:i/>
            <w:kern w:val="0"/>
            <w:sz w:val="18"/>
            <w:szCs w:val="18"/>
          </w:rPr>
          <w:t>Transition</w:t>
        </w:r>
        <w:r w:rsidRPr="00F25FE7">
          <w:rPr>
            <w:rFonts w:ascii="Times New Roman" w:hAnsi="Times New Roman" w:cs="Times New Roman" w:hint="eastAsia"/>
            <w:i/>
            <w:kern w:val="0"/>
            <w:sz w:val="18"/>
            <w:szCs w:val="18"/>
          </w:rPr>
          <w:t>T</w:t>
        </w:r>
        <w:r w:rsidRPr="00F25FE7">
          <w:rPr>
            <w:rFonts w:ascii="Times New Roman" w:hAnsi="Times New Roman" w:cs="Times New Roman"/>
            <w:i/>
            <w:kern w:val="0"/>
            <w:sz w:val="18"/>
            <w:szCs w:val="18"/>
          </w:rPr>
          <w:t>ime</w:t>
        </w:r>
        <w:r w:rsidRPr="00F25FE7">
          <w:rPr>
            <w:rFonts w:ascii="Times New Roman" w:hAnsi="Times New Roman" w:cs="Times New Roman" w:hint="eastAsia"/>
            <w:i/>
            <w:kern w:val="0"/>
            <w:sz w:val="18"/>
            <w:szCs w:val="18"/>
          </w:rPr>
          <w:t xml:space="preserve">: </w:t>
        </w:r>
        <w:r>
          <w:rPr>
            <w:rFonts w:ascii="Times New Roman" w:hAnsi="Times New Roman" w:cs="Times New Roman"/>
            <w:kern w:val="0"/>
            <w:sz w:val="22"/>
          </w:rPr>
          <w:t>Transition time, tenths of a second</w:t>
        </w:r>
      </w:ins>
    </w:p>
    <w:p w:rsidR="00E60CD9" w:rsidRDefault="00E60CD9" w:rsidP="00E60CD9">
      <w:pPr>
        <w:autoSpaceDE w:val="0"/>
        <w:autoSpaceDN w:val="0"/>
        <w:adjustRightInd w:val="0"/>
        <w:jc w:val="left"/>
        <w:rPr>
          <w:ins w:id="4532" w:author="AutoBVT" w:date="2018-06-12T13:57:00Z"/>
          <w:rFonts w:cstheme="minorHAnsi"/>
          <w:b/>
          <w:i/>
          <w:sz w:val="20"/>
          <w:szCs w:val="20"/>
        </w:rPr>
      </w:pPr>
      <w:ins w:id="4533"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 50 lenH lenL 00</w:t>
        </w:r>
        <w:r w:rsidRPr="00D428CE">
          <w:rPr>
            <w:rFonts w:hint="eastAsia"/>
            <w:sz w:val="20"/>
            <w:szCs w:val="20"/>
          </w:rPr>
          <w:t xml:space="preserve"> </w:t>
        </w:r>
        <w:r w:rsidRPr="00292B9E">
          <w:rPr>
            <w:rFonts w:hint="eastAsia"/>
            <w:sz w:val="20"/>
            <w:szCs w:val="20"/>
          </w:rPr>
          <w:t>ZCLCmdHdr</w:t>
        </w:r>
        <w:r>
          <w:rPr>
            <w:rFonts w:hint="eastAsia"/>
            <w:sz w:val="20"/>
            <w:szCs w:val="20"/>
          </w:rPr>
          <w:t xml:space="preserve"> level </w:t>
        </w:r>
        <w:r>
          <w:rPr>
            <w:rFonts w:ascii="Times New Roman" w:hAnsi="Times New Roman" w:cs="Times New Roman"/>
            <w:kern w:val="0"/>
            <w:sz w:val="18"/>
            <w:szCs w:val="18"/>
          </w:rPr>
          <w:t>Transition</w:t>
        </w:r>
        <w:r>
          <w:rPr>
            <w:rFonts w:hint="eastAsia"/>
            <w:sz w:val="18"/>
            <w:szCs w:val="18"/>
          </w:rPr>
          <w:t>T</w:t>
        </w:r>
        <w:r>
          <w:rPr>
            <w:rFonts w:ascii="Times New Roman" w:hAnsi="Times New Roman" w:cs="Times New Roman"/>
            <w:kern w:val="0"/>
            <w:sz w:val="18"/>
            <w:szCs w:val="18"/>
          </w:rPr>
          <w:t>ime</w:t>
        </w:r>
        <w:r w:rsidRPr="003A324A">
          <w:rPr>
            <w:rFonts w:cstheme="minorHAnsi" w:hint="eastAsia"/>
            <w:b/>
            <w:i/>
            <w:sz w:val="20"/>
            <w:szCs w:val="20"/>
          </w:rPr>
          <w:t xml:space="preserve"> AA</w:t>
        </w:r>
      </w:ins>
    </w:p>
    <w:p w:rsidR="00E60CD9" w:rsidRPr="00443B76" w:rsidRDefault="00E60CD9" w:rsidP="00E60CD9">
      <w:pPr>
        <w:rPr>
          <w:ins w:id="4534" w:author="AutoBVT" w:date="2018-06-12T13:57:00Z"/>
          <w:i/>
        </w:rPr>
      </w:pPr>
    </w:p>
    <w:p w:rsidR="00E60CD9" w:rsidRDefault="00E60CD9" w:rsidP="00E60CD9">
      <w:pPr>
        <w:rPr>
          <w:ins w:id="4535" w:author="AutoBVT" w:date="2018-06-12T13:57:00Z"/>
          <w:rStyle w:val="fontstyle01"/>
          <w:rFonts w:cstheme="minorHAnsi"/>
          <w:b/>
          <w:i/>
        </w:rPr>
      </w:pPr>
      <w:ins w:id="4536" w:author="AutoBVT" w:date="2018-06-12T13:57:00Z">
        <w:r>
          <w:rPr>
            <w:rStyle w:val="fontstyle01"/>
            <w:rFonts w:cstheme="minorHAnsi" w:hint="eastAsia"/>
            <w:b/>
            <w:i/>
          </w:rPr>
          <w:t>3</w:t>
        </w:r>
        <w:r w:rsidRPr="0079251E">
          <w:rPr>
            <w:rStyle w:val="fontstyle01"/>
            <w:rFonts w:cstheme="minorHAnsi" w:hint="eastAsia"/>
            <w:b/>
            <w:i/>
          </w:rPr>
          <w:t>.</w:t>
        </w:r>
        <w:del w:id="4537" w:author="telink" w:date="2018-06-26T11:02:00Z">
          <w:r w:rsidDel="004B649C">
            <w:rPr>
              <w:rStyle w:val="fontstyle01"/>
              <w:rFonts w:cstheme="minorHAnsi" w:hint="eastAsia"/>
              <w:b/>
              <w:i/>
            </w:rPr>
            <w:delText>2</w:delText>
          </w:r>
        </w:del>
      </w:ins>
      <w:ins w:id="4538" w:author="telink" w:date="2018-06-26T11:02:00Z">
        <w:r>
          <w:rPr>
            <w:rStyle w:val="fontstyle01"/>
            <w:rFonts w:cstheme="minorHAnsi"/>
            <w:b/>
            <w:i/>
          </w:rPr>
          <w:t>3</w:t>
        </w:r>
      </w:ins>
      <w:ins w:id="4539" w:author="AutoBVT" w:date="2018-06-12T13:57:00Z">
        <w:r w:rsidRPr="0079251E">
          <w:rPr>
            <w:rStyle w:val="fontstyle01"/>
            <w:rFonts w:cstheme="minorHAnsi" w:hint="eastAsia"/>
            <w:b/>
            <w:i/>
          </w:rPr>
          <w:t>.</w:t>
        </w:r>
        <w:r>
          <w:rPr>
            <w:rStyle w:val="fontstyle01"/>
            <w:rFonts w:cstheme="minorHAnsi" w:hint="eastAsia"/>
            <w:b/>
            <w:i/>
          </w:rPr>
          <w:t>5</w:t>
        </w:r>
        <w:r w:rsidRPr="0079251E">
          <w:rPr>
            <w:rStyle w:val="fontstyle01"/>
            <w:rFonts w:cstheme="minorHAnsi" w:hint="eastAsia"/>
            <w:b/>
            <w:i/>
          </w:rPr>
          <w:t>.</w:t>
        </w:r>
        <w:r>
          <w:rPr>
            <w:rStyle w:val="fontstyle01"/>
            <w:rFonts w:cstheme="minorHAnsi" w:hint="eastAsia"/>
            <w:b/>
            <w:i/>
          </w:rPr>
          <w:t>2</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LEVEL_MOVE</w:t>
        </w:r>
      </w:ins>
    </w:p>
    <w:tbl>
      <w:tblPr>
        <w:tblStyle w:val="ab"/>
        <w:tblpPr w:leftFromText="180" w:rightFromText="180" w:vertAnchor="text" w:horzAnchor="page" w:tblpX="2285" w:tblpY="95"/>
        <w:tblOverlap w:val="never"/>
        <w:tblW w:w="5004" w:type="dxa"/>
        <w:tblLayout w:type="fixed"/>
        <w:tblLook w:val="04A0" w:firstRow="1" w:lastRow="0" w:firstColumn="1" w:lastColumn="0" w:noHBand="0" w:noVBand="1"/>
      </w:tblPr>
      <w:tblGrid>
        <w:gridCol w:w="1668"/>
        <w:gridCol w:w="1668"/>
        <w:gridCol w:w="1668"/>
      </w:tblGrid>
      <w:tr w:rsidR="00E60CD9" w:rsidRPr="00292B9E" w:rsidTr="00165B4D">
        <w:trPr>
          <w:ins w:id="4540" w:author="AutoBVT" w:date="2018-06-12T13:57:00Z"/>
        </w:trPr>
        <w:tc>
          <w:tcPr>
            <w:tcW w:w="1668" w:type="dxa"/>
          </w:tcPr>
          <w:p w:rsidR="00E60CD9" w:rsidRDefault="00E60CD9" w:rsidP="00165B4D">
            <w:pPr>
              <w:pStyle w:val="Default"/>
              <w:jc w:val="both"/>
              <w:rPr>
                <w:ins w:id="4541" w:author="AutoBVT" w:date="2018-06-12T13:57:00Z"/>
                <w:sz w:val="20"/>
                <w:szCs w:val="20"/>
              </w:rPr>
            </w:pPr>
            <w:ins w:id="4542" w:author="AutoBVT" w:date="2018-06-12T13:57:00Z">
              <w:r w:rsidRPr="00292B9E">
                <w:rPr>
                  <w:rFonts w:hint="eastAsia"/>
                  <w:sz w:val="20"/>
                  <w:szCs w:val="20"/>
                </w:rPr>
                <w:t>ZCLCmdHdr</w:t>
              </w:r>
            </w:ins>
          </w:p>
        </w:tc>
        <w:tc>
          <w:tcPr>
            <w:tcW w:w="1668" w:type="dxa"/>
          </w:tcPr>
          <w:p w:rsidR="00E60CD9" w:rsidRDefault="00E60CD9" w:rsidP="00165B4D">
            <w:pPr>
              <w:pStyle w:val="Default"/>
              <w:jc w:val="both"/>
              <w:rPr>
                <w:ins w:id="4543" w:author="AutoBVT" w:date="2018-06-12T13:57:00Z"/>
                <w:sz w:val="20"/>
                <w:szCs w:val="20"/>
              </w:rPr>
            </w:pPr>
            <w:ins w:id="4544" w:author="AutoBVT" w:date="2018-06-12T13:57:00Z">
              <w:r>
                <w:rPr>
                  <w:rFonts w:hint="eastAsia"/>
                  <w:sz w:val="18"/>
                  <w:szCs w:val="18"/>
                </w:rPr>
                <w:t>MoveMode</w:t>
              </w:r>
            </w:ins>
          </w:p>
        </w:tc>
        <w:tc>
          <w:tcPr>
            <w:tcW w:w="1668" w:type="dxa"/>
          </w:tcPr>
          <w:p w:rsidR="00E60CD9" w:rsidRPr="00292B9E" w:rsidRDefault="00E60CD9" w:rsidP="00165B4D">
            <w:pPr>
              <w:pStyle w:val="Default"/>
              <w:jc w:val="both"/>
              <w:rPr>
                <w:ins w:id="4545" w:author="AutoBVT" w:date="2018-06-12T13:57:00Z"/>
                <w:rFonts w:cstheme="minorHAnsi"/>
                <w:iCs/>
                <w:color w:val="000000" w:themeColor="text1"/>
                <w:sz w:val="20"/>
                <w:szCs w:val="20"/>
              </w:rPr>
            </w:pPr>
            <w:ins w:id="4546" w:author="AutoBVT" w:date="2018-06-12T13:57:00Z">
              <w:r>
                <w:rPr>
                  <w:rFonts w:hint="eastAsia"/>
                  <w:sz w:val="18"/>
                  <w:szCs w:val="18"/>
                </w:rPr>
                <w:t>Rate</w:t>
              </w:r>
            </w:ins>
          </w:p>
        </w:tc>
      </w:tr>
      <w:tr w:rsidR="00E60CD9" w:rsidRPr="00292B9E" w:rsidTr="00165B4D">
        <w:trPr>
          <w:trHeight w:val="359"/>
          <w:ins w:id="4547" w:author="AutoBVT" w:date="2018-06-12T13:57:00Z"/>
        </w:trPr>
        <w:tc>
          <w:tcPr>
            <w:tcW w:w="1668" w:type="dxa"/>
          </w:tcPr>
          <w:p w:rsidR="00E60CD9" w:rsidRDefault="00E60CD9" w:rsidP="00165B4D">
            <w:pPr>
              <w:rPr>
                <w:ins w:id="4548" w:author="AutoBVT" w:date="2018-06-12T13:57:00Z"/>
                <w:rFonts w:cstheme="minorHAnsi"/>
                <w:iCs/>
                <w:color w:val="000000" w:themeColor="text1"/>
                <w:kern w:val="0"/>
                <w:sz w:val="20"/>
                <w:szCs w:val="20"/>
              </w:rPr>
            </w:pPr>
            <w:ins w:id="4549" w:author="AutoBVT" w:date="2018-06-12T13:57:00Z">
              <w:r>
                <w:rPr>
                  <w:rFonts w:cstheme="minorHAnsi" w:hint="eastAsia"/>
                  <w:i/>
                  <w:iCs/>
                  <w:color w:val="000000" w:themeColor="text1"/>
                  <w:kern w:val="0"/>
                  <w:sz w:val="20"/>
                  <w:szCs w:val="20"/>
                </w:rPr>
                <w:t>n-Bytes</w:t>
              </w:r>
            </w:ins>
          </w:p>
        </w:tc>
        <w:tc>
          <w:tcPr>
            <w:tcW w:w="1668" w:type="dxa"/>
          </w:tcPr>
          <w:p w:rsidR="00E60CD9" w:rsidRDefault="00E60CD9" w:rsidP="00165B4D">
            <w:pPr>
              <w:rPr>
                <w:ins w:id="4550" w:author="AutoBVT" w:date="2018-06-12T13:57:00Z"/>
                <w:rFonts w:cstheme="minorHAnsi"/>
                <w:iCs/>
                <w:color w:val="000000" w:themeColor="text1"/>
                <w:kern w:val="0"/>
                <w:sz w:val="20"/>
                <w:szCs w:val="20"/>
              </w:rPr>
            </w:pPr>
            <w:ins w:id="4551" w:author="AutoBVT" w:date="2018-06-12T13:57:00Z">
              <w:r>
                <w:rPr>
                  <w:rFonts w:cstheme="minorHAnsi" w:hint="eastAsia"/>
                  <w:iCs/>
                  <w:color w:val="000000" w:themeColor="text1"/>
                  <w:kern w:val="0"/>
                  <w:sz w:val="20"/>
                  <w:szCs w:val="20"/>
                </w:rPr>
                <w:t>1Byte</w:t>
              </w:r>
            </w:ins>
          </w:p>
        </w:tc>
        <w:tc>
          <w:tcPr>
            <w:tcW w:w="1668" w:type="dxa"/>
          </w:tcPr>
          <w:p w:rsidR="00E60CD9" w:rsidRPr="00292B9E" w:rsidRDefault="00E60CD9" w:rsidP="00165B4D">
            <w:pPr>
              <w:rPr>
                <w:ins w:id="4552" w:author="AutoBVT" w:date="2018-06-12T13:57:00Z"/>
                <w:rFonts w:cstheme="minorHAnsi"/>
                <w:iCs/>
                <w:color w:val="000000" w:themeColor="text1"/>
                <w:kern w:val="0"/>
                <w:sz w:val="20"/>
                <w:szCs w:val="20"/>
              </w:rPr>
            </w:pPr>
            <w:ins w:id="4553" w:author="AutoBVT" w:date="2018-06-12T13:57:00Z">
              <w:r>
                <w:rPr>
                  <w:rFonts w:cstheme="minorHAnsi" w:hint="eastAsia"/>
                  <w:iCs/>
                  <w:color w:val="000000" w:themeColor="text1"/>
                  <w:kern w:val="0"/>
                  <w:sz w:val="20"/>
                  <w:szCs w:val="20"/>
                </w:rPr>
                <w:t>2</w:t>
              </w:r>
              <w:r w:rsidRPr="00292B9E">
                <w:rPr>
                  <w:rFonts w:cstheme="minorHAnsi"/>
                  <w:iCs/>
                  <w:color w:val="000000" w:themeColor="text1"/>
                  <w:kern w:val="0"/>
                  <w:sz w:val="20"/>
                  <w:szCs w:val="20"/>
                </w:rPr>
                <w:t>Byte</w:t>
              </w:r>
              <w:r>
                <w:rPr>
                  <w:rFonts w:cstheme="minorHAnsi" w:hint="eastAsia"/>
                  <w:iCs/>
                  <w:color w:val="000000" w:themeColor="text1"/>
                  <w:kern w:val="0"/>
                  <w:sz w:val="20"/>
                  <w:szCs w:val="20"/>
                </w:rPr>
                <w:t>s</w:t>
              </w:r>
            </w:ins>
          </w:p>
        </w:tc>
      </w:tr>
    </w:tbl>
    <w:p w:rsidR="00E60CD9" w:rsidRDefault="00E60CD9" w:rsidP="00E60CD9">
      <w:pPr>
        <w:rPr>
          <w:ins w:id="4554" w:author="AutoBVT" w:date="2018-06-12T13:57:00Z"/>
          <w:rStyle w:val="fontstyle01"/>
          <w:rFonts w:cstheme="minorHAnsi"/>
          <w:b/>
          <w:i/>
        </w:rPr>
      </w:pPr>
    </w:p>
    <w:p w:rsidR="00E60CD9" w:rsidRDefault="00E60CD9" w:rsidP="00E60CD9">
      <w:pPr>
        <w:rPr>
          <w:ins w:id="4555" w:author="AutoBVT" w:date="2018-06-12T13:57:00Z"/>
          <w:rStyle w:val="fontstyle01"/>
          <w:rFonts w:cstheme="minorHAnsi"/>
          <w:b/>
          <w:i/>
        </w:rPr>
      </w:pPr>
    </w:p>
    <w:p w:rsidR="00E60CD9" w:rsidRDefault="00E60CD9" w:rsidP="00E60CD9">
      <w:pPr>
        <w:rPr>
          <w:ins w:id="4556" w:author="AutoBVT" w:date="2018-06-12T13:57:00Z"/>
          <w:rStyle w:val="fontstyle01"/>
          <w:rFonts w:cstheme="minorHAnsi"/>
          <w:b/>
          <w:i/>
        </w:rPr>
      </w:pPr>
    </w:p>
    <w:p w:rsidR="00E60CD9" w:rsidRPr="00262F6D" w:rsidRDefault="00E60CD9" w:rsidP="00E60CD9">
      <w:pPr>
        <w:autoSpaceDE w:val="0"/>
        <w:autoSpaceDN w:val="0"/>
        <w:adjustRightInd w:val="0"/>
        <w:jc w:val="left"/>
        <w:rPr>
          <w:ins w:id="4557" w:author="telink" w:date="2018-06-25T15:30:00Z"/>
          <w:rFonts w:ascii="Times New Roman" w:hAnsi="Times New Roman" w:cs="Times New Roman"/>
          <w:kern w:val="0"/>
          <w:sz w:val="20"/>
          <w:szCs w:val="20"/>
          <w:rPrChange w:id="4558" w:author="telink" w:date="2018-06-25T15:30:00Z">
            <w:rPr>
              <w:ins w:id="4559" w:author="telink" w:date="2018-06-25T15:30:00Z"/>
              <w:i/>
              <w:sz w:val="18"/>
              <w:szCs w:val="18"/>
            </w:rPr>
          </w:rPrChange>
        </w:rPr>
        <w:pPrChange w:id="4560" w:author="telink" w:date="2018-06-25T15:30:00Z">
          <w:pPr/>
        </w:pPrChange>
      </w:pPr>
      <w:ins w:id="4561" w:author="telink" w:date="2018-06-25T15:30:00Z">
        <w:r>
          <w:rPr>
            <w:rFonts w:ascii="Times New Roman" w:hAnsi="Times New Roman" w:cs="Times New Roman"/>
            <w:kern w:val="0"/>
            <w:sz w:val="20"/>
            <w:szCs w:val="20"/>
          </w:rPr>
          <w:t>On receipt of this command, a device SHALL move from its current level in an up or down direction in a continuous</w:t>
        </w:r>
        <w:r>
          <w:rPr>
            <w:rFonts w:ascii="Arial" w:hAnsi="Arial" w:cs="Arial"/>
            <w:kern w:val="0"/>
            <w:sz w:val="20"/>
            <w:szCs w:val="20"/>
          </w:rPr>
          <w:t xml:space="preserve"> </w:t>
        </w:r>
        <w:r>
          <w:rPr>
            <w:rFonts w:ascii="Times New Roman" w:hAnsi="Times New Roman" w:cs="Times New Roman"/>
            <w:kern w:val="0"/>
            <w:sz w:val="20"/>
            <w:szCs w:val="20"/>
          </w:rPr>
          <w:t>fashion.</w:t>
        </w:r>
      </w:ins>
    </w:p>
    <w:p w:rsidR="00E60CD9" w:rsidRDefault="00E60CD9" w:rsidP="00E60CD9">
      <w:pPr>
        <w:rPr>
          <w:ins w:id="4562" w:author="AutoBVT" w:date="2018-06-12T13:57:00Z"/>
          <w:i/>
        </w:rPr>
      </w:pPr>
      <w:ins w:id="4563" w:author="AutoBVT" w:date="2018-06-12T13:57:00Z">
        <w:r w:rsidRPr="00D41085">
          <w:rPr>
            <w:rFonts w:hint="eastAsia"/>
            <w:i/>
            <w:sz w:val="18"/>
            <w:szCs w:val="18"/>
          </w:rPr>
          <w:t>MoveMode</w:t>
        </w:r>
        <w:r w:rsidRPr="00D41085">
          <w:rPr>
            <w:rFonts w:hint="eastAsia"/>
            <w:i/>
          </w:rPr>
          <w:t>:</w:t>
        </w:r>
        <w:r w:rsidRPr="00F25FE7">
          <w:rPr>
            <w:rFonts w:hint="eastAsia"/>
            <w:i/>
          </w:rPr>
          <w:t xml:space="preserve"> </w:t>
        </w:r>
        <w:r>
          <w:rPr>
            <w:rFonts w:hint="eastAsia"/>
            <w:i/>
          </w:rPr>
          <w:t xml:space="preserve"> </w:t>
        </w:r>
        <w:r w:rsidRPr="008349C6">
          <w:rPr>
            <w:rFonts w:hint="eastAsia"/>
          </w:rPr>
          <w:t>0</w:t>
        </w:r>
        <w:r>
          <w:rPr>
            <w:rFonts w:hint="eastAsia"/>
          </w:rPr>
          <w:t>=</w:t>
        </w:r>
        <w:r w:rsidRPr="008349C6">
          <w:rPr>
            <w:rFonts w:hint="eastAsia"/>
          </w:rPr>
          <w:t xml:space="preserve"> up, 1</w:t>
        </w:r>
        <w:r>
          <w:rPr>
            <w:rFonts w:hint="eastAsia"/>
          </w:rPr>
          <w:t>=</w:t>
        </w:r>
        <w:r w:rsidRPr="008349C6">
          <w:rPr>
            <w:rFonts w:hint="eastAsia"/>
          </w:rPr>
          <w:t xml:space="preserve"> down</w:t>
        </w:r>
      </w:ins>
    </w:p>
    <w:p w:rsidR="00E60CD9" w:rsidRPr="00F25FE7" w:rsidRDefault="00E60CD9" w:rsidP="00E60CD9">
      <w:pPr>
        <w:rPr>
          <w:ins w:id="4564" w:author="AutoBVT" w:date="2018-06-12T13:57:00Z"/>
          <w:i/>
        </w:rPr>
      </w:pPr>
      <w:ins w:id="4565" w:author="AutoBVT" w:date="2018-06-12T13:57:00Z">
        <w:r w:rsidRPr="00D41085">
          <w:rPr>
            <w:rFonts w:hint="eastAsia"/>
            <w:i/>
            <w:sz w:val="18"/>
            <w:szCs w:val="18"/>
          </w:rPr>
          <w:t>Rate</w:t>
        </w:r>
        <w:r w:rsidRPr="00D41085">
          <w:rPr>
            <w:rFonts w:ascii="Times New Roman" w:hAnsi="Times New Roman" w:cs="Times New Roman" w:hint="eastAsia"/>
            <w:i/>
            <w:kern w:val="0"/>
            <w:sz w:val="18"/>
            <w:szCs w:val="18"/>
          </w:rPr>
          <w:t>:</w:t>
        </w:r>
        <w:r>
          <w:rPr>
            <w:rFonts w:ascii="Times New Roman" w:hAnsi="Times New Roman" w:cs="Times New Roman" w:hint="eastAsia"/>
            <w:kern w:val="0"/>
            <w:sz w:val="22"/>
          </w:rPr>
          <w:t xml:space="preserve"> </w:t>
        </w:r>
        <w:r w:rsidRPr="00D41085">
          <w:rPr>
            <w:rFonts w:ascii="Times New Roman" w:hAnsi="Times New Roman" w:cs="Times New Roman" w:hint="eastAsia"/>
            <w:kern w:val="0"/>
            <w:sz w:val="22"/>
          </w:rPr>
          <w:t xml:space="preserve"> </w:t>
        </w:r>
        <w:r>
          <w:rPr>
            <w:rFonts w:ascii="Times New Roman" w:hAnsi="Times New Roman" w:cs="Times New Roman" w:hint="eastAsia"/>
            <w:kern w:val="0"/>
            <w:sz w:val="22"/>
          </w:rPr>
          <w:t xml:space="preserve">  </w:t>
        </w:r>
        <w:r>
          <w:rPr>
            <w:rFonts w:ascii="Times New Roman" w:hAnsi="Times New Roman" w:cs="Times New Roman"/>
            <w:kern w:val="0"/>
            <w:sz w:val="22"/>
          </w:rPr>
          <w:t>the rate of movement in units per second.</w:t>
        </w:r>
      </w:ins>
    </w:p>
    <w:p w:rsidR="00E60CD9" w:rsidRPr="00FD0060" w:rsidRDefault="00E60CD9" w:rsidP="00E60CD9">
      <w:pPr>
        <w:autoSpaceDE w:val="0"/>
        <w:autoSpaceDN w:val="0"/>
        <w:adjustRightInd w:val="0"/>
        <w:jc w:val="left"/>
        <w:rPr>
          <w:ins w:id="4566" w:author="AutoBVT" w:date="2018-06-12T13:57:00Z"/>
          <w:rStyle w:val="fontstyle01"/>
          <w:rFonts w:cstheme="minorHAnsi"/>
          <w:b/>
          <w:i/>
        </w:rPr>
      </w:pPr>
      <w:ins w:id="4567"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 51 lenH lenL 00</w:t>
        </w:r>
        <w:r w:rsidRPr="00D428CE">
          <w:rPr>
            <w:rFonts w:hint="eastAsia"/>
            <w:sz w:val="20"/>
            <w:szCs w:val="20"/>
          </w:rPr>
          <w:t xml:space="preserve"> </w:t>
        </w:r>
        <w:r w:rsidRPr="00292B9E">
          <w:rPr>
            <w:rFonts w:hint="eastAsia"/>
            <w:sz w:val="20"/>
            <w:szCs w:val="20"/>
          </w:rPr>
          <w:t>ZCLCmdHdr</w:t>
        </w:r>
        <w:r>
          <w:rPr>
            <w:rFonts w:hint="eastAsia"/>
            <w:sz w:val="20"/>
            <w:szCs w:val="20"/>
          </w:rPr>
          <w:t xml:space="preserve"> </w:t>
        </w:r>
        <w:r>
          <w:rPr>
            <w:rFonts w:hint="eastAsia"/>
            <w:sz w:val="18"/>
            <w:szCs w:val="18"/>
          </w:rPr>
          <w:t>MoveMode</w:t>
        </w:r>
        <w:r>
          <w:rPr>
            <w:rFonts w:ascii="Times New Roman" w:hAnsi="Times New Roman" w:cs="Times New Roman"/>
            <w:kern w:val="0"/>
            <w:sz w:val="18"/>
            <w:szCs w:val="18"/>
          </w:rPr>
          <w:t xml:space="preserve"> </w:t>
        </w:r>
        <w:r>
          <w:rPr>
            <w:rFonts w:ascii="Times New Roman" w:hAnsi="Times New Roman" w:cs="Times New Roman" w:hint="eastAsia"/>
            <w:kern w:val="0"/>
            <w:sz w:val="18"/>
            <w:szCs w:val="18"/>
          </w:rPr>
          <w:t>Rate</w:t>
        </w:r>
        <w:r w:rsidRPr="003A324A">
          <w:rPr>
            <w:rFonts w:cstheme="minorHAnsi" w:hint="eastAsia"/>
            <w:b/>
            <w:i/>
            <w:sz w:val="20"/>
            <w:szCs w:val="20"/>
          </w:rPr>
          <w:t xml:space="preserve"> AA</w:t>
        </w:r>
      </w:ins>
    </w:p>
    <w:p w:rsidR="00E60CD9" w:rsidRDefault="00E60CD9" w:rsidP="00E60CD9">
      <w:pPr>
        <w:rPr>
          <w:ins w:id="4568" w:author="AutoBVT" w:date="2018-06-12T13:57:00Z"/>
          <w:rStyle w:val="fontstyle01"/>
          <w:rFonts w:cstheme="minorHAnsi"/>
          <w:b/>
          <w:i/>
        </w:rPr>
      </w:pPr>
    </w:p>
    <w:p w:rsidR="00E60CD9" w:rsidRDefault="00E60CD9" w:rsidP="00E60CD9">
      <w:pPr>
        <w:rPr>
          <w:ins w:id="4569" w:author="AutoBVT" w:date="2018-06-12T13:57:00Z"/>
          <w:rStyle w:val="fontstyle01"/>
          <w:rFonts w:cstheme="minorHAnsi"/>
          <w:b/>
          <w:i/>
        </w:rPr>
      </w:pPr>
    </w:p>
    <w:p w:rsidR="00E60CD9" w:rsidRDefault="00E60CD9" w:rsidP="00E60CD9">
      <w:pPr>
        <w:rPr>
          <w:ins w:id="4570" w:author="AutoBVT" w:date="2018-06-12T13:57:00Z"/>
          <w:rStyle w:val="fontstyle01"/>
          <w:rFonts w:cstheme="minorHAnsi"/>
          <w:b/>
          <w:i/>
        </w:rPr>
      </w:pPr>
      <w:ins w:id="4571" w:author="AutoBVT" w:date="2018-06-12T13:57:00Z">
        <w:r>
          <w:rPr>
            <w:rStyle w:val="fontstyle01"/>
            <w:rFonts w:cstheme="minorHAnsi" w:hint="eastAsia"/>
            <w:b/>
            <w:i/>
          </w:rPr>
          <w:t>3</w:t>
        </w:r>
        <w:r w:rsidRPr="0079251E">
          <w:rPr>
            <w:rStyle w:val="fontstyle01"/>
            <w:rFonts w:cstheme="minorHAnsi" w:hint="eastAsia"/>
            <w:b/>
            <w:i/>
          </w:rPr>
          <w:t>.</w:t>
        </w:r>
        <w:del w:id="4572" w:author="telink" w:date="2018-06-26T11:02:00Z">
          <w:r w:rsidDel="004B649C">
            <w:rPr>
              <w:rStyle w:val="fontstyle01"/>
              <w:rFonts w:cstheme="minorHAnsi" w:hint="eastAsia"/>
              <w:b/>
              <w:i/>
            </w:rPr>
            <w:delText>2</w:delText>
          </w:r>
        </w:del>
      </w:ins>
      <w:ins w:id="4573" w:author="telink" w:date="2018-06-26T11:02:00Z">
        <w:r>
          <w:rPr>
            <w:rStyle w:val="fontstyle01"/>
            <w:rFonts w:cstheme="minorHAnsi"/>
            <w:b/>
            <w:i/>
          </w:rPr>
          <w:t>3</w:t>
        </w:r>
      </w:ins>
      <w:ins w:id="4574" w:author="AutoBVT" w:date="2018-06-12T13:57:00Z">
        <w:r w:rsidRPr="0079251E">
          <w:rPr>
            <w:rStyle w:val="fontstyle01"/>
            <w:rFonts w:cstheme="minorHAnsi" w:hint="eastAsia"/>
            <w:b/>
            <w:i/>
          </w:rPr>
          <w:t>.</w:t>
        </w:r>
        <w:r>
          <w:rPr>
            <w:rStyle w:val="fontstyle01"/>
            <w:rFonts w:cstheme="minorHAnsi" w:hint="eastAsia"/>
            <w:b/>
            <w:i/>
          </w:rPr>
          <w:t>5</w:t>
        </w:r>
        <w:r w:rsidRPr="0079251E">
          <w:rPr>
            <w:rStyle w:val="fontstyle01"/>
            <w:rFonts w:cstheme="minorHAnsi" w:hint="eastAsia"/>
            <w:b/>
            <w:i/>
          </w:rPr>
          <w:t>.</w:t>
        </w:r>
        <w:r>
          <w:rPr>
            <w:rStyle w:val="fontstyle01"/>
            <w:rFonts w:cstheme="minorHAnsi" w:hint="eastAsia"/>
            <w:b/>
            <w:i/>
          </w:rPr>
          <w:t>3</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LEVEL_STEP</w:t>
        </w:r>
      </w:ins>
    </w:p>
    <w:tbl>
      <w:tblPr>
        <w:tblStyle w:val="ab"/>
        <w:tblpPr w:leftFromText="180" w:rightFromText="180" w:vertAnchor="text" w:horzAnchor="page" w:tblpX="2285" w:tblpY="95"/>
        <w:tblOverlap w:val="never"/>
        <w:tblW w:w="6672" w:type="dxa"/>
        <w:tblLayout w:type="fixed"/>
        <w:tblLook w:val="04A0" w:firstRow="1" w:lastRow="0" w:firstColumn="1" w:lastColumn="0" w:noHBand="0" w:noVBand="1"/>
      </w:tblPr>
      <w:tblGrid>
        <w:gridCol w:w="1668"/>
        <w:gridCol w:w="1668"/>
        <w:gridCol w:w="1668"/>
        <w:gridCol w:w="1668"/>
      </w:tblGrid>
      <w:tr w:rsidR="00E60CD9" w:rsidRPr="00292B9E" w:rsidTr="00165B4D">
        <w:trPr>
          <w:ins w:id="4575" w:author="AutoBVT" w:date="2018-06-12T13:57:00Z"/>
        </w:trPr>
        <w:tc>
          <w:tcPr>
            <w:tcW w:w="1668" w:type="dxa"/>
          </w:tcPr>
          <w:p w:rsidR="00E60CD9" w:rsidRDefault="00E60CD9" w:rsidP="00165B4D">
            <w:pPr>
              <w:pStyle w:val="Default"/>
              <w:jc w:val="both"/>
              <w:rPr>
                <w:ins w:id="4576" w:author="AutoBVT" w:date="2018-06-12T13:57:00Z"/>
                <w:sz w:val="20"/>
                <w:szCs w:val="20"/>
              </w:rPr>
            </w:pPr>
            <w:ins w:id="4577" w:author="AutoBVT" w:date="2018-06-12T13:57:00Z">
              <w:r w:rsidRPr="00292B9E">
                <w:rPr>
                  <w:rFonts w:hint="eastAsia"/>
                  <w:sz w:val="20"/>
                  <w:szCs w:val="20"/>
                </w:rPr>
                <w:t>ZCLCmdHdr</w:t>
              </w:r>
            </w:ins>
          </w:p>
        </w:tc>
        <w:tc>
          <w:tcPr>
            <w:tcW w:w="1668" w:type="dxa"/>
          </w:tcPr>
          <w:p w:rsidR="00E60CD9" w:rsidRDefault="00E60CD9" w:rsidP="00165B4D">
            <w:pPr>
              <w:pStyle w:val="Default"/>
              <w:jc w:val="both"/>
              <w:rPr>
                <w:ins w:id="4578" w:author="AutoBVT" w:date="2018-06-12T13:57:00Z"/>
                <w:sz w:val="18"/>
                <w:szCs w:val="18"/>
              </w:rPr>
            </w:pPr>
            <w:ins w:id="4579" w:author="AutoBVT" w:date="2018-06-12T13:57:00Z">
              <w:r>
                <w:rPr>
                  <w:rFonts w:hint="eastAsia"/>
                  <w:sz w:val="18"/>
                  <w:szCs w:val="18"/>
                </w:rPr>
                <w:t>StepMode</w:t>
              </w:r>
            </w:ins>
          </w:p>
        </w:tc>
        <w:tc>
          <w:tcPr>
            <w:tcW w:w="1668" w:type="dxa"/>
          </w:tcPr>
          <w:p w:rsidR="00E60CD9" w:rsidRDefault="00E60CD9" w:rsidP="00165B4D">
            <w:pPr>
              <w:pStyle w:val="Default"/>
              <w:jc w:val="both"/>
              <w:rPr>
                <w:ins w:id="4580" w:author="AutoBVT" w:date="2018-06-12T13:57:00Z"/>
                <w:sz w:val="20"/>
                <w:szCs w:val="20"/>
              </w:rPr>
            </w:pPr>
            <w:ins w:id="4581" w:author="AutoBVT" w:date="2018-06-12T13:57:00Z">
              <w:r>
                <w:rPr>
                  <w:rFonts w:hint="eastAsia"/>
                  <w:sz w:val="18"/>
                  <w:szCs w:val="18"/>
                </w:rPr>
                <w:t>StepSize</w:t>
              </w:r>
            </w:ins>
          </w:p>
        </w:tc>
        <w:tc>
          <w:tcPr>
            <w:tcW w:w="1668" w:type="dxa"/>
          </w:tcPr>
          <w:p w:rsidR="00E60CD9" w:rsidRPr="00292B9E" w:rsidRDefault="00E60CD9" w:rsidP="00165B4D">
            <w:pPr>
              <w:pStyle w:val="Default"/>
              <w:jc w:val="both"/>
              <w:rPr>
                <w:ins w:id="4582" w:author="AutoBVT" w:date="2018-06-12T13:57:00Z"/>
                <w:rFonts w:cstheme="minorHAnsi"/>
                <w:iCs/>
                <w:color w:val="000000" w:themeColor="text1"/>
                <w:sz w:val="20"/>
                <w:szCs w:val="20"/>
              </w:rPr>
            </w:pPr>
            <w:ins w:id="4583" w:author="AutoBVT" w:date="2018-06-12T13:57:00Z">
              <w:r>
                <w:rPr>
                  <w:sz w:val="18"/>
                  <w:szCs w:val="18"/>
                </w:rPr>
                <w:t>Transition</w:t>
              </w:r>
              <w:r>
                <w:rPr>
                  <w:rFonts w:hint="eastAsia"/>
                  <w:sz w:val="18"/>
                  <w:szCs w:val="18"/>
                </w:rPr>
                <w:t>T</w:t>
              </w:r>
              <w:r>
                <w:rPr>
                  <w:sz w:val="18"/>
                  <w:szCs w:val="18"/>
                </w:rPr>
                <w:t>ime</w:t>
              </w:r>
            </w:ins>
          </w:p>
        </w:tc>
      </w:tr>
      <w:tr w:rsidR="00E60CD9" w:rsidRPr="00292B9E" w:rsidTr="00165B4D">
        <w:trPr>
          <w:trHeight w:val="359"/>
          <w:ins w:id="4584" w:author="AutoBVT" w:date="2018-06-12T13:57:00Z"/>
        </w:trPr>
        <w:tc>
          <w:tcPr>
            <w:tcW w:w="1668" w:type="dxa"/>
          </w:tcPr>
          <w:p w:rsidR="00E60CD9" w:rsidRDefault="00E60CD9" w:rsidP="00165B4D">
            <w:pPr>
              <w:rPr>
                <w:ins w:id="4585" w:author="AutoBVT" w:date="2018-06-12T13:57:00Z"/>
                <w:rFonts w:cstheme="minorHAnsi"/>
                <w:iCs/>
                <w:color w:val="000000" w:themeColor="text1"/>
                <w:kern w:val="0"/>
                <w:sz w:val="20"/>
                <w:szCs w:val="20"/>
              </w:rPr>
            </w:pPr>
            <w:ins w:id="4586" w:author="AutoBVT" w:date="2018-06-12T13:57:00Z">
              <w:r>
                <w:rPr>
                  <w:rFonts w:cstheme="minorHAnsi" w:hint="eastAsia"/>
                  <w:i/>
                  <w:iCs/>
                  <w:color w:val="000000" w:themeColor="text1"/>
                  <w:kern w:val="0"/>
                  <w:sz w:val="20"/>
                  <w:szCs w:val="20"/>
                </w:rPr>
                <w:lastRenderedPageBreak/>
                <w:t>n-Bytes</w:t>
              </w:r>
            </w:ins>
          </w:p>
        </w:tc>
        <w:tc>
          <w:tcPr>
            <w:tcW w:w="1668" w:type="dxa"/>
          </w:tcPr>
          <w:p w:rsidR="00E60CD9" w:rsidRDefault="00E60CD9" w:rsidP="00165B4D">
            <w:pPr>
              <w:rPr>
                <w:ins w:id="4587" w:author="AutoBVT" w:date="2018-06-12T13:57:00Z"/>
                <w:rFonts w:cstheme="minorHAnsi"/>
                <w:iCs/>
                <w:color w:val="000000" w:themeColor="text1"/>
                <w:kern w:val="0"/>
                <w:sz w:val="20"/>
                <w:szCs w:val="20"/>
              </w:rPr>
            </w:pPr>
            <w:ins w:id="4588" w:author="AutoBVT" w:date="2018-06-12T13:57:00Z">
              <w:r>
                <w:rPr>
                  <w:rFonts w:cstheme="minorHAnsi" w:hint="eastAsia"/>
                  <w:iCs/>
                  <w:color w:val="000000" w:themeColor="text1"/>
                  <w:kern w:val="0"/>
                  <w:sz w:val="20"/>
                  <w:szCs w:val="20"/>
                </w:rPr>
                <w:t>1Byte</w:t>
              </w:r>
            </w:ins>
          </w:p>
        </w:tc>
        <w:tc>
          <w:tcPr>
            <w:tcW w:w="1668" w:type="dxa"/>
          </w:tcPr>
          <w:p w:rsidR="00E60CD9" w:rsidRDefault="00E60CD9" w:rsidP="00165B4D">
            <w:pPr>
              <w:rPr>
                <w:ins w:id="4589" w:author="AutoBVT" w:date="2018-06-12T13:57:00Z"/>
                <w:rFonts w:cstheme="minorHAnsi"/>
                <w:iCs/>
                <w:color w:val="000000" w:themeColor="text1"/>
                <w:kern w:val="0"/>
                <w:sz w:val="20"/>
                <w:szCs w:val="20"/>
              </w:rPr>
            </w:pPr>
            <w:ins w:id="4590" w:author="AutoBVT" w:date="2018-06-12T13:57:00Z">
              <w:r>
                <w:rPr>
                  <w:rFonts w:cstheme="minorHAnsi" w:hint="eastAsia"/>
                  <w:iCs/>
                  <w:color w:val="000000" w:themeColor="text1"/>
                  <w:kern w:val="0"/>
                  <w:sz w:val="20"/>
                  <w:szCs w:val="20"/>
                </w:rPr>
                <w:t>1Byte</w:t>
              </w:r>
            </w:ins>
          </w:p>
        </w:tc>
        <w:tc>
          <w:tcPr>
            <w:tcW w:w="1668" w:type="dxa"/>
          </w:tcPr>
          <w:p w:rsidR="00E60CD9" w:rsidRPr="00292B9E" w:rsidRDefault="00E60CD9" w:rsidP="00165B4D">
            <w:pPr>
              <w:rPr>
                <w:ins w:id="4591" w:author="AutoBVT" w:date="2018-06-12T13:57:00Z"/>
                <w:rFonts w:cstheme="minorHAnsi"/>
                <w:iCs/>
                <w:color w:val="000000" w:themeColor="text1"/>
                <w:kern w:val="0"/>
                <w:sz w:val="20"/>
                <w:szCs w:val="20"/>
              </w:rPr>
            </w:pPr>
            <w:ins w:id="4592" w:author="AutoBVT" w:date="2018-06-12T13:57:00Z">
              <w:r>
                <w:rPr>
                  <w:rFonts w:cstheme="minorHAnsi" w:hint="eastAsia"/>
                  <w:iCs/>
                  <w:color w:val="000000" w:themeColor="text1"/>
                  <w:kern w:val="0"/>
                  <w:sz w:val="20"/>
                  <w:szCs w:val="20"/>
                </w:rPr>
                <w:t>2</w:t>
              </w:r>
              <w:r w:rsidRPr="00292B9E">
                <w:rPr>
                  <w:rFonts w:cstheme="minorHAnsi"/>
                  <w:iCs/>
                  <w:color w:val="000000" w:themeColor="text1"/>
                  <w:kern w:val="0"/>
                  <w:sz w:val="20"/>
                  <w:szCs w:val="20"/>
                </w:rPr>
                <w:t>Byte</w:t>
              </w:r>
              <w:r>
                <w:rPr>
                  <w:rFonts w:cstheme="minorHAnsi" w:hint="eastAsia"/>
                  <w:iCs/>
                  <w:color w:val="000000" w:themeColor="text1"/>
                  <w:kern w:val="0"/>
                  <w:sz w:val="20"/>
                  <w:szCs w:val="20"/>
                </w:rPr>
                <w:t>s</w:t>
              </w:r>
            </w:ins>
          </w:p>
        </w:tc>
      </w:tr>
    </w:tbl>
    <w:p w:rsidR="00E60CD9" w:rsidRDefault="00E60CD9" w:rsidP="00E60CD9">
      <w:pPr>
        <w:rPr>
          <w:ins w:id="4593" w:author="AutoBVT" w:date="2018-06-12T13:57:00Z"/>
          <w:rStyle w:val="fontstyle01"/>
          <w:rFonts w:cstheme="minorHAnsi"/>
          <w:b/>
          <w:i/>
        </w:rPr>
      </w:pPr>
    </w:p>
    <w:p w:rsidR="00E60CD9" w:rsidRDefault="00E60CD9" w:rsidP="00E60CD9">
      <w:pPr>
        <w:rPr>
          <w:ins w:id="4594" w:author="AutoBVT" w:date="2018-06-12T13:57:00Z"/>
          <w:rStyle w:val="fontstyle01"/>
          <w:rFonts w:cstheme="minorHAnsi"/>
          <w:b/>
          <w:i/>
        </w:rPr>
      </w:pPr>
    </w:p>
    <w:p w:rsidR="00E60CD9" w:rsidRDefault="00E60CD9" w:rsidP="00E60CD9">
      <w:pPr>
        <w:rPr>
          <w:ins w:id="4595" w:author="AutoBVT" w:date="2018-06-12T13:57:00Z"/>
          <w:rStyle w:val="fontstyle01"/>
          <w:rFonts w:cstheme="minorHAnsi"/>
          <w:b/>
          <w:i/>
        </w:rPr>
      </w:pPr>
    </w:p>
    <w:p w:rsidR="00E60CD9" w:rsidRDefault="00E60CD9" w:rsidP="00E60CD9">
      <w:pPr>
        <w:rPr>
          <w:ins w:id="4596" w:author="AutoBVT" w:date="2018-06-12T13:57:00Z"/>
          <w:i/>
        </w:rPr>
      </w:pPr>
      <w:ins w:id="4597" w:author="AutoBVT" w:date="2018-06-12T13:57:00Z">
        <w:r w:rsidRPr="00C71558">
          <w:rPr>
            <w:rFonts w:hint="eastAsia"/>
            <w:i/>
            <w:sz w:val="18"/>
            <w:szCs w:val="18"/>
          </w:rPr>
          <w:t>StepMode</w:t>
        </w:r>
        <w:r w:rsidRPr="00C71558">
          <w:rPr>
            <w:rFonts w:hint="eastAsia"/>
            <w:i/>
          </w:rPr>
          <w:t>:</w:t>
        </w:r>
        <w:r w:rsidRPr="00F25FE7">
          <w:rPr>
            <w:rFonts w:hint="eastAsia"/>
            <w:i/>
          </w:rPr>
          <w:t xml:space="preserve"> </w:t>
        </w:r>
        <w:r w:rsidRPr="008349C6">
          <w:rPr>
            <w:rFonts w:hint="eastAsia"/>
          </w:rPr>
          <w:t>0</w:t>
        </w:r>
        <w:r>
          <w:rPr>
            <w:rFonts w:hint="eastAsia"/>
          </w:rPr>
          <w:t>=</w:t>
        </w:r>
        <w:r w:rsidRPr="008349C6">
          <w:rPr>
            <w:rFonts w:hint="eastAsia"/>
          </w:rPr>
          <w:t xml:space="preserve"> up, 1</w:t>
        </w:r>
        <w:r>
          <w:rPr>
            <w:rFonts w:hint="eastAsia"/>
          </w:rPr>
          <w:t>=</w:t>
        </w:r>
        <w:r w:rsidRPr="008349C6">
          <w:rPr>
            <w:rFonts w:hint="eastAsia"/>
          </w:rPr>
          <w:t xml:space="preserve"> down</w:t>
        </w:r>
      </w:ins>
    </w:p>
    <w:p w:rsidR="00E60CD9" w:rsidRDefault="00E60CD9" w:rsidP="00E60CD9">
      <w:pPr>
        <w:rPr>
          <w:ins w:id="4598" w:author="AutoBVT" w:date="2018-06-12T13:57:00Z"/>
          <w:i/>
        </w:rPr>
      </w:pPr>
      <w:ins w:id="4599" w:author="AutoBVT" w:date="2018-06-12T13:57:00Z">
        <w:r w:rsidRPr="00C71558">
          <w:rPr>
            <w:rFonts w:hint="eastAsia"/>
            <w:i/>
            <w:sz w:val="18"/>
            <w:szCs w:val="18"/>
          </w:rPr>
          <w:t xml:space="preserve">StepSize: </w:t>
        </w:r>
        <w:r>
          <w:rPr>
            <w:rFonts w:hint="eastAsia"/>
            <w:sz w:val="18"/>
            <w:szCs w:val="18"/>
          </w:rPr>
          <w:t>level units</w:t>
        </w:r>
      </w:ins>
    </w:p>
    <w:p w:rsidR="00E60CD9" w:rsidRPr="00C71558" w:rsidRDefault="00E60CD9" w:rsidP="00E60CD9">
      <w:pPr>
        <w:rPr>
          <w:ins w:id="4600" w:author="AutoBVT" w:date="2018-06-12T13:57:00Z"/>
          <w:i/>
        </w:rPr>
      </w:pPr>
      <w:ins w:id="4601" w:author="AutoBVT" w:date="2018-06-12T13:57:00Z">
        <w:r w:rsidRPr="00C71558">
          <w:rPr>
            <w:rFonts w:ascii="Times New Roman" w:hAnsi="Times New Roman" w:cs="Times New Roman"/>
            <w:i/>
            <w:kern w:val="0"/>
            <w:sz w:val="18"/>
            <w:szCs w:val="18"/>
          </w:rPr>
          <w:t>Transition</w:t>
        </w:r>
        <w:r w:rsidRPr="00C71558">
          <w:rPr>
            <w:rFonts w:hint="eastAsia"/>
            <w:i/>
            <w:sz w:val="18"/>
            <w:szCs w:val="18"/>
          </w:rPr>
          <w:t>T</w:t>
        </w:r>
        <w:r w:rsidRPr="00C71558">
          <w:rPr>
            <w:rFonts w:ascii="Times New Roman" w:hAnsi="Times New Roman" w:cs="Times New Roman"/>
            <w:i/>
            <w:kern w:val="0"/>
            <w:sz w:val="18"/>
            <w:szCs w:val="18"/>
          </w:rPr>
          <w:t>ime</w:t>
        </w:r>
        <w:r w:rsidRPr="00C71558">
          <w:rPr>
            <w:rFonts w:ascii="Times New Roman" w:hAnsi="Times New Roman" w:cs="Times New Roman" w:hint="eastAsia"/>
            <w:i/>
            <w:kern w:val="0"/>
            <w:sz w:val="18"/>
            <w:szCs w:val="18"/>
          </w:rPr>
          <w:t>:</w:t>
        </w:r>
        <w:r>
          <w:rPr>
            <w:rFonts w:ascii="Times New Roman" w:hAnsi="Times New Roman" w:cs="Times New Roman" w:hint="eastAsia"/>
            <w:kern w:val="0"/>
            <w:sz w:val="18"/>
            <w:szCs w:val="18"/>
          </w:rPr>
          <w:t xml:space="preserve"> </w:t>
        </w:r>
        <w:r w:rsidRPr="00C71558">
          <w:rPr>
            <w:rFonts w:ascii="Times New Roman" w:hAnsi="Times New Roman" w:cs="Times New Roman"/>
            <w:kern w:val="0"/>
            <w:sz w:val="22"/>
          </w:rPr>
          <w:t>Transition time, tenths of a second</w:t>
        </w:r>
        <w:r w:rsidRPr="00C71558">
          <w:rPr>
            <w:rFonts w:ascii="Times New Roman" w:hAnsi="Times New Roman" w:cs="Times New Roman" w:hint="eastAsia"/>
            <w:i/>
            <w:kern w:val="0"/>
            <w:sz w:val="18"/>
            <w:szCs w:val="18"/>
          </w:rPr>
          <w:t xml:space="preserve"> </w:t>
        </w:r>
      </w:ins>
    </w:p>
    <w:p w:rsidR="00E60CD9" w:rsidRPr="00FD0060" w:rsidRDefault="00E60CD9" w:rsidP="00E60CD9">
      <w:pPr>
        <w:autoSpaceDE w:val="0"/>
        <w:autoSpaceDN w:val="0"/>
        <w:adjustRightInd w:val="0"/>
        <w:jc w:val="left"/>
        <w:rPr>
          <w:ins w:id="4602" w:author="AutoBVT" w:date="2018-06-12T13:57:00Z"/>
          <w:rStyle w:val="fontstyle01"/>
          <w:rFonts w:cstheme="minorHAnsi"/>
          <w:b/>
          <w:i/>
        </w:rPr>
      </w:pPr>
      <w:ins w:id="4603"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 52 lenH lenL 00</w:t>
        </w:r>
        <w:r w:rsidRPr="00D428CE">
          <w:rPr>
            <w:rFonts w:hint="eastAsia"/>
            <w:sz w:val="20"/>
            <w:szCs w:val="20"/>
          </w:rPr>
          <w:t xml:space="preserve"> </w:t>
        </w:r>
        <w:r w:rsidRPr="00292B9E">
          <w:rPr>
            <w:rFonts w:hint="eastAsia"/>
            <w:sz w:val="20"/>
            <w:szCs w:val="20"/>
          </w:rPr>
          <w:t>ZCLCmdHdr</w:t>
        </w:r>
        <w:r>
          <w:rPr>
            <w:rFonts w:hint="eastAsia"/>
            <w:sz w:val="20"/>
            <w:szCs w:val="20"/>
          </w:rPr>
          <w:t xml:space="preserve"> </w:t>
        </w:r>
        <w:r>
          <w:rPr>
            <w:rFonts w:hint="eastAsia"/>
            <w:sz w:val="18"/>
            <w:szCs w:val="18"/>
          </w:rPr>
          <w:t>StepMode StepSize</w:t>
        </w:r>
        <w:r>
          <w:rPr>
            <w:rFonts w:ascii="Times New Roman" w:hAnsi="Times New Roman" w:cs="Times New Roman"/>
            <w:kern w:val="0"/>
            <w:sz w:val="18"/>
            <w:szCs w:val="18"/>
          </w:rPr>
          <w:t xml:space="preserve"> Transition</w:t>
        </w:r>
        <w:r>
          <w:rPr>
            <w:rFonts w:hint="eastAsia"/>
            <w:sz w:val="18"/>
            <w:szCs w:val="18"/>
          </w:rPr>
          <w:t>T</w:t>
        </w:r>
        <w:r>
          <w:rPr>
            <w:rFonts w:ascii="Times New Roman" w:hAnsi="Times New Roman" w:cs="Times New Roman"/>
            <w:kern w:val="0"/>
            <w:sz w:val="18"/>
            <w:szCs w:val="18"/>
          </w:rPr>
          <w:t>ime</w:t>
        </w:r>
        <w:r w:rsidRPr="003A324A">
          <w:rPr>
            <w:rFonts w:cstheme="minorHAnsi" w:hint="eastAsia"/>
            <w:b/>
            <w:i/>
            <w:sz w:val="20"/>
            <w:szCs w:val="20"/>
          </w:rPr>
          <w:t xml:space="preserve"> AA</w:t>
        </w:r>
      </w:ins>
    </w:p>
    <w:p w:rsidR="00E60CD9" w:rsidRPr="00AE29B6" w:rsidRDefault="00E60CD9" w:rsidP="00E60CD9">
      <w:pPr>
        <w:rPr>
          <w:ins w:id="4604" w:author="AutoBVT" w:date="2018-06-12T13:57:00Z"/>
          <w:rStyle w:val="fontstyle01"/>
          <w:rFonts w:cstheme="minorHAnsi"/>
          <w:b/>
          <w:i/>
        </w:rPr>
      </w:pPr>
    </w:p>
    <w:p w:rsidR="00E60CD9" w:rsidRDefault="00E60CD9" w:rsidP="00E60CD9">
      <w:pPr>
        <w:rPr>
          <w:ins w:id="4605" w:author="AutoBVT" w:date="2018-06-12T13:57:00Z"/>
          <w:rStyle w:val="fontstyle01"/>
          <w:rFonts w:cstheme="minorHAnsi"/>
          <w:b/>
          <w:i/>
        </w:rPr>
      </w:pPr>
      <w:ins w:id="4606" w:author="AutoBVT" w:date="2018-06-12T13:57:00Z">
        <w:r>
          <w:rPr>
            <w:rStyle w:val="fontstyle01"/>
            <w:rFonts w:cstheme="minorHAnsi" w:hint="eastAsia"/>
            <w:b/>
            <w:i/>
          </w:rPr>
          <w:t>3</w:t>
        </w:r>
        <w:r w:rsidRPr="0079251E">
          <w:rPr>
            <w:rStyle w:val="fontstyle01"/>
            <w:rFonts w:cstheme="minorHAnsi" w:hint="eastAsia"/>
            <w:b/>
            <w:i/>
          </w:rPr>
          <w:t>.</w:t>
        </w:r>
        <w:del w:id="4607" w:author="telink" w:date="2018-06-26T11:02:00Z">
          <w:r w:rsidDel="004B649C">
            <w:rPr>
              <w:rStyle w:val="fontstyle01"/>
              <w:rFonts w:cstheme="minorHAnsi" w:hint="eastAsia"/>
              <w:b/>
              <w:i/>
            </w:rPr>
            <w:delText>2</w:delText>
          </w:r>
        </w:del>
      </w:ins>
      <w:ins w:id="4608" w:author="telink" w:date="2018-06-26T11:02:00Z">
        <w:r>
          <w:rPr>
            <w:rStyle w:val="fontstyle01"/>
            <w:rFonts w:cstheme="minorHAnsi"/>
            <w:b/>
            <w:i/>
          </w:rPr>
          <w:t>3</w:t>
        </w:r>
      </w:ins>
      <w:ins w:id="4609" w:author="AutoBVT" w:date="2018-06-12T13:57:00Z">
        <w:r w:rsidRPr="0079251E">
          <w:rPr>
            <w:rStyle w:val="fontstyle01"/>
            <w:rFonts w:cstheme="minorHAnsi" w:hint="eastAsia"/>
            <w:b/>
            <w:i/>
          </w:rPr>
          <w:t>.</w:t>
        </w:r>
        <w:r>
          <w:rPr>
            <w:rStyle w:val="fontstyle01"/>
            <w:rFonts w:cstheme="minorHAnsi" w:hint="eastAsia"/>
            <w:b/>
            <w:i/>
          </w:rPr>
          <w:t>5.4</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LEVEL_STOP</w:t>
        </w:r>
      </w:ins>
    </w:p>
    <w:tbl>
      <w:tblPr>
        <w:tblStyle w:val="ab"/>
        <w:tblpPr w:leftFromText="180" w:rightFromText="180" w:vertAnchor="text" w:horzAnchor="page" w:tblpX="2285" w:tblpY="95"/>
        <w:tblOverlap w:val="never"/>
        <w:tblW w:w="1668" w:type="dxa"/>
        <w:tblLayout w:type="fixed"/>
        <w:tblLook w:val="04A0" w:firstRow="1" w:lastRow="0" w:firstColumn="1" w:lastColumn="0" w:noHBand="0" w:noVBand="1"/>
      </w:tblPr>
      <w:tblGrid>
        <w:gridCol w:w="1668"/>
      </w:tblGrid>
      <w:tr w:rsidR="00E60CD9" w:rsidRPr="00292B9E" w:rsidTr="00165B4D">
        <w:trPr>
          <w:ins w:id="4610" w:author="AutoBVT" w:date="2018-06-12T13:57:00Z"/>
        </w:trPr>
        <w:tc>
          <w:tcPr>
            <w:tcW w:w="1668" w:type="dxa"/>
          </w:tcPr>
          <w:p w:rsidR="00E60CD9" w:rsidRDefault="00E60CD9" w:rsidP="00165B4D">
            <w:pPr>
              <w:pStyle w:val="Default"/>
              <w:jc w:val="both"/>
              <w:rPr>
                <w:ins w:id="4611" w:author="AutoBVT" w:date="2018-06-12T13:57:00Z"/>
                <w:sz w:val="20"/>
                <w:szCs w:val="20"/>
              </w:rPr>
            </w:pPr>
            <w:ins w:id="4612" w:author="AutoBVT" w:date="2018-06-12T13:57:00Z">
              <w:r w:rsidRPr="00292B9E">
                <w:rPr>
                  <w:rFonts w:hint="eastAsia"/>
                  <w:sz w:val="20"/>
                  <w:szCs w:val="20"/>
                </w:rPr>
                <w:t>ZCLCmdHdr</w:t>
              </w:r>
            </w:ins>
          </w:p>
        </w:tc>
      </w:tr>
      <w:tr w:rsidR="00E60CD9" w:rsidRPr="00292B9E" w:rsidTr="00165B4D">
        <w:trPr>
          <w:trHeight w:val="359"/>
          <w:ins w:id="4613" w:author="AutoBVT" w:date="2018-06-12T13:57:00Z"/>
        </w:trPr>
        <w:tc>
          <w:tcPr>
            <w:tcW w:w="1668" w:type="dxa"/>
          </w:tcPr>
          <w:p w:rsidR="00E60CD9" w:rsidRDefault="00E60CD9" w:rsidP="00165B4D">
            <w:pPr>
              <w:rPr>
                <w:ins w:id="4614" w:author="AutoBVT" w:date="2018-06-12T13:57:00Z"/>
                <w:rFonts w:cstheme="minorHAnsi"/>
                <w:iCs/>
                <w:color w:val="000000" w:themeColor="text1"/>
                <w:kern w:val="0"/>
                <w:sz w:val="20"/>
                <w:szCs w:val="20"/>
              </w:rPr>
            </w:pPr>
            <w:ins w:id="4615" w:author="AutoBVT" w:date="2018-06-12T13:57:00Z">
              <w:r>
                <w:rPr>
                  <w:rFonts w:cstheme="minorHAnsi" w:hint="eastAsia"/>
                  <w:i/>
                  <w:iCs/>
                  <w:color w:val="000000" w:themeColor="text1"/>
                  <w:kern w:val="0"/>
                  <w:sz w:val="20"/>
                  <w:szCs w:val="20"/>
                </w:rPr>
                <w:t>n-Bytes</w:t>
              </w:r>
            </w:ins>
          </w:p>
        </w:tc>
      </w:tr>
    </w:tbl>
    <w:p w:rsidR="00E60CD9" w:rsidRDefault="00E60CD9" w:rsidP="00E60CD9">
      <w:pPr>
        <w:rPr>
          <w:ins w:id="4616" w:author="AutoBVT" w:date="2018-06-12T13:57:00Z"/>
          <w:rStyle w:val="fontstyle01"/>
          <w:rFonts w:cstheme="minorHAnsi"/>
          <w:b/>
          <w:i/>
        </w:rPr>
      </w:pPr>
    </w:p>
    <w:p w:rsidR="00E60CD9" w:rsidRDefault="00E60CD9" w:rsidP="00E60CD9">
      <w:pPr>
        <w:rPr>
          <w:ins w:id="4617" w:author="AutoBVT" w:date="2018-06-12T13:57:00Z"/>
          <w:rStyle w:val="fontstyle01"/>
          <w:rFonts w:cstheme="minorHAnsi"/>
          <w:b/>
          <w:i/>
        </w:rPr>
      </w:pPr>
    </w:p>
    <w:p w:rsidR="00E60CD9" w:rsidRDefault="00E60CD9" w:rsidP="00E60CD9">
      <w:pPr>
        <w:rPr>
          <w:ins w:id="4618" w:author="AutoBVT" w:date="2018-06-12T13:57:00Z"/>
          <w:rStyle w:val="fontstyle01"/>
          <w:rFonts w:cstheme="minorHAnsi"/>
          <w:b/>
          <w:i/>
        </w:rPr>
      </w:pPr>
    </w:p>
    <w:p w:rsidR="00E60CD9" w:rsidRPr="00FD0060" w:rsidRDefault="00E60CD9" w:rsidP="00E60CD9">
      <w:pPr>
        <w:autoSpaceDE w:val="0"/>
        <w:autoSpaceDN w:val="0"/>
        <w:adjustRightInd w:val="0"/>
        <w:jc w:val="left"/>
        <w:rPr>
          <w:ins w:id="4619" w:author="AutoBVT" w:date="2018-06-12T13:57:00Z"/>
          <w:rStyle w:val="fontstyle01"/>
          <w:rFonts w:cstheme="minorHAnsi"/>
          <w:b/>
          <w:i/>
        </w:rPr>
      </w:pPr>
      <w:ins w:id="4620"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 53 lenH lenL 00</w:t>
        </w:r>
        <w:r w:rsidRPr="00D428CE">
          <w:rPr>
            <w:rFonts w:hint="eastAsia"/>
            <w:sz w:val="20"/>
            <w:szCs w:val="20"/>
          </w:rPr>
          <w:t xml:space="preserve"> </w:t>
        </w:r>
        <w:r w:rsidRPr="00292B9E">
          <w:rPr>
            <w:rFonts w:hint="eastAsia"/>
            <w:sz w:val="20"/>
            <w:szCs w:val="20"/>
          </w:rPr>
          <w:t>ZCLCmdHdr</w:t>
        </w:r>
        <w:r>
          <w:rPr>
            <w:rFonts w:hint="eastAsia"/>
            <w:sz w:val="20"/>
            <w:szCs w:val="20"/>
          </w:rPr>
          <w:t xml:space="preserve"> </w:t>
        </w:r>
        <w:r w:rsidRPr="003A324A">
          <w:rPr>
            <w:rFonts w:cstheme="minorHAnsi" w:hint="eastAsia"/>
            <w:b/>
            <w:i/>
            <w:sz w:val="20"/>
            <w:szCs w:val="20"/>
          </w:rPr>
          <w:t>AA</w:t>
        </w:r>
      </w:ins>
    </w:p>
    <w:p w:rsidR="00E60CD9" w:rsidRPr="00ED67CC" w:rsidRDefault="00E60CD9" w:rsidP="00E60CD9">
      <w:pPr>
        <w:rPr>
          <w:ins w:id="4621" w:author="AutoBVT" w:date="2018-06-12T13:57:00Z"/>
          <w:rStyle w:val="fontstyle01"/>
          <w:rFonts w:cstheme="minorHAnsi"/>
          <w:b/>
          <w:i/>
        </w:rPr>
      </w:pPr>
    </w:p>
    <w:p w:rsidR="00E60CD9" w:rsidRDefault="00E60CD9" w:rsidP="00E60CD9">
      <w:pPr>
        <w:rPr>
          <w:ins w:id="4622" w:author="AutoBVT" w:date="2018-06-12T13:57:00Z"/>
          <w:rStyle w:val="fontstyle01"/>
          <w:rFonts w:cstheme="minorHAnsi"/>
          <w:b/>
          <w:i/>
        </w:rPr>
      </w:pPr>
      <w:ins w:id="4623" w:author="AutoBVT" w:date="2018-06-12T13:57:00Z">
        <w:r>
          <w:rPr>
            <w:rStyle w:val="fontstyle01"/>
            <w:rFonts w:cstheme="minorHAnsi" w:hint="eastAsia"/>
            <w:b/>
            <w:i/>
          </w:rPr>
          <w:t>3</w:t>
        </w:r>
        <w:r w:rsidRPr="0079251E">
          <w:rPr>
            <w:rStyle w:val="fontstyle01"/>
            <w:rFonts w:cstheme="minorHAnsi" w:hint="eastAsia"/>
            <w:b/>
            <w:i/>
          </w:rPr>
          <w:t>.</w:t>
        </w:r>
        <w:del w:id="4624" w:author="telink" w:date="2018-06-26T11:02:00Z">
          <w:r w:rsidDel="004B649C">
            <w:rPr>
              <w:rStyle w:val="fontstyle01"/>
              <w:rFonts w:cstheme="minorHAnsi" w:hint="eastAsia"/>
              <w:b/>
              <w:i/>
            </w:rPr>
            <w:delText>2</w:delText>
          </w:r>
        </w:del>
      </w:ins>
      <w:ins w:id="4625" w:author="telink" w:date="2018-06-26T11:02:00Z">
        <w:r>
          <w:rPr>
            <w:rStyle w:val="fontstyle01"/>
            <w:rFonts w:cstheme="minorHAnsi"/>
            <w:b/>
            <w:i/>
          </w:rPr>
          <w:t>3</w:t>
        </w:r>
      </w:ins>
      <w:ins w:id="4626" w:author="AutoBVT" w:date="2018-06-12T13:57:00Z">
        <w:r w:rsidRPr="0079251E">
          <w:rPr>
            <w:rStyle w:val="fontstyle01"/>
            <w:rFonts w:cstheme="minorHAnsi" w:hint="eastAsia"/>
            <w:b/>
            <w:i/>
          </w:rPr>
          <w:t>.</w:t>
        </w:r>
        <w:r>
          <w:rPr>
            <w:rStyle w:val="fontstyle01"/>
            <w:rFonts w:cstheme="minorHAnsi" w:hint="eastAsia"/>
            <w:b/>
            <w:i/>
          </w:rPr>
          <w:t>5.5</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LEVEL_MOVE2LEVEL_WITHONOFF</w:t>
        </w:r>
      </w:ins>
    </w:p>
    <w:tbl>
      <w:tblPr>
        <w:tblStyle w:val="ab"/>
        <w:tblpPr w:leftFromText="180" w:rightFromText="180" w:vertAnchor="text" w:horzAnchor="page" w:tblpX="2285" w:tblpY="95"/>
        <w:tblOverlap w:val="never"/>
        <w:tblW w:w="5004" w:type="dxa"/>
        <w:tblLayout w:type="fixed"/>
        <w:tblLook w:val="04A0" w:firstRow="1" w:lastRow="0" w:firstColumn="1" w:lastColumn="0" w:noHBand="0" w:noVBand="1"/>
      </w:tblPr>
      <w:tblGrid>
        <w:gridCol w:w="1668"/>
        <w:gridCol w:w="1668"/>
        <w:gridCol w:w="1668"/>
      </w:tblGrid>
      <w:tr w:rsidR="00E60CD9" w:rsidRPr="00292B9E" w:rsidTr="00165B4D">
        <w:trPr>
          <w:ins w:id="4627" w:author="AutoBVT" w:date="2018-06-12T13:57:00Z"/>
        </w:trPr>
        <w:tc>
          <w:tcPr>
            <w:tcW w:w="1668" w:type="dxa"/>
          </w:tcPr>
          <w:p w:rsidR="00E60CD9" w:rsidRDefault="00E60CD9" w:rsidP="00165B4D">
            <w:pPr>
              <w:pStyle w:val="Default"/>
              <w:jc w:val="both"/>
              <w:rPr>
                <w:ins w:id="4628" w:author="AutoBVT" w:date="2018-06-12T13:57:00Z"/>
                <w:sz w:val="20"/>
                <w:szCs w:val="20"/>
              </w:rPr>
            </w:pPr>
            <w:ins w:id="4629" w:author="AutoBVT" w:date="2018-06-12T13:57:00Z">
              <w:r w:rsidRPr="00292B9E">
                <w:rPr>
                  <w:rFonts w:hint="eastAsia"/>
                  <w:sz w:val="20"/>
                  <w:szCs w:val="20"/>
                </w:rPr>
                <w:t>ZCLCmdHdr</w:t>
              </w:r>
            </w:ins>
          </w:p>
        </w:tc>
        <w:tc>
          <w:tcPr>
            <w:tcW w:w="1668" w:type="dxa"/>
          </w:tcPr>
          <w:p w:rsidR="00E60CD9" w:rsidRDefault="00E60CD9" w:rsidP="00165B4D">
            <w:pPr>
              <w:pStyle w:val="Default"/>
              <w:jc w:val="both"/>
              <w:rPr>
                <w:ins w:id="4630" w:author="AutoBVT" w:date="2018-06-12T13:57:00Z"/>
                <w:sz w:val="20"/>
                <w:szCs w:val="20"/>
              </w:rPr>
            </w:pPr>
            <w:ins w:id="4631" w:author="AutoBVT" w:date="2018-06-12T13:57:00Z">
              <w:r>
                <w:rPr>
                  <w:sz w:val="18"/>
                  <w:szCs w:val="18"/>
                </w:rPr>
                <w:t xml:space="preserve">Level </w:t>
              </w:r>
            </w:ins>
          </w:p>
        </w:tc>
        <w:tc>
          <w:tcPr>
            <w:tcW w:w="1668" w:type="dxa"/>
          </w:tcPr>
          <w:p w:rsidR="00E60CD9" w:rsidRPr="00292B9E" w:rsidRDefault="00E60CD9" w:rsidP="00165B4D">
            <w:pPr>
              <w:pStyle w:val="Default"/>
              <w:jc w:val="both"/>
              <w:rPr>
                <w:ins w:id="4632" w:author="AutoBVT" w:date="2018-06-12T13:57:00Z"/>
                <w:rFonts w:cstheme="minorHAnsi"/>
                <w:iCs/>
                <w:color w:val="000000" w:themeColor="text1"/>
                <w:sz w:val="20"/>
                <w:szCs w:val="20"/>
              </w:rPr>
            </w:pPr>
            <w:ins w:id="4633" w:author="AutoBVT" w:date="2018-06-12T13:57:00Z">
              <w:r>
                <w:rPr>
                  <w:sz w:val="18"/>
                  <w:szCs w:val="18"/>
                </w:rPr>
                <w:t>Transition time</w:t>
              </w:r>
            </w:ins>
          </w:p>
        </w:tc>
      </w:tr>
      <w:tr w:rsidR="00E60CD9" w:rsidRPr="00292B9E" w:rsidTr="00165B4D">
        <w:trPr>
          <w:trHeight w:val="359"/>
          <w:ins w:id="4634" w:author="AutoBVT" w:date="2018-06-12T13:57:00Z"/>
        </w:trPr>
        <w:tc>
          <w:tcPr>
            <w:tcW w:w="1668" w:type="dxa"/>
          </w:tcPr>
          <w:p w:rsidR="00E60CD9" w:rsidRDefault="00E60CD9" w:rsidP="00165B4D">
            <w:pPr>
              <w:rPr>
                <w:ins w:id="4635" w:author="AutoBVT" w:date="2018-06-12T13:57:00Z"/>
                <w:rFonts w:cstheme="minorHAnsi"/>
                <w:iCs/>
                <w:color w:val="000000" w:themeColor="text1"/>
                <w:kern w:val="0"/>
                <w:sz w:val="20"/>
                <w:szCs w:val="20"/>
              </w:rPr>
            </w:pPr>
            <w:ins w:id="4636" w:author="AutoBVT" w:date="2018-06-12T13:57:00Z">
              <w:r>
                <w:rPr>
                  <w:rFonts w:cstheme="minorHAnsi" w:hint="eastAsia"/>
                  <w:i/>
                  <w:iCs/>
                  <w:color w:val="000000" w:themeColor="text1"/>
                  <w:kern w:val="0"/>
                  <w:sz w:val="20"/>
                  <w:szCs w:val="20"/>
                </w:rPr>
                <w:t>n-Bytes</w:t>
              </w:r>
            </w:ins>
          </w:p>
        </w:tc>
        <w:tc>
          <w:tcPr>
            <w:tcW w:w="1668" w:type="dxa"/>
          </w:tcPr>
          <w:p w:rsidR="00E60CD9" w:rsidRDefault="00E60CD9" w:rsidP="00165B4D">
            <w:pPr>
              <w:rPr>
                <w:ins w:id="4637" w:author="AutoBVT" w:date="2018-06-12T13:57:00Z"/>
                <w:rFonts w:cstheme="minorHAnsi"/>
                <w:iCs/>
                <w:color w:val="000000" w:themeColor="text1"/>
                <w:kern w:val="0"/>
                <w:sz w:val="20"/>
                <w:szCs w:val="20"/>
              </w:rPr>
            </w:pPr>
            <w:ins w:id="4638" w:author="AutoBVT" w:date="2018-06-12T13:57:00Z">
              <w:r>
                <w:rPr>
                  <w:rFonts w:cstheme="minorHAnsi" w:hint="eastAsia"/>
                  <w:iCs/>
                  <w:color w:val="000000" w:themeColor="text1"/>
                  <w:kern w:val="0"/>
                  <w:sz w:val="20"/>
                  <w:szCs w:val="20"/>
                </w:rPr>
                <w:t>1Byte</w:t>
              </w:r>
            </w:ins>
          </w:p>
        </w:tc>
        <w:tc>
          <w:tcPr>
            <w:tcW w:w="1668" w:type="dxa"/>
          </w:tcPr>
          <w:p w:rsidR="00E60CD9" w:rsidRPr="00292B9E" w:rsidRDefault="00E60CD9" w:rsidP="00165B4D">
            <w:pPr>
              <w:rPr>
                <w:ins w:id="4639" w:author="AutoBVT" w:date="2018-06-12T13:57:00Z"/>
                <w:rFonts w:cstheme="minorHAnsi"/>
                <w:iCs/>
                <w:color w:val="000000" w:themeColor="text1"/>
                <w:kern w:val="0"/>
                <w:sz w:val="20"/>
                <w:szCs w:val="20"/>
              </w:rPr>
            </w:pPr>
            <w:ins w:id="4640" w:author="AutoBVT" w:date="2018-06-12T13:57:00Z">
              <w:r>
                <w:rPr>
                  <w:rFonts w:cstheme="minorHAnsi" w:hint="eastAsia"/>
                  <w:iCs/>
                  <w:color w:val="000000" w:themeColor="text1"/>
                  <w:kern w:val="0"/>
                  <w:sz w:val="20"/>
                  <w:szCs w:val="20"/>
                </w:rPr>
                <w:t>2</w:t>
              </w:r>
              <w:r w:rsidRPr="00292B9E">
                <w:rPr>
                  <w:rFonts w:cstheme="minorHAnsi"/>
                  <w:iCs/>
                  <w:color w:val="000000" w:themeColor="text1"/>
                  <w:kern w:val="0"/>
                  <w:sz w:val="20"/>
                  <w:szCs w:val="20"/>
                </w:rPr>
                <w:t>Byte</w:t>
              </w:r>
              <w:r>
                <w:rPr>
                  <w:rFonts w:cstheme="minorHAnsi" w:hint="eastAsia"/>
                  <w:iCs/>
                  <w:color w:val="000000" w:themeColor="text1"/>
                  <w:kern w:val="0"/>
                  <w:sz w:val="20"/>
                  <w:szCs w:val="20"/>
                </w:rPr>
                <w:t>s</w:t>
              </w:r>
            </w:ins>
          </w:p>
        </w:tc>
      </w:tr>
    </w:tbl>
    <w:p w:rsidR="00E60CD9" w:rsidRDefault="00E60CD9" w:rsidP="00E60CD9">
      <w:pPr>
        <w:rPr>
          <w:ins w:id="4641" w:author="AutoBVT" w:date="2018-06-12T13:57:00Z"/>
          <w:rStyle w:val="fontstyle01"/>
          <w:rFonts w:cstheme="minorHAnsi"/>
          <w:b/>
          <w:i/>
        </w:rPr>
      </w:pPr>
    </w:p>
    <w:p w:rsidR="00E60CD9" w:rsidRDefault="00E60CD9" w:rsidP="00E60CD9">
      <w:pPr>
        <w:rPr>
          <w:ins w:id="4642" w:author="AutoBVT" w:date="2018-06-12T13:57:00Z"/>
          <w:rStyle w:val="fontstyle01"/>
          <w:rFonts w:cstheme="minorHAnsi"/>
          <w:b/>
          <w:i/>
        </w:rPr>
      </w:pPr>
    </w:p>
    <w:p w:rsidR="00E60CD9" w:rsidRDefault="00E60CD9" w:rsidP="00E60CD9">
      <w:pPr>
        <w:rPr>
          <w:ins w:id="4643" w:author="AutoBVT" w:date="2018-06-12T13:57:00Z"/>
          <w:rStyle w:val="fontstyle01"/>
          <w:rFonts w:cstheme="minorHAnsi"/>
          <w:b/>
          <w:i/>
        </w:rPr>
      </w:pPr>
    </w:p>
    <w:p w:rsidR="00E60CD9" w:rsidRPr="00C54E1F" w:rsidRDefault="00E60CD9" w:rsidP="00E60CD9">
      <w:pPr>
        <w:rPr>
          <w:ins w:id="4644" w:author="AutoBVT" w:date="2018-06-12T13:57:00Z"/>
        </w:rPr>
      </w:pPr>
      <w:ins w:id="4645" w:author="AutoBVT" w:date="2018-06-12T13:57:00Z">
        <w:r w:rsidRPr="00F25FE7">
          <w:rPr>
            <w:rFonts w:hint="eastAsia"/>
            <w:i/>
          </w:rPr>
          <w:t xml:space="preserve">level: </w:t>
        </w:r>
        <w:r w:rsidRPr="00C54E1F">
          <w:rPr>
            <w:rFonts w:hint="eastAsia"/>
          </w:rPr>
          <w:t>level</w:t>
        </w:r>
      </w:ins>
    </w:p>
    <w:p w:rsidR="00E60CD9" w:rsidRPr="00F25FE7" w:rsidRDefault="00E60CD9" w:rsidP="00E60CD9">
      <w:pPr>
        <w:rPr>
          <w:ins w:id="4646" w:author="AutoBVT" w:date="2018-06-12T13:57:00Z"/>
          <w:i/>
        </w:rPr>
      </w:pPr>
      <w:ins w:id="4647" w:author="AutoBVT" w:date="2018-06-12T13:57:00Z">
        <w:r w:rsidRPr="00F25FE7">
          <w:rPr>
            <w:rFonts w:ascii="Times New Roman" w:hAnsi="Times New Roman" w:cs="Times New Roman"/>
            <w:i/>
            <w:kern w:val="0"/>
            <w:sz w:val="18"/>
            <w:szCs w:val="18"/>
          </w:rPr>
          <w:t>Transition</w:t>
        </w:r>
        <w:r w:rsidRPr="00F25FE7">
          <w:rPr>
            <w:rFonts w:ascii="Times New Roman" w:hAnsi="Times New Roman" w:cs="Times New Roman" w:hint="eastAsia"/>
            <w:i/>
            <w:kern w:val="0"/>
            <w:sz w:val="18"/>
            <w:szCs w:val="18"/>
          </w:rPr>
          <w:t>T</w:t>
        </w:r>
        <w:r w:rsidRPr="00F25FE7">
          <w:rPr>
            <w:rFonts w:ascii="Times New Roman" w:hAnsi="Times New Roman" w:cs="Times New Roman"/>
            <w:i/>
            <w:kern w:val="0"/>
            <w:sz w:val="18"/>
            <w:szCs w:val="18"/>
          </w:rPr>
          <w:t>ime</w:t>
        </w:r>
        <w:r w:rsidRPr="00F25FE7">
          <w:rPr>
            <w:rFonts w:ascii="Times New Roman" w:hAnsi="Times New Roman" w:cs="Times New Roman" w:hint="eastAsia"/>
            <w:i/>
            <w:kern w:val="0"/>
            <w:sz w:val="18"/>
            <w:szCs w:val="18"/>
          </w:rPr>
          <w:t xml:space="preserve">: </w:t>
        </w:r>
        <w:r>
          <w:rPr>
            <w:rFonts w:ascii="Times New Roman" w:hAnsi="Times New Roman" w:cs="Times New Roman"/>
            <w:kern w:val="0"/>
            <w:sz w:val="22"/>
          </w:rPr>
          <w:t>Transition time, tenths of a second</w:t>
        </w:r>
        <w:r w:rsidRPr="00F25FE7">
          <w:rPr>
            <w:rFonts w:ascii="Times New Roman" w:hAnsi="Times New Roman" w:cs="Times New Roman" w:hint="eastAsia"/>
            <w:i/>
            <w:kern w:val="0"/>
            <w:sz w:val="18"/>
            <w:szCs w:val="18"/>
          </w:rPr>
          <w:t xml:space="preserve"> </w:t>
        </w:r>
      </w:ins>
    </w:p>
    <w:p w:rsidR="00E60CD9" w:rsidRDefault="00E60CD9" w:rsidP="00E60CD9">
      <w:pPr>
        <w:autoSpaceDE w:val="0"/>
        <w:autoSpaceDN w:val="0"/>
        <w:adjustRightInd w:val="0"/>
        <w:jc w:val="left"/>
        <w:rPr>
          <w:ins w:id="4648" w:author="AutoBVT" w:date="2018-06-12T13:57:00Z"/>
          <w:rFonts w:cstheme="minorHAnsi"/>
          <w:b/>
          <w:i/>
          <w:sz w:val="20"/>
          <w:szCs w:val="20"/>
        </w:rPr>
      </w:pPr>
      <w:ins w:id="4649"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 54 lenH lenL 00</w:t>
        </w:r>
        <w:r w:rsidRPr="00D428CE">
          <w:rPr>
            <w:rFonts w:hint="eastAsia"/>
            <w:sz w:val="20"/>
            <w:szCs w:val="20"/>
          </w:rPr>
          <w:t xml:space="preserve"> </w:t>
        </w:r>
        <w:r w:rsidRPr="00292B9E">
          <w:rPr>
            <w:rFonts w:hint="eastAsia"/>
            <w:sz w:val="20"/>
            <w:szCs w:val="20"/>
          </w:rPr>
          <w:t>ZCLCmdHdr</w:t>
        </w:r>
        <w:r>
          <w:rPr>
            <w:rFonts w:hint="eastAsia"/>
            <w:sz w:val="20"/>
            <w:szCs w:val="20"/>
          </w:rPr>
          <w:t xml:space="preserve"> level </w:t>
        </w:r>
        <w:r>
          <w:rPr>
            <w:rFonts w:ascii="Times New Roman" w:hAnsi="Times New Roman" w:cs="Times New Roman"/>
            <w:kern w:val="0"/>
            <w:sz w:val="18"/>
            <w:szCs w:val="18"/>
          </w:rPr>
          <w:t>Transition</w:t>
        </w:r>
        <w:r>
          <w:rPr>
            <w:rFonts w:hint="eastAsia"/>
            <w:sz w:val="18"/>
            <w:szCs w:val="18"/>
          </w:rPr>
          <w:t>T</w:t>
        </w:r>
        <w:r>
          <w:rPr>
            <w:rFonts w:ascii="Times New Roman" w:hAnsi="Times New Roman" w:cs="Times New Roman"/>
            <w:kern w:val="0"/>
            <w:sz w:val="18"/>
            <w:szCs w:val="18"/>
          </w:rPr>
          <w:t>ime</w:t>
        </w:r>
        <w:r w:rsidRPr="003A324A">
          <w:rPr>
            <w:rFonts w:cstheme="minorHAnsi" w:hint="eastAsia"/>
            <w:b/>
            <w:i/>
            <w:sz w:val="20"/>
            <w:szCs w:val="20"/>
          </w:rPr>
          <w:t xml:space="preserve"> AA</w:t>
        </w:r>
      </w:ins>
    </w:p>
    <w:p w:rsidR="00E60CD9" w:rsidRPr="003751E5" w:rsidRDefault="00E60CD9" w:rsidP="00E60CD9">
      <w:pPr>
        <w:rPr>
          <w:ins w:id="4650" w:author="AutoBVT" w:date="2018-06-12T13:57:00Z"/>
          <w:rStyle w:val="fontstyle01"/>
          <w:rFonts w:cstheme="minorHAnsi"/>
          <w:b/>
          <w:i/>
        </w:rPr>
      </w:pPr>
    </w:p>
    <w:p w:rsidR="00E60CD9" w:rsidRDefault="00E60CD9" w:rsidP="00E60CD9">
      <w:pPr>
        <w:rPr>
          <w:ins w:id="4651" w:author="AutoBVT" w:date="2018-06-12T13:57:00Z"/>
          <w:rStyle w:val="fontstyle01"/>
          <w:rFonts w:cstheme="minorHAnsi"/>
          <w:b/>
          <w:i/>
        </w:rPr>
      </w:pPr>
    </w:p>
    <w:p w:rsidR="00E60CD9" w:rsidRDefault="00E60CD9" w:rsidP="00E60CD9">
      <w:pPr>
        <w:rPr>
          <w:ins w:id="4652" w:author="AutoBVT" w:date="2018-06-12T13:57:00Z"/>
          <w:rStyle w:val="fontstyle01"/>
          <w:rFonts w:cstheme="minorHAnsi"/>
          <w:b/>
          <w:i/>
        </w:rPr>
      </w:pPr>
      <w:ins w:id="4653" w:author="AutoBVT" w:date="2018-06-12T13:57:00Z">
        <w:r>
          <w:rPr>
            <w:rStyle w:val="fontstyle01"/>
            <w:rFonts w:cstheme="minorHAnsi" w:hint="eastAsia"/>
            <w:b/>
            <w:i/>
          </w:rPr>
          <w:t>3</w:t>
        </w:r>
        <w:r w:rsidRPr="0079251E">
          <w:rPr>
            <w:rStyle w:val="fontstyle01"/>
            <w:rFonts w:cstheme="minorHAnsi" w:hint="eastAsia"/>
            <w:b/>
            <w:i/>
          </w:rPr>
          <w:t>.</w:t>
        </w:r>
        <w:del w:id="4654" w:author="telink" w:date="2018-06-26T11:02:00Z">
          <w:r w:rsidDel="004B649C">
            <w:rPr>
              <w:rStyle w:val="fontstyle01"/>
              <w:rFonts w:cstheme="minorHAnsi" w:hint="eastAsia"/>
              <w:b/>
              <w:i/>
            </w:rPr>
            <w:delText>2</w:delText>
          </w:r>
        </w:del>
      </w:ins>
      <w:ins w:id="4655" w:author="telink" w:date="2018-06-26T11:02:00Z">
        <w:r>
          <w:rPr>
            <w:rStyle w:val="fontstyle01"/>
            <w:rFonts w:cstheme="minorHAnsi"/>
            <w:b/>
            <w:i/>
          </w:rPr>
          <w:t>3</w:t>
        </w:r>
      </w:ins>
      <w:ins w:id="4656" w:author="AutoBVT" w:date="2018-06-12T13:57:00Z">
        <w:r w:rsidRPr="0079251E">
          <w:rPr>
            <w:rStyle w:val="fontstyle01"/>
            <w:rFonts w:cstheme="minorHAnsi" w:hint="eastAsia"/>
            <w:b/>
            <w:i/>
          </w:rPr>
          <w:t>.</w:t>
        </w:r>
        <w:r>
          <w:rPr>
            <w:rStyle w:val="fontstyle01"/>
            <w:rFonts w:cstheme="minorHAnsi" w:hint="eastAsia"/>
            <w:b/>
            <w:i/>
          </w:rPr>
          <w:t>5.6</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LEVEL_MOVE_WITHONOFF</w:t>
        </w:r>
      </w:ins>
    </w:p>
    <w:tbl>
      <w:tblPr>
        <w:tblStyle w:val="ab"/>
        <w:tblpPr w:leftFromText="180" w:rightFromText="180" w:vertAnchor="text" w:horzAnchor="page" w:tblpX="2285" w:tblpY="95"/>
        <w:tblOverlap w:val="never"/>
        <w:tblW w:w="5004" w:type="dxa"/>
        <w:tblLayout w:type="fixed"/>
        <w:tblLook w:val="04A0" w:firstRow="1" w:lastRow="0" w:firstColumn="1" w:lastColumn="0" w:noHBand="0" w:noVBand="1"/>
      </w:tblPr>
      <w:tblGrid>
        <w:gridCol w:w="1668"/>
        <w:gridCol w:w="1668"/>
        <w:gridCol w:w="1668"/>
      </w:tblGrid>
      <w:tr w:rsidR="00E60CD9" w:rsidRPr="00292B9E" w:rsidTr="00165B4D">
        <w:trPr>
          <w:ins w:id="4657" w:author="AutoBVT" w:date="2018-06-12T13:57:00Z"/>
        </w:trPr>
        <w:tc>
          <w:tcPr>
            <w:tcW w:w="1668" w:type="dxa"/>
          </w:tcPr>
          <w:p w:rsidR="00E60CD9" w:rsidRDefault="00E60CD9" w:rsidP="00165B4D">
            <w:pPr>
              <w:pStyle w:val="Default"/>
              <w:jc w:val="both"/>
              <w:rPr>
                <w:ins w:id="4658" w:author="AutoBVT" w:date="2018-06-12T13:57:00Z"/>
                <w:sz w:val="20"/>
                <w:szCs w:val="20"/>
              </w:rPr>
            </w:pPr>
            <w:ins w:id="4659" w:author="AutoBVT" w:date="2018-06-12T13:57:00Z">
              <w:r w:rsidRPr="00292B9E">
                <w:rPr>
                  <w:rFonts w:hint="eastAsia"/>
                  <w:sz w:val="20"/>
                  <w:szCs w:val="20"/>
                </w:rPr>
                <w:t>ZCLCmdHdr</w:t>
              </w:r>
            </w:ins>
          </w:p>
        </w:tc>
        <w:tc>
          <w:tcPr>
            <w:tcW w:w="1668" w:type="dxa"/>
          </w:tcPr>
          <w:p w:rsidR="00E60CD9" w:rsidRDefault="00E60CD9" w:rsidP="00165B4D">
            <w:pPr>
              <w:pStyle w:val="Default"/>
              <w:jc w:val="both"/>
              <w:rPr>
                <w:ins w:id="4660" w:author="AutoBVT" w:date="2018-06-12T13:57:00Z"/>
                <w:sz w:val="20"/>
                <w:szCs w:val="20"/>
              </w:rPr>
            </w:pPr>
            <w:ins w:id="4661" w:author="AutoBVT" w:date="2018-06-12T13:57:00Z">
              <w:r>
                <w:rPr>
                  <w:rFonts w:hint="eastAsia"/>
                  <w:sz w:val="18"/>
                  <w:szCs w:val="18"/>
                </w:rPr>
                <w:t>MoveMode</w:t>
              </w:r>
            </w:ins>
          </w:p>
        </w:tc>
        <w:tc>
          <w:tcPr>
            <w:tcW w:w="1668" w:type="dxa"/>
          </w:tcPr>
          <w:p w:rsidR="00E60CD9" w:rsidRPr="00292B9E" w:rsidRDefault="00E60CD9" w:rsidP="00165B4D">
            <w:pPr>
              <w:pStyle w:val="Default"/>
              <w:jc w:val="both"/>
              <w:rPr>
                <w:ins w:id="4662" w:author="AutoBVT" w:date="2018-06-12T13:57:00Z"/>
                <w:rFonts w:cstheme="minorHAnsi"/>
                <w:iCs/>
                <w:color w:val="000000" w:themeColor="text1"/>
                <w:sz w:val="20"/>
                <w:szCs w:val="20"/>
              </w:rPr>
            </w:pPr>
            <w:ins w:id="4663" w:author="AutoBVT" w:date="2018-06-12T13:57:00Z">
              <w:r>
                <w:rPr>
                  <w:rFonts w:hint="eastAsia"/>
                  <w:sz w:val="18"/>
                  <w:szCs w:val="18"/>
                </w:rPr>
                <w:t>Rate</w:t>
              </w:r>
            </w:ins>
          </w:p>
        </w:tc>
      </w:tr>
      <w:tr w:rsidR="00E60CD9" w:rsidRPr="00292B9E" w:rsidTr="00165B4D">
        <w:trPr>
          <w:trHeight w:val="359"/>
          <w:ins w:id="4664" w:author="AutoBVT" w:date="2018-06-12T13:57:00Z"/>
        </w:trPr>
        <w:tc>
          <w:tcPr>
            <w:tcW w:w="1668" w:type="dxa"/>
          </w:tcPr>
          <w:p w:rsidR="00E60CD9" w:rsidRDefault="00E60CD9" w:rsidP="00165B4D">
            <w:pPr>
              <w:rPr>
                <w:ins w:id="4665" w:author="AutoBVT" w:date="2018-06-12T13:57:00Z"/>
                <w:rFonts w:cstheme="minorHAnsi"/>
                <w:iCs/>
                <w:color w:val="000000" w:themeColor="text1"/>
                <w:kern w:val="0"/>
                <w:sz w:val="20"/>
                <w:szCs w:val="20"/>
              </w:rPr>
            </w:pPr>
            <w:ins w:id="4666" w:author="AutoBVT" w:date="2018-06-12T13:57:00Z">
              <w:r>
                <w:rPr>
                  <w:rFonts w:cstheme="minorHAnsi" w:hint="eastAsia"/>
                  <w:i/>
                  <w:iCs/>
                  <w:color w:val="000000" w:themeColor="text1"/>
                  <w:kern w:val="0"/>
                  <w:sz w:val="20"/>
                  <w:szCs w:val="20"/>
                </w:rPr>
                <w:t>n-Bytes</w:t>
              </w:r>
            </w:ins>
          </w:p>
        </w:tc>
        <w:tc>
          <w:tcPr>
            <w:tcW w:w="1668" w:type="dxa"/>
          </w:tcPr>
          <w:p w:rsidR="00E60CD9" w:rsidRDefault="00E60CD9" w:rsidP="00165B4D">
            <w:pPr>
              <w:rPr>
                <w:ins w:id="4667" w:author="AutoBVT" w:date="2018-06-12T13:57:00Z"/>
                <w:rFonts w:cstheme="minorHAnsi"/>
                <w:iCs/>
                <w:color w:val="000000" w:themeColor="text1"/>
                <w:kern w:val="0"/>
                <w:sz w:val="20"/>
                <w:szCs w:val="20"/>
              </w:rPr>
            </w:pPr>
            <w:ins w:id="4668" w:author="AutoBVT" w:date="2018-06-12T13:57:00Z">
              <w:r>
                <w:rPr>
                  <w:rFonts w:cstheme="minorHAnsi" w:hint="eastAsia"/>
                  <w:iCs/>
                  <w:color w:val="000000" w:themeColor="text1"/>
                  <w:kern w:val="0"/>
                  <w:sz w:val="20"/>
                  <w:szCs w:val="20"/>
                </w:rPr>
                <w:t>1Byte</w:t>
              </w:r>
            </w:ins>
          </w:p>
        </w:tc>
        <w:tc>
          <w:tcPr>
            <w:tcW w:w="1668" w:type="dxa"/>
          </w:tcPr>
          <w:p w:rsidR="00E60CD9" w:rsidRPr="00292B9E" w:rsidRDefault="00E60CD9" w:rsidP="00165B4D">
            <w:pPr>
              <w:rPr>
                <w:ins w:id="4669" w:author="AutoBVT" w:date="2018-06-12T13:57:00Z"/>
                <w:rFonts w:cstheme="minorHAnsi"/>
                <w:iCs/>
                <w:color w:val="000000" w:themeColor="text1"/>
                <w:kern w:val="0"/>
                <w:sz w:val="20"/>
                <w:szCs w:val="20"/>
              </w:rPr>
            </w:pPr>
            <w:ins w:id="4670" w:author="AutoBVT" w:date="2018-06-12T13:57:00Z">
              <w:r>
                <w:rPr>
                  <w:rFonts w:cstheme="minorHAnsi" w:hint="eastAsia"/>
                  <w:iCs/>
                  <w:color w:val="000000" w:themeColor="text1"/>
                  <w:kern w:val="0"/>
                  <w:sz w:val="20"/>
                  <w:szCs w:val="20"/>
                </w:rPr>
                <w:t>2</w:t>
              </w:r>
              <w:r w:rsidRPr="00292B9E">
                <w:rPr>
                  <w:rFonts w:cstheme="minorHAnsi"/>
                  <w:iCs/>
                  <w:color w:val="000000" w:themeColor="text1"/>
                  <w:kern w:val="0"/>
                  <w:sz w:val="20"/>
                  <w:szCs w:val="20"/>
                </w:rPr>
                <w:t>Byte</w:t>
              </w:r>
              <w:r>
                <w:rPr>
                  <w:rFonts w:cstheme="minorHAnsi" w:hint="eastAsia"/>
                  <w:iCs/>
                  <w:color w:val="000000" w:themeColor="text1"/>
                  <w:kern w:val="0"/>
                  <w:sz w:val="20"/>
                  <w:szCs w:val="20"/>
                </w:rPr>
                <w:t>s</w:t>
              </w:r>
            </w:ins>
          </w:p>
        </w:tc>
      </w:tr>
    </w:tbl>
    <w:p w:rsidR="00E60CD9" w:rsidRDefault="00E60CD9" w:rsidP="00E60CD9">
      <w:pPr>
        <w:rPr>
          <w:ins w:id="4671" w:author="AutoBVT" w:date="2018-06-12T13:57:00Z"/>
          <w:rStyle w:val="fontstyle01"/>
          <w:rFonts w:cstheme="minorHAnsi"/>
          <w:b/>
          <w:i/>
        </w:rPr>
      </w:pPr>
    </w:p>
    <w:p w:rsidR="00E60CD9" w:rsidRDefault="00E60CD9" w:rsidP="00E60CD9">
      <w:pPr>
        <w:rPr>
          <w:ins w:id="4672" w:author="AutoBVT" w:date="2018-06-12T13:57:00Z"/>
          <w:rStyle w:val="fontstyle01"/>
          <w:rFonts w:cstheme="minorHAnsi"/>
          <w:b/>
          <w:i/>
        </w:rPr>
      </w:pPr>
    </w:p>
    <w:p w:rsidR="00E60CD9" w:rsidRDefault="00E60CD9" w:rsidP="00E60CD9">
      <w:pPr>
        <w:rPr>
          <w:ins w:id="4673" w:author="AutoBVT" w:date="2018-06-12T13:57:00Z"/>
          <w:rStyle w:val="fontstyle01"/>
          <w:rFonts w:cstheme="minorHAnsi"/>
          <w:b/>
          <w:i/>
        </w:rPr>
      </w:pPr>
    </w:p>
    <w:p w:rsidR="00E60CD9" w:rsidRDefault="00E60CD9" w:rsidP="00E60CD9">
      <w:pPr>
        <w:rPr>
          <w:ins w:id="4674" w:author="AutoBVT" w:date="2018-06-12T13:57:00Z"/>
          <w:i/>
        </w:rPr>
      </w:pPr>
      <w:ins w:id="4675" w:author="AutoBVT" w:date="2018-06-12T13:57:00Z">
        <w:r w:rsidRPr="00D41085">
          <w:rPr>
            <w:rFonts w:hint="eastAsia"/>
            <w:i/>
            <w:sz w:val="18"/>
            <w:szCs w:val="18"/>
          </w:rPr>
          <w:t>MoveMode</w:t>
        </w:r>
        <w:r w:rsidRPr="00D41085">
          <w:rPr>
            <w:rFonts w:hint="eastAsia"/>
            <w:i/>
          </w:rPr>
          <w:t>:</w:t>
        </w:r>
        <w:r w:rsidRPr="00F25FE7">
          <w:rPr>
            <w:rFonts w:hint="eastAsia"/>
            <w:i/>
          </w:rPr>
          <w:t xml:space="preserve"> </w:t>
        </w:r>
        <w:r>
          <w:rPr>
            <w:rFonts w:hint="eastAsia"/>
            <w:i/>
          </w:rPr>
          <w:t xml:space="preserve"> </w:t>
        </w:r>
        <w:r w:rsidRPr="008349C6">
          <w:rPr>
            <w:rFonts w:hint="eastAsia"/>
          </w:rPr>
          <w:t>0</w:t>
        </w:r>
        <w:r>
          <w:rPr>
            <w:rFonts w:hint="eastAsia"/>
          </w:rPr>
          <w:t>=</w:t>
        </w:r>
        <w:r w:rsidRPr="008349C6">
          <w:rPr>
            <w:rFonts w:hint="eastAsia"/>
          </w:rPr>
          <w:t xml:space="preserve"> up, 1</w:t>
        </w:r>
        <w:r>
          <w:rPr>
            <w:rFonts w:hint="eastAsia"/>
          </w:rPr>
          <w:t>=</w:t>
        </w:r>
        <w:r w:rsidRPr="008349C6">
          <w:rPr>
            <w:rFonts w:hint="eastAsia"/>
          </w:rPr>
          <w:t xml:space="preserve"> down</w:t>
        </w:r>
      </w:ins>
    </w:p>
    <w:p w:rsidR="00E60CD9" w:rsidRPr="004B62CC" w:rsidRDefault="00E60CD9" w:rsidP="00E60CD9">
      <w:pPr>
        <w:rPr>
          <w:ins w:id="4676" w:author="AutoBVT" w:date="2018-06-12T13:57:00Z"/>
          <w:i/>
        </w:rPr>
      </w:pPr>
      <w:ins w:id="4677" w:author="AutoBVT" w:date="2018-06-12T13:57:00Z">
        <w:r w:rsidRPr="00D41085">
          <w:rPr>
            <w:rFonts w:hint="eastAsia"/>
            <w:i/>
            <w:sz w:val="18"/>
            <w:szCs w:val="18"/>
          </w:rPr>
          <w:t>Rate</w:t>
        </w:r>
        <w:r w:rsidRPr="00D41085">
          <w:rPr>
            <w:rFonts w:ascii="Times New Roman" w:hAnsi="Times New Roman" w:cs="Times New Roman" w:hint="eastAsia"/>
            <w:i/>
            <w:kern w:val="0"/>
            <w:sz w:val="18"/>
            <w:szCs w:val="18"/>
          </w:rPr>
          <w:t>:</w:t>
        </w:r>
        <w:r>
          <w:rPr>
            <w:rFonts w:ascii="Times New Roman" w:hAnsi="Times New Roman" w:cs="Times New Roman" w:hint="eastAsia"/>
            <w:kern w:val="0"/>
            <w:sz w:val="22"/>
          </w:rPr>
          <w:t xml:space="preserve"> </w:t>
        </w:r>
        <w:r w:rsidRPr="00D41085">
          <w:rPr>
            <w:rFonts w:ascii="Times New Roman" w:hAnsi="Times New Roman" w:cs="Times New Roman" w:hint="eastAsia"/>
            <w:kern w:val="0"/>
            <w:sz w:val="22"/>
          </w:rPr>
          <w:t xml:space="preserve"> </w:t>
        </w:r>
        <w:r>
          <w:rPr>
            <w:rFonts w:ascii="Times New Roman" w:hAnsi="Times New Roman" w:cs="Times New Roman" w:hint="eastAsia"/>
            <w:kern w:val="0"/>
            <w:sz w:val="22"/>
          </w:rPr>
          <w:t xml:space="preserve">  </w:t>
        </w:r>
        <w:r>
          <w:rPr>
            <w:rFonts w:ascii="Times New Roman" w:hAnsi="Times New Roman" w:cs="Times New Roman"/>
            <w:kern w:val="0"/>
            <w:sz w:val="22"/>
          </w:rPr>
          <w:t>the rate of movement in units per second.</w:t>
        </w:r>
      </w:ins>
    </w:p>
    <w:p w:rsidR="00E60CD9" w:rsidRPr="00FD0060" w:rsidRDefault="00E60CD9" w:rsidP="00E60CD9">
      <w:pPr>
        <w:autoSpaceDE w:val="0"/>
        <w:autoSpaceDN w:val="0"/>
        <w:adjustRightInd w:val="0"/>
        <w:jc w:val="left"/>
        <w:rPr>
          <w:ins w:id="4678" w:author="AutoBVT" w:date="2018-06-12T13:57:00Z"/>
          <w:rStyle w:val="fontstyle01"/>
          <w:rFonts w:cstheme="minorHAnsi"/>
          <w:b/>
          <w:i/>
        </w:rPr>
      </w:pPr>
      <w:ins w:id="4679"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 55 lenH lenL 00</w:t>
        </w:r>
        <w:r w:rsidRPr="00D428CE">
          <w:rPr>
            <w:rFonts w:hint="eastAsia"/>
            <w:sz w:val="20"/>
            <w:szCs w:val="20"/>
          </w:rPr>
          <w:t xml:space="preserve"> </w:t>
        </w:r>
        <w:r w:rsidRPr="00292B9E">
          <w:rPr>
            <w:rFonts w:hint="eastAsia"/>
            <w:sz w:val="20"/>
            <w:szCs w:val="20"/>
          </w:rPr>
          <w:t>ZCLCmdHdr</w:t>
        </w:r>
        <w:r>
          <w:rPr>
            <w:rFonts w:hint="eastAsia"/>
            <w:sz w:val="20"/>
            <w:szCs w:val="20"/>
          </w:rPr>
          <w:t xml:space="preserve"> </w:t>
        </w:r>
        <w:r>
          <w:rPr>
            <w:rFonts w:hint="eastAsia"/>
            <w:sz w:val="18"/>
            <w:szCs w:val="18"/>
          </w:rPr>
          <w:t>MoveMode</w:t>
        </w:r>
        <w:r>
          <w:rPr>
            <w:rFonts w:ascii="Times New Roman" w:hAnsi="Times New Roman" w:cs="Times New Roman"/>
            <w:kern w:val="0"/>
            <w:sz w:val="18"/>
            <w:szCs w:val="18"/>
          </w:rPr>
          <w:t xml:space="preserve"> </w:t>
        </w:r>
        <w:r>
          <w:rPr>
            <w:rFonts w:ascii="Times New Roman" w:hAnsi="Times New Roman" w:cs="Times New Roman" w:hint="eastAsia"/>
            <w:kern w:val="0"/>
            <w:sz w:val="18"/>
            <w:szCs w:val="18"/>
          </w:rPr>
          <w:t>Rate</w:t>
        </w:r>
        <w:r w:rsidRPr="003A324A">
          <w:rPr>
            <w:rFonts w:cstheme="minorHAnsi" w:hint="eastAsia"/>
            <w:b/>
            <w:i/>
            <w:sz w:val="20"/>
            <w:szCs w:val="20"/>
          </w:rPr>
          <w:t xml:space="preserve"> AA</w:t>
        </w:r>
      </w:ins>
    </w:p>
    <w:p w:rsidR="00E60CD9" w:rsidRDefault="00E60CD9" w:rsidP="00E60CD9">
      <w:pPr>
        <w:rPr>
          <w:ins w:id="4680" w:author="AutoBVT" w:date="2018-06-12T13:57:00Z"/>
          <w:rStyle w:val="fontstyle01"/>
          <w:rFonts w:cstheme="minorHAnsi"/>
          <w:b/>
          <w:i/>
        </w:rPr>
      </w:pPr>
    </w:p>
    <w:p w:rsidR="00E60CD9" w:rsidRPr="002C5FCF" w:rsidRDefault="00E60CD9" w:rsidP="00E60CD9">
      <w:pPr>
        <w:rPr>
          <w:ins w:id="4681" w:author="AutoBVT" w:date="2018-06-12T13:57:00Z"/>
          <w:rStyle w:val="fontstyle01"/>
          <w:rFonts w:cstheme="minorHAnsi"/>
          <w:b/>
          <w:i/>
        </w:rPr>
      </w:pPr>
    </w:p>
    <w:p w:rsidR="00E60CD9" w:rsidRDefault="00E60CD9" w:rsidP="00E60CD9">
      <w:pPr>
        <w:rPr>
          <w:ins w:id="4682" w:author="AutoBVT" w:date="2018-06-12T13:57:00Z"/>
          <w:rStyle w:val="fontstyle01"/>
          <w:rFonts w:cstheme="minorHAnsi"/>
          <w:b/>
          <w:i/>
        </w:rPr>
      </w:pPr>
      <w:ins w:id="4683" w:author="AutoBVT" w:date="2018-06-12T13:57:00Z">
        <w:r>
          <w:rPr>
            <w:rStyle w:val="fontstyle01"/>
            <w:rFonts w:cstheme="minorHAnsi" w:hint="eastAsia"/>
            <w:b/>
            <w:i/>
          </w:rPr>
          <w:t>3</w:t>
        </w:r>
        <w:r w:rsidRPr="0079251E">
          <w:rPr>
            <w:rStyle w:val="fontstyle01"/>
            <w:rFonts w:cstheme="minorHAnsi" w:hint="eastAsia"/>
            <w:b/>
            <w:i/>
          </w:rPr>
          <w:t>.</w:t>
        </w:r>
        <w:del w:id="4684" w:author="telink" w:date="2018-06-26T11:02:00Z">
          <w:r w:rsidDel="004B649C">
            <w:rPr>
              <w:rStyle w:val="fontstyle01"/>
              <w:rFonts w:cstheme="minorHAnsi" w:hint="eastAsia"/>
              <w:b/>
              <w:i/>
            </w:rPr>
            <w:delText>2</w:delText>
          </w:r>
        </w:del>
      </w:ins>
      <w:ins w:id="4685" w:author="telink" w:date="2018-06-26T11:02:00Z">
        <w:r>
          <w:rPr>
            <w:rStyle w:val="fontstyle01"/>
            <w:rFonts w:cstheme="minorHAnsi"/>
            <w:b/>
            <w:i/>
          </w:rPr>
          <w:t>3</w:t>
        </w:r>
      </w:ins>
      <w:ins w:id="4686" w:author="AutoBVT" w:date="2018-06-12T13:57:00Z">
        <w:r w:rsidRPr="0079251E">
          <w:rPr>
            <w:rStyle w:val="fontstyle01"/>
            <w:rFonts w:cstheme="minorHAnsi" w:hint="eastAsia"/>
            <w:b/>
            <w:i/>
          </w:rPr>
          <w:t>.</w:t>
        </w:r>
        <w:r>
          <w:rPr>
            <w:rStyle w:val="fontstyle01"/>
            <w:rFonts w:cstheme="minorHAnsi" w:hint="eastAsia"/>
            <w:b/>
            <w:i/>
          </w:rPr>
          <w:t>5.7</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LEVEL_STEP_WITHONOFF</w:t>
        </w:r>
      </w:ins>
    </w:p>
    <w:tbl>
      <w:tblPr>
        <w:tblStyle w:val="ab"/>
        <w:tblpPr w:leftFromText="180" w:rightFromText="180" w:vertAnchor="text" w:horzAnchor="page" w:tblpX="2285" w:tblpY="95"/>
        <w:tblOverlap w:val="never"/>
        <w:tblW w:w="6672" w:type="dxa"/>
        <w:tblLayout w:type="fixed"/>
        <w:tblLook w:val="04A0" w:firstRow="1" w:lastRow="0" w:firstColumn="1" w:lastColumn="0" w:noHBand="0" w:noVBand="1"/>
      </w:tblPr>
      <w:tblGrid>
        <w:gridCol w:w="1668"/>
        <w:gridCol w:w="1668"/>
        <w:gridCol w:w="1668"/>
        <w:gridCol w:w="1668"/>
      </w:tblGrid>
      <w:tr w:rsidR="00E60CD9" w:rsidRPr="00292B9E" w:rsidTr="00165B4D">
        <w:trPr>
          <w:ins w:id="4687" w:author="AutoBVT" w:date="2018-06-12T13:57:00Z"/>
        </w:trPr>
        <w:tc>
          <w:tcPr>
            <w:tcW w:w="1668" w:type="dxa"/>
          </w:tcPr>
          <w:p w:rsidR="00E60CD9" w:rsidRDefault="00E60CD9" w:rsidP="00165B4D">
            <w:pPr>
              <w:pStyle w:val="Default"/>
              <w:jc w:val="both"/>
              <w:rPr>
                <w:ins w:id="4688" w:author="AutoBVT" w:date="2018-06-12T13:57:00Z"/>
                <w:sz w:val="20"/>
                <w:szCs w:val="20"/>
              </w:rPr>
            </w:pPr>
            <w:ins w:id="4689" w:author="AutoBVT" w:date="2018-06-12T13:57:00Z">
              <w:r w:rsidRPr="00292B9E">
                <w:rPr>
                  <w:rFonts w:hint="eastAsia"/>
                  <w:sz w:val="20"/>
                  <w:szCs w:val="20"/>
                </w:rPr>
                <w:t>ZCLCmdHdr</w:t>
              </w:r>
            </w:ins>
          </w:p>
        </w:tc>
        <w:tc>
          <w:tcPr>
            <w:tcW w:w="1668" w:type="dxa"/>
          </w:tcPr>
          <w:p w:rsidR="00E60CD9" w:rsidRDefault="00E60CD9" w:rsidP="00165B4D">
            <w:pPr>
              <w:pStyle w:val="Default"/>
              <w:jc w:val="both"/>
              <w:rPr>
                <w:ins w:id="4690" w:author="AutoBVT" w:date="2018-06-12T13:57:00Z"/>
                <w:sz w:val="18"/>
                <w:szCs w:val="18"/>
              </w:rPr>
            </w:pPr>
            <w:ins w:id="4691" w:author="AutoBVT" w:date="2018-06-12T13:57:00Z">
              <w:r>
                <w:rPr>
                  <w:rFonts w:hint="eastAsia"/>
                  <w:sz w:val="18"/>
                  <w:szCs w:val="18"/>
                </w:rPr>
                <w:t>MoveMode</w:t>
              </w:r>
            </w:ins>
          </w:p>
        </w:tc>
        <w:tc>
          <w:tcPr>
            <w:tcW w:w="1668" w:type="dxa"/>
          </w:tcPr>
          <w:p w:rsidR="00E60CD9" w:rsidRDefault="00E60CD9" w:rsidP="00165B4D">
            <w:pPr>
              <w:pStyle w:val="Default"/>
              <w:jc w:val="both"/>
              <w:rPr>
                <w:ins w:id="4692" w:author="AutoBVT" w:date="2018-06-12T13:57:00Z"/>
                <w:sz w:val="20"/>
                <w:szCs w:val="20"/>
              </w:rPr>
            </w:pPr>
            <w:ins w:id="4693" w:author="AutoBVT" w:date="2018-06-12T13:57:00Z">
              <w:r>
                <w:rPr>
                  <w:rFonts w:hint="eastAsia"/>
                  <w:sz w:val="18"/>
                  <w:szCs w:val="18"/>
                </w:rPr>
                <w:t>MoveSize</w:t>
              </w:r>
            </w:ins>
          </w:p>
        </w:tc>
        <w:tc>
          <w:tcPr>
            <w:tcW w:w="1668" w:type="dxa"/>
          </w:tcPr>
          <w:p w:rsidR="00E60CD9" w:rsidRPr="00292B9E" w:rsidRDefault="00E60CD9" w:rsidP="00165B4D">
            <w:pPr>
              <w:pStyle w:val="Default"/>
              <w:jc w:val="both"/>
              <w:rPr>
                <w:ins w:id="4694" w:author="AutoBVT" w:date="2018-06-12T13:57:00Z"/>
                <w:rFonts w:cstheme="minorHAnsi"/>
                <w:iCs/>
                <w:color w:val="000000" w:themeColor="text1"/>
                <w:sz w:val="20"/>
                <w:szCs w:val="20"/>
              </w:rPr>
            </w:pPr>
            <w:ins w:id="4695" w:author="AutoBVT" w:date="2018-06-12T13:57:00Z">
              <w:r>
                <w:rPr>
                  <w:sz w:val="18"/>
                  <w:szCs w:val="18"/>
                </w:rPr>
                <w:t>Transition</w:t>
              </w:r>
              <w:r>
                <w:rPr>
                  <w:rFonts w:hint="eastAsia"/>
                  <w:sz w:val="18"/>
                  <w:szCs w:val="18"/>
                </w:rPr>
                <w:t>T</w:t>
              </w:r>
              <w:r>
                <w:rPr>
                  <w:sz w:val="18"/>
                  <w:szCs w:val="18"/>
                </w:rPr>
                <w:t>ime</w:t>
              </w:r>
            </w:ins>
          </w:p>
        </w:tc>
      </w:tr>
      <w:tr w:rsidR="00E60CD9" w:rsidRPr="00292B9E" w:rsidTr="00165B4D">
        <w:trPr>
          <w:trHeight w:val="359"/>
          <w:ins w:id="4696" w:author="AutoBVT" w:date="2018-06-12T13:57:00Z"/>
        </w:trPr>
        <w:tc>
          <w:tcPr>
            <w:tcW w:w="1668" w:type="dxa"/>
          </w:tcPr>
          <w:p w:rsidR="00E60CD9" w:rsidRDefault="00E60CD9" w:rsidP="00165B4D">
            <w:pPr>
              <w:rPr>
                <w:ins w:id="4697" w:author="AutoBVT" w:date="2018-06-12T13:57:00Z"/>
                <w:rFonts w:cstheme="minorHAnsi"/>
                <w:iCs/>
                <w:color w:val="000000" w:themeColor="text1"/>
                <w:kern w:val="0"/>
                <w:sz w:val="20"/>
                <w:szCs w:val="20"/>
              </w:rPr>
            </w:pPr>
            <w:ins w:id="4698" w:author="AutoBVT" w:date="2018-06-12T13:57:00Z">
              <w:r>
                <w:rPr>
                  <w:rFonts w:cstheme="minorHAnsi" w:hint="eastAsia"/>
                  <w:i/>
                  <w:iCs/>
                  <w:color w:val="000000" w:themeColor="text1"/>
                  <w:kern w:val="0"/>
                  <w:sz w:val="20"/>
                  <w:szCs w:val="20"/>
                </w:rPr>
                <w:t>n-Bytes</w:t>
              </w:r>
            </w:ins>
          </w:p>
        </w:tc>
        <w:tc>
          <w:tcPr>
            <w:tcW w:w="1668" w:type="dxa"/>
          </w:tcPr>
          <w:p w:rsidR="00E60CD9" w:rsidRDefault="00E60CD9" w:rsidP="00165B4D">
            <w:pPr>
              <w:rPr>
                <w:ins w:id="4699" w:author="AutoBVT" w:date="2018-06-12T13:57:00Z"/>
                <w:rFonts w:cstheme="minorHAnsi"/>
                <w:iCs/>
                <w:color w:val="000000" w:themeColor="text1"/>
                <w:kern w:val="0"/>
                <w:sz w:val="20"/>
                <w:szCs w:val="20"/>
              </w:rPr>
            </w:pPr>
            <w:ins w:id="4700" w:author="AutoBVT" w:date="2018-06-12T13:57:00Z">
              <w:r>
                <w:rPr>
                  <w:rFonts w:cstheme="minorHAnsi" w:hint="eastAsia"/>
                  <w:iCs/>
                  <w:color w:val="000000" w:themeColor="text1"/>
                  <w:kern w:val="0"/>
                  <w:sz w:val="20"/>
                  <w:szCs w:val="20"/>
                </w:rPr>
                <w:t>1Byte</w:t>
              </w:r>
            </w:ins>
          </w:p>
        </w:tc>
        <w:tc>
          <w:tcPr>
            <w:tcW w:w="1668" w:type="dxa"/>
          </w:tcPr>
          <w:p w:rsidR="00E60CD9" w:rsidRDefault="00E60CD9" w:rsidP="00165B4D">
            <w:pPr>
              <w:rPr>
                <w:ins w:id="4701" w:author="AutoBVT" w:date="2018-06-12T13:57:00Z"/>
                <w:rFonts w:cstheme="minorHAnsi"/>
                <w:iCs/>
                <w:color w:val="000000" w:themeColor="text1"/>
                <w:kern w:val="0"/>
                <w:sz w:val="20"/>
                <w:szCs w:val="20"/>
              </w:rPr>
            </w:pPr>
            <w:ins w:id="4702" w:author="AutoBVT" w:date="2018-06-12T13:57:00Z">
              <w:r>
                <w:rPr>
                  <w:rFonts w:cstheme="minorHAnsi" w:hint="eastAsia"/>
                  <w:iCs/>
                  <w:color w:val="000000" w:themeColor="text1"/>
                  <w:kern w:val="0"/>
                  <w:sz w:val="20"/>
                  <w:szCs w:val="20"/>
                </w:rPr>
                <w:t>1Byte</w:t>
              </w:r>
            </w:ins>
          </w:p>
        </w:tc>
        <w:tc>
          <w:tcPr>
            <w:tcW w:w="1668" w:type="dxa"/>
          </w:tcPr>
          <w:p w:rsidR="00E60CD9" w:rsidRPr="00292B9E" w:rsidRDefault="00E60CD9" w:rsidP="00165B4D">
            <w:pPr>
              <w:rPr>
                <w:ins w:id="4703" w:author="AutoBVT" w:date="2018-06-12T13:57:00Z"/>
                <w:rFonts w:cstheme="minorHAnsi"/>
                <w:iCs/>
                <w:color w:val="000000" w:themeColor="text1"/>
                <w:kern w:val="0"/>
                <w:sz w:val="20"/>
                <w:szCs w:val="20"/>
              </w:rPr>
            </w:pPr>
            <w:ins w:id="4704" w:author="AutoBVT" w:date="2018-06-12T13:57:00Z">
              <w:r>
                <w:rPr>
                  <w:rFonts w:cstheme="minorHAnsi" w:hint="eastAsia"/>
                  <w:iCs/>
                  <w:color w:val="000000" w:themeColor="text1"/>
                  <w:kern w:val="0"/>
                  <w:sz w:val="20"/>
                  <w:szCs w:val="20"/>
                </w:rPr>
                <w:t>2</w:t>
              </w:r>
              <w:r w:rsidRPr="00292B9E">
                <w:rPr>
                  <w:rFonts w:cstheme="minorHAnsi"/>
                  <w:iCs/>
                  <w:color w:val="000000" w:themeColor="text1"/>
                  <w:kern w:val="0"/>
                  <w:sz w:val="20"/>
                  <w:szCs w:val="20"/>
                </w:rPr>
                <w:t>Byte</w:t>
              </w:r>
              <w:r>
                <w:rPr>
                  <w:rFonts w:cstheme="minorHAnsi" w:hint="eastAsia"/>
                  <w:iCs/>
                  <w:color w:val="000000" w:themeColor="text1"/>
                  <w:kern w:val="0"/>
                  <w:sz w:val="20"/>
                  <w:szCs w:val="20"/>
                </w:rPr>
                <w:t>s</w:t>
              </w:r>
            </w:ins>
          </w:p>
        </w:tc>
      </w:tr>
    </w:tbl>
    <w:p w:rsidR="00E60CD9" w:rsidRDefault="00E60CD9" w:rsidP="00E60CD9">
      <w:pPr>
        <w:rPr>
          <w:ins w:id="4705" w:author="AutoBVT" w:date="2018-06-12T13:57:00Z"/>
          <w:rStyle w:val="fontstyle01"/>
          <w:rFonts w:cstheme="minorHAnsi"/>
          <w:b/>
          <w:i/>
        </w:rPr>
      </w:pPr>
    </w:p>
    <w:p w:rsidR="00E60CD9" w:rsidRDefault="00E60CD9" w:rsidP="00E60CD9">
      <w:pPr>
        <w:rPr>
          <w:ins w:id="4706" w:author="AutoBVT" w:date="2018-06-12T13:57:00Z"/>
          <w:rStyle w:val="fontstyle01"/>
          <w:rFonts w:cstheme="minorHAnsi"/>
          <w:b/>
          <w:i/>
        </w:rPr>
      </w:pPr>
    </w:p>
    <w:p w:rsidR="00E60CD9" w:rsidRDefault="00E60CD9" w:rsidP="00E60CD9">
      <w:pPr>
        <w:rPr>
          <w:ins w:id="4707" w:author="AutoBVT" w:date="2018-06-12T13:57:00Z"/>
          <w:rFonts w:cstheme="minorHAnsi"/>
          <w:i/>
        </w:rPr>
      </w:pPr>
    </w:p>
    <w:p w:rsidR="00E60CD9" w:rsidRDefault="00E60CD9" w:rsidP="00E60CD9">
      <w:pPr>
        <w:rPr>
          <w:ins w:id="4708" w:author="AutoBVT" w:date="2018-06-12T13:57:00Z"/>
          <w:i/>
        </w:rPr>
      </w:pPr>
      <w:ins w:id="4709" w:author="AutoBVT" w:date="2018-06-12T13:57:00Z">
        <w:r w:rsidRPr="00C71558">
          <w:rPr>
            <w:rFonts w:hint="eastAsia"/>
            <w:i/>
            <w:sz w:val="18"/>
            <w:szCs w:val="18"/>
          </w:rPr>
          <w:t>StepMode</w:t>
        </w:r>
        <w:r w:rsidRPr="00C71558">
          <w:rPr>
            <w:rFonts w:hint="eastAsia"/>
            <w:i/>
          </w:rPr>
          <w:t>:</w:t>
        </w:r>
        <w:r w:rsidRPr="00F25FE7">
          <w:rPr>
            <w:rFonts w:hint="eastAsia"/>
            <w:i/>
          </w:rPr>
          <w:t xml:space="preserve"> </w:t>
        </w:r>
        <w:r w:rsidRPr="008349C6">
          <w:rPr>
            <w:rFonts w:hint="eastAsia"/>
          </w:rPr>
          <w:t>0</w:t>
        </w:r>
        <w:r>
          <w:rPr>
            <w:rFonts w:hint="eastAsia"/>
          </w:rPr>
          <w:t>=</w:t>
        </w:r>
        <w:r w:rsidRPr="008349C6">
          <w:rPr>
            <w:rFonts w:hint="eastAsia"/>
          </w:rPr>
          <w:t xml:space="preserve"> up, 1</w:t>
        </w:r>
        <w:r>
          <w:rPr>
            <w:rFonts w:hint="eastAsia"/>
          </w:rPr>
          <w:t>=</w:t>
        </w:r>
        <w:r w:rsidRPr="008349C6">
          <w:rPr>
            <w:rFonts w:hint="eastAsia"/>
          </w:rPr>
          <w:t xml:space="preserve"> down</w:t>
        </w:r>
      </w:ins>
    </w:p>
    <w:p w:rsidR="00E60CD9" w:rsidRDefault="00E60CD9" w:rsidP="00E60CD9">
      <w:pPr>
        <w:rPr>
          <w:ins w:id="4710" w:author="AutoBVT" w:date="2018-06-12T13:57:00Z"/>
          <w:i/>
        </w:rPr>
      </w:pPr>
      <w:ins w:id="4711" w:author="AutoBVT" w:date="2018-06-12T13:57:00Z">
        <w:r w:rsidRPr="00C71558">
          <w:rPr>
            <w:rFonts w:hint="eastAsia"/>
            <w:i/>
            <w:sz w:val="18"/>
            <w:szCs w:val="18"/>
          </w:rPr>
          <w:t xml:space="preserve">StepSize: </w:t>
        </w:r>
        <w:r>
          <w:rPr>
            <w:rFonts w:hint="eastAsia"/>
            <w:sz w:val="18"/>
            <w:szCs w:val="18"/>
          </w:rPr>
          <w:t>level units</w:t>
        </w:r>
      </w:ins>
    </w:p>
    <w:p w:rsidR="00E60CD9" w:rsidRPr="00F25FE7" w:rsidRDefault="00E60CD9" w:rsidP="00E60CD9">
      <w:pPr>
        <w:rPr>
          <w:ins w:id="4712" w:author="AutoBVT" w:date="2018-06-12T13:57:00Z"/>
          <w:i/>
        </w:rPr>
      </w:pPr>
      <w:ins w:id="4713" w:author="AutoBVT" w:date="2018-06-12T13:57:00Z">
        <w:r w:rsidRPr="00C71558">
          <w:rPr>
            <w:rFonts w:ascii="Times New Roman" w:hAnsi="Times New Roman" w:cs="Times New Roman"/>
            <w:i/>
            <w:kern w:val="0"/>
            <w:sz w:val="18"/>
            <w:szCs w:val="18"/>
          </w:rPr>
          <w:t>Transition</w:t>
        </w:r>
        <w:r w:rsidRPr="00C71558">
          <w:rPr>
            <w:rFonts w:hint="eastAsia"/>
            <w:i/>
            <w:sz w:val="18"/>
            <w:szCs w:val="18"/>
          </w:rPr>
          <w:t>T</w:t>
        </w:r>
        <w:r w:rsidRPr="00C71558">
          <w:rPr>
            <w:rFonts w:ascii="Times New Roman" w:hAnsi="Times New Roman" w:cs="Times New Roman"/>
            <w:i/>
            <w:kern w:val="0"/>
            <w:sz w:val="18"/>
            <w:szCs w:val="18"/>
          </w:rPr>
          <w:t>ime</w:t>
        </w:r>
        <w:r w:rsidRPr="00C71558">
          <w:rPr>
            <w:rFonts w:ascii="Times New Roman" w:hAnsi="Times New Roman" w:cs="Times New Roman" w:hint="eastAsia"/>
            <w:i/>
            <w:kern w:val="0"/>
            <w:sz w:val="18"/>
            <w:szCs w:val="18"/>
          </w:rPr>
          <w:t>:</w:t>
        </w:r>
        <w:r>
          <w:rPr>
            <w:rFonts w:ascii="Times New Roman" w:hAnsi="Times New Roman" w:cs="Times New Roman" w:hint="eastAsia"/>
            <w:kern w:val="0"/>
            <w:sz w:val="18"/>
            <w:szCs w:val="18"/>
          </w:rPr>
          <w:t xml:space="preserve"> </w:t>
        </w:r>
        <w:r w:rsidRPr="00C71558">
          <w:rPr>
            <w:rFonts w:ascii="Times New Roman" w:hAnsi="Times New Roman" w:cs="Times New Roman"/>
            <w:kern w:val="0"/>
            <w:sz w:val="22"/>
          </w:rPr>
          <w:t>Transition time, tenths of a second</w:t>
        </w:r>
        <w:r>
          <w:rPr>
            <w:rFonts w:ascii="Times New Roman" w:hAnsi="Times New Roman" w:cs="Times New Roman" w:hint="eastAsia"/>
            <w:kern w:val="0"/>
            <w:sz w:val="18"/>
            <w:szCs w:val="18"/>
          </w:rPr>
          <w:t xml:space="preserve"> </w:t>
        </w:r>
      </w:ins>
    </w:p>
    <w:p w:rsidR="00E60CD9" w:rsidRPr="00FD0060" w:rsidRDefault="00E60CD9" w:rsidP="00E60CD9">
      <w:pPr>
        <w:autoSpaceDE w:val="0"/>
        <w:autoSpaceDN w:val="0"/>
        <w:adjustRightInd w:val="0"/>
        <w:jc w:val="left"/>
        <w:rPr>
          <w:ins w:id="4714" w:author="AutoBVT" w:date="2018-06-12T13:57:00Z"/>
          <w:rStyle w:val="fontstyle01"/>
          <w:rFonts w:cstheme="minorHAnsi"/>
          <w:b/>
          <w:i/>
        </w:rPr>
      </w:pPr>
      <w:ins w:id="4715"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 56 lenH lenL 00</w:t>
        </w:r>
        <w:r w:rsidRPr="00D428CE">
          <w:rPr>
            <w:rFonts w:hint="eastAsia"/>
            <w:sz w:val="20"/>
            <w:szCs w:val="20"/>
          </w:rPr>
          <w:t xml:space="preserve"> </w:t>
        </w:r>
        <w:r w:rsidRPr="00292B9E">
          <w:rPr>
            <w:rFonts w:hint="eastAsia"/>
            <w:sz w:val="20"/>
            <w:szCs w:val="20"/>
          </w:rPr>
          <w:t>ZCLCmdHdr</w:t>
        </w:r>
        <w:r>
          <w:rPr>
            <w:rFonts w:hint="eastAsia"/>
            <w:sz w:val="20"/>
            <w:szCs w:val="20"/>
          </w:rPr>
          <w:t xml:space="preserve"> </w:t>
        </w:r>
        <w:r>
          <w:rPr>
            <w:rFonts w:hint="eastAsia"/>
            <w:sz w:val="18"/>
            <w:szCs w:val="18"/>
          </w:rPr>
          <w:t>MoveMode</w:t>
        </w:r>
        <w:r>
          <w:rPr>
            <w:rFonts w:ascii="Times New Roman" w:hAnsi="Times New Roman" w:cs="Times New Roman"/>
            <w:kern w:val="0"/>
            <w:sz w:val="18"/>
            <w:szCs w:val="18"/>
          </w:rPr>
          <w:t xml:space="preserve"> </w:t>
        </w:r>
        <w:r>
          <w:rPr>
            <w:rFonts w:hint="eastAsia"/>
            <w:sz w:val="18"/>
            <w:szCs w:val="18"/>
          </w:rPr>
          <w:t>MoveSzie</w:t>
        </w:r>
        <w:r>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Transition</w:t>
        </w:r>
        <w:r>
          <w:rPr>
            <w:rFonts w:hint="eastAsia"/>
            <w:sz w:val="18"/>
            <w:szCs w:val="18"/>
          </w:rPr>
          <w:t>T</w:t>
        </w:r>
        <w:r>
          <w:rPr>
            <w:rFonts w:ascii="Times New Roman" w:hAnsi="Times New Roman" w:cs="Times New Roman"/>
            <w:kern w:val="0"/>
            <w:sz w:val="18"/>
            <w:szCs w:val="18"/>
          </w:rPr>
          <w:t>ime</w:t>
        </w:r>
        <w:r w:rsidRPr="003A324A">
          <w:rPr>
            <w:rFonts w:cstheme="minorHAnsi" w:hint="eastAsia"/>
            <w:b/>
            <w:i/>
            <w:sz w:val="20"/>
            <w:szCs w:val="20"/>
          </w:rPr>
          <w:t xml:space="preserve"> AA</w:t>
        </w:r>
      </w:ins>
    </w:p>
    <w:p w:rsidR="00E60CD9" w:rsidRPr="001E0C7C" w:rsidRDefault="00E60CD9" w:rsidP="00E60CD9">
      <w:pPr>
        <w:rPr>
          <w:ins w:id="4716" w:author="AutoBVT" w:date="2018-06-12T13:57:00Z"/>
          <w:rFonts w:cstheme="minorHAnsi"/>
          <w:i/>
        </w:rPr>
      </w:pPr>
    </w:p>
    <w:p w:rsidR="00E60CD9" w:rsidRDefault="00E60CD9" w:rsidP="00E60CD9">
      <w:pPr>
        <w:rPr>
          <w:ins w:id="4717" w:author="AutoBVT" w:date="2018-06-12T13:57:00Z"/>
          <w:rFonts w:cstheme="minorHAnsi"/>
          <w:i/>
        </w:rPr>
      </w:pPr>
      <w:ins w:id="4718" w:author="AutoBVT" w:date="2018-06-12T13:57:00Z">
        <w:r>
          <w:rPr>
            <w:rStyle w:val="fontstyle01"/>
            <w:rFonts w:cstheme="minorHAnsi" w:hint="eastAsia"/>
            <w:b/>
            <w:i/>
          </w:rPr>
          <w:t>3</w:t>
        </w:r>
        <w:r w:rsidRPr="0079251E">
          <w:rPr>
            <w:rStyle w:val="fontstyle01"/>
            <w:rFonts w:cstheme="minorHAnsi" w:hint="eastAsia"/>
            <w:b/>
            <w:i/>
          </w:rPr>
          <w:t>.</w:t>
        </w:r>
        <w:del w:id="4719" w:author="telink" w:date="2018-06-26T11:02:00Z">
          <w:r w:rsidDel="004B649C">
            <w:rPr>
              <w:rStyle w:val="fontstyle01"/>
              <w:rFonts w:cstheme="minorHAnsi" w:hint="eastAsia"/>
              <w:b/>
              <w:i/>
            </w:rPr>
            <w:delText>2</w:delText>
          </w:r>
        </w:del>
      </w:ins>
      <w:ins w:id="4720" w:author="telink" w:date="2018-06-26T11:02:00Z">
        <w:r>
          <w:rPr>
            <w:rStyle w:val="fontstyle01"/>
            <w:rFonts w:cstheme="minorHAnsi"/>
            <w:b/>
            <w:i/>
          </w:rPr>
          <w:t>3</w:t>
        </w:r>
      </w:ins>
      <w:ins w:id="4721" w:author="AutoBVT" w:date="2018-06-12T13:57:00Z">
        <w:r w:rsidRPr="0079251E">
          <w:rPr>
            <w:rStyle w:val="fontstyle01"/>
            <w:rFonts w:cstheme="minorHAnsi" w:hint="eastAsia"/>
            <w:b/>
            <w:i/>
          </w:rPr>
          <w:t>.</w:t>
        </w:r>
        <w:r>
          <w:rPr>
            <w:rStyle w:val="fontstyle01"/>
            <w:rFonts w:cstheme="minorHAnsi" w:hint="eastAsia"/>
            <w:b/>
            <w:i/>
          </w:rPr>
          <w:t>5.8</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LEVEL_STOP_WITHONOFF</w:t>
        </w:r>
      </w:ins>
    </w:p>
    <w:tbl>
      <w:tblPr>
        <w:tblStyle w:val="ab"/>
        <w:tblpPr w:leftFromText="180" w:rightFromText="180" w:vertAnchor="text" w:horzAnchor="page" w:tblpX="2285" w:tblpY="95"/>
        <w:tblOverlap w:val="never"/>
        <w:tblW w:w="1668" w:type="dxa"/>
        <w:tblLayout w:type="fixed"/>
        <w:tblLook w:val="04A0" w:firstRow="1" w:lastRow="0" w:firstColumn="1" w:lastColumn="0" w:noHBand="0" w:noVBand="1"/>
      </w:tblPr>
      <w:tblGrid>
        <w:gridCol w:w="1668"/>
      </w:tblGrid>
      <w:tr w:rsidR="00E60CD9" w:rsidRPr="00292B9E" w:rsidTr="00165B4D">
        <w:trPr>
          <w:ins w:id="4722" w:author="AutoBVT" w:date="2018-06-12T13:57:00Z"/>
        </w:trPr>
        <w:tc>
          <w:tcPr>
            <w:tcW w:w="1668" w:type="dxa"/>
          </w:tcPr>
          <w:p w:rsidR="00E60CD9" w:rsidRDefault="00E60CD9" w:rsidP="00165B4D">
            <w:pPr>
              <w:pStyle w:val="Default"/>
              <w:jc w:val="both"/>
              <w:rPr>
                <w:ins w:id="4723" w:author="AutoBVT" w:date="2018-06-12T13:57:00Z"/>
                <w:sz w:val="20"/>
                <w:szCs w:val="20"/>
              </w:rPr>
            </w:pPr>
            <w:ins w:id="4724" w:author="AutoBVT" w:date="2018-06-12T13:57:00Z">
              <w:r w:rsidRPr="00292B9E">
                <w:rPr>
                  <w:rFonts w:hint="eastAsia"/>
                  <w:sz w:val="20"/>
                  <w:szCs w:val="20"/>
                </w:rPr>
                <w:t>ZCLCmdHdr</w:t>
              </w:r>
            </w:ins>
          </w:p>
        </w:tc>
      </w:tr>
      <w:tr w:rsidR="00E60CD9" w:rsidRPr="00292B9E" w:rsidTr="00165B4D">
        <w:trPr>
          <w:trHeight w:val="359"/>
          <w:ins w:id="4725" w:author="AutoBVT" w:date="2018-06-12T13:57:00Z"/>
        </w:trPr>
        <w:tc>
          <w:tcPr>
            <w:tcW w:w="1668" w:type="dxa"/>
          </w:tcPr>
          <w:p w:rsidR="00E60CD9" w:rsidRDefault="00E60CD9" w:rsidP="00165B4D">
            <w:pPr>
              <w:rPr>
                <w:ins w:id="4726" w:author="AutoBVT" w:date="2018-06-12T13:57:00Z"/>
                <w:rFonts w:cstheme="minorHAnsi"/>
                <w:iCs/>
                <w:color w:val="000000" w:themeColor="text1"/>
                <w:kern w:val="0"/>
                <w:sz w:val="20"/>
                <w:szCs w:val="20"/>
              </w:rPr>
            </w:pPr>
            <w:ins w:id="4727" w:author="AutoBVT" w:date="2018-06-12T13:57:00Z">
              <w:r>
                <w:rPr>
                  <w:rFonts w:cstheme="minorHAnsi" w:hint="eastAsia"/>
                  <w:i/>
                  <w:iCs/>
                  <w:color w:val="000000" w:themeColor="text1"/>
                  <w:kern w:val="0"/>
                  <w:sz w:val="20"/>
                  <w:szCs w:val="20"/>
                </w:rPr>
                <w:t>n-Bytes</w:t>
              </w:r>
            </w:ins>
          </w:p>
        </w:tc>
      </w:tr>
    </w:tbl>
    <w:p w:rsidR="00E60CD9" w:rsidRDefault="00E60CD9" w:rsidP="00E60CD9">
      <w:pPr>
        <w:rPr>
          <w:ins w:id="4728" w:author="AutoBVT" w:date="2018-06-12T13:57:00Z"/>
          <w:rFonts w:cstheme="minorHAnsi"/>
          <w:i/>
        </w:rPr>
      </w:pPr>
    </w:p>
    <w:p w:rsidR="00E60CD9" w:rsidRDefault="00E60CD9" w:rsidP="00E60CD9">
      <w:pPr>
        <w:rPr>
          <w:ins w:id="4729" w:author="AutoBVT" w:date="2018-06-12T13:57:00Z"/>
          <w:rFonts w:cstheme="minorHAnsi"/>
          <w:i/>
        </w:rPr>
      </w:pPr>
    </w:p>
    <w:p w:rsidR="00E60CD9" w:rsidRDefault="00E60CD9" w:rsidP="00E60CD9">
      <w:pPr>
        <w:rPr>
          <w:ins w:id="4730" w:author="AutoBVT" w:date="2018-06-12T13:57:00Z"/>
          <w:rFonts w:cstheme="minorHAnsi"/>
          <w:i/>
        </w:rPr>
      </w:pPr>
    </w:p>
    <w:p w:rsidR="00E60CD9" w:rsidRPr="00FD0060" w:rsidRDefault="00E60CD9" w:rsidP="00E60CD9">
      <w:pPr>
        <w:autoSpaceDE w:val="0"/>
        <w:autoSpaceDN w:val="0"/>
        <w:adjustRightInd w:val="0"/>
        <w:jc w:val="left"/>
        <w:rPr>
          <w:ins w:id="4731" w:author="AutoBVT" w:date="2018-06-12T13:57:00Z"/>
          <w:rStyle w:val="fontstyle01"/>
          <w:rFonts w:cstheme="minorHAnsi"/>
          <w:b/>
          <w:i/>
        </w:rPr>
      </w:pPr>
      <w:ins w:id="4732" w:author="AutoBVT" w:date="2018-06-12T13:57:00Z">
        <w:r w:rsidRPr="00577543">
          <w:rPr>
            <w:rFonts w:cstheme="minorHAnsi" w:hint="eastAsia"/>
            <w:b/>
            <w:i/>
            <w:iCs/>
            <w:color w:val="000000" w:themeColor="text1"/>
            <w:kern w:val="0"/>
            <w:sz w:val="20"/>
            <w:szCs w:val="20"/>
          </w:rPr>
          <w:lastRenderedPageBreak/>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 57 lenH lenL 00</w:t>
        </w:r>
        <w:r w:rsidRPr="00D428CE">
          <w:rPr>
            <w:rFonts w:hint="eastAsia"/>
            <w:sz w:val="20"/>
            <w:szCs w:val="20"/>
          </w:rPr>
          <w:t xml:space="preserve"> </w:t>
        </w:r>
        <w:r w:rsidRPr="00292B9E">
          <w:rPr>
            <w:rFonts w:hint="eastAsia"/>
            <w:sz w:val="20"/>
            <w:szCs w:val="20"/>
          </w:rPr>
          <w:t>ZCLCmdHdr</w:t>
        </w:r>
        <w:r>
          <w:rPr>
            <w:rFonts w:hint="eastAsia"/>
            <w:sz w:val="20"/>
            <w:szCs w:val="20"/>
          </w:rPr>
          <w:t xml:space="preserve"> </w:t>
        </w:r>
        <w:r w:rsidRPr="003A324A">
          <w:rPr>
            <w:rFonts w:cstheme="minorHAnsi" w:hint="eastAsia"/>
            <w:b/>
            <w:i/>
            <w:sz w:val="20"/>
            <w:szCs w:val="20"/>
          </w:rPr>
          <w:t>AA</w:t>
        </w:r>
      </w:ins>
    </w:p>
    <w:p w:rsidR="00E60CD9" w:rsidRPr="00812B88" w:rsidRDefault="00E60CD9" w:rsidP="00E60CD9">
      <w:pPr>
        <w:rPr>
          <w:ins w:id="4733" w:author="AutoBVT" w:date="2018-06-12T13:57:00Z"/>
          <w:rFonts w:cstheme="minorHAnsi"/>
          <w:i/>
        </w:rPr>
      </w:pPr>
    </w:p>
    <w:p w:rsidR="00E60CD9" w:rsidRPr="00262F6D" w:rsidRDefault="00E60CD9" w:rsidP="00E60CD9">
      <w:pPr>
        <w:pStyle w:val="222"/>
        <w:rPr>
          <w:ins w:id="4734" w:author="telink" w:date="2018-06-22T10:12:00Z"/>
          <w:rStyle w:val="fontstyle01"/>
          <w:sz w:val="30"/>
          <w:szCs w:val="30"/>
          <w:rPrChange w:id="4735" w:author="telink" w:date="2018-06-26T11:04:00Z">
            <w:rPr>
              <w:ins w:id="4736" w:author="telink" w:date="2018-06-22T10:12:00Z"/>
            </w:rPr>
          </w:rPrChange>
        </w:rPr>
        <w:pPrChange w:id="4737" w:author="telink" w:date="2018-06-26T11:04:00Z">
          <w:pPr>
            <w:pStyle w:val="4"/>
          </w:pPr>
        </w:pPrChange>
      </w:pPr>
      <w:bookmarkStart w:id="4738" w:name="_Toc519500913"/>
      <w:bookmarkStart w:id="4739" w:name="_Toc520216055"/>
      <w:ins w:id="4740" w:author="AutoBVT" w:date="2018-06-12T13:57:00Z">
        <w:r w:rsidRPr="0072004E">
          <w:rPr>
            <w:rStyle w:val="fontstyle01"/>
            <w:sz w:val="30"/>
            <w:szCs w:val="30"/>
            <w:rPrChange w:id="4741" w:author="telink" w:date="2018-06-26T11:04:00Z">
              <w:rPr>
                <w:rFonts w:ascii="Courier" w:hAnsi="Courier"/>
                <w:color w:val="000000"/>
                <w:sz w:val="20"/>
                <w:szCs w:val="20"/>
              </w:rPr>
            </w:rPrChange>
          </w:rPr>
          <w:t>3.</w:t>
        </w:r>
        <w:del w:id="4742" w:author="telink" w:date="2018-06-26T11:02:00Z">
          <w:r w:rsidRPr="0072004E">
            <w:rPr>
              <w:rStyle w:val="fontstyle01"/>
              <w:sz w:val="30"/>
              <w:szCs w:val="30"/>
              <w:rPrChange w:id="4743" w:author="telink" w:date="2018-06-26T11:04:00Z">
                <w:rPr>
                  <w:rFonts w:ascii="Courier" w:hAnsi="Courier"/>
                  <w:color w:val="000000"/>
                  <w:sz w:val="20"/>
                  <w:szCs w:val="20"/>
                </w:rPr>
              </w:rPrChange>
            </w:rPr>
            <w:delText>2</w:delText>
          </w:r>
        </w:del>
      </w:ins>
      <w:ins w:id="4744" w:author="telink" w:date="2018-06-26T11:02:00Z">
        <w:r w:rsidRPr="0072004E">
          <w:rPr>
            <w:rStyle w:val="fontstyle01"/>
            <w:sz w:val="30"/>
            <w:szCs w:val="30"/>
            <w:rPrChange w:id="4745" w:author="telink" w:date="2018-06-26T11:04:00Z">
              <w:rPr>
                <w:rFonts w:ascii="Courier" w:hAnsi="Courier"/>
                <w:color w:val="000000"/>
                <w:sz w:val="20"/>
                <w:szCs w:val="20"/>
              </w:rPr>
            </w:rPrChange>
          </w:rPr>
          <w:t>3</w:t>
        </w:r>
      </w:ins>
      <w:ins w:id="4746" w:author="AutoBVT" w:date="2018-06-12T13:57:00Z">
        <w:r w:rsidRPr="0072004E">
          <w:rPr>
            <w:rStyle w:val="fontstyle01"/>
            <w:sz w:val="30"/>
            <w:szCs w:val="30"/>
            <w:rPrChange w:id="4747" w:author="telink" w:date="2018-06-26T11:04:00Z">
              <w:rPr>
                <w:rFonts w:ascii="Courier" w:hAnsi="Courier"/>
                <w:color w:val="000000"/>
                <w:sz w:val="20"/>
                <w:szCs w:val="20"/>
              </w:rPr>
            </w:rPrChange>
          </w:rPr>
          <w:t>.6  Scene Cluster</w:t>
        </w:r>
      </w:ins>
      <w:bookmarkEnd w:id="4738"/>
      <w:bookmarkEnd w:id="4739"/>
    </w:p>
    <w:p w:rsidR="00E60CD9" w:rsidRPr="00262F6D" w:rsidRDefault="00E60CD9" w:rsidP="00E60CD9">
      <w:pPr>
        <w:rPr>
          <w:ins w:id="4748" w:author="AutoBVT" w:date="2018-06-12T13:57:00Z"/>
          <w:rFonts w:ascii="Courier" w:hAnsi="Courier" w:cstheme="minorHAnsi"/>
          <w:i/>
          <w:color w:val="000000"/>
          <w:sz w:val="20"/>
          <w:szCs w:val="20"/>
          <w:rPrChange w:id="4749" w:author="telink" w:date="2018-06-22T10:12:00Z">
            <w:rPr>
              <w:ins w:id="4750" w:author="AutoBVT" w:date="2018-06-12T13:57:00Z"/>
            </w:rPr>
          </w:rPrChange>
        </w:rPr>
        <w:pPrChange w:id="4751" w:author="telink" w:date="2018-06-22T10:12:00Z">
          <w:pPr>
            <w:pStyle w:val="4"/>
          </w:pPr>
        </w:pPrChange>
      </w:pPr>
      <w:ins w:id="4752" w:author="telink" w:date="2018-06-22T10:12:00Z">
        <w:r>
          <w:rPr>
            <w:rStyle w:val="fontstyle01"/>
            <w:rFonts w:cstheme="minorHAnsi"/>
            <w:b/>
            <w:i/>
          </w:rPr>
          <w:t>3.</w:t>
        </w:r>
      </w:ins>
      <w:ins w:id="4753" w:author="telink" w:date="2018-06-26T11:02:00Z">
        <w:r>
          <w:rPr>
            <w:rStyle w:val="fontstyle01"/>
            <w:rFonts w:cstheme="minorHAnsi"/>
            <w:b/>
            <w:i/>
          </w:rPr>
          <w:t>3</w:t>
        </w:r>
      </w:ins>
      <w:ins w:id="4754" w:author="telink" w:date="2018-06-22T10:12:00Z">
        <w:r>
          <w:rPr>
            <w:rStyle w:val="fontstyle01"/>
            <w:rFonts w:cstheme="minorHAnsi"/>
            <w:b/>
            <w:i/>
          </w:rPr>
          <w:t xml:space="preserve">.6.1 </w:t>
        </w:r>
        <w:r w:rsidRPr="008F7635">
          <w:rPr>
            <w:rStyle w:val="fontstyle01"/>
            <w:rFonts w:cstheme="minorHAnsi"/>
            <w:i/>
          </w:rPr>
          <w:t>Command Type</w:t>
        </w:r>
        <w:r>
          <w:rPr>
            <w:rStyle w:val="fontstyle01"/>
            <w:rFonts w:cstheme="minorHAnsi"/>
            <w:b/>
            <w:i/>
          </w:rPr>
          <w:t>(Host)</w:t>
        </w:r>
      </w:ins>
    </w:p>
    <w:tbl>
      <w:tblPr>
        <w:tblStyle w:val="-3"/>
        <w:tblW w:w="7844" w:type="dxa"/>
        <w:tblLook w:val="0620" w:firstRow="1" w:lastRow="0" w:firstColumn="0" w:lastColumn="0" w:noHBand="1" w:noVBand="1"/>
      </w:tblPr>
      <w:tblGrid>
        <w:gridCol w:w="6412"/>
        <w:gridCol w:w="1432"/>
      </w:tblGrid>
      <w:tr w:rsidR="00E60CD9" w:rsidRPr="001C30DD" w:rsidTr="00165B4D">
        <w:trPr>
          <w:cnfStyle w:val="100000000000" w:firstRow="1" w:lastRow="0" w:firstColumn="0" w:lastColumn="0" w:oddVBand="0" w:evenVBand="0" w:oddHBand="0" w:evenHBand="0" w:firstRowFirstColumn="0" w:firstRowLastColumn="0" w:lastRowFirstColumn="0" w:lastRowLastColumn="0"/>
          <w:trHeight w:val="181"/>
          <w:ins w:id="4755" w:author="AutoBVT" w:date="2018-06-12T13:57:00Z"/>
        </w:trPr>
        <w:tc>
          <w:tcPr>
            <w:tcW w:w="0" w:type="auto"/>
          </w:tcPr>
          <w:p w:rsidR="00E60CD9" w:rsidRPr="001C30DD" w:rsidRDefault="00E60CD9" w:rsidP="00165B4D">
            <w:pPr>
              <w:rPr>
                <w:ins w:id="4756" w:author="AutoBVT" w:date="2018-06-12T13:57:00Z"/>
                <w:rFonts w:cstheme="minorHAnsi"/>
              </w:rPr>
            </w:pPr>
            <w:ins w:id="4757" w:author="AutoBVT" w:date="2018-06-12T13:57:00Z">
              <w:r w:rsidRPr="00A77C26">
                <w:rPr>
                  <w:rFonts w:cstheme="minorHAnsi"/>
                </w:rPr>
                <w:t>Type</w:t>
              </w:r>
            </w:ins>
          </w:p>
        </w:tc>
        <w:tc>
          <w:tcPr>
            <w:tcW w:w="0" w:type="auto"/>
          </w:tcPr>
          <w:p w:rsidR="00E60CD9" w:rsidRPr="001C30DD" w:rsidRDefault="00E60CD9" w:rsidP="00165B4D">
            <w:pPr>
              <w:rPr>
                <w:ins w:id="4758" w:author="AutoBVT" w:date="2018-06-12T13:57:00Z"/>
                <w:rFonts w:cstheme="minorHAnsi"/>
              </w:rPr>
            </w:pPr>
            <w:ins w:id="4759" w:author="AutoBVT" w:date="2018-06-12T13:57:00Z">
              <w:r w:rsidRPr="001C30DD">
                <w:rPr>
                  <w:rFonts w:cstheme="minorHAnsi"/>
                </w:rPr>
                <w:t>Value</w:t>
              </w:r>
            </w:ins>
          </w:p>
        </w:tc>
      </w:tr>
      <w:tr w:rsidR="00E60CD9" w:rsidRPr="001C30DD" w:rsidTr="00165B4D">
        <w:trPr>
          <w:trHeight w:val="181"/>
          <w:ins w:id="4760" w:author="AutoBVT" w:date="2018-06-12T13:57:00Z"/>
        </w:trPr>
        <w:tc>
          <w:tcPr>
            <w:tcW w:w="0" w:type="auto"/>
          </w:tcPr>
          <w:p w:rsidR="00E60CD9" w:rsidRPr="00262F6D" w:rsidRDefault="00E60CD9" w:rsidP="00165B4D">
            <w:pPr>
              <w:rPr>
                <w:ins w:id="4761" w:author="AutoBVT" w:date="2018-06-12T13:57:00Z"/>
                <w:rFonts w:cstheme="minorHAnsi"/>
                <w:i/>
                <w:iCs/>
                <w:color w:val="0000C0"/>
                <w:sz w:val="20"/>
                <w:szCs w:val="20"/>
                <w:highlight w:val="lightGray"/>
                <w:rPrChange w:id="4762" w:author="telink" w:date="2018-06-27T15:23:00Z">
                  <w:rPr>
                    <w:ins w:id="4763" w:author="AutoBVT" w:date="2018-06-12T13:57:00Z"/>
                    <w:rFonts w:ascii="Courier New" w:hAnsi="Courier New" w:cs="Courier New"/>
                    <w:kern w:val="2"/>
                    <w:sz w:val="20"/>
                    <w:szCs w:val="20"/>
                  </w:rPr>
                </w:rPrChange>
              </w:rPr>
              <w:pPrChange w:id="4764" w:author="telink" w:date="2018-06-27T15:23:00Z">
                <w:pPr>
                  <w:autoSpaceDE w:val="0"/>
                  <w:autoSpaceDN w:val="0"/>
                  <w:adjustRightInd w:val="0"/>
                  <w:jc w:val="left"/>
                </w:pPr>
              </w:pPrChange>
            </w:pPr>
            <w:ins w:id="4765" w:author="AutoBVT" w:date="2018-06-12T13:57:00Z">
              <w:r w:rsidRPr="0072004E">
                <w:rPr>
                  <w:rFonts w:cstheme="minorHAnsi"/>
                  <w:i/>
                  <w:iCs/>
                  <w:color w:val="0000C0"/>
                  <w:sz w:val="20"/>
                  <w:szCs w:val="20"/>
                  <w:highlight w:val="lightGray"/>
                  <w:rPrChange w:id="4766" w:author="telink" w:date="2018-06-27T15:23:00Z">
                    <w:rPr>
                      <w:rFonts w:ascii="Courier New" w:hAnsi="Courier New" w:cs="Courier New"/>
                      <w:i/>
                      <w:iCs/>
                      <w:color w:val="0000C0"/>
                      <w:sz w:val="20"/>
                      <w:szCs w:val="20"/>
                    </w:rPr>
                  </w:rPrChange>
                </w:rPr>
                <w:t>ZBHCI_CMD_ZCL_SCENE_ADD</w:t>
              </w:r>
            </w:ins>
          </w:p>
          <w:p w:rsidR="00E60CD9" w:rsidRPr="00262F6D" w:rsidRDefault="00E60CD9" w:rsidP="00165B4D">
            <w:pPr>
              <w:rPr>
                <w:ins w:id="4767" w:author="AutoBVT" w:date="2018-06-12T13:57:00Z"/>
                <w:rFonts w:cstheme="minorHAnsi"/>
                <w:i/>
                <w:iCs/>
                <w:color w:val="0000C0"/>
                <w:sz w:val="20"/>
                <w:szCs w:val="20"/>
                <w:highlight w:val="lightGray"/>
                <w:rPrChange w:id="4768" w:author="telink" w:date="2018-06-27T15:23:00Z">
                  <w:rPr>
                    <w:ins w:id="4769" w:author="AutoBVT" w:date="2018-06-12T13:57:00Z"/>
                    <w:rFonts w:ascii="Courier New" w:hAnsi="Courier New" w:cs="Courier New"/>
                    <w:kern w:val="2"/>
                    <w:sz w:val="20"/>
                    <w:szCs w:val="20"/>
                  </w:rPr>
                </w:rPrChange>
              </w:rPr>
              <w:pPrChange w:id="4770" w:author="telink" w:date="2018-06-27T15:23:00Z">
                <w:pPr>
                  <w:autoSpaceDE w:val="0"/>
                  <w:autoSpaceDN w:val="0"/>
                  <w:adjustRightInd w:val="0"/>
                  <w:jc w:val="left"/>
                </w:pPr>
              </w:pPrChange>
            </w:pPr>
            <w:ins w:id="4771" w:author="AutoBVT" w:date="2018-06-12T13:57:00Z">
              <w:r w:rsidRPr="0072004E">
                <w:rPr>
                  <w:rFonts w:cstheme="minorHAnsi"/>
                  <w:i/>
                  <w:iCs/>
                  <w:color w:val="0000C0"/>
                  <w:sz w:val="20"/>
                  <w:szCs w:val="20"/>
                  <w:highlight w:val="lightGray"/>
                  <w:rPrChange w:id="4772" w:author="telink" w:date="2018-06-27T15:23:00Z">
                    <w:rPr>
                      <w:rFonts w:ascii="Courier New" w:hAnsi="Courier New" w:cs="Courier New"/>
                      <w:i/>
                      <w:iCs/>
                      <w:color w:val="0000C0"/>
                      <w:sz w:val="20"/>
                      <w:szCs w:val="20"/>
                    </w:rPr>
                  </w:rPrChange>
                </w:rPr>
                <w:t>ZBHCI_CMD_ZCL_SCENE_VIEW,</w:t>
              </w:r>
            </w:ins>
          </w:p>
          <w:p w:rsidR="00E60CD9" w:rsidRPr="00262F6D" w:rsidRDefault="00E60CD9" w:rsidP="00165B4D">
            <w:pPr>
              <w:rPr>
                <w:ins w:id="4773" w:author="AutoBVT" w:date="2018-06-12T13:57:00Z"/>
                <w:rFonts w:cstheme="minorHAnsi"/>
                <w:i/>
                <w:iCs/>
                <w:color w:val="0000C0"/>
                <w:sz w:val="20"/>
                <w:szCs w:val="20"/>
                <w:highlight w:val="lightGray"/>
                <w:rPrChange w:id="4774" w:author="telink" w:date="2018-06-27T15:23:00Z">
                  <w:rPr>
                    <w:ins w:id="4775" w:author="AutoBVT" w:date="2018-06-12T13:57:00Z"/>
                    <w:rFonts w:ascii="Courier New" w:hAnsi="Courier New" w:cs="Courier New"/>
                    <w:kern w:val="2"/>
                    <w:sz w:val="20"/>
                    <w:szCs w:val="20"/>
                  </w:rPr>
                </w:rPrChange>
              </w:rPr>
              <w:pPrChange w:id="4776" w:author="telink" w:date="2018-06-27T15:23:00Z">
                <w:pPr>
                  <w:autoSpaceDE w:val="0"/>
                  <w:autoSpaceDN w:val="0"/>
                  <w:adjustRightInd w:val="0"/>
                  <w:jc w:val="left"/>
                </w:pPr>
              </w:pPrChange>
            </w:pPr>
            <w:ins w:id="4777" w:author="AutoBVT" w:date="2018-06-12T13:57:00Z">
              <w:r w:rsidRPr="0072004E">
                <w:rPr>
                  <w:rFonts w:cstheme="minorHAnsi"/>
                  <w:i/>
                  <w:iCs/>
                  <w:color w:val="0000C0"/>
                  <w:sz w:val="20"/>
                  <w:szCs w:val="20"/>
                  <w:highlight w:val="lightGray"/>
                  <w:rPrChange w:id="4778" w:author="telink" w:date="2018-06-27T15:23:00Z">
                    <w:rPr>
                      <w:rFonts w:ascii="Courier New" w:hAnsi="Courier New" w:cs="Courier New"/>
                      <w:i/>
                      <w:iCs/>
                      <w:color w:val="0000C0"/>
                      <w:sz w:val="20"/>
                      <w:szCs w:val="20"/>
                    </w:rPr>
                  </w:rPrChange>
                </w:rPr>
                <w:t>ZBHCI_CMD_ZCL_SCENE_REMOVE,</w:t>
              </w:r>
            </w:ins>
          </w:p>
          <w:p w:rsidR="00E60CD9" w:rsidRPr="00262F6D" w:rsidRDefault="00E60CD9" w:rsidP="00165B4D">
            <w:pPr>
              <w:rPr>
                <w:ins w:id="4779" w:author="AutoBVT" w:date="2018-06-12T13:57:00Z"/>
                <w:rFonts w:cstheme="minorHAnsi"/>
                <w:i/>
                <w:iCs/>
                <w:color w:val="0000C0"/>
                <w:sz w:val="20"/>
                <w:szCs w:val="20"/>
                <w:highlight w:val="lightGray"/>
                <w:rPrChange w:id="4780" w:author="telink" w:date="2018-06-27T15:23:00Z">
                  <w:rPr>
                    <w:ins w:id="4781" w:author="AutoBVT" w:date="2018-06-12T13:57:00Z"/>
                    <w:rFonts w:ascii="Courier New" w:hAnsi="Courier New" w:cs="Courier New"/>
                    <w:kern w:val="2"/>
                    <w:sz w:val="20"/>
                    <w:szCs w:val="20"/>
                  </w:rPr>
                </w:rPrChange>
              </w:rPr>
              <w:pPrChange w:id="4782" w:author="telink" w:date="2018-06-27T15:23:00Z">
                <w:pPr>
                  <w:autoSpaceDE w:val="0"/>
                  <w:autoSpaceDN w:val="0"/>
                  <w:adjustRightInd w:val="0"/>
                  <w:jc w:val="left"/>
                </w:pPr>
              </w:pPrChange>
            </w:pPr>
            <w:ins w:id="4783" w:author="AutoBVT" w:date="2018-06-12T13:57:00Z">
              <w:r w:rsidRPr="0072004E">
                <w:rPr>
                  <w:rFonts w:cstheme="minorHAnsi"/>
                  <w:i/>
                  <w:iCs/>
                  <w:color w:val="0000C0"/>
                  <w:sz w:val="20"/>
                  <w:szCs w:val="20"/>
                  <w:highlight w:val="lightGray"/>
                  <w:rPrChange w:id="4784" w:author="telink" w:date="2018-06-27T15:23:00Z">
                    <w:rPr>
                      <w:rFonts w:ascii="Courier New" w:hAnsi="Courier New" w:cs="Courier New"/>
                      <w:i/>
                      <w:iCs/>
                      <w:color w:val="0000C0"/>
                      <w:sz w:val="20"/>
                      <w:szCs w:val="20"/>
                    </w:rPr>
                  </w:rPrChange>
                </w:rPr>
                <w:t>ZBHCI_CMD_ZCL_SCENE_REMOVE_ALL,</w:t>
              </w:r>
            </w:ins>
          </w:p>
          <w:p w:rsidR="00E60CD9" w:rsidRPr="00262F6D" w:rsidRDefault="00E60CD9" w:rsidP="00165B4D">
            <w:pPr>
              <w:rPr>
                <w:ins w:id="4785" w:author="AutoBVT" w:date="2018-06-12T13:57:00Z"/>
                <w:rFonts w:cstheme="minorHAnsi"/>
                <w:i/>
                <w:iCs/>
                <w:color w:val="0000C0"/>
                <w:sz w:val="20"/>
                <w:szCs w:val="20"/>
                <w:highlight w:val="lightGray"/>
                <w:rPrChange w:id="4786" w:author="telink" w:date="2018-06-27T15:23:00Z">
                  <w:rPr>
                    <w:ins w:id="4787" w:author="AutoBVT" w:date="2018-06-12T13:57:00Z"/>
                    <w:rFonts w:ascii="Courier New" w:hAnsi="Courier New" w:cs="Courier New"/>
                    <w:kern w:val="2"/>
                    <w:sz w:val="20"/>
                    <w:szCs w:val="20"/>
                  </w:rPr>
                </w:rPrChange>
              </w:rPr>
              <w:pPrChange w:id="4788" w:author="telink" w:date="2018-06-27T15:23:00Z">
                <w:pPr>
                  <w:autoSpaceDE w:val="0"/>
                  <w:autoSpaceDN w:val="0"/>
                  <w:adjustRightInd w:val="0"/>
                  <w:jc w:val="left"/>
                </w:pPr>
              </w:pPrChange>
            </w:pPr>
            <w:ins w:id="4789" w:author="AutoBVT" w:date="2018-06-12T13:57:00Z">
              <w:r w:rsidRPr="0072004E">
                <w:rPr>
                  <w:rFonts w:cstheme="minorHAnsi"/>
                  <w:i/>
                  <w:iCs/>
                  <w:color w:val="0000C0"/>
                  <w:sz w:val="20"/>
                  <w:szCs w:val="20"/>
                  <w:highlight w:val="lightGray"/>
                  <w:rPrChange w:id="4790" w:author="telink" w:date="2018-06-27T15:23:00Z">
                    <w:rPr>
                      <w:rFonts w:ascii="Courier New" w:hAnsi="Courier New" w:cs="Courier New"/>
                      <w:i/>
                      <w:iCs/>
                      <w:color w:val="0000C0"/>
                      <w:sz w:val="20"/>
                      <w:szCs w:val="20"/>
                    </w:rPr>
                  </w:rPrChange>
                </w:rPr>
                <w:t>ZBHCI_CMD_ZCL_SCENE_STORE,</w:t>
              </w:r>
            </w:ins>
          </w:p>
          <w:p w:rsidR="00E60CD9" w:rsidRPr="00262F6D" w:rsidRDefault="00E60CD9" w:rsidP="00165B4D">
            <w:pPr>
              <w:rPr>
                <w:ins w:id="4791" w:author="AutoBVT" w:date="2018-06-12T13:57:00Z"/>
                <w:rFonts w:cstheme="minorHAnsi"/>
                <w:i/>
                <w:iCs/>
                <w:color w:val="0000C0"/>
                <w:sz w:val="20"/>
                <w:szCs w:val="20"/>
                <w:highlight w:val="lightGray"/>
                <w:rPrChange w:id="4792" w:author="telink" w:date="2018-06-27T15:23:00Z">
                  <w:rPr>
                    <w:ins w:id="4793" w:author="AutoBVT" w:date="2018-06-12T13:57:00Z"/>
                    <w:rFonts w:ascii="Courier New" w:hAnsi="Courier New" w:cs="Courier New"/>
                    <w:kern w:val="2"/>
                    <w:sz w:val="20"/>
                    <w:szCs w:val="20"/>
                  </w:rPr>
                </w:rPrChange>
              </w:rPr>
              <w:pPrChange w:id="4794" w:author="telink" w:date="2018-06-27T15:23:00Z">
                <w:pPr>
                  <w:autoSpaceDE w:val="0"/>
                  <w:autoSpaceDN w:val="0"/>
                  <w:adjustRightInd w:val="0"/>
                  <w:jc w:val="left"/>
                </w:pPr>
              </w:pPrChange>
            </w:pPr>
            <w:ins w:id="4795" w:author="AutoBVT" w:date="2018-06-12T13:57:00Z">
              <w:r w:rsidRPr="0072004E">
                <w:rPr>
                  <w:rFonts w:cstheme="minorHAnsi"/>
                  <w:i/>
                  <w:iCs/>
                  <w:color w:val="0000C0"/>
                  <w:sz w:val="20"/>
                  <w:szCs w:val="20"/>
                  <w:highlight w:val="lightGray"/>
                  <w:rPrChange w:id="4796" w:author="telink" w:date="2018-06-27T15:23:00Z">
                    <w:rPr>
                      <w:rFonts w:ascii="Courier New" w:hAnsi="Courier New" w:cs="Courier New"/>
                      <w:i/>
                      <w:iCs/>
                      <w:color w:val="0000C0"/>
                      <w:sz w:val="20"/>
                      <w:szCs w:val="20"/>
                    </w:rPr>
                  </w:rPrChange>
                </w:rPr>
                <w:t>ZBHCI_CMD_ZCL_SCENE_RECALL,</w:t>
              </w:r>
            </w:ins>
          </w:p>
          <w:p w:rsidR="00E60CD9" w:rsidRPr="006551AB" w:rsidRDefault="00E60CD9" w:rsidP="00165B4D">
            <w:pPr>
              <w:rPr>
                <w:ins w:id="4797" w:author="AutoBVT" w:date="2018-06-12T13:57:00Z"/>
                <w:rFonts w:cstheme="minorHAnsi"/>
                <w:i/>
                <w:iCs/>
                <w:color w:val="0000C0"/>
                <w:sz w:val="20"/>
                <w:szCs w:val="20"/>
                <w:highlight w:val="lightGray"/>
              </w:rPr>
            </w:pPr>
            <w:ins w:id="4798" w:author="AutoBVT" w:date="2018-06-12T13:57:00Z">
              <w:r w:rsidRPr="0072004E">
                <w:rPr>
                  <w:rFonts w:cstheme="minorHAnsi"/>
                  <w:i/>
                  <w:iCs/>
                  <w:color w:val="0000C0"/>
                  <w:sz w:val="20"/>
                  <w:szCs w:val="20"/>
                  <w:highlight w:val="lightGray"/>
                  <w:rPrChange w:id="4799" w:author="telink" w:date="2018-06-27T15:23:00Z">
                    <w:rPr>
                      <w:rFonts w:ascii="Courier New" w:hAnsi="Courier New" w:cs="Courier New"/>
                      <w:i/>
                      <w:iCs/>
                      <w:color w:val="0000C0"/>
                      <w:sz w:val="20"/>
                      <w:szCs w:val="20"/>
                      <w:highlight w:val="lightGray"/>
                    </w:rPr>
                  </w:rPrChange>
                </w:rPr>
                <w:t>ZBHCI_CMD_ZCL_SCENE_GET_MEMBERSHIP,</w:t>
              </w:r>
            </w:ins>
          </w:p>
        </w:tc>
        <w:tc>
          <w:tcPr>
            <w:tcW w:w="0" w:type="auto"/>
          </w:tcPr>
          <w:p w:rsidR="00E60CD9" w:rsidRDefault="00E60CD9" w:rsidP="00165B4D">
            <w:pPr>
              <w:rPr>
                <w:ins w:id="4800" w:author="AutoBVT" w:date="2018-06-12T13:57:00Z"/>
                <w:rFonts w:cstheme="minorHAnsi"/>
              </w:rPr>
            </w:pPr>
            <w:ins w:id="4801" w:author="AutoBVT" w:date="2018-06-12T13:57:00Z">
              <w:r w:rsidRPr="001C30DD">
                <w:rPr>
                  <w:rFonts w:cstheme="minorHAnsi"/>
                </w:rPr>
                <w:t>0x0</w:t>
              </w:r>
              <w:r>
                <w:rPr>
                  <w:rFonts w:cstheme="minorHAnsi" w:hint="eastAsia"/>
                </w:rPr>
                <w:t>160</w:t>
              </w:r>
            </w:ins>
          </w:p>
          <w:p w:rsidR="00E60CD9" w:rsidRDefault="00E60CD9" w:rsidP="00165B4D">
            <w:pPr>
              <w:rPr>
                <w:ins w:id="4802" w:author="AutoBVT" w:date="2018-06-12T13:57:00Z"/>
                <w:rFonts w:cstheme="minorHAnsi"/>
              </w:rPr>
            </w:pPr>
            <w:ins w:id="4803" w:author="AutoBVT" w:date="2018-06-12T13:57:00Z">
              <w:r w:rsidRPr="001C30DD">
                <w:rPr>
                  <w:rFonts w:cstheme="minorHAnsi"/>
                </w:rPr>
                <w:t>0x0</w:t>
              </w:r>
              <w:r>
                <w:rPr>
                  <w:rFonts w:cstheme="minorHAnsi" w:hint="eastAsia"/>
                </w:rPr>
                <w:t>161</w:t>
              </w:r>
            </w:ins>
          </w:p>
          <w:p w:rsidR="00E60CD9" w:rsidRDefault="00E60CD9" w:rsidP="00165B4D">
            <w:pPr>
              <w:rPr>
                <w:ins w:id="4804" w:author="AutoBVT" w:date="2018-06-12T13:57:00Z"/>
                <w:rFonts w:cstheme="minorHAnsi"/>
              </w:rPr>
            </w:pPr>
            <w:ins w:id="4805" w:author="AutoBVT" w:date="2018-06-12T13:57:00Z">
              <w:r>
                <w:rPr>
                  <w:rFonts w:cstheme="minorHAnsi" w:hint="eastAsia"/>
                </w:rPr>
                <w:t>0x0162</w:t>
              </w:r>
            </w:ins>
          </w:p>
          <w:p w:rsidR="00E60CD9" w:rsidRDefault="00E60CD9" w:rsidP="00165B4D">
            <w:pPr>
              <w:rPr>
                <w:ins w:id="4806" w:author="AutoBVT" w:date="2018-06-12T13:57:00Z"/>
                <w:rFonts w:cstheme="minorHAnsi"/>
              </w:rPr>
            </w:pPr>
            <w:ins w:id="4807" w:author="AutoBVT" w:date="2018-06-12T13:57:00Z">
              <w:r>
                <w:rPr>
                  <w:rFonts w:cstheme="minorHAnsi" w:hint="eastAsia"/>
                </w:rPr>
                <w:t>0x0163</w:t>
              </w:r>
            </w:ins>
          </w:p>
          <w:p w:rsidR="00E60CD9" w:rsidRDefault="00E60CD9" w:rsidP="00165B4D">
            <w:pPr>
              <w:rPr>
                <w:ins w:id="4808" w:author="AutoBVT" w:date="2018-06-12T13:57:00Z"/>
                <w:rFonts w:cstheme="minorHAnsi"/>
              </w:rPr>
            </w:pPr>
            <w:ins w:id="4809" w:author="AutoBVT" w:date="2018-06-12T13:57:00Z">
              <w:r w:rsidRPr="001C30DD">
                <w:rPr>
                  <w:rFonts w:cstheme="minorHAnsi"/>
                </w:rPr>
                <w:t>0x0</w:t>
              </w:r>
              <w:r>
                <w:rPr>
                  <w:rFonts w:cstheme="minorHAnsi" w:hint="eastAsia"/>
                </w:rPr>
                <w:t>164</w:t>
              </w:r>
            </w:ins>
          </w:p>
          <w:p w:rsidR="00E60CD9" w:rsidRDefault="00E60CD9" w:rsidP="00165B4D">
            <w:pPr>
              <w:rPr>
                <w:ins w:id="4810" w:author="AutoBVT" w:date="2018-06-12T13:57:00Z"/>
                <w:rFonts w:cstheme="minorHAnsi"/>
              </w:rPr>
            </w:pPr>
            <w:ins w:id="4811" w:author="AutoBVT" w:date="2018-06-12T13:57:00Z">
              <w:r w:rsidRPr="001C30DD">
                <w:rPr>
                  <w:rFonts w:cstheme="minorHAnsi"/>
                </w:rPr>
                <w:t>0x0</w:t>
              </w:r>
              <w:r>
                <w:rPr>
                  <w:rFonts w:cstheme="minorHAnsi" w:hint="eastAsia"/>
                </w:rPr>
                <w:t>165</w:t>
              </w:r>
            </w:ins>
          </w:p>
          <w:p w:rsidR="00E60CD9" w:rsidRPr="001C30DD" w:rsidRDefault="00E60CD9" w:rsidP="00165B4D">
            <w:pPr>
              <w:rPr>
                <w:ins w:id="4812" w:author="AutoBVT" w:date="2018-06-12T13:57:00Z"/>
                <w:rFonts w:cstheme="minorHAnsi"/>
              </w:rPr>
            </w:pPr>
            <w:ins w:id="4813" w:author="AutoBVT" w:date="2018-06-12T13:57:00Z">
              <w:r>
                <w:rPr>
                  <w:rFonts w:cstheme="minorHAnsi" w:hint="eastAsia"/>
                </w:rPr>
                <w:t>0x0166</w:t>
              </w:r>
            </w:ins>
          </w:p>
        </w:tc>
      </w:tr>
    </w:tbl>
    <w:p w:rsidR="00E60CD9" w:rsidRDefault="00E60CD9" w:rsidP="00E60CD9">
      <w:pPr>
        <w:rPr>
          <w:ins w:id="4814" w:author="AutoBVT" w:date="2018-06-12T13:57:00Z"/>
          <w:rFonts w:cstheme="minorHAnsi"/>
          <w:i/>
        </w:rPr>
      </w:pPr>
    </w:p>
    <w:tbl>
      <w:tblPr>
        <w:tblStyle w:val="ab"/>
        <w:tblpPr w:leftFromText="180" w:rightFromText="180" w:vertAnchor="text" w:horzAnchor="margin" w:tblpXSpec="center" w:tblpY="373"/>
        <w:tblOverlap w:val="never"/>
        <w:tblW w:w="9781" w:type="dxa"/>
        <w:tblLayout w:type="fixed"/>
        <w:tblLook w:val="04A0" w:firstRow="1" w:lastRow="0" w:firstColumn="1" w:lastColumn="0" w:noHBand="0" w:noVBand="1"/>
        <w:tblPrChange w:id="4815" w:author="telink" w:date="2018-06-22T09:57:00Z">
          <w:tblPr>
            <w:tblStyle w:val="ab"/>
            <w:tblpPr w:leftFromText="180" w:rightFromText="180" w:vertAnchor="text" w:horzAnchor="margin" w:tblpXSpec="center" w:tblpY="373"/>
            <w:tblOverlap w:val="never"/>
            <w:tblW w:w="10040" w:type="dxa"/>
            <w:tblLayout w:type="fixed"/>
            <w:tblLook w:val="04A0" w:firstRow="1" w:lastRow="0" w:firstColumn="1" w:lastColumn="0" w:noHBand="0" w:noVBand="1"/>
          </w:tblPr>
        </w:tblPrChange>
      </w:tblPr>
      <w:tblGrid>
        <w:gridCol w:w="1270"/>
        <w:gridCol w:w="847"/>
        <w:gridCol w:w="846"/>
        <w:gridCol w:w="1411"/>
        <w:gridCol w:w="1410"/>
        <w:gridCol w:w="1129"/>
        <w:gridCol w:w="1129"/>
        <w:gridCol w:w="1739"/>
        <w:tblGridChange w:id="4816">
          <w:tblGrid>
            <w:gridCol w:w="1032"/>
            <w:gridCol w:w="707"/>
            <w:gridCol w:w="706"/>
            <w:gridCol w:w="1178"/>
            <w:gridCol w:w="1177"/>
            <w:gridCol w:w="942"/>
            <w:gridCol w:w="942"/>
            <w:gridCol w:w="3356"/>
          </w:tblGrid>
        </w:tblGridChange>
      </w:tblGrid>
      <w:tr w:rsidR="00E60CD9" w:rsidRPr="00292B9E" w:rsidTr="00165B4D">
        <w:trPr>
          <w:trHeight w:val="199"/>
          <w:ins w:id="4817" w:author="telink" w:date="2018-06-22T09:55:00Z"/>
          <w:trPrChange w:id="4818" w:author="telink" w:date="2018-06-22T09:57:00Z">
            <w:trPr>
              <w:trHeight w:val="236"/>
            </w:trPr>
          </w:trPrChange>
        </w:trPr>
        <w:tc>
          <w:tcPr>
            <w:tcW w:w="1270" w:type="dxa"/>
            <w:tcPrChange w:id="4819" w:author="telink" w:date="2018-06-22T09:57:00Z">
              <w:tcPr>
                <w:tcW w:w="1032" w:type="dxa"/>
              </w:tcPr>
            </w:tcPrChange>
          </w:tcPr>
          <w:p w:rsidR="00E60CD9" w:rsidRDefault="00E60CD9" w:rsidP="00165B4D">
            <w:pPr>
              <w:pStyle w:val="Default"/>
              <w:jc w:val="both"/>
              <w:rPr>
                <w:ins w:id="4820" w:author="telink" w:date="2018-06-22T09:55:00Z"/>
                <w:sz w:val="20"/>
                <w:szCs w:val="20"/>
              </w:rPr>
            </w:pPr>
            <w:ins w:id="4821" w:author="telink" w:date="2018-06-22T09:55:00Z">
              <w:r w:rsidRPr="00292B9E">
                <w:rPr>
                  <w:rFonts w:hint="eastAsia"/>
                  <w:sz w:val="20"/>
                  <w:szCs w:val="20"/>
                </w:rPr>
                <w:t>ZCLCmdHdr</w:t>
              </w:r>
            </w:ins>
          </w:p>
        </w:tc>
        <w:tc>
          <w:tcPr>
            <w:tcW w:w="847" w:type="dxa"/>
            <w:tcPrChange w:id="4822" w:author="telink" w:date="2018-06-22T09:57:00Z">
              <w:tcPr>
                <w:tcW w:w="707" w:type="dxa"/>
              </w:tcPr>
            </w:tcPrChange>
          </w:tcPr>
          <w:p w:rsidR="00E60CD9" w:rsidRDefault="00E60CD9" w:rsidP="00165B4D">
            <w:pPr>
              <w:pStyle w:val="Default"/>
              <w:jc w:val="both"/>
              <w:rPr>
                <w:ins w:id="4823" w:author="telink" w:date="2018-06-22T09:55:00Z"/>
                <w:sz w:val="18"/>
                <w:szCs w:val="18"/>
              </w:rPr>
            </w:pPr>
            <w:ins w:id="4824" w:author="telink" w:date="2018-06-22T09:55:00Z">
              <w:r>
                <w:rPr>
                  <w:sz w:val="18"/>
                  <w:szCs w:val="18"/>
                </w:rPr>
                <w:t>GroupID</w:t>
              </w:r>
            </w:ins>
          </w:p>
        </w:tc>
        <w:tc>
          <w:tcPr>
            <w:tcW w:w="846" w:type="dxa"/>
            <w:tcPrChange w:id="4825" w:author="telink" w:date="2018-06-22T09:57:00Z">
              <w:tcPr>
                <w:tcW w:w="706" w:type="dxa"/>
              </w:tcPr>
            </w:tcPrChange>
          </w:tcPr>
          <w:p w:rsidR="00E60CD9" w:rsidRDefault="00E60CD9" w:rsidP="00165B4D">
            <w:pPr>
              <w:pStyle w:val="Default"/>
              <w:jc w:val="both"/>
              <w:rPr>
                <w:ins w:id="4826" w:author="telink" w:date="2018-06-22T09:55:00Z"/>
                <w:sz w:val="20"/>
                <w:szCs w:val="20"/>
              </w:rPr>
            </w:pPr>
            <w:ins w:id="4827" w:author="telink" w:date="2018-06-22T09:55:00Z">
              <w:r>
                <w:rPr>
                  <w:rFonts w:hint="eastAsia"/>
                  <w:sz w:val="18"/>
                  <w:szCs w:val="18"/>
                </w:rPr>
                <w:t>Scene</w:t>
              </w:r>
              <w:r>
                <w:rPr>
                  <w:sz w:val="18"/>
                  <w:szCs w:val="18"/>
                </w:rPr>
                <w:t>ID</w:t>
              </w:r>
            </w:ins>
          </w:p>
        </w:tc>
        <w:tc>
          <w:tcPr>
            <w:tcW w:w="1411" w:type="dxa"/>
            <w:tcPrChange w:id="4828" w:author="telink" w:date="2018-06-22T09:57:00Z">
              <w:tcPr>
                <w:tcW w:w="1178" w:type="dxa"/>
              </w:tcPr>
            </w:tcPrChange>
          </w:tcPr>
          <w:p w:rsidR="00E60CD9" w:rsidRDefault="00E60CD9" w:rsidP="00165B4D">
            <w:pPr>
              <w:pStyle w:val="Default"/>
              <w:jc w:val="both"/>
              <w:rPr>
                <w:ins w:id="4829" w:author="telink" w:date="2018-06-22T09:55:00Z"/>
                <w:sz w:val="18"/>
                <w:szCs w:val="18"/>
              </w:rPr>
            </w:pPr>
            <w:ins w:id="4830" w:author="telink" w:date="2018-06-22T09:55:00Z">
              <w:r>
                <w:rPr>
                  <w:sz w:val="18"/>
                  <w:szCs w:val="18"/>
                </w:rPr>
                <w:t>Transition</w:t>
              </w:r>
              <w:r>
                <w:rPr>
                  <w:rFonts w:hint="eastAsia"/>
                  <w:sz w:val="18"/>
                  <w:szCs w:val="18"/>
                </w:rPr>
                <w:t>T</w:t>
              </w:r>
              <w:r>
                <w:rPr>
                  <w:sz w:val="18"/>
                  <w:szCs w:val="18"/>
                </w:rPr>
                <w:t>ime</w:t>
              </w:r>
            </w:ins>
          </w:p>
        </w:tc>
        <w:tc>
          <w:tcPr>
            <w:tcW w:w="1410" w:type="dxa"/>
            <w:tcPrChange w:id="4831" w:author="telink" w:date="2018-06-22T09:57:00Z">
              <w:tcPr>
                <w:tcW w:w="1177" w:type="dxa"/>
              </w:tcPr>
            </w:tcPrChange>
          </w:tcPr>
          <w:p w:rsidR="00E60CD9" w:rsidRDefault="00E60CD9" w:rsidP="00165B4D">
            <w:pPr>
              <w:pStyle w:val="Default"/>
              <w:jc w:val="both"/>
              <w:rPr>
                <w:ins w:id="4832" w:author="telink" w:date="2018-06-22T09:55:00Z"/>
                <w:sz w:val="18"/>
                <w:szCs w:val="18"/>
              </w:rPr>
            </w:pPr>
            <w:ins w:id="4833" w:author="telink" w:date="2018-06-22T09:55:00Z">
              <w:r>
                <w:rPr>
                  <w:rFonts w:hint="eastAsia"/>
                  <w:sz w:val="18"/>
                  <w:szCs w:val="18"/>
                </w:rPr>
                <w:t>Scene</w:t>
              </w:r>
              <w:r>
                <w:rPr>
                  <w:sz w:val="18"/>
                  <w:szCs w:val="18"/>
                </w:rPr>
                <w:t>NameLen</w:t>
              </w:r>
            </w:ins>
          </w:p>
        </w:tc>
        <w:tc>
          <w:tcPr>
            <w:tcW w:w="1129" w:type="dxa"/>
            <w:tcPrChange w:id="4834" w:author="telink" w:date="2018-06-22T09:57:00Z">
              <w:tcPr>
                <w:tcW w:w="942" w:type="dxa"/>
              </w:tcPr>
            </w:tcPrChange>
          </w:tcPr>
          <w:p w:rsidR="00E60CD9" w:rsidRDefault="00E60CD9" w:rsidP="00165B4D">
            <w:pPr>
              <w:pStyle w:val="Default"/>
              <w:jc w:val="both"/>
              <w:rPr>
                <w:ins w:id="4835" w:author="telink" w:date="2018-06-22T09:55:00Z"/>
                <w:sz w:val="18"/>
                <w:szCs w:val="18"/>
              </w:rPr>
            </w:pPr>
            <w:ins w:id="4836" w:author="telink" w:date="2018-06-22T09:55:00Z">
              <w:r>
                <w:rPr>
                  <w:sz w:val="18"/>
                  <w:szCs w:val="18"/>
                </w:rPr>
                <w:t>SceneName</w:t>
              </w:r>
            </w:ins>
          </w:p>
        </w:tc>
        <w:tc>
          <w:tcPr>
            <w:tcW w:w="1129" w:type="dxa"/>
            <w:tcPrChange w:id="4837" w:author="telink" w:date="2018-06-22T09:57:00Z">
              <w:tcPr>
                <w:tcW w:w="942" w:type="dxa"/>
              </w:tcPr>
            </w:tcPrChange>
          </w:tcPr>
          <w:p w:rsidR="00E60CD9" w:rsidRDefault="00E60CD9" w:rsidP="00165B4D">
            <w:pPr>
              <w:autoSpaceDE w:val="0"/>
              <w:autoSpaceDN w:val="0"/>
              <w:adjustRightInd w:val="0"/>
              <w:jc w:val="left"/>
              <w:rPr>
                <w:ins w:id="4838" w:author="telink" w:date="2018-06-22T09:55:00Z"/>
                <w:rFonts w:ascii="Times New Roman" w:hAnsi="Times New Roman" w:cs="Times New Roman"/>
                <w:kern w:val="0"/>
                <w:sz w:val="18"/>
                <w:szCs w:val="18"/>
              </w:rPr>
            </w:pPr>
            <w:ins w:id="4839" w:author="telink" w:date="2018-06-22T09:55:00Z">
              <w:r>
                <w:rPr>
                  <w:rFonts w:ascii="Times New Roman" w:hAnsi="Times New Roman" w:cs="Times New Roman" w:hint="eastAsia"/>
                  <w:kern w:val="0"/>
                  <w:sz w:val="18"/>
                  <w:szCs w:val="18"/>
                </w:rPr>
                <w:t>E</w:t>
              </w:r>
              <w:r>
                <w:rPr>
                  <w:rFonts w:ascii="Times New Roman" w:hAnsi="Times New Roman" w:cs="Times New Roman"/>
                  <w:kern w:val="0"/>
                  <w:sz w:val="18"/>
                  <w:szCs w:val="18"/>
                </w:rPr>
                <w:t>xtFieldLen</w:t>
              </w:r>
            </w:ins>
          </w:p>
        </w:tc>
        <w:tc>
          <w:tcPr>
            <w:tcW w:w="1739" w:type="dxa"/>
            <w:tcPrChange w:id="4840" w:author="telink" w:date="2018-06-22T09:57:00Z">
              <w:tcPr>
                <w:tcW w:w="3356" w:type="dxa"/>
              </w:tcPr>
            </w:tcPrChange>
          </w:tcPr>
          <w:p w:rsidR="00E60CD9" w:rsidRDefault="00E60CD9" w:rsidP="00165B4D">
            <w:pPr>
              <w:autoSpaceDE w:val="0"/>
              <w:autoSpaceDN w:val="0"/>
              <w:adjustRightInd w:val="0"/>
              <w:jc w:val="left"/>
              <w:rPr>
                <w:ins w:id="4841" w:author="telink" w:date="2018-06-22T09:55:00Z"/>
                <w:sz w:val="18"/>
                <w:szCs w:val="18"/>
              </w:rPr>
            </w:pPr>
            <w:ins w:id="4842" w:author="telink" w:date="2018-06-22T09:55:00Z">
              <w:r>
                <w:rPr>
                  <w:rFonts w:ascii="Times New Roman" w:hAnsi="Times New Roman" w:cs="Times New Roman"/>
                  <w:kern w:val="0"/>
                  <w:sz w:val="18"/>
                  <w:szCs w:val="18"/>
                </w:rPr>
                <w:t>ExtensionFieldSets</w:t>
              </w:r>
            </w:ins>
          </w:p>
        </w:tc>
      </w:tr>
      <w:tr w:rsidR="00E60CD9" w:rsidRPr="00292B9E" w:rsidTr="00165B4D">
        <w:trPr>
          <w:trHeight w:val="229"/>
          <w:ins w:id="4843" w:author="telink" w:date="2018-06-22T09:55:00Z"/>
          <w:trPrChange w:id="4844" w:author="telink" w:date="2018-06-22T09:57:00Z">
            <w:trPr>
              <w:trHeight w:val="272"/>
            </w:trPr>
          </w:trPrChange>
        </w:trPr>
        <w:tc>
          <w:tcPr>
            <w:tcW w:w="1270" w:type="dxa"/>
            <w:tcPrChange w:id="4845" w:author="telink" w:date="2018-06-22T09:57:00Z">
              <w:tcPr>
                <w:tcW w:w="1032" w:type="dxa"/>
              </w:tcPr>
            </w:tcPrChange>
          </w:tcPr>
          <w:p w:rsidR="00E60CD9" w:rsidRDefault="00E60CD9" w:rsidP="00165B4D">
            <w:pPr>
              <w:rPr>
                <w:ins w:id="4846" w:author="telink" w:date="2018-06-22T09:55:00Z"/>
                <w:rFonts w:cstheme="minorHAnsi"/>
                <w:iCs/>
                <w:color w:val="000000" w:themeColor="text1"/>
                <w:kern w:val="0"/>
                <w:sz w:val="20"/>
                <w:szCs w:val="20"/>
              </w:rPr>
            </w:pPr>
            <w:ins w:id="4847" w:author="telink" w:date="2018-06-22T09:55:00Z">
              <w:r>
                <w:rPr>
                  <w:rFonts w:cstheme="minorHAnsi" w:hint="eastAsia"/>
                  <w:i/>
                  <w:iCs/>
                  <w:color w:val="000000" w:themeColor="text1"/>
                  <w:kern w:val="0"/>
                  <w:sz w:val="20"/>
                  <w:szCs w:val="20"/>
                </w:rPr>
                <w:t>n-Bytes</w:t>
              </w:r>
            </w:ins>
          </w:p>
        </w:tc>
        <w:tc>
          <w:tcPr>
            <w:tcW w:w="847" w:type="dxa"/>
            <w:tcPrChange w:id="4848" w:author="telink" w:date="2018-06-22T09:57:00Z">
              <w:tcPr>
                <w:tcW w:w="707" w:type="dxa"/>
              </w:tcPr>
            </w:tcPrChange>
          </w:tcPr>
          <w:p w:rsidR="00E60CD9" w:rsidRDefault="00E60CD9" w:rsidP="00165B4D">
            <w:pPr>
              <w:rPr>
                <w:ins w:id="4849" w:author="telink" w:date="2018-06-22T09:55:00Z"/>
                <w:rFonts w:cstheme="minorHAnsi"/>
                <w:iCs/>
                <w:color w:val="000000" w:themeColor="text1"/>
                <w:kern w:val="0"/>
                <w:sz w:val="20"/>
                <w:szCs w:val="20"/>
              </w:rPr>
            </w:pPr>
            <w:ins w:id="4850" w:author="telink" w:date="2018-06-22T15:12:00Z">
              <w:r>
                <w:rPr>
                  <w:rFonts w:cstheme="minorHAnsi"/>
                  <w:iCs/>
                  <w:color w:val="000000" w:themeColor="text1"/>
                  <w:kern w:val="0"/>
                  <w:sz w:val="20"/>
                  <w:szCs w:val="20"/>
                </w:rPr>
                <w:t>2</w:t>
              </w:r>
            </w:ins>
            <w:ins w:id="4851" w:author="telink" w:date="2018-06-22T09:55:00Z">
              <w:r>
                <w:rPr>
                  <w:rFonts w:cstheme="minorHAnsi" w:hint="eastAsia"/>
                  <w:iCs/>
                  <w:color w:val="000000" w:themeColor="text1"/>
                  <w:kern w:val="0"/>
                  <w:sz w:val="20"/>
                  <w:szCs w:val="20"/>
                </w:rPr>
                <w:t>Byte</w:t>
              </w:r>
            </w:ins>
          </w:p>
        </w:tc>
        <w:tc>
          <w:tcPr>
            <w:tcW w:w="846" w:type="dxa"/>
            <w:tcPrChange w:id="4852" w:author="telink" w:date="2018-06-22T09:57:00Z">
              <w:tcPr>
                <w:tcW w:w="706" w:type="dxa"/>
              </w:tcPr>
            </w:tcPrChange>
          </w:tcPr>
          <w:p w:rsidR="00E60CD9" w:rsidRDefault="00E60CD9" w:rsidP="00165B4D">
            <w:pPr>
              <w:rPr>
                <w:ins w:id="4853" w:author="telink" w:date="2018-06-22T09:55:00Z"/>
                <w:rFonts w:cstheme="minorHAnsi"/>
                <w:iCs/>
                <w:color w:val="000000" w:themeColor="text1"/>
                <w:kern w:val="0"/>
                <w:sz w:val="20"/>
                <w:szCs w:val="20"/>
              </w:rPr>
            </w:pPr>
            <w:ins w:id="4854" w:author="telink" w:date="2018-06-22T09:55:00Z">
              <w:r>
                <w:rPr>
                  <w:rFonts w:cstheme="minorHAnsi" w:hint="eastAsia"/>
                  <w:iCs/>
                  <w:color w:val="000000" w:themeColor="text1"/>
                  <w:kern w:val="0"/>
                  <w:sz w:val="20"/>
                  <w:szCs w:val="20"/>
                </w:rPr>
                <w:t>1Byte</w:t>
              </w:r>
            </w:ins>
          </w:p>
        </w:tc>
        <w:tc>
          <w:tcPr>
            <w:tcW w:w="1411" w:type="dxa"/>
            <w:tcPrChange w:id="4855" w:author="telink" w:date="2018-06-22T09:57:00Z">
              <w:tcPr>
                <w:tcW w:w="1178" w:type="dxa"/>
              </w:tcPr>
            </w:tcPrChange>
          </w:tcPr>
          <w:p w:rsidR="00E60CD9" w:rsidRDefault="00E60CD9" w:rsidP="00165B4D">
            <w:pPr>
              <w:rPr>
                <w:ins w:id="4856" w:author="telink" w:date="2018-06-22T09:55:00Z"/>
                <w:rFonts w:cstheme="minorHAnsi"/>
                <w:iCs/>
                <w:color w:val="000000" w:themeColor="text1"/>
                <w:kern w:val="0"/>
                <w:sz w:val="20"/>
                <w:szCs w:val="20"/>
              </w:rPr>
            </w:pPr>
            <w:ins w:id="4857" w:author="telink" w:date="2018-06-22T09:55:00Z">
              <w:r>
                <w:rPr>
                  <w:rFonts w:cstheme="minorHAnsi" w:hint="eastAsia"/>
                  <w:iCs/>
                  <w:color w:val="000000" w:themeColor="text1"/>
                  <w:kern w:val="0"/>
                  <w:sz w:val="20"/>
                  <w:szCs w:val="20"/>
                </w:rPr>
                <w:t>2</w:t>
              </w:r>
              <w:r w:rsidRPr="00292B9E">
                <w:rPr>
                  <w:rFonts w:cstheme="minorHAnsi"/>
                  <w:iCs/>
                  <w:color w:val="000000" w:themeColor="text1"/>
                  <w:kern w:val="0"/>
                  <w:sz w:val="20"/>
                  <w:szCs w:val="20"/>
                </w:rPr>
                <w:t>Byte</w:t>
              </w:r>
              <w:r>
                <w:rPr>
                  <w:rFonts w:cstheme="minorHAnsi" w:hint="eastAsia"/>
                  <w:iCs/>
                  <w:color w:val="000000" w:themeColor="text1"/>
                  <w:kern w:val="0"/>
                  <w:sz w:val="20"/>
                  <w:szCs w:val="20"/>
                </w:rPr>
                <w:t>s</w:t>
              </w:r>
            </w:ins>
          </w:p>
        </w:tc>
        <w:tc>
          <w:tcPr>
            <w:tcW w:w="1410" w:type="dxa"/>
            <w:tcPrChange w:id="4858" w:author="telink" w:date="2018-06-22T09:57:00Z">
              <w:tcPr>
                <w:tcW w:w="1177" w:type="dxa"/>
              </w:tcPr>
            </w:tcPrChange>
          </w:tcPr>
          <w:p w:rsidR="00E60CD9" w:rsidRDefault="00E60CD9" w:rsidP="00165B4D">
            <w:pPr>
              <w:rPr>
                <w:ins w:id="4859" w:author="telink" w:date="2018-06-22T09:55:00Z"/>
                <w:rFonts w:cstheme="minorHAnsi"/>
                <w:iCs/>
                <w:color w:val="000000" w:themeColor="text1"/>
                <w:kern w:val="0"/>
                <w:sz w:val="20"/>
                <w:szCs w:val="20"/>
              </w:rPr>
            </w:pPr>
            <w:ins w:id="4860" w:author="telink" w:date="2018-06-22T09:55:00Z">
              <w:r>
                <w:rPr>
                  <w:rFonts w:cstheme="minorHAnsi" w:hint="eastAsia"/>
                  <w:iCs/>
                  <w:color w:val="000000" w:themeColor="text1"/>
                  <w:kern w:val="0"/>
                  <w:sz w:val="20"/>
                  <w:szCs w:val="20"/>
                </w:rPr>
                <w:t>1Byte</w:t>
              </w:r>
            </w:ins>
          </w:p>
        </w:tc>
        <w:tc>
          <w:tcPr>
            <w:tcW w:w="1129" w:type="dxa"/>
            <w:tcPrChange w:id="4861" w:author="telink" w:date="2018-06-22T09:57:00Z">
              <w:tcPr>
                <w:tcW w:w="942" w:type="dxa"/>
              </w:tcPr>
            </w:tcPrChange>
          </w:tcPr>
          <w:p w:rsidR="00E60CD9" w:rsidRDefault="00E60CD9" w:rsidP="00165B4D">
            <w:pPr>
              <w:rPr>
                <w:ins w:id="4862" w:author="telink" w:date="2018-06-22T09:55:00Z"/>
                <w:rFonts w:cstheme="minorHAnsi"/>
                <w:iCs/>
                <w:color w:val="000000" w:themeColor="text1"/>
                <w:kern w:val="0"/>
                <w:sz w:val="20"/>
                <w:szCs w:val="20"/>
              </w:rPr>
            </w:pPr>
            <w:ins w:id="4863" w:author="telink" w:date="2018-06-22T09:55:00Z">
              <w:r>
                <w:rPr>
                  <w:rFonts w:cstheme="minorHAnsi" w:hint="eastAsia"/>
                  <w:iCs/>
                  <w:color w:val="000000" w:themeColor="text1"/>
                  <w:kern w:val="0"/>
                  <w:sz w:val="20"/>
                  <w:szCs w:val="20"/>
                </w:rPr>
                <w:t>nBytes</w:t>
              </w:r>
            </w:ins>
          </w:p>
        </w:tc>
        <w:tc>
          <w:tcPr>
            <w:tcW w:w="1129" w:type="dxa"/>
            <w:tcPrChange w:id="4864" w:author="telink" w:date="2018-06-22T09:57:00Z">
              <w:tcPr>
                <w:tcW w:w="942" w:type="dxa"/>
              </w:tcPr>
            </w:tcPrChange>
          </w:tcPr>
          <w:p w:rsidR="00E60CD9" w:rsidRDefault="00E60CD9" w:rsidP="00165B4D">
            <w:pPr>
              <w:rPr>
                <w:ins w:id="4865" w:author="telink" w:date="2018-06-22T09:55:00Z"/>
                <w:rFonts w:cstheme="minorHAnsi"/>
                <w:iCs/>
                <w:color w:val="000000" w:themeColor="text1"/>
                <w:kern w:val="0"/>
                <w:sz w:val="20"/>
                <w:szCs w:val="20"/>
              </w:rPr>
            </w:pPr>
            <w:ins w:id="4866" w:author="telink" w:date="2018-06-22T09:55:00Z">
              <w:r>
                <w:rPr>
                  <w:rFonts w:cstheme="minorHAnsi" w:hint="eastAsia"/>
                  <w:iCs/>
                  <w:color w:val="000000" w:themeColor="text1"/>
                  <w:kern w:val="0"/>
                  <w:sz w:val="20"/>
                  <w:szCs w:val="20"/>
                </w:rPr>
                <w:t>1Byte</w:t>
              </w:r>
            </w:ins>
          </w:p>
        </w:tc>
        <w:tc>
          <w:tcPr>
            <w:tcW w:w="1739" w:type="dxa"/>
            <w:tcPrChange w:id="4867" w:author="telink" w:date="2018-06-22T09:57:00Z">
              <w:tcPr>
                <w:tcW w:w="3356" w:type="dxa"/>
              </w:tcPr>
            </w:tcPrChange>
          </w:tcPr>
          <w:p w:rsidR="00E60CD9" w:rsidRDefault="00E60CD9" w:rsidP="00165B4D">
            <w:pPr>
              <w:rPr>
                <w:ins w:id="4868" w:author="telink" w:date="2018-06-22T09:55:00Z"/>
                <w:rFonts w:cstheme="minorHAnsi"/>
                <w:iCs/>
                <w:color w:val="000000" w:themeColor="text1"/>
                <w:kern w:val="0"/>
                <w:sz w:val="20"/>
                <w:szCs w:val="20"/>
              </w:rPr>
            </w:pPr>
            <w:ins w:id="4869" w:author="telink" w:date="2018-06-22T09:55:00Z">
              <w:r>
                <w:rPr>
                  <w:rFonts w:cstheme="minorHAnsi" w:hint="eastAsia"/>
                  <w:iCs/>
                  <w:color w:val="000000" w:themeColor="text1"/>
                  <w:kern w:val="0"/>
                  <w:sz w:val="20"/>
                  <w:szCs w:val="20"/>
                </w:rPr>
                <w:t xml:space="preserve"> nBytes</w:t>
              </w:r>
            </w:ins>
          </w:p>
        </w:tc>
      </w:tr>
    </w:tbl>
    <w:p w:rsidR="00E60CD9" w:rsidRDefault="00E60CD9" w:rsidP="00E60CD9">
      <w:pPr>
        <w:rPr>
          <w:ins w:id="4870" w:author="AutoBVT" w:date="2018-06-12T13:57:00Z"/>
          <w:rStyle w:val="fontstyle01"/>
          <w:rFonts w:cstheme="minorHAnsi"/>
          <w:b/>
          <w:i/>
        </w:rPr>
      </w:pPr>
      <w:ins w:id="4871" w:author="telink" w:date="2018-06-22T09:55:00Z">
        <w:r>
          <w:rPr>
            <w:rStyle w:val="fontstyle01"/>
            <w:rFonts w:cstheme="minorHAnsi" w:hint="eastAsia"/>
            <w:b/>
            <w:i/>
          </w:rPr>
          <w:t xml:space="preserve"> </w:t>
        </w:r>
      </w:ins>
      <w:ins w:id="4872" w:author="AutoBVT" w:date="2018-06-12T13:57:00Z">
        <w:r>
          <w:rPr>
            <w:rStyle w:val="fontstyle01"/>
            <w:rFonts w:cstheme="minorHAnsi" w:hint="eastAsia"/>
            <w:b/>
            <w:i/>
          </w:rPr>
          <w:t>3</w:t>
        </w:r>
        <w:r w:rsidRPr="0079251E">
          <w:rPr>
            <w:rStyle w:val="fontstyle01"/>
            <w:rFonts w:cstheme="minorHAnsi" w:hint="eastAsia"/>
            <w:b/>
            <w:i/>
          </w:rPr>
          <w:t>.</w:t>
        </w:r>
        <w:del w:id="4873" w:author="telink" w:date="2018-06-26T11:02:00Z">
          <w:r w:rsidDel="004B649C">
            <w:rPr>
              <w:rStyle w:val="fontstyle01"/>
              <w:rFonts w:cstheme="minorHAnsi" w:hint="eastAsia"/>
              <w:b/>
              <w:i/>
            </w:rPr>
            <w:delText>2</w:delText>
          </w:r>
        </w:del>
      </w:ins>
      <w:ins w:id="4874" w:author="telink" w:date="2018-06-26T11:02:00Z">
        <w:r>
          <w:rPr>
            <w:rStyle w:val="fontstyle01"/>
            <w:rFonts w:cstheme="minorHAnsi"/>
            <w:b/>
            <w:i/>
          </w:rPr>
          <w:t>3</w:t>
        </w:r>
      </w:ins>
      <w:ins w:id="4875" w:author="AutoBVT" w:date="2018-06-12T13:57:00Z">
        <w:r w:rsidRPr="0079251E">
          <w:rPr>
            <w:rStyle w:val="fontstyle01"/>
            <w:rFonts w:cstheme="minorHAnsi" w:hint="eastAsia"/>
            <w:b/>
            <w:i/>
          </w:rPr>
          <w:t>.</w:t>
        </w:r>
        <w:r>
          <w:rPr>
            <w:rStyle w:val="fontstyle01"/>
            <w:rFonts w:cstheme="minorHAnsi" w:hint="eastAsia"/>
            <w:b/>
            <w:i/>
          </w:rPr>
          <w:t>6.1</w:t>
        </w:r>
      </w:ins>
      <w:ins w:id="4876" w:author="telink" w:date="2018-06-22T10:12:00Z">
        <w:r>
          <w:rPr>
            <w:rStyle w:val="fontstyle01"/>
            <w:rFonts w:cstheme="minorHAnsi"/>
            <w:b/>
            <w:i/>
          </w:rPr>
          <w:t>.1</w:t>
        </w:r>
      </w:ins>
      <w:ins w:id="4877" w:author="AutoBVT" w:date="2018-06-12T13:57:00Z">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SCENE_ADD</w:t>
        </w:r>
      </w:ins>
    </w:p>
    <w:tbl>
      <w:tblPr>
        <w:tblStyle w:val="ab"/>
        <w:tblpPr w:leftFromText="180" w:rightFromText="180" w:vertAnchor="text" w:horzAnchor="page" w:tblpX="1826" w:tblpY="95"/>
        <w:tblOverlap w:val="never"/>
        <w:tblW w:w="12084" w:type="dxa"/>
        <w:tblLayout w:type="fixed"/>
        <w:tblLook w:val="04A0" w:firstRow="1" w:lastRow="0" w:firstColumn="1" w:lastColumn="0" w:noHBand="0" w:noVBand="1"/>
      </w:tblPr>
      <w:tblGrid>
        <w:gridCol w:w="2046"/>
        <w:gridCol w:w="1401"/>
        <w:gridCol w:w="1400"/>
        <w:gridCol w:w="2335"/>
        <w:gridCol w:w="1867"/>
        <w:gridCol w:w="3035"/>
      </w:tblGrid>
      <w:tr w:rsidR="00E60CD9" w:rsidRPr="00292B9E" w:rsidDel="00D525DB" w:rsidTr="00165B4D">
        <w:trPr>
          <w:ins w:id="4878" w:author="AutoBVT" w:date="2018-06-12T13:57:00Z"/>
          <w:del w:id="4879" w:author="telink" w:date="2018-06-22T09:55:00Z"/>
        </w:trPr>
        <w:tc>
          <w:tcPr>
            <w:tcW w:w="1242" w:type="dxa"/>
          </w:tcPr>
          <w:p w:rsidR="00E60CD9" w:rsidDel="00D525DB" w:rsidRDefault="00E60CD9" w:rsidP="00165B4D">
            <w:pPr>
              <w:pStyle w:val="Default"/>
              <w:jc w:val="both"/>
              <w:rPr>
                <w:ins w:id="4880" w:author="AutoBVT" w:date="2018-06-12T13:57:00Z"/>
                <w:del w:id="4881" w:author="telink" w:date="2018-06-22T09:55:00Z"/>
                <w:sz w:val="20"/>
                <w:szCs w:val="20"/>
              </w:rPr>
            </w:pPr>
            <w:ins w:id="4882" w:author="AutoBVT" w:date="2018-06-12T13:57:00Z">
              <w:del w:id="4883" w:author="telink" w:date="2018-06-22T09:55:00Z">
                <w:r w:rsidRPr="00292B9E" w:rsidDel="00D525DB">
                  <w:rPr>
                    <w:rFonts w:hint="eastAsia"/>
                    <w:sz w:val="20"/>
                    <w:szCs w:val="20"/>
                  </w:rPr>
                  <w:delText>ZCLCmdHdr</w:delText>
                </w:r>
              </w:del>
            </w:ins>
          </w:p>
        </w:tc>
        <w:tc>
          <w:tcPr>
            <w:tcW w:w="851" w:type="dxa"/>
          </w:tcPr>
          <w:p w:rsidR="00E60CD9" w:rsidDel="00D525DB" w:rsidRDefault="00E60CD9" w:rsidP="00165B4D">
            <w:pPr>
              <w:pStyle w:val="Default"/>
              <w:jc w:val="both"/>
              <w:rPr>
                <w:ins w:id="4884" w:author="AutoBVT" w:date="2018-06-12T13:57:00Z"/>
                <w:del w:id="4885" w:author="telink" w:date="2018-06-22T09:55:00Z"/>
                <w:sz w:val="18"/>
                <w:szCs w:val="18"/>
              </w:rPr>
            </w:pPr>
            <w:ins w:id="4886" w:author="AutoBVT" w:date="2018-06-12T13:57:00Z">
              <w:del w:id="4887" w:author="telink" w:date="2018-06-22T09:55:00Z">
                <w:r w:rsidDel="00D525DB">
                  <w:rPr>
                    <w:sz w:val="18"/>
                    <w:szCs w:val="18"/>
                  </w:rPr>
                  <w:delText>GroupID</w:delText>
                </w:r>
              </w:del>
            </w:ins>
          </w:p>
        </w:tc>
        <w:tc>
          <w:tcPr>
            <w:tcW w:w="850" w:type="dxa"/>
          </w:tcPr>
          <w:p w:rsidR="00E60CD9" w:rsidDel="00D525DB" w:rsidRDefault="00E60CD9" w:rsidP="00165B4D">
            <w:pPr>
              <w:pStyle w:val="Default"/>
              <w:jc w:val="both"/>
              <w:rPr>
                <w:ins w:id="4888" w:author="AutoBVT" w:date="2018-06-12T13:57:00Z"/>
                <w:del w:id="4889" w:author="telink" w:date="2018-06-22T09:55:00Z"/>
                <w:sz w:val="20"/>
                <w:szCs w:val="20"/>
              </w:rPr>
            </w:pPr>
            <w:ins w:id="4890" w:author="AutoBVT" w:date="2018-06-12T13:57:00Z">
              <w:del w:id="4891" w:author="telink" w:date="2018-06-22T09:55:00Z">
                <w:r w:rsidDel="00D525DB">
                  <w:rPr>
                    <w:rFonts w:hint="eastAsia"/>
                    <w:sz w:val="18"/>
                    <w:szCs w:val="18"/>
                  </w:rPr>
                  <w:delText>Scene</w:delText>
                </w:r>
                <w:r w:rsidDel="00D525DB">
                  <w:rPr>
                    <w:sz w:val="18"/>
                    <w:szCs w:val="18"/>
                  </w:rPr>
                  <w:delText>ID</w:delText>
                </w:r>
              </w:del>
            </w:ins>
          </w:p>
        </w:tc>
        <w:tc>
          <w:tcPr>
            <w:tcW w:w="1418" w:type="dxa"/>
          </w:tcPr>
          <w:p w:rsidR="00E60CD9" w:rsidDel="00D525DB" w:rsidRDefault="00E60CD9" w:rsidP="00165B4D">
            <w:pPr>
              <w:pStyle w:val="Default"/>
              <w:jc w:val="both"/>
              <w:rPr>
                <w:ins w:id="4892" w:author="AutoBVT" w:date="2018-06-12T13:57:00Z"/>
                <w:del w:id="4893" w:author="telink" w:date="2018-06-22T09:55:00Z"/>
                <w:sz w:val="18"/>
                <w:szCs w:val="18"/>
              </w:rPr>
            </w:pPr>
            <w:ins w:id="4894" w:author="AutoBVT" w:date="2018-06-12T13:57:00Z">
              <w:del w:id="4895" w:author="telink" w:date="2018-06-22T09:55:00Z">
                <w:r w:rsidDel="00D525DB">
                  <w:rPr>
                    <w:sz w:val="18"/>
                    <w:szCs w:val="18"/>
                  </w:rPr>
                  <w:delText>Transition</w:delText>
                </w:r>
                <w:r w:rsidDel="00D525DB">
                  <w:rPr>
                    <w:rFonts w:hint="eastAsia"/>
                    <w:sz w:val="18"/>
                    <w:szCs w:val="18"/>
                  </w:rPr>
                  <w:delText>T</w:delText>
                </w:r>
                <w:r w:rsidDel="00D525DB">
                  <w:rPr>
                    <w:sz w:val="18"/>
                    <w:szCs w:val="18"/>
                  </w:rPr>
                  <w:delText>ime</w:delText>
                </w:r>
              </w:del>
            </w:ins>
          </w:p>
        </w:tc>
        <w:tc>
          <w:tcPr>
            <w:tcW w:w="1134" w:type="dxa"/>
          </w:tcPr>
          <w:p w:rsidR="00E60CD9" w:rsidDel="00D525DB" w:rsidRDefault="00E60CD9" w:rsidP="00165B4D">
            <w:pPr>
              <w:pStyle w:val="Default"/>
              <w:jc w:val="both"/>
              <w:rPr>
                <w:ins w:id="4896" w:author="AutoBVT" w:date="2018-06-12T13:57:00Z"/>
                <w:del w:id="4897" w:author="telink" w:date="2018-06-22T09:55:00Z"/>
                <w:sz w:val="18"/>
                <w:szCs w:val="18"/>
              </w:rPr>
            </w:pPr>
            <w:ins w:id="4898" w:author="AutoBVT" w:date="2018-06-12T13:57:00Z">
              <w:del w:id="4899" w:author="telink" w:date="2018-06-22T09:55:00Z">
                <w:r w:rsidDel="00D525DB">
                  <w:rPr>
                    <w:sz w:val="18"/>
                    <w:szCs w:val="18"/>
                  </w:rPr>
                  <w:delText>Scene</w:delText>
                </w:r>
              </w:del>
              <w:del w:id="4900" w:author="telink" w:date="2018-06-22T09:22:00Z">
                <w:r w:rsidDel="00E25A1F">
                  <w:rPr>
                    <w:sz w:val="18"/>
                    <w:szCs w:val="18"/>
                  </w:rPr>
                  <w:delText xml:space="preserve"> </w:delText>
                </w:r>
              </w:del>
              <w:del w:id="4901" w:author="telink" w:date="2018-06-22T09:55:00Z">
                <w:r w:rsidDel="00D525DB">
                  <w:rPr>
                    <w:sz w:val="18"/>
                    <w:szCs w:val="18"/>
                  </w:rPr>
                  <w:delText>Name</w:delText>
                </w:r>
              </w:del>
            </w:ins>
          </w:p>
        </w:tc>
        <w:tc>
          <w:tcPr>
            <w:tcW w:w="1843" w:type="dxa"/>
          </w:tcPr>
          <w:p w:rsidR="00E60CD9" w:rsidDel="00D525DB" w:rsidRDefault="00E60CD9" w:rsidP="00165B4D">
            <w:pPr>
              <w:autoSpaceDE w:val="0"/>
              <w:autoSpaceDN w:val="0"/>
              <w:adjustRightInd w:val="0"/>
              <w:jc w:val="left"/>
              <w:rPr>
                <w:ins w:id="4902" w:author="AutoBVT" w:date="2018-06-12T13:57:00Z"/>
                <w:del w:id="4903" w:author="telink" w:date="2018-06-22T09:55:00Z"/>
                <w:sz w:val="18"/>
                <w:szCs w:val="18"/>
              </w:rPr>
            </w:pPr>
            <w:ins w:id="4904" w:author="AutoBVT" w:date="2018-06-12T13:57:00Z">
              <w:del w:id="4905" w:author="telink" w:date="2018-06-22T09:55:00Z">
                <w:r w:rsidDel="00D525DB">
                  <w:rPr>
                    <w:rFonts w:ascii="Times New Roman" w:hAnsi="Times New Roman" w:cs="Times New Roman"/>
                    <w:kern w:val="0"/>
                    <w:sz w:val="18"/>
                    <w:szCs w:val="18"/>
                  </w:rPr>
                  <w:delText>Extension</w:delText>
                </w:r>
              </w:del>
              <w:del w:id="4906" w:author="telink" w:date="2018-06-22T09:22:00Z">
                <w:r w:rsidDel="00E25A1F">
                  <w:rPr>
                    <w:rFonts w:ascii="Times New Roman" w:hAnsi="Times New Roman" w:cs="Times New Roman"/>
                    <w:kern w:val="0"/>
                    <w:sz w:val="18"/>
                    <w:szCs w:val="18"/>
                  </w:rPr>
                  <w:delText xml:space="preserve"> </w:delText>
                </w:r>
                <w:r w:rsidDel="00BC6BEF">
                  <w:rPr>
                    <w:rFonts w:ascii="Times New Roman" w:hAnsi="Times New Roman" w:cs="Times New Roman"/>
                    <w:kern w:val="0"/>
                    <w:sz w:val="18"/>
                    <w:szCs w:val="18"/>
                  </w:rPr>
                  <w:delText>f</w:delText>
                </w:r>
              </w:del>
              <w:del w:id="4907" w:author="telink" w:date="2018-06-22T09:55:00Z">
                <w:r w:rsidDel="00D525DB">
                  <w:rPr>
                    <w:rFonts w:ascii="Times New Roman" w:hAnsi="Times New Roman" w:cs="Times New Roman"/>
                    <w:kern w:val="0"/>
                    <w:sz w:val="18"/>
                    <w:szCs w:val="18"/>
                  </w:rPr>
                  <w:delText>ield</w:delText>
                </w:r>
              </w:del>
              <w:del w:id="4908" w:author="telink" w:date="2018-06-22T09:22:00Z">
                <w:r w:rsidDel="00E25A1F">
                  <w:rPr>
                    <w:rFonts w:ascii="Times New Roman" w:hAnsi="Times New Roman" w:cs="Times New Roman"/>
                    <w:kern w:val="0"/>
                    <w:sz w:val="18"/>
                    <w:szCs w:val="18"/>
                  </w:rPr>
                  <w:delText xml:space="preserve"> </w:delText>
                </w:r>
                <w:r w:rsidDel="00BC6BEF">
                  <w:rPr>
                    <w:rFonts w:ascii="Times New Roman" w:hAnsi="Times New Roman" w:cs="Times New Roman"/>
                    <w:kern w:val="0"/>
                    <w:sz w:val="18"/>
                    <w:szCs w:val="18"/>
                  </w:rPr>
                  <w:delText>s</w:delText>
                </w:r>
              </w:del>
              <w:del w:id="4909" w:author="telink" w:date="2018-06-22T09:55:00Z">
                <w:r w:rsidDel="00D525DB">
                  <w:rPr>
                    <w:rFonts w:ascii="Times New Roman" w:hAnsi="Times New Roman" w:cs="Times New Roman"/>
                    <w:kern w:val="0"/>
                    <w:sz w:val="18"/>
                    <w:szCs w:val="18"/>
                  </w:rPr>
                  <w:delText>ets</w:delText>
                </w:r>
              </w:del>
            </w:ins>
          </w:p>
        </w:tc>
      </w:tr>
      <w:tr w:rsidR="00E60CD9" w:rsidRPr="00292B9E" w:rsidDel="00D525DB" w:rsidTr="00165B4D">
        <w:trPr>
          <w:trHeight w:val="359"/>
          <w:ins w:id="4910" w:author="AutoBVT" w:date="2018-06-12T13:57:00Z"/>
          <w:del w:id="4911" w:author="telink" w:date="2018-06-22T09:55:00Z"/>
        </w:trPr>
        <w:tc>
          <w:tcPr>
            <w:tcW w:w="1242" w:type="dxa"/>
          </w:tcPr>
          <w:p w:rsidR="00E60CD9" w:rsidDel="00D525DB" w:rsidRDefault="00E60CD9" w:rsidP="00165B4D">
            <w:pPr>
              <w:rPr>
                <w:ins w:id="4912" w:author="AutoBVT" w:date="2018-06-12T13:57:00Z"/>
                <w:del w:id="4913" w:author="telink" w:date="2018-06-22T09:55:00Z"/>
                <w:rFonts w:cstheme="minorHAnsi"/>
                <w:iCs/>
                <w:color w:val="000000" w:themeColor="text1"/>
                <w:kern w:val="0"/>
                <w:sz w:val="20"/>
                <w:szCs w:val="20"/>
              </w:rPr>
            </w:pPr>
            <w:ins w:id="4914" w:author="AutoBVT" w:date="2018-06-12T13:57:00Z">
              <w:del w:id="4915" w:author="telink" w:date="2018-06-22T09:55:00Z">
                <w:r w:rsidDel="00D525DB">
                  <w:rPr>
                    <w:rFonts w:cstheme="minorHAnsi" w:hint="eastAsia"/>
                    <w:i/>
                    <w:iCs/>
                    <w:color w:val="000000" w:themeColor="text1"/>
                    <w:kern w:val="0"/>
                    <w:sz w:val="20"/>
                    <w:szCs w:val="20"/>
                  </w:rPr>
                  <w:delText>n-Bytes</w:delText>
                </w:r>
              </w:del>
            </w:ins>
          </w:p>
        </w:tc>
        <w:tc>
          <w:tcPr>
            <w:tcW w:w="851" w:type="dxa"/>
          </w:tcPr>
          <w:p w:rsidR="00E60CD9" w:rsidDel="00D525DB" w:rsidRDefault="00E60CD9" w:rsidP="00165B4D">
            <w:pPr>
              <w:rPr>
                <w:ins w:id="4916" w:author="AutoBVT" w:date="2018-06-12T13:57:00Z"/>
                <w:del w:id="4917" w:author="telink" w:date="2018-06-22T09:55:00Z"/>
                <w:rFonts w:cstheme="minorHAnsi"/>
                <w:iCs/>
                <w:color w:val="000000" w:themeColor="text1"/>
                <w:kern w:val="0"/>
                <w:sz w:val="20"/>
                <w:szCs w:val="20"/>
              </w:rPr>
            </w:pPr>
            <w:ins w:id="4918" w:author="AutoBVT" w:date="2018-06-12T13:57:00Z">
              <w:del w:id="4919" w:author="telink" w:date="2018-06-22T09:55:00Z">
                <w:r w:rsidDel="00D525DB">
                  <w:rPr>
                    <w:rFonts w:cstheme="minorHAnsi" w:hint="eastAsia"/>
                    <w:iCs/>
                    <w:color w:val="000000" w:themeColor="text1"/>
                    <w:kern w:val="0"/>
                    <w:sz w:val="20"/>
                    <w:szCs w:val="20"/>
                  </w:rPr>
                  <w:delText>1Byte</w:delText>
                </w:r>
              </w:del>
            </w:ins>
          </w:p>
        </w:tc>
        <w:tc>
          <w:tcPr>
            <w:tcW w:w="850" w:type="dxa"/>
          </w:tcPr>
          <w:p w:rsidR="00E60CD9" w:rsidDel="00D525DB" w:rsidRDefault="00E60CD9" w:rsidP="00165B4D">
            <w:pPr>
              <w:rPr>
                <w:ins w:id="4920" w:author="AutoBVT" w:date="2018-06-12T13:57:00Z"/>
                <w:del w:id="4921" w:author="telink" w:date="2018-06-22T09:55:00Z"/>
                <w:rFonts w:cstheme="minorHAnsi"/>
                <w:iCs/>
                <w:color w:val="000000" w:themeColor="text1"/>
                <w:kern w:val="0"/>
                <w:sz w:val="20"/>
                <w:szCs w:val="20"/>
              </w:rPr>
            </w:pPr>
            <w:ins w:id="4922" w:author="AutoBVT" w:date="2018-06-12T13:57:00Z">
              <w:del w:id="4923" w:author="telink" w:date="2018-06-22T09:55:00Z">
                <w:r w:rsidDel="00D525DB">
                  <w:rPr>
                    <w:rFonts w:cstheme="minorHAnsi" w:hint="eastAsia"/>
                    <w:iCs/>
                    <w:color w:val="000000" w:themeColor="text1"/>
                    <w:kern w:val="0"/>
                    <w:sz w:val="20"/>
                    <w:szCs w:val="20"/>
                  </w:rPr>
                  <w:delText>1Byte</w:delText>
                </w:r>
              </w:del>
            </w:ins>
          </w:p>
        </w:tc>
        <w:tc>
          <w:tcPr>
            <w:tcW w:w="1418" w:type="dxa"/>
          </w:tcPr>
          <w:p w:rsidR="00E60CD9" w:rsidDel="00D525DB" w:rsidRDefault="00E60CD9" w:rsidP="00165B4D">
            <w:pPr>
              <w:rPr>
                <w:ins w:id="4924" w:author="AutoBVT" w:date="2018-06-12T13:57:00Z"/>
                <w:del w:id="4925" w:author="telink" w:date="2018-06-22T09:55:00Z"/>
                <w:rFonts w:cstheme="minorHAnsi"/>
                <w:iCs/>
                <w:color w:val="000000" w:themeColor="text1"/>
                <w:kern w:val="0"/>
                <w:sz w:val="20"/>
                <w:szCs w:val="20"/>
              </w:rPr>
            </w:pPr>
            <w:ins w:id="4926" w:author="AutoBVT" w:date="2018-06-12T13:57:00Z">
              <w:del w:id="4927" w:author="telink" w:date="2018-06-22T09:55:00Z">
                <w:r w:rsidDel="00D525DB">
                  <w:rPr>
                    <w:rFonts w:cstheme="minorHAnsi" w:hint="eastAsia"/>
                    <w:iCs/>
                    <w:color w:val="000000" w:themeColor="text1"/>
                    <w:kern w:val="0"/>
                    <w:sz w:val="20"/>
                    <w:szCs w:val="20"/>
                  </w:rPr>
                  <w:delText>2</w:delText>
                </w:r>
                <w:r w:rsidRPr="00292B9E" w:rsidDel="00D525DB">
                  <w:rPr>
                    <w:rFonts w:cstheme="minorHAnsi"/>
                    <w:iCs/>
                    <w:color w:val="000000" w:themeColor="text1"/>
                    <w:kern w:val="0"/>
                    <w:sz w:val="20"/>
                    <w:szCs w:val="20"/>
                  </w:rPr>
                  <w:delText>Byte</w:delText>
                </w:r>
                <w:r w:rsidDel="00D525DB">
                  <w:rPr>
                    <w:rFonts w:cstheme="minorHAnsi" w:hint="eastAsia"/>
                    <w:iCs/>
                    <w:color w:val="000000" w:themeColor="text1"/>
                    <w:kern w:val="0"/>
                    <w:sz w:val="20"/>
                    <w:szCs w:val="20"/>
                  </w:rPr>
                  <w:delText>s</w:delText>
                </w:r>
              </w:del>
            </w:ins>
          </w:p>
        </w:tc>
        <w:tc>
          <w:tcPr>
            <w:tcW w:w="1134" w:type="dxa"/>
          </w:tcPr>
          <w:p w:rsidR="00E60CD9" w:rsidDel="00D525DB" w:rsidRDefault="00E60CD9" w:rsidP="00165B4D">
            <w:pPr>
              <w:rPr>
                <w:ins w:id="4928" w:author="AutoBVT" w:date="2018-06-12T13:57:00Z"/>
                <w:del w:id="4929" w:author="telink" w:date="2018-06-22T09:55:00Z"/>
                <w:rFonts w:cstheme="minorHAnsi"/>
                <w:iCs/>
                <w:color w:val="000000" w:themeColor="text1"/>
                <w:kern w:val="0"/>
                <w:sz w:val="20"/>
                <w:szCs w:val="20"/>
              </w:rPr>
            </w:pPr>
            <w:ins w:id="4930" w:author="AutoBVT" w:date="2018-06-12T13:57:00Z">
              <w:del w:id="4931" w:author="telink" w:date="2018-06-22T09:55:00Z">
                <w:r w:rsidDel="00D525DB">
                  <w:rPr>
                    <w:rFonts w:cstheme="minorHAnsi" w:hint="eastAsia"/>
                    <w:iCs/>
                    <w:color w:val="000000" w:themeColor="text1"/>
                    <w:kern w:val="0"/>
                    <w:sz w:val="20"/>
                    <w:szCs w:val="20"/>
                  </w:rPr>
                  <w:delText>nBytes</w:delText>
                </w:r>
              </w:del>
            </w:ins>
          </w:p>
        </w:tc>
        <w:tc>
          <w:tcPr>
            <w:tcW w:w="1843" w:type="dxa"/>
          </w:tcPr>
          <w:p w:rsidR="00E60CD9" w:rsidDel="00D525DB" w:rsidRDefault="00E60CD9" w:rsidP="00165B4D">
            <w:pPr>
              <w:rPr>
                <w:ins w:id="4932" w:author="AutoBVT" w:date="2018-06-12T13:57:00Z"/>
                <w:del w:id="4933" w:author="telink" w:date="2018-06-22T09:55:00Z"/>
                <w:rFonts w:cstheme="minorHAnsi"/>
                <w:iCs/>
                <w:color w:val="000000" w:themeColor="text1"/>
                <w:kern w:val="0"/>
                <w:sz w:val="20"/>
                <w:szCs w:val="20"/>
              </w:rPr>
            </w:pPr>
            <w:ins w:id="4934" w:author="AutoBVT" w:date="2018-06-12T13:57:00Z">
              <w:del w:id="4935" w:author="telink" w:date="2018-06-22T09:55:00Z">
                <w:r w:rsidDel="00D525DB">
                  <w:rPr>
                    <w:rFonts w:cstheme="minorHAnsi" w:hint="eastAsia"/>
                    <w:iCs/>
                    <w:color w:val="000000" w:themeColor="text1"/>
                    <w:kern w:val="0"/>
                    <w:sz w:val="20"/>
                    <w:szCs w:val="20"/>
                  </w:rPr>
                  <w:delText xml:space="preserve"> nBytes</w:delText>
                </w:r>
              </w:del>
            </w:ins>
          </w:p>
        </w:tc>
      </w:tr>
    </w:tbl>
    <w:p w:rsidR="00E60CD9" w:rsidRDefault="00E60CD9" w:rsidP="00E60CD9">
      <w:pPr>
        <w:autoSpaceDE w:val="0"/>
        <w:autoSpaceDN w:val="0"/>
        <w:adjustRightInd w:val="0"/>
        <w:jc w:val="left"/>
        <w:rPr>
          <w:ins w:id="4936" w:author="telink" w:date="2018-06-22T09:59:00Z"/>
          <w:rFonts w:ascii="Times New Roman" w:hAnsi="Times New Roman" w:cs="Times New Roman"/>
          <w:kern w:val="0"/>
          <w:sz w:val="20"/>
          <w:szCs w:val="20"/>
        </w:rPr>
        <w:pPrChange w:id="4937" w:author="telink" w:date="2018-06-22T09:59:00Z">
          <w:pPr/>
        </w:pPrChange>
      </w:pPr>
      <w:ins w:id="4938" w:author="telink" w:date="2018-06-22T09:58:00Z">
        <w:r w:rsidRPr="0072004E">
          <w:rPr>
            <w:sz w:val="18"/>
            <w:szCs w:val="18"/>
            <w:rPrChange w:id="4939" w:author="telink" w:date="2018-06-22T09:59:00Z">
              <w:rPr>
                <w:rStyle w:val="fontstyle01"/>
                <w:rFonts w:cstheme="minorHAnsi"/>
                <w:b/>
                <w:i/>
              </w:rPr>
            </w:rPrChange>
          </w:rPr>
          <w:t>GroupID:</w:t>
        </w:r>
        <w:r w:rsidRPr="0072004E">
          <w:rPr>
            <w:rFonts w:cstheme="minorHAnsi"/>
            <w:b/>
            <w:i/>
            <w:iCs/>
            <w:color w:val="000000" w:themeColor="text1"/>
            <w:kern w:val="0"/>
            <w:sz w:val="20"/>
            <w:szCs w:val="20"/>
            <w:rPrChange w:id="4940" w:author="telink" w:date="2018-06-22T09:59:00Z">
              <w:rPr>
                <w:rFonts w:ascii="Times New Roman" w:hAnsi="Times New Roman" w:cs="Times New Roman"/>
                <w:color w:val="000000"/>
                <w:kern w:val="0"/>
                <w:sz w:val="20"/>
                <w:szCs w:val="20"/>
              </w:rPr>
            </w:rPrChange>
          </w:rPr>
          <w:t xml:space="preserve"> </w:t>
        </w:r>
        <w:r>
          <w:rPr>
            <w:rFonts w:ascii="Times New Roman" w:hAnsi="Times New Roman" w:cs="Times New Roman"/>
            <w:kern w:val="0"/>
            <w:sz w:val="20"/>
            <w:szCs w:val="20"/>
          </w:rPr>
          <w:t>The group ID for which this scene applies, or 0x0000 if the scene is not associated with a</w:t>
        </w:r>
      </w:ins>
      <w:ins w:id="4941" w:author="telink" w:date="2018-06-22T09:59:00Z">
        <w:r>
          <w:rPr>
            <w:rFonts w:ascii="Times New Roman" w:hAnsi="Times New Roman" w:cs="Times New Roman"/>
            <w:kern w:val="0"/>
            <w:sz w:val="20"/>
            <w:szCs w:val="20"/>
          </w:rPr>
          <w:t xml:space="preserve"> </w:t>
        </w:r>
      </w:ins>
      <w:ins w:id="4942" w:author="telink" w:date="2018-06-22T09:58:00Z">
        <w:r>
          <w:rPr>
            <w:rFonts w:ascii="Times New Roman" w:hAnsi="Times New Roman" w:cs="Times New Roman"/>
            <w:kern w:val="0"/>
            <w:sz w:val="20"/>
            <w:szCs w:val="20"/>
          </w:rPr>
          <w:t>group.</w:t>
        </w:r>
      </w:ins>
    </w:p>
    <w:p w:rsidR="00E60CD9" w:rsidRDefault="00E60CD9" w:rsidP="00E60CD9">
      <w:pPr>
        <w:autoSpaceDE w:val="0"/>
        <w:autoSpaceDN w:val="0"/>
        <w:adjustRightInd w:val="0"/>
        <w:jc w:val="left"/>
        <w:rPr>
          <w:ins w:id="4943" w:author="telink" w:date="2018-06-22T09:59:00Z"/>
          <w:rFonts w:ascii="Times New Roman" w:hAnsi="Times New Roman" w:cs="Times New Roman"/>
          <w:kern w:val="0"/>
          <w:sz w:val="20"/>
          <w:szCs w:val="20"/>
        </w:rPr>
        <w:pPrChange w:id="4944" w:author="telink" w:date="2018-06-22T09:59:00Z">
          <w:pPr/>
        </w:pPrChange>
      </w:pPr>
      <w:ins w:id="4945" w:author="telink" w:date="2018-06-22T09:59:00Z">
        <w:r>
          <w:rPr>
            <w:rFonts w:hint="eastAsia"/>
            <w:sz w:val="18"/>
            <w:szCs w:val="18"/>
          </w:rPr>
          <w:t>Scene</w:t>
        </w:r>
        <w:r>
          <w:rPr>
            <w:sz w:val="18"/>
            <w:szCs w:val="18"/>
          </w:rPr>
          <w:t>ID:</w:t>
        </w:r>
        <w:r w:rsidRPr="00D525DB">
          <w:rPr>
            <w:rFonts w:ascii="Times New Roman" w:hAnsi="Times New Roman" w:cs="Times New Roman"/>
            <w:kern w:val="0"/>
            <w:sz w:val="20"/>
            <w:szCs w:val="20"/>
          </w:rPr>
          <w:t xml:space="preserve"> </w:t>
        </w:r>
        <w:r>
          <w:rPr>
            <w:rFonts w:ascii="Times New Roman" w:hAnsi="Times New Roman" w:cs="Times New Roman"/>
            <w:kern w:val="0"/>
            <w:sz w:val="20"/>
            <w:szCs w:val="20"/>
          </w:rPr>
          <w:t>The identifier, unique within this group, which is used to identify this scene.</w:t>
        </w:r>
      </w:ins>
    </w:p>
    <w:p w:rsidR="00E60CD9" w:rsidRDefault="00E60CD9" w:rsidP="00E60CD9">
      <w:pPr>
        <w:autoSpaceDE w:val="0"/>
        <w:autoSpaceDN w:val="0"/>
        <w:adjustRightInd w:val="0"/>
        <w:jc w:val="left"/>
        <w:rPr>
          <w:ins w:id="4946" w:author="AutoBVT" w:date="2018-06-12T13:57:00Z"/>
          <w:rStyle w:val="fontstyle01"/>
          <w:rFonts w:cstheme="minorHAnsi"/>
          <w:b/>
          <w:i/>
        </w:rPr>
        <w:pPrChange w:id="4947" w:author="telink" w:date="2018-06-22T09:59:00Z">
          <w:pPr/>
        </w:pPrChange>
      </w:pPr>
      <w:ins w:id="4948" w:author="telink" w:date="2018-06-22T10:00:00Z">
        <w:r>
          <w:rPr>
            <w:sz w:val="18"/>
            <w:szCs w:val="18"/>
          </w:rPr>
          <w:t>Transition</w:t>
        </w:r>
        <w:r>
          <w:rPr>
            <w:rFonts w:hint="eastAsia"/>
            <w:sz w:val="18"/>
            <w:szCs w:val="18"/>
          </w:rPr>
          <w:t>T</w:t>
        </w:r>
        <w:r>
          <w:rPr>
            <w:sz w:val="18"/>
            <w:szCs w:val="18"/>
          </w:rPr>
          <w:t>ime:</w:t>
        </w:r>
        <w:r w:rsidRPr="00D525DB">
          <w:rPr>
            <w:rFonts w:ascii="Times New Roman" w:hAnsi="Times New Roman" w:cs="Times New Roman"/>
            <w:kern w:val="0"/>
            <w:sz w:val="20"/>
            <w:szCs w:val="20"/>
          </w:rPr>
          <w:t xml:space="preserve"> </w:t>
        </w:r>
        <w:r>
          <w:rPr>
            <w:rFonts w:ascii="Times New Roman" w:hAnsi="Times New Roman" w:cs="Times New Roman"/>
            <w:kern w:val="0"/>
            <w:sz w:val="20"/>
            <w:szCs w:val="20"/>
          </w:rPr>
          <w:t>The amount of time, in seconds, it will take for the device to change from its current state to the requested scene.</w:t>
        </w:r>
      </w:ins>
    </w:p>
    <w:p w:rsidR="00E60CD9" w:rsidRDefault="00E60CD9" w:rsidP="00E60CD9">
      <w:pPr>
        <w:autoSpaceDE w:val="0"/>
        <w:autoSpaceDN w:val="0"/>
        <w:adjustRightInd w:val="0"/>
        <w:ind w:left="100" w:hangingChars="50" w:hanging="100"/>
        <w:jc w:val="left"/>
        <w:rPr>
          <w:ins w:id="4949" w:author="AutoBVT" w:date="2018-06-12T13:57:00Z"/>
          <w:del w:id="4950" w:author="telink" w:date="2018-06-22T09:56:00Z"/>
          <w:rFonts w:ascii="Times New Roman" w:hAnsi="Times New Roman" w:cs="Times New Roman"/>
          <w:kern w:val="0"/>
          <w:sz w:val="18"/>
          <w:szCs w:val="18"/>
        </w:rPr>
        <w:pPrChange w:id="4951" w:author="telink" w:date="2018-06-22T09:56:00Z">
          <w:pPr>
            <w:autoSpaceDE w:val="0"/>
            <w:autoSpaceDN w:val="0"/>
            <w:adjustRightInd w:val="0"/>
            <w:jc w:val="left"/>
          </w:pPr>
        </w:pPrChange>
      </w:pPr>
      <w:ins w:id="4952"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 60 lenH lenL 00</w:t>
        </w:r>
        <w:r w:rsidRPr="00D428CE">
          <w:rPr>
            <w:rFonts w:hint="eastAsia"/>
            <w:sz w:val="20"/>
            <w:szCs w:val="20"/>
          </w:rPr>
          <w:t xml:space="preserve"> </w:t>
        </w:r>
        <w:r w:rsidRPr="00292B9E">
          <w:rPr>
            <w:rFonts w:hint="eastAsia"/>
            <w:sz w:val="20"/>
            <w:szCs w:val="20"/>
          </w:rPr>
          <w:t>ZCLCmdHdr</w:t>
        </w:r>
        <w:r>
          <w:rPr>
            <w:rFonts w:hint="eastAsia"/>
            <w:sz w:val="20"/>
            <w:szCs w:val="20"/>
          </w:rPr>
          <w:t xml:space="preserve"> </w:t>
        </w:r>
        <w:r>
          <w:rPr>
            <w:sz w:val="18"/>
            <w:szCs w:val="18"/>
          </w:rPr>
          <w:t>Group</w:t>
        </w:r>
        <w:r>
          <w:rPr>
            <w:rFonts w:ascii="Times New Roman" w:hAnsi="Times New Roman" w:cs="Times New Roman"/>
            <w:kern w:val="0"/>
            <w:sz w:val="18"/>
            <w:szCs w:val="18"/>
          </w:rPr>
          <w:t>ID</w:t>
        </w:r>
        <w:r w:rsidRPr="003A324A">
          <w:rPr>
            <w:rFonts w:cstheme="minorHAnsi" w:hint="eastAsia"/>
            <w:b/>
            <w:i/>
            <w:sz w:val="20"/>
            <w:szCs w:val="20"/>
          </w:rPr>
          <w:t xml:space="preserve"> </w:t>
        </w:r>
        <w:r>
          <w:rPr>
            <w:rFonts w:hint="eastAsia"/>
            <w:sz w:val="18"/>
            <w:szCs w:val="18"/>
          </w:rPr>
          <w:t>Scene</w:t>
        </w:r>
        <w:r>
          <w:rPr>
            <w:rFonts w:ascii="Times New Roman" w:hAnsi="Times New Roman" w:cs="Times New Roman"/>
            <w:kern w:val="0"/>
            <w:sz w:val="18"/>
            <w:szCs w:val="18"/>
          </w:rPr>
          <w:t>ID</w:t>
        </w:r>
        <w:r w:rsidRPr="00A813BE">
          <w:rPr>
            <w:rFonts w:ascii="Times New Roman" w:hAnsi="Times New Roman" w:cs="Times New Roman"/>
            <w:kern w:val="0"/>
            <w:sz w:val="18"/>
            <w:szCs w:val="18"/>
          </w:rPr>
          <w:t xml:space="preserve"> </w:t>
        </w:r>
        <w:r>
          <w:rPr>
            <w:rFonts w:ascii="Times New Roman" w:hAnsi="Times New Roman" w:cs="Times New Roman"/>
            <w:kern w:val="0"/>
            <w:sz w:val="18"/>
            <w:szCs w:val="18"/>
          </w:rPr>
          <w:t>Transition</w:t>
        </w:r>
        <w:r>
          <w:rPr>
            <w:rFonts w:hint="eastAsia"/>
            <w:sz w:val="18"/>
            <w:szCs w:val="18"/>
          </w:rPr>
          <w:t>T</w:t>
        </w:r>
        <w:r>
          <w:rPr>
            <w:rFonts w:ascii="Times New Roman" w:hAnsi="Times New Roman" w:cs="Times New Roman"/>
            <w:kern w:val="0"/>
            <w:sz w:val="18"/>
            <w:szCs w:val="18"/>
          </w:rPr>
          <w:t>ime</w:t>
        </w:r>
        <w:r>
          <w:rPr>
            <w:rFonts w:ascii="Times New Roman" w:hAnsi="Times New Roman" w:cs="Times New Roman" w:hint="eastAsia"/>
            <w:kern w:val="0"/>
            <w:sz w:val="18"/>
            <w:szCs w:val="18"/>
          </w:rPr>
          <w:t xml:space="preserve"> </w:t>
        </w:r>
      </w:ins>
      <w:ins w:id="4953" w:author="telink" w:date="2018-06-22T09:56:00Z">
        <w:r>
          <w:rPr>
            <w:rFonts w:hint="eastAsia"/>
            <w:sz w:val="18"/>
            <w:szCs w:val="18"/>
          </w:rPr>
          <w:t>Scene</w:t>
        </w:r>
        <w:r>
          <w:rPr>
            <w:sz w:val="18"/>
            <w:szCs w:val="18"/>
          </w:rPr>
          <w:t>NameLen</w:t>
        </w:r>
        <w:r>
          <w:rPr>
            <w:rFonts w:ascii="Times New Roman" w:hAnsi="Times New Roman" w:cs="Times New Roman"/>
            <w:kern w:val="0"/>
            <w:sz w:val="18"/>
            <w:szCs w:val="18"/>
          </w:rPr>
          <w:t xml:space="preserve"> </w:t>
        </w:r>
      </w:ins>
      <w:ins w:id="4954" w:author="AutoBVT" w:date="2018-06-12T13:57:00Z">
        <w:r>
          <w:rPr>
            <w:rFonts w:ascii="Times New Roman" w:hAnsi="Times New Roman" w:cs="Times New Roman"/>
            <w:kern w:val="0"/>
            <w:sz w:val="18"/>
            <w:szCs w:val="18"/>
          </w:rPr>
          <w:t>Scene</w:t>
        </w:r>
        <w:del w:id="4955" w:author="telink" w:date="2018-06-22T09:22:00Z">
          <w:r w:rsidDel="00E25A1F">
            <w:rPr>
              <w:rFonts w:ascii="Times New Roman" w:hAnsi="Times New Roman" w:cs="Times New Roman"/>
              <w:kern w:val="0"/>
              <w:sz w:val="18"/>
              <w:szCs w:val="18"/>
            </w:rPr>
            <w:delText xml:space="preserve"> </w:delText>
          </w:r>
        </w:del>
        <w:r>
          <w:rPr>
            <w:rFonts w:ascii="Times New Roman" w:hAnsi="Times New Roman" w:cs="Times New Roman"/>
            <w:kern w:val="0"/>
            <w:sz w:val="18"/>
            <w:szCs w:val="18"/>
          </w:rPr>
          <w:t>Name</w:t>
        </w:r>
        <w:r w:rsidRPr="00A813BE">
          <w:rPr>
            <w:rFonts w:ascii="Times New Roman" w:hAnsi="Times New Roman" w:cs="Times New Roman"/>
            <w:kern w:val="0"/>
            <w:sz w:val="18"/>
            <w:szCs w:val="18"/>
          </w:rPr>
          <w:t xml:space="preserve"> </w:t>
        </w:r>
      </w:ins>
      <w:ins w:id="4956" w:author="telink" w:date="2018-06-22T09:56:00Z">
        <w:r>
          <w:rPr>
            <w:rFonts w:ascii="Times New Roman" w:hAnsi="Times New Roman" w:cs="Times New Roman" w:hint="eastAsia"/>
            <w:kern w:val="0"/>
            <w:sz w:val="18"/>
            <w:szCs w:val="18"/>
          </w:rPr>
          <w:t>E</w:t>
        </w:r>
        <w:r>
          <w:rPr>
            <w:rFonts w:ascii="Times New Roman" w:hAnsi="Times New Roman" w:cs="Times New Roman"/>
            <w:kern w:val="0"/>
            <w:sz w:val="18"/>
            <w:szCs w:val="18"/>
          </w:rPr>
          <w:t xml:space="preserve">xtFieldLen </w:t>
        </w:r>
      </w:ins>
    </w:p>
    <w:p w:rsidR="00E60CD9" w:rsidRDefault="00E60CD9" w:rsidP="00E60CD9">
      <w:pPr>
        <w:autoSpaceDE w:val="0"/>
        <w:autoSpaceDN w:val="0"/>
        <w:adjustRightInd w:val="0"/>
        <w:ind w:left="90" w:hangingChars="50" w:hanging="90"/>
        <w:jc w:val="left"/>
        <w:rPr>
          <w:ins w:id="4957" w:author="AutoBVT" w:date="2018-06-12T13:57:00Z"/>
          <w:rStyle w:val="fontstyle01"/>
          <w:rFonts w:cstheme="minorHAnsi"/>
          <w:b/>
          <w:i/>
        </w:rPr>
        <w:pPrChange w:id="4958" w:author="telink" w:date="2018-06-22T09:56:00Z">
          <w:pPr>
            <w:autoSpaceDE w:val="0"/>
            <w:autoSpaceDN w:val="0"/>
            <w:adjustRightInd w:val="0"/>
            <w:jc w:val="left"/>
          </w:pPr>
        </w:pPrChange>
      </w:pPr>
      <w:ins w:id="4959" w:author="AutoBVT" w:date="2018-06-12T13:57:00Z">
        <w:del w:id="4960" w:author="telink" w:date="2018-06-22T09:56:00Z">
          <w:r w:rsidDel="00D525DB">
            <w:rPr>
              <w:rFonts w:ascii="Times New Roman" w:hAnsi="Times New Roman" w:cs="Times New Roman" w:hint="eastAsia"/>
              <w:kern w:val="0"/>
              <w:sz w:val="18"/>
              <w:szCs w:val="18"/>
            </w:rPr>
            <w:tab/>
          </w:r>
          <w:r w:rsidDel="00D525DB">
            <w:rPr>
              <w:rFonts w:ascii="Times New Roman" w:hAnsi="Times New Roman" w:cs="Times New Roman" w:hint="eastAsia"/>
              <w:kern w:val="0"/>
              <w:sz w:val="18"/>
              <w:szCs w:val="18"/>
            </w:rPr>
            <w:tab/>
          </w:r>
          <w:r w:rsidDel="00D525DB">
            <w:rPr>
              <w:rFonts w:ascii="Times New Roman" w:hAnsi="Times New Roman" w:cs="Times New Roman" w:hint="eastAsia"/>
              <w:kern w:val="0"/>
              <w:sz w:val="18"/>
              <w:szCs w:val="18"/>
            </w:rPr>
            <w:tab/>
          </w:r>
          <w:r w:rsidDel="00D525DB">
            <w:rPr>
              <w:rFonts w:ascii="Times New Roman" w:hAnsi="Times New Roman" w:cs="Times New Roman" w:hint="eastAsia"/>
              <w:kern w:val="0"/>
              <w:sz w:val="18"/>
              <w:szCs w:val="18"/>
            </w:rPr>
            <w:tab/>
          </w:r>
        </w:del>
      </w:ins>
      <w:ins w:id="4961" w:author="telink" w:date="2018-06-22T09:22:00Z">
        <w:r>
          <w:rPr>
            <w:rFonts w:ascii="Times New Roman" w:hAnsi="Times New Roman" w:cs="Times New Roman"/>
            <w:kern w:val="0"/>
            <w:sz w:val="18"/>
            <w:szCs w:val="18"/>
          </w:rPr>
          <w:t>ExtensionFieldSets</w:t>
        </w:r>
      </w:ins>
      <w:ins w:id="4962" w:author="AutoBVT" w:date="2018-06-12T13:57:00Z">
        <w:del w:id="4963" w:author="telink" w:date="2018-06-22T09:22:00Z">
          <w:r w:rsidDel="00BC6BEF">
            <w:rPr>
              <w:rFonts w:ascii="Times New Roman" w:hAnsi="Times New Roman" w:cs="Times New Roman" w:hint="eastAsia"/>
              <w:kern w:val="0"/>
              <w:sz w:val="18"/>
              <w:szCs w:val="18"/>
            </w:rPr>
            <w:delText>e</w:delText>
          </w:r>
          <w:r w:rsidDel="00BC6BEF">
            <w:rPr>
              <w:rFonts w:ascii="Times New Roman" w:hAnsi="Times New Roman" w:cs="Times New Roman"/>
              <w:kern w:val="0"/>
              <w:sz w:val="18"/>
              <w:szCs w:val="18"/>
            </w:rPr>
            <w:delText>xtension field sets</w:delText>
          </w:r>
        </w:del>
        <w:r>
          <w:rPr>
            <w:rFonts w:ascii="Times New Roman" w:hAnsi="Times New Roman" w:cs="Times New Roman" w:hint="eastAsia"/>
            <w:kern w:val="0"/>
            <w:sz w:val="18"/>
            <w:szCs w:val="18"/>
          </w:rPr>
          <w:t xml:space="preserve"> </w:t>
        </w:r>
        <w:r w:rsidRPr="003A324A">
          <w:rPr>
            <w:rFonts w:cstheme="minorHAnsi" w:hint="eastAsia"/>
            <w:b/>
            <w:i/>
            <w:sz w:val="20"/>
            <w:szCs w:val="20"/>
          </w:rPr>
          <w:t>AA</w:t>
        </w:r>
      </w:ins>
    </w:p>
    <w:p w:rsidR="00E60CD9" w:rsidRPr="004A1B21" w:rsidDel="00E445F3" w:rsidRDefault="00E60CD9" w:rsidP="00E60CD9">
      <w:pPr>
        <w:rPr>
          <w:ins w:id="4964" w:author="AutoBVT" w:date="2018-06-12T13:57:00Z"/>
          <w:del w:id="4965" w:author="telink" w:date="2018-06-22T10:34:00Z"/>
          <w:rStyle w:val="fontstyle01"/>
          <w:rFonts w:cstheme="minorHAnsi"/>
          <w:b/>
          <w:i/>
        </w:rPr>
      </w:pPr>
    </w:p>
    <w:p w:rsidR="00E60CD9" w:rsidRDefault="00E60CD9" w:rsidP="00E60CD9">
      <w:pPr>
        <w:rPr>
          <w:ins w:id="4966" w:author="AutoBVT" w:date="2018-06-12T13:57:00Z"/>
          <w:rStyle w:val="fontstyle01"/>
          <w:rFonts w:cstheme="minorHAnsi"/>
          <w:b/>
          <w:i/>
        </w:rPr>
      </w:pPr>
    </w:p>
    <w:p w:rsidR="00E60CD9" w:rsidRDefault="00E60CD9" w:rsidP="00E60CD9">
      <w:pPr>
        <w:rPr>
          <w:ins w:id="4967" w:author="AutoBVT" w:date="2018-06-12T13:57:00Z"/>
          <w:rFonts w:cstheme="minorHAnsi"/>
          <w:i/>
        </w:rPr>
      </w:pPr>
    </w:p>
    <w:p w:rsidR="00E60CD9" w:rsidRDefault="00E60CD9" w:rsidP="00E60CD9">
      <w:pPr>
        <w:rPr>
          <w:ins w:id="4968" w:author="AutoBVT" w:date="2018-06-12T13:57:00Z"/>
          <w:rStyle w:val="fontstyle01"/>
          <w:rFonts w:cstheme="minorHAnsi"/>
          <w:b/>
          <w:i/>
        </w:rPr>
      </w:pPr>
      <w:ins w:id="4969" w:author="AutoBVT" w:date="2018-06-12T13:57:00Z">
        <w:r>
          <w:rPr>
            <w:rStyle w:val="fontstyle01"/>
            <w:rFonts w:cstheme="minorHAnsi" w:hint="eastAsia"/>
            <w:b/>
            <w:i/>
          </w:rPr>
          <w:t>3</w:t>
        </w:r>
        <w:r w:rsidRPr="0079251E">
          <w:rPr>
            <w:rStyle w:val="fontstyle01"/>
            <w:rFonts w:cstheme="minorHAnsi" w:hint="eastAsia"/>
            <w:b/>
            <w:i/>
          </w:rPr>
          <w:t>.</w:t>
        </w:r>
        <w:del w:id="4970" w:author="telink" w:date="2018-06-26T11:02:00Z">
          <w:r w:rsidDel="004B649C">
            <w:rPr>
              <w:rStyle w:val="fontstyle01"/>
              <w:rFonts w:cstheme="minorHAnsi" w:hint="eastAsia"/>
              <w:b/>
              <w:i/>
            </w:rPr>
            <w:delText>2</w:delText>
          </w:r>
        </w:del>
      </w:ins>
      <w:ins w:id="4971" w:author="telink" w:date="2018-06-26T11:02:00Z">
        <w:r>
          <w:rPr>
            <w:rStyle w:val="fontstyle01"/>
            <w:rFonts w:cstheme="minorHAnsi"/>
            <w:b/>
            <w:i/>
          </w:rPr>
          <w:t>3</w:t>
        </w:r>
      </w:ins>
      <w:ins w:id="4972" w:author="AutoBVT" w:date="2018-06-12T13:57:00Z">
        <w:r w:rsidRPr="0079251E">
          <w:rPr>
            <w:rStyle w:val="fontstyle01"/>
            <w:rFonts w:cstheme="minorHAnsi" w:hint="eastAsia"/>
            <w:b/>
            <w:i/>
          </w:rPr>
          <w:t>.</w:t>
        </w:r>
        <w:r>
          <w:rPr>
            <w:rStyle w:val="fontstyle01"/>
            <w:rFonts w:cstheme="minorHAnsi" w:hint="eastAsia"/>
            <w:b/>
            <w:i/>
          </w:rPr>
          <w:t>6.</w:t>
        </w:r>
      </w:ins>
      <w:ins w:id="4973" w:author="telink" w:date="2018-06-22T10:12:00Z">
        <w:r>
          <w:rPr>
            <w:rStyle w:val="fontstyle01"/>
            <w:rFonts w:cstheme="minorHAnsi"/>
            <w:b/>
            <w:i/>
          </w:rPr>
          <w:t>1.</w:t>
        </w:r>
      </w:ins>
      <w:ins w:id="4974" w:author="AutoBVT" w:date="2018-06-12T13:57:00Z">
        <w:r>
          <w:rPr>
            <w:rStyle w:val="fontstyle01"/>
            <w:rFonts w:cstheme="minorHAnsi" w:hint="eastAsia"/>
            <w:b/>
            <w:i/>
          </w:rPr>
          <w:t>2</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SCENE_VIEW</w:t>
        </w:r>
      </w:ins>
    </w:p>
    <w:tbl>
      <w:tblPr>
        <w:tblStyle w:val="ab"/>
        <w:tblpPr w:leftFromText="180" w:rightFromText="180" w:vertAnchor="text" w:horzAnchor="page" w:tblpX="2795" w:tblpY="95"/>
        <w:tblOverlap w:val="never"/>
        <w:tblW w:w="4361" w:type="dxa"/>
        <w:tblLayout w:type="fixed"/>
        <w:tblLook w:val="04A0" w:firstRow="1" w:lastRow="0" w:firstColumn="1" w:lastColumn="0" w:noHBand="0" w:noVBand="1"/>
      </w:tblPr>
      <w:tblGrid>
        <w:gridCol w:w="1668"/>
        <w:gridCol w:w="1417"/>
        <w:gridCol w:w="1276"/>
      </w:tblGrid>
      <w:tr w:rsidR="00E60CD9" w:rsidRPr="00292B9E" w:rsidTr="00165B4D">
        <w:trPr>
          <w:ins w:id="4975" w:author="AutoBVT" w:date="2018-06-12T13:57:00Z"/>
        </w:trPr>
        <w:tc>
          <w:tcPr>
            <w:tcW w:w="1668" w:type="dxa"/>
          </w:tcPr>
          <w:p w:rsidR="00E60CD9" w:rsidRDefault="00E60CD9" w:rsidP="00165B4D">
            <w:pPr>
              <w:pStyle w:val="Default"/>
              <w:jc w:val="both"/>
              <w:rPr>
                <w:ins w:id="4976" w:author="AutoBVT" w:date="2018-06-12T13:57:00Z"/>
                <w:sz w:val="20"/>
                <w:szCs w:val="20"/>
              </w:rPr>
            </w:pPr>
            <w:ins w:id="4977" w:author="AutoBVT" w:date="2018-06-12T13:57:00Z">
              <w:r w:rsidRPr="00292B9E">
                <w:rPr>
                  <w:rFonts w:hint="eastAsia"/>
                  <w:sz w:val="20"/>
                  <w:szCs w:val="20"/>
                </w:rPr>
                <w:t>ZCLCmdHdr</w:t>
              </w:r>
            </w:ins>
          </w:p>
        </w:tc>
        <w:tc>
          <w:tcPr>
            <w:tcW w:w="1417" w:type="dxa"/>
          </w:tcPr>
          <w:p w:rsidR="00E60CD9" w:rsidRDefault="00E60CD9" w:rsidP="00165B4D">
            <w:pPr>
              <w:pStyle w:val="Default"/>
              <w:jc w:val="both"/>
              <w:rPr>
                <w:ins w:id="4978" w:author="AutoBVT" w:date="2018-06-12T13:57:00Z"/>
                <w:sz w:val="18"/>
                <w:szCs w:val="18"/>
              </w:rPr>
            </w:pPr>
            <w:ins w:id="4979" w:author="AutoBVT" w:date="2018-06-12T13:57:00Z">
              <w:r>
                <w:rPr>
                  <w:sz w:val="18"/>
                  <w:szCs w:val="18"/>
                </w:rPr>
                <w:t>GroupID</w:t>
              </w:r>
            </w:ins>
          </w:p>
        </w:tc>
        <w:tc>
          <w:tcPr>
            <w:tcW w:w="1276" w:type="dxa"/>
          </w:tcPr>
          <w:p w:rsidR="00E60CD9" w:rsidRDefault="00E60CD9" w:rsidP="00165B4D">
            <w:pPr>
              <w:pStyle w:val="Default"/>
              <w:jc w:val="both"/>
              <w:rPr>
                <w:ins w:id="4980" w:author="AutoBVT" w:date="2018-06-12T13:57:00Z"/>
                <w:sz w:val="20"/>
                <w:szCs w:val="20"/>
              </w:rPr>
            </w:pPr>
            <w:ins w:id="4981" w:author="AutoBVT" w:date="2018-06-12T13:57:00Z">
              <w:r>
                <w:rPr>
                  <w:rFonts w:hint="eastAsia"/>
                  <w:sz w:val="18"/>
                  <w:szCs w:val="18"/>
                </w:rPr>
                <w:t>Scene</w:t>
              </w:r>
              <w:r>
                <w:rPr>
                  <w:sz w:val="18"/>
                  <w:szCs w:val="18"/>
                </w:rPr>
                <w:t>ID</w:t>
              </w:r>
            </w:ins>
          </w:p>
        </w:tc>
      </w:tr>
      <w:tr w:rsidR="00E60CD9" w:rsidRPr="00292B9E" w:rsidTr="00165B4D">
        <w:trPr>
          <w:trHeight w:val="359"/>
          <w:ins w:id="4982" w:author="AutoBVT" w:date="2018-06-12T13:57:00Z"/>
        </w:trPr>
        <w:tc>
          <w:tcPr>
            <w:tcW w:w="1668" w:type="dxa"/>
          </w:tcPr>
          <w:p w:rsidR="00E60CD9" w:rsidRDefault="00E60CD9" w:rsidP="00165B4D">
            <w:pPr>
              <w:rPr>
                <w:ins w:id="4983" w:author="AutoBVT" w:date="2018-06-12T13:57:00Z"/>
                <w:rFonts w:cstheme="minorHAnsi"/>
                <w:iCs/>
                <w:color w:val="000000" w:themeColor="text1"/>
                <w:kern w:val="0"/>
                <w:sz w:val="20"/>
                <w:szCs w:val="20"/>
              </w:rPr>
            </w:pPr>
            <w:ins w:id="4984" w:author="AutoBVT" w:date="2018-06-12T13:57:00Z">
              <w:r>
                <w:rPr>
                  <w:rFonts w:cstheme="minorHAnsi" w:hint="eastAsia"/>
                  <w:i/>
                  <w:iCs/>
                  <w:color w:val="000000" w:themeColor="text1"/>
                  <w:kern w:val="0"/>
                  <w:sz w:val="20"/>
                  <w:szCs w:val="20"/>
                </w:rPr>
                <w:t>n-Bytes</w:t>
              </w:r>
            </w:ins>
          </w:p>
        </w:tc>
        <w:tc>
          <w:tcPr>
            <w:tcW w:w="1417" w:type="dxa"/>
          </w:tcPr>
          <w:p w:rsidR="00E60CD9" w:rsidRDefault="00E60CD9" w:rsidP="00165B4D">
            <w:pPr>
              <w:rPr>
                <w:ins w:id="4985" w:author="AutoBVT" w:date="2018-06-12T13:57:00Z"/>
                <w:rFonts w:cstheme="minorHAnsi"/>
                <w:iCs/>
                <w:color w:val="000000" w:themeColor="text1"/>
                <w:kern w:val="0"/>
                <w:sz w:val="20"/>
                <w:szCs w:val="20"/>
              </w:rPr>
            </w:pPr>
            <w:ins w:id="4986" w:author="AutoBVT" w:date="2018-06-12T13:57:00Z">
              <w:del w:id="4987" w:author="telink" w:date="2018-06-22T11:59:00Z">
                <w:r w:rsidDel="00FD6DD4">
                  <w:rPr>
                    <w:rFonts w:cstheme="minorHAnsi" w:hint="eastAsia"/>
                    <w:iCs/>
                    <w:color w:val="000000" w:themeColor="text1"/>
                    <w:kern w:val="0"/>
                    <w:sz w:val="20"/>
                    <w:szCs w:val="20"/>
                  </w:rPr>
                  <w:delText>1</w:delText>
                </w:r>
              </w:del>
            </w:ins>
            <w:ins w:id="4988" w:author="telink" w:date="2018-06-22T11:59:00Z">
              <w:r>
                <w:rPr>
                  <w:rFonts w:cstheme="minorHAnsi"/>
                  <w:iCs/>
                  <w:color w:val="000000" w:themeColor="text1"/>
                  <w:kern w:val="0"/>
                  <w:sz w:val="20"/>
                  <w:szCs w:val="20"/>
                </w:rPr>
                <w:t>2</w:t>
              </w:r>
            </w:ins>
            <w:ins w:id="4989" w:author="AutoBVT" w:date="2018-06-12T13:57:00Z">
              <w:r>
                <w:rPr>
                  <w:rFonts w:cstheme="minorHAnsi" w:hint="eastAsia"/>
                  <w:iCs/>
                  <w:color w:val="000000" w:themeColor="text1"/>
                  <w:kern w:val="0"/>
                  <w:sz w:val="20"/>
                  <w:szCs w:val="20"/>
                </w:rPr>
                <w:t>Byte</w:t>
              </w:r>
            </w:ins>
          </w:p>
        </w:tc>
        <w:tc>
          <w:tcPr>
            <w:tcW w:w="1276" w:type="dxa"/>
          </w:tcPr>
          <w:p w:rsidR="00E60CD9" w:rsidRDefault="00E60CD9" w:rsidP="00165B4D">
            <w:pPr>
              <w:rPr>
                <w:ins w:id="4990" w:author="AutoBVT" w:date="2018-06-12T13:57:00Z"/>
                <w:rFonts w:cstheme="minorHAnsi"/>
                <w:iCs/>
                <w:color w:val="000000" w:themeColor="text1"/>
                <w:kern w:val="0"/>
                <w:sz w:val="20"/>
                <w:szCs w:val="20"/>
              </w:rPr>
            </w:pPr>
            <w:ins w:id="4991" w:author="AutoBVT" w:date="2018-06-12T13:57:00Z">
              <w:r>
                <w:rPr>
                  <w:rFonts w:cstheme="minorHAnsi" w:hint="eastAsia"/>
                  <w:iCs/>
                  <w:color w:val="000000" w:themeColor="text1"/>
                  <w:kern w:val="0"/>
                  <w:sz w:val="20"/>
                  <w:szCs w:val="20"/>
                </w:rPr>
                <w:t>1Byte</w:t>
              </w:r>
            </w:ins>
          </w:p>
        </w:tc>
      </w:tr>
    </w:tbl>
    <w:p w:rsidR="00E60CD9" w:rsidRDefault="00E60CD9" w:rsidP="00E60CD9">
      <w:pPr>
        <w:rPr>
          <w:ins w:id="4992" w:author="AutoBVT" w:date="2018-06-12T13:57:00Z"/>
          <w:rStyle w:val="fontstyle01"/>
          <w:rFonts w:cstheme="minorHAnsi"/>
          <w:b/>
          <w:i/>
        </w:rPr>
      </w:pPr>
    </w:p>
    <w:p w:rsidR="00E60CD9" w:rsidRDefault="00E60CD9" w:rsidP="00E60CD9">
      <w:pPr>
        <w:rPr>
          <w:ins w:id="4993" w:author="AutoBVT" w:date="2018-06-12T13:57:00Z"/>
          <w:rStyle w:val="fontstyle01"/>
          <w:rFonts w:cstheme="minorHAnsi"/>
          <w:b/>
          <w:i/>
        </w:rPr>
      </w:pPr>
    </w:p>
    <w:p w:rsidR="00E60CD9" w:rsidRDefault="00E60CD9" w:rsidP="00E60CD9">
      <w:pPr>
        <w:rPr>
          <w:ins w:id="4994" w:author="AutoBVT" w:date="2018-06-12T13:57:00Z"/>
          <w:rStyle w:val="fontstyle01"/>
          <w:rFonts w:cstheme="minorHAnsi"/>
          <w:b/>
          <w:i/>
        </w:rPr>
      </w:pPr>
    </w:p>
    <w:p w:rsidR="00E60CD9" w:rsidRPr="00FD0060" w:rsidRDefault="00E60CD9" w:rsidP="00E60CD9">
      <w:pPr>
        <w:autoSpaceDE w:val="0"/>
        <w:autoSpaceDN w:val="0"/>
        <w:adjustRightInd w:val="0"/>
        <w:jc w:val="left"/>
        <w:rPr>
          <w:ins w:id="4995" w:author="AutoBVT" w:date="2018-06-12T13:57:00Z"/>
          <w:rStyle w:val="fontstyle01"/>
          <w:rFonts w:cstheme="minorHAnsi"/>
          <w:b/>
          <w:i/>
        </w:rPr>
      </w:pPr>
      <w:ins w:id="4996"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 61 lenH lenL 00</w:t>
        </w:r>
        <w:r w:rsidRPr="00D428CE">
          <w:rPr>
            <w:rFonts w:hint="eastAsia"/>
            <w:sz w:val="20"/>
            <w:szCs w:val="20"/>
          </w:rPr>
          <w:t xml:space="preserve"> </w:t>
        </w:r>
        <w:r w:rsidRPr="00292B9E">
          <w:rPr>
            <w:rFonts w:hint="eastAsia"/>
            <w:sz w:val="20"/>
            <w:szCs w:val="20"/>
          </w:rPr>
          <w:t>ZCLCmdHdr</w:t>
        </w:r>
        <w:r>
          <w:rPr>
            <w:rFonts w:hint="eastAsia"/>
            <w:sz w:val="20"/>
            <w:szCs w:val="20"/>
          </w:rPr>
          <w:t xml:space="preserve"> </w:t>
        </w:r>
        <w:r>
          <w:rPr>
            <w:sz w:val="18"/>
            <w:szCs w:val="18"/>
          </w:rPr>
          <w:t>Group</w:t>
        </w:r>
        <w:r>
          <w:rPr>
            <w:rFonts w:ascii="Times New Roman" w:hAnsi="Times New Roman" w:cs="Times New Roman"/>
            <w:kern w:val="0"/>
            <w:sz w:val="18"/>
            <w:szCs w:val="18"/>
          </w:rPr>
          <w:t>ID</w:t>
        </w:r>
        <w:r w:rsidRPr="003A324A">
          <w:rPr>
            <w:rFonts w:cstheme="minorHAnsi" w:hint="eastAsia"/>
            <w:b/>
            <w:i/>
            <w:sz w:val="20"/>
            <w:szCs w:val="20"/>
          </w:rPr>
          <w:t xml:space="preserve"> </w:t>
        </w:r>
        <w:r>
          <w:rPr>
            <w:rFonts w:hint="eastAsia"/>
            <w:sz w:val="18"/>
            <w:szCs w:val="18"/>
          </w:rPr>
          <w:t>Scene</w:t>
        </w:r>
        <w:r>
          <w:rPr>
            <w:rFonts w:ascii="Times New Roman" w:hAnsi="Times New Roman" w:cs="Times New Roman"/>
            <w:kern w:val="0"/>
            <w:sz w:val="18"/>
            <w:szCs w:val="18"/>
          </w:rPr>
          <w:t>ID</w:t>
        </w:r>
        <w:r w:rsidRPr="00A813BE">
          <w:rPr>
            <w:rFonts w:ascii="Times New Roman" w:hAnsi="Times New Roman" w:cs="Times New Roman"/>
            <w:kern w:val="0"/>
            <w:sz w:val="18"/>
            <w:szCs w:val="18"/>
          </w:rPr>
          <w:t xml:space="preserve"> </w:t>
        </w:r>
        <w:r w:rsidRPr="003A324A">
          <w:rPr>
            <w:rFonts w:cstheme="minorHAnsi" w:hint="eastAsia"/>
            <w:b/>
            <w:i/>
            <w:sz w:val="20"/>
            <w:szCs w:val="20"/>
          </w:rPr>
          <w:t>AA</w:t>
        </w:r>
      </w:ins>
    </w:p>
    <w:p w:rsidR="00E60CD9" w:rsidDel="00E445F3" w:rsidRDefault="00E60CD9" w:rsidP="00E60CD9">
      <w:pPr>
        <w:rPr>
          <w:ins w:id="4997" w:author="AutoBVT" w:date="2018-06-12T13:57:00Z"/>
          <w:del w:id="4998" w:author="telink" w:date="2018-06-22T10:34:00Z"/>
          <w:rStyle w:val="fontstyle01"/>
          <w:rFonts w:cstheme="minorHAnsi"/>
          <w:b/>
          <w:i/>
        </w:rPr>
      </w:pPr>
    </w:p>
    <w:p w:rsidR="00E60CD9" w:rsidRDefault="00E60CD9" w:rsidP="00E60CD9">
      <w:pPr>
        <w:rPr>
          <w:ins w:id="4999" w:author="AutoBVT" w:date="2018-06-12T13:57:00Z"/>
          <w:rStyle w:val="fontstyle01"/>
          <w:rFonts w:cstheme="minorHAnsi"/>
          <w:b/>
          <w:i/>
        </w:rPr>
      </w:pPr>
    </w:p>
    <w:p w:rsidR="00E60CD9" w:rsidRDefault="00E60CD9" w:rsidP="00E60CD9">
      <w:pPr>
        <w:rPr>
          <w:ins w:id="5000" w:author="AutoBVT" w:date="2018-06-12T13:57:00Z"/>
          <w:rFonts w:cstheme="minorHAnsi"/>
          <w:i/>
        </w:rPr>
      </w:pPr>
    </w:p>
    <w:p w:rsidR="00E60CD9" w:rsidRDefault="00E60CD9" w:rsidP="00E60CD9">
      <w:pPr>
        <w:rPr>
          <w:ins w:id="5001" w:author="AutoBVT" w:date="2018-06-12T13:57:00Z"/>
          <w:rStyle w:val="fontstyle01"/>
          <w:rFonts w:cstheme="minorHAnsi"/>
          <w:b/>
          <w:i/>
        </w:rPr>
      </w:pPr>
      <w:ins w:id="5002" w:author="AutoBVT" w:date="2018-06-12T13:57:00Z">
        <w:r>
          <w:rPr>
            <w:rStyle w:val="fontstyle01"/>
            <w:rFonts w:cstheme="minorHAnsi" w:hint="eastAsia"/>
            <w:b/>
            <w:i/>
          </w:rPr>
          <w:t>3</w:t>
        </w:r>
        <w:r w:rsidRPr="0079251E">
          <w:rPr>
            <w:rStyle w:val="fontstyle01"/>
            <w:rFonts w:cstheme="minorHAnsi" w:hint="eastAsia"/>
            <w:b/>
            <w:i/>
          </w:rPr>
          <w:t>.</w:t>
        </w:r>
        <w:del w:id="5003" w:author="telink" w:date="2018-06-26T11:02:00Z">
          <w:r w:rsidDel="004B649C">
            <w:rPr>
              <w:rStyle w:val="fontstyle01"/>
              <w:rFonts w:cstheme="minorHAnsi" w:hint="eastAsia"/>
              <w:b/>
              <w:i/>
            </w:rPr>
            <w:delText>2</w:delText>
          </w:r>
        </w:del>
      </w:ins>
      <w:ins w:id="5004" w:author="telink" w:date="2018-06-26T11:02:00Z">
        <w:r>
          <w:rPr>
            <w:rStyle w:val="fontstyle01"/>
            <w:rFonts w:cstheme="minorHAnsi"/>
            <w:b/>
            <w:i/>
          </w:rPr>
          <w:t>3</w:t>
        </w:r>
      </w:ins>
      <w:ins w:id="5005" w:author="AutoBVT" w:date="2018-06-12T13:57:00Z">
        <w:r w:rsidRPr="0079251E">
          <w:rPr>
            <w:rStyle w:val="fontstyle01"/>
            <w:rFonts w:cstheme="minorHAnsi" w:hint="eastAsia"/>
            <w:b/>
            <w:i/>
          </w:rPr>
          <w:t>.</w:t>
        </w:r>
        <w:r>
          <w:rPr>
            <w:rStyle w:val="fontstyle01"/>
            <w:rFonts w:cstheme="minorHAnsi" w:hint="eastAsia"/>
            <w:b/>
            <w:i/>
          </w:rPr>
          <w:t>6.</w:t>
        </w:r>
      </w:ins>
      <w:ins w:id="5006" w:author="telink" w:date="2018-06-22T10:12:00Z">
        <w:r>
          <w:rPr>
            <w:rStyle w:val="fontstyle01"/>
            <w:rFonts w:cstheme="minorHAnsi"/>
            <w:b/>
            <w:i/>
          </w:rPr>
          <w:t>1.</w:t>
        </w:r>
      </w:ins>
      <w:ins w:id="5007" w:author="AutoBVT" w:date="2018-06-12T13:57:00Z">
        <w:r>
          <w:rPr>
            <w:rStyle w:val="fontstyle01"/>
            <w:rFonts w:cstheme="minorHAnsi" w:hint="eastAsia"/>
            <w:b/>
            <w:i/>
          </w:rPr>
          <w:t>3</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SCENE_REMOVE</w:t>
        </w:r>
      </w:ins>
    </w:p>
    <w:tbl>
      <w:tblPr>
        <w:tblStyle w:val="ab"/>
        <w:tblpPr w:leftFromText="180" w:rightFromText="180" w:vertAnchor="text" w:horzAnchor="page" w:tblpX="2795" w:tblpY="95"/>
        <w:tblOverlap w:val="never"/>
        <w:tblW w:w="4361" w:type="dxa"/>
        <w:tblLayout w:type="fixed"/>
        <w:tblLook w:val="04A0" w:firstRow="1" w:lastRow="0" w:firstColumn="1" w:lastColumn="0" w:noHBand="0" w:noVBand="1"/>
      </w:tblPr>
      <w:tblGrid>
        <w:gridCol w:w="1668"/>
        <w:gridCol w:w="1417"/>
        <w:gridCol w:w="1276"/>
      </w:tblGrid>
      <w:tr w:rsidR="00E60CD9" w:rsidRPr="00292B9E" w:rsidTr="00165B4D">
        <w:trPr>
          <w:ins w:id="5008" w:author="AutoBVT" w:date="2018-06-12T13:57:00Z"/>
        </w:trPr>
        <w:tc>
          <w:tcPr>
            <w:tcW w:w="1668" w:type="dxa"/>
          </w:tcPr>
          <w:p w:rsidR="00E60CD9" w:rsidRDefault="00E60CD9" w:rsidP="00165B4D">
            <w:pPr>
              <w:pStyle w:val="Default"/>
              <w:jc w:val="both"/>
              <w:rPr>
                <w:ins w:id="5009" w:author="AutoBVT" w:date="2018-06-12T13:57:00Z"/>
                <w:sz w:val="20"/>
                <w:szCs w:val="20"/>
              </w:rPr>
            </w:pPr>
            <w:ins w:id="5010" w:author="AutoBVT" w:date="2018-06-12T13:57:00Z">
              <w:r w:rsidRPr="00292B9E">
                <w:rPr>
                  <w:rFonts w:hint="eastAsia"/>
                  <w:sz w:val="20"/>
                  <w:szCs w:val="20"/>
                </w:rPr>
                <w:t>ZCLCmdHdr</w:t>
              </w:r>
            </w:ins>
          </w:p>
        </w:tc>
        <w:tc>
          <w:tcPr>
            <w:tcW w:w="1417" w:type="dxa"/>
          </w:tcPr>
          <w:p w:rsidR="00E60CD9" w:rsidRDefault="00E60CD9" w:rsidP="00165B4D">
            <w:pPr>
              <w:pStyle w:val="Default"/>
              <w:jc w:val="both"/>
              <w:rPr>
                <w:ins w:id="5011" w:author="AutoBVT" w:date="2018-06-12T13:57:00Z"/>
                <w:sz w:val="18"/>
                <w:szCs w:val="18"/>
              </w:rPr>
            </w:pPr>
            <w:ins w:id="5012" w:author="AutoBVT" w:date="2018-06-12T13:57:00Z">
              <w:r>
                <w:rPr>
                  <w:sz w:val="18"/>
                  <w:szCs w:val="18"/>
                </w:rPr>
                <w:t>GroupID</w:t>
              </w:r>
            </w:ins>
          </w:p>
        </w:tc>
        <w:tc>
          <w:tcPr>
            <w:tcW w:w="1276" w:type="dxa"/>
          </w:tcPr>
          <w:p w:rsidR="00E60CD9" w:rsidRDefault="00E60CD9" w:rsidP="00165B4D">
            <w:pPr>
              <w:pStyle w:val="Default"/>
              <w:jc w:val="both"/>
              <w:rPr>
                <w:ins w:id="5013" w:author="AutoBVT" w:date="2018-06-12T13:57:00Z"/>
                <w:sz w:val="20"/>
                <w:szCs w:val="20"/>
              </w:rPr>
            </w:pPr>
            <w:ins w:id="5014" w:author="AutoBVT" w:date="2018-06-12T13:57:00Z">
              <w:r>
                <w:rPr>
                  <w:rFonts w:hint="eastAsia"/>
                  <w:sz w:val="18"/>
                  <w:szCs w:val="18"/>
                </w:rPr>
                <w:t>Scene</w:t>
              </w:r>
              <w:r>
                <w:rPr>
                  <w:sz w:val="18"/>
                  <w:szCs w:val="18"/>
                </w:rPr>
                <w:t>ID</w:t>
              </w:r>
            </w:ins>
          </w:p>
        </w:tc>
      </w:tr>
      <w:tr w:rsidR="00E60CD9" w:rsidRPr="00292B9E" w:rsidTr="00165B4D">
        <w:trPr>
          <w:trHeight w:val="359"/>
          <w:ins w:id="5015" w:author="AutoBVT" w:date="2018-06-12T13:57:00Z"/>
        </w:trPr>
        <w:tc>
          <w:tcPr>
            <w:tcW w:w="1668" w:type="dxa"/>
          </w:tcPr>
          <w:p w:rsidR="00E60CD9" w:rsidRDefault="00E60CD9" w:rsidP="00165B4D">
            <w:pPr>
              <w:rPr>
                <w:ins w:id="5016" w:author="AutoBVT" w:date="2018-06-12T13:57:00Z"/>
                <w:rFonts w:cstheme="minorHAnsi"/>
                <w:iCs/>
                <w:color w:val="000000" w:themeColor="text1"/>
                <w:kern w:val="0"/>
                <w:sz w:val="20"/>
                <w:szCs w:val="20"/>
              </w:rPr>
            </w:pPr>
            <w:ins w:id="5017" w:author="AutoBVT" w:date="2018-06-12T13:57:00Z">
              <w:r>
                <w:rPr>
                  <w:rFonts w:cstheme="minorHAnsi" w:hint="eastAsia"/>
                  <w:i/>
                  <w:iCs/>
                  <w:color w:val="000000" w:themeColor="text1"/>
                  <w:kern w:val="0"/>
                  <w:sz w:val="20"/>
                  <w:szCs w:val="20"/>
                </w:rPr>
                <w:t>n-Bytes</w:t>
              </w:r>
            </w:ins>
          </w:p>
        </w:tc>
        <w:tc>
          <w:tcPr>
            <w:tcW w:w="1417" w:type="dxa"/>
          </w:tcPr>
          <w:p w:rsidR="00E60CD9" w:rsidRDefault="00E60CD9" w:rsidP="00165B4D">
            <w:pPr>
              <w:rPr>
                <w:ins w:id="5018" w:author="AutoBVT" w:date="2018-06-12T13:57:00Z"/>
                <w:rFonts w:cstheme="minorHAnsi"/>
                <w:iCs/>
                <w:color w:val="000000" w:themeColor="text1"/>
                <w:kern w:val="0"/>
                <w:sz w:val="20"/>
                <w:szCs w:val="20"/>
              </w:rPr>
            </w:pPr>
            <w:ins w:id="5019" w:author="AutoBVT" w:date="2018-06-12T13:57:00Z">
              <w:r>
                <w:rPr>
                  <w:rFonts w:cstheme="minorHAnsi" w:hint="eastAsia"/>
                  <w:iCs/>
                  <w:color w:val="000000" w:themeColor="text1"/>
                  <w:kern w:val="0"/>
                  <w:sz w:val="20"/>
                  <w:szCs w:val="20"/>
                </w:rPr>
                <w:t>1Byte</w:t>
              </w:r>
            </w:ins>
          </w:p>
        </w:tc>
        <w:tc>
          <w:tcPr>
            <w:tcW w:w="1276" w:type="dxa"/>
          </w:tcPr>
          <w:p w:rsidR="00E60CD9" w:rsidRDefault="00E60CD9" w:rsidP="00165B4D">
            <w:pPr>
              <w:rPr>
                <w:ins w:id="5020" w:author="AutoBVT" w:date="2018-06-12T13:57:00Z"/>
                <w:rFonts w:cstheme="minorHAnsi"/>
                <w:iCs/>
                <w:color w:val="000000" w:themeColor="text1"/>
                <w:kern w:val="0"/>
                <w:sz w:val="20"/>
                <w:szCs w:val="20"/>
              </w:rPr>
            </w:pPr>
            <w:ins w:id="5021" w:author="AutoBVT" w:date="2018-06-12T13:57:00Z">
              <w:r>
                <w:rPr>
                  <w:rFonts w:cstheme="minorHAnsi" w:hint="eastAsia"/>
                  <w:iCs/>
                  <w:color w:val="000000" w:themeColor="text1"/>
                  <w:kern w:val="0"/>
                  <w:sz w:val="20"/>
                  <w:szCs w:val="20"/>
                </w:rPr>
                <w:t>1Byte</w:t>
              </w:r>
            </w:ins>
          </w:p>
        </w:tc>
      </w:tr>
    </w:tbl>
    <w:p w:rsidR="00E60CD9" w:rsidRDefault="00E60CD9" w:rsidP="00E60CD9">
      <w:pPr>
        <w:rPr>
          <w:ins w:id="5022" w:author="AutoBVT" w:date="2018-06-12T13:57:00Z"/>
          <w:rStyle w:val="fontstyle01"/>
          <w:rFonts w:cstheme="minorHAnsi"/>
          <w:b/>
          <w:i/>
        </w:rPr>
      </w:pPr>
    </w:p>
    <w:p w:rsidR="00E60CD9" w:rsidRDefault="00E60CD9" w:rsidP="00E60CD9">
      <w:pPr>
        <w:rPr>
          <w:ins w:id="5023" w:author="AutoBVT" w:date="2018-06-12T13:57:00Z"/>
          <w:rStyle w:val="fontstyle01"/>
          <w:rFonts w:cstheme="minorHAnsi"/>
          <w:b/>
          <w:i/>
        </w:rPr>
      </w:pPr>
    </w:p>
    <w:p w:rsidR="00E60CD9" w:rsidRDefault="00E60CD9" w:rsidP="00E60CD9">
      <w:pPr>
        <w:rPr>
          <w:ins w:id="5024" w:author="AutoBVT" w:date="2018-06-12T13:57:00Z"/>
          <w:rStyle w:val="fontstyle01"/>
          <w:rFonts w:cstheme="minorHAnsi"/>
          <w:b/>
          <w:i/>
        </w:rPr>
      </w:pPr>
    </w:p>
    <w:p w:rsidR="00E60CD9" w:rsidRPr="00E82EF3" w:rsidRDefault="00E60CD9" w:rsidP="00E60CD9">
      <w:pPr>
        <w:autoSpaceDE w:val="0"/>
        <w:autoSpaceDN w:val="0"/>
        <w:adjustRightInd w:val="0"/>
        <w:jc w:val="left"/>
        <w:rPr>
          <w:ins w:id="5025" w:author="telink" w:date="2018-06-22T16:46:00Z"/>
          <w:rFonts w:ascii="Times New Roman" w:hAnsi="Times New Roman" w:cs="Times New Roman"/>
          <w:kern w:val="0"/>
          <w:sz w:val="20"/>
          <w:szCs w:val="20"/>
          <w:rPrChange w:id="5026" w:author="telink" w:date="2018-06-22T16:46:00Z">
            <w:rPr>
              <w:ins w:id="5027" w:author="telink" w:date="2018-06-22T16:46:00Z"/>
              <w:rFonts w:cstheme="minorHAnsi"/>
              <w:b/>
              <w:i/>
              <w:iCs/>
              <w:color w:val="000000" w:themeColor="text1"/>
              <w:kern w:val="0"/>
              <w:sz w:val="20"/>
              <w:szCs w:val="20"/>
            </w:rPr>
          </w:rPrChange>
        </w:rPr>
      </w:pPr>
      <w:ins w:id="5028" w:author="telink" w:date="2018-06-22T16:46:00Z">
        <w:r>
          <w:rPr>
            <w:rFonts w:ascii="Times New Roman" w:hAnsi="Times New Roman" w:cs="Times New Roman"/>
            <w:kern w:val="0"/>
            <w:sz w:val="20"/>
            <w:szCs w:val="20"/>
          </w:rPr>
          <w:t>On receipt of this command, the device SHALL (if possible) remove from its Scene Table the entry with this Scene</w:t>
        </w:r>
        <w:r>
          <w:rPr>
            <w:rFonts w:ascii="Arial" w:hAnsi="Arial" w:cs="Arial"/>
            <w:kern w:val="0"/>
            <w:sz w:val="20"/>
            <w:szCs w:val="20"/>
          </w:rPr>
          <w:t xml:space="preserve"> </w:t>
        </w:r>
        <w:r>
          <w:rPr>
            <w:rFonts w:ascii="Times New Roman" w:hAnsi="Times New Roman" w:cs="Times New Roman"/>
            <w:kern w:val="0"/>
            <w:sz w:val="20"/>
            <w:szCs w:val="20"/>
          </w:rPr>
          <w:t>ID and group ID.</w:t>
        </w:r>
      </w:ins>
    </w:p>
    <w:p w:rsidR="00E60CD9" w:rsidRPr="00FD0060" w:rsidRDefault="00E60CD9" w:rsidP="00E60CD9">
      <w:pPr>
        <w:autoSpaceDE w:val="0"/>
        <w:autoSpaceDN w:val="0"/>
        <w:adjustRightInd w:val="0"/>
        <w:jc w:val="left"/>
        <w:rPr>
          <w:ins w:id="5029" w:author="AutoBVT" w:date="2018-06-12T13:57:00Z"/>
          <w:rStyle w:val="fontstyle01"/>
          <w:rFonts w:cstheme="minorHAnsi"/>
          <w:b/>
          <w:i/>
        </w:rPr>
      </w:pPr>
      <w:ins w:id="5030"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 62 lenH lenL 00</w:t>
        </w:r>
        <w:r w:rsidRPr="00D428CE">
          <w:rPr>
            <w:rFonts w:hint="eastAsia"/>
            <w:sz w:val="20"/>
            <w:szCs w:val="20"/>
          </w:rPr>
          <w:t xml:space="preserve"> </w:t>
        </w:r>
        <w:r w:rsidRPr="00292B9E">
          <w:rPr>
            <w:rFonts w:hint="eastAsia"/>
            <w:sz w:val="20"/>
            <w:szCs w:val="20"/>
          </w:rPr>
          <w:t>ZCLCmdHdr</w:t>
        </w:r>
        <w:r>
          <w:rPr>
            <w:rFonts w:hint="eastAsia"/>
            <w:sz w:val="20"/>
            <w:szCs w:val="20"/>
          </w:rPr>
          <w:t xml:space="preserve"> </w:t>
        </w:r>
        <w:r>
          <w:rPr>
            <w:sz w:val="18"/>
            <w:szCs w:val="18"/>
          </w:rPr>
          <w:t>Group</w:t>
        </w:r>
        <w:r>
          <w:rPr>
            <w:rFonts w:ascii="Times New Roman" w:hAnsi="Times New Roman" w:cs="Times New Roman"/>
            <w:kern w:val="0"/>
            <w:sz w:val="18"/>
            <w:szCs w:val="18"/>
          </w:rPr>
          <w:t>ID</w:t>
        </w:r>
        <w:r w:rsidRPr="003A324A">
          <w:rPr>
            <w:rFonts w:cstheme="minorHAnsi" w:hint="eastAsia"/>
            <w:b/>
            <w:i/>
            <w:sz w:val="20"/>
            <w:szCs w:val="20"/>
          </w:rPr>
          <w:t xml:space="preserve"> </w:t>
        </w:r>
        <w:r>
          <w:rPr>
            <w:rFonts w:hint="eastAsia"/>
            <w:sz w:val="18"/>
            <w:szCs w:val="18"/>
          </w:rPr>
          <w:t>Scene</w:t>
        </w:r>
        <w:r>
          <w:rPr>
            <w:rFonts w:ascii="Times New Roman" w:hAnsi="Times New Roman" w:cs="Times New Roman"/>
            <w:kern w:val="0"/>
            <w:sz w:val="18"/>
            <w:szCs w:val="18"/>
          </w:rPr>
          <w:t>ID</w:t>
        </w:r>
        <w:r w:rsidRPr="00A813BE">
          <w:rPr>
            <w:rFonts w:ascii="Times New Roman" w:hAnsi="Times New Roman" w:cs="Times New Roman"/>
            <w:kern w:val="0"/>
            <w:sz w:val="18"/>
            <w:szCs w:val="18"/>
          </w:rPr>
          <w:t xml:space="preserve"> </w:t>
        </w:r>
        <w:r w:rsidRPr="003A324A">
          <w:rPr>
            <w:rFonts w:cstheme="minorHAnsi" w:hint="eastAsia"/>
            <w:b/>
            <w:i/>
            <w:sz w:val="20"/>
            <w:szCs w:val="20"/>
          </w:rPr>
          <w:t>AA</w:t>
        </w:r>
      </w:ins>
    </w:p>
    <w:p w:rsidR="00E60CD9" w:rsidRDefault="00E60CD9" w:rsidP="00E60CD9">
      <w:pPr>
        <w:rPr>
          <w:ins w:id="5031" w:author="telink" w:date="2018-06-22T10:34:00Z"/>
          <w:rFonts w:cstheme="minorHAnsi"/>
          <w:i/>
        </w:rPr>
      </w:pPr>
    </w:p>
    <w:p w:rsidR="00E60CD9" w:rsidRDefault="00E60CD9" w:rsidP="00E60CD9">
      <w:pPr>
        <w:rPr>
          <w:ins w:id="5032" w:author="AutoBVT" w:date="2018-06-12T13:57:00Z"/>
          <w:rFonts w:cstheme="minorHAnsi"/>
          <w:i/>
        </w:rPr>
      </w:pPr>
    </w:p>
    <w:p w:rsidR="00E60CD9" w:rsidRDefault="00E60CD9" w:rsidP="00E60CD9">
      <w:pPr>
        <w:rPr>
          <w:ins w:id="5033" w:author="AutoBVT" w:date="2018-06-12T13:57:00Z"/>
          <w:rStyle w:val="fontstyle01"/>
          <w:rFonts w:cstheme="minorHAnsi"/>
          <w:b/>
          <w:i/>
        </w:rPr>
      </w:pPr>
      <w:ins w:id="5034" w:author="AutoBVT" w:date="2018-06-12T13:57:00Z">
        <w:r>
          <w:rPr>
            <w:rStyle w:val="fontstyle01"/>
            <w:rFonts w:cstheme="minorHAnsi" w:hint="eastAsia"/>
            <w:b/>
            <w:i/>
          </w:rPr>
          <w:t>3</w:t>
        </w:r>
        <w:r w:rsidRPr="0079251E">
          <w:rPr>
            <w:rStyle w:val="fontstyle01"/>
            <w:rFonts w:cstheme="minorHAnsi" w:hint="eastAsia"/>
            <w:b/>
            <w:i/>
          </w:rPr>
          <w:t>.</w:t>
        </w:r>
        <w:del w:id="5035" w:author="telink" w:date="2018-06-26T11:03:00Z">
          <w:r w:rsidDel="004B649C">
            <w:rPr>
              <w:rStyle w:val="fontstyle01"/>
              <w:rFonts w:cstheme="minorHAnsi" w:hint="eastAsia"/>
              <w:b/>
              <w:i/>
            </w:rPr>
            <w:delText>2</w:delText>
          </w:r>
        </w:del>
      </w:ins>
      <w:ins w:id="5036" w:author="telink" w:date="2018-06-26T11:03:00Z">
        <w:r>
          <w:rPr>
            <w:rStyle w:val="fontstyle01"/>
            <w:rFonts w:cstheme="minorHAnsi"/>
            <w:b/>
            <w:i/>
          </w:rPr>
          <w:t>3</w:t>
        </w:r>
      </w:ins>
      <w:ins w:id="5037" w:author="AutoBVT" w:date="2018-06-12T13:57:00Z">
        <w:r w:rsidRPr="0079251E">
          <w:rPr>
            <w:rStyle w:val="fontstyle01"/>
            <w:rFonts w:cstheme="minorHAnsi" w:hint="eastAsia"/>
            <w:b/>
            <w:i/>
          </w:rPr>
          <w:t>.</w:t>
        </w:r>
        <w:r>
          <w:rPr>
            <w:rStyle w:val="fontstyle01"/>
            <w:rFonts w:cstheme="minorHAnsi" w:hint="eastAsia"/>
            <w:b/>
            <w:i/>
          </w:rPr>
          <w:t>6.</w:t>
        </w:r>
      </w:ins>
      <w:ins w:id="5038" w:author="telink" w:date="2018-06-22T10:13:00Z">
        <w:r>
          <w:rPr>
            <w:rStyle w:val="fontstyle01"/>
            <w:rFonts w:cstheme="minorHAnsi"/>
            <w:b/>
            <w:i/>
          </w:rPr>
          <w:t>1.</w:t>
        </w:r>
      </w:ins>
      <w:ins w:id="5039" w:author="AutoBVT" w:date="2018-06-12T13:57:00Z">
        <w:r>
          <w:rPr>
            <w:rStyle w:val="fontstyle01"/>
            <w:rFonts w:cstheme="minorHAnsi" w:hint="eastAsia"/>
            <w:b/>
            <w:i/>
          </w:rPr>
          <w:t>4</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SCENE_REMOVE_ALL</w:t>
        </w:r>
      </w:ins>
    </w:p>
    <w:tbl>
      <w:tblPr>
        <w:tblStyle w:val="ab"/>
        <w:tblpPr w:leftFromText="180" w:rightFromText="180" w:vertAnchor="text" w:horzAnchor="page" w:tblpX="2795" w:tblpY="95"/>
        <w:tblOverlap w:val="never"/>
        <w:tblW w:w="3085" w:type="dxa"/>
        <w:tblLayout w:type="fixed"/>
        <w:tblLook w:val="04A0" w:firstRow="1" w:lastRow="0" w:firstColumn="1" w:lastColumn="0" w:noHBand="0" w:noVBand="1"/>
      </w:tblPr>
      <w:tblGrid>
        <w:gridCol w:w="1668"/>
        <w:gridCol w:w="1417"/>
      </w:tblGrid>
      <w:tr w:rsidR="00E60CD9" w:rsidRPr="00292B9E" w:rsidTr="00165B4D">
        <w:trPr>
          <w:ins w:id="5040" w:author="AutoBVT" w:date="2018-06-12T13:57:00Z"/>
        </w:trPr>
        <w:tc>
          <w:tcPr>
            <w:tcW w:w="1668" w:type="dxa"/>
          </w:tcPr>
          <w:p w:rsidR="00E60CD9" w:rsidRDefault="00E60CD9" w:rsidP="00165B4D">
            <w:pPr>
              <w:pStyle w:val="Default"/>
              <w:jc w:val="both"/>
              <w:rPr>
                <w:ins w:id="5041" w:author="AutoBVT" w:date="2018-06-12T13:57:00Z"/>
                <w:sz w:val="20"/>
                <w:szCs w:val="20"/>
              </w:rPr>
            </w:pPr>
            <w:ins w:id="5042" w:author="AutoBVT" w:date="2018-06-12T13:57:00Z">
              <w:r w:rsidRPr="00292B9E">
                <w:rPr>
                  <w:rFonts w:hint="eastAsia"/>
                  <w:sz w:val="20"/>
                  <w:szCs w:val="20"/>
                </w:rPr>
                <w:lastRenderedPageBreak/>
                <w:t>ZCLCmdHdr</w:t>
              </w:r>
            </w:ins>
          </w:p>
        </w:tc>
        <w:tc>
          <w:tcPr>
            <w:tcW w:w="1417" w:type="dxa"/>
          </w:tcPr>
          <w:p w:rsidR="00E60CD9" w:rsidRDefault="00E60CD9" w:rsidP="00165B4D">
            <w:pPr>
              <w:pStyle w:val="Default"/>
              <w:jc w:val="both"/>
              <w:rPr>
                <w:ins w:id="5043" w:author="AutoBVT" w:date="2018-06-12T13:57:00Z"/>
                <w:sz w:val="18"/>
                <w:szCs w:val="18"/>
              </w:rPr>
            </w:pPr>
            <w:ins w:id="5044" w:author="AutoBVT" w:date="2018-06-12T13:57:00Z">
              <w:r>
                <w:rPr>
                  <w:sz w:val="18"/>
                  <w:szCs w:val="18"/>
                </w:rPr>
                <w:t>GroupID</w:t>
              </w:r>
            </w:ins>
          </w:p>
        </w:tc>
      </w:tr>
      <w:tr w:rsidR="00E60CD9" w:rsidRPr="00292B9E" w:rsidTr="00165B4D">
        <w:trPr>
          <w:trHeight w:val="359"/>
          <w:ins w:id="5045" w:author="AutoBVT" w:date="2018-06-12T13:57:00Z"/>
        </w:trPr>
        <w:tc>
          <w:tcPr>
            <w:tcW w:w="1668" w:type="dxa"/>
          </w:tcPr>
          <w:p w:rsidR="00E60CD9" w:rsidRDefault="00E60CD9" w:rsidP="00165B4D">
            <w:pPr>
              <w:rPr>
                <w:ins w:id="5046" w:author="AutoBVT" w:date="2018-06-12T13:57:00Z"/>
                <w:rFonts w:cstheme="minorHAnsi"/>
                <w:iCs/>
                <w:color w:val="000000" w:themeColor="text1"/>
                <w:kern w:val="0"/>
                <w:sz w:val="20"/>
                <w:szCs w:val="20"/>
              </w:rPr>
            </w:pPr>
            <w:ins w:id="5047" w:author="AutoBVT" w:date="2018-06-12T13:57:00Z">
              <w:r>
                <w:rPr>
                  <w:rFonts w:cstheme="minorHAnsi" w:hint="eastAsia"/>
                  <w:i/>
                  <w:iCs/>
                  <w:color w:val="000000" w:themeColor="text1"/>
                  <w:kern w:val="0"/>
                  <w:sz w:val="20"/>
                  <w:szCs w:val="20"/>
                </w:rPr>
                <w:t>n-Bytes</w:t>
              </w:r>
            </w:ins>
          </w:p>
        </w:tc>
        <w:tc>
          <w:tcPr>
            <w:tcW w:w="1417" w:type="dxa"/>
          </w:tcPr>
          <w:p w:rsidR="00E60CD9" w:rsidRDefault="00E60CD9" w:rsidP="00165B4D">
            <w:pPr>
              <w:rPr>
                <w:ins w:id="5048" w:author="AutoBVT" w:date="2018-06-12T13:57:00Z"/>
                <w:rFonts w:cstheme="minorHAnsi"/>
                <w:iCs/>
                <w:color w:val="000000" w:themeColor="text1"/>
                <w:kern w:val="0"/>
                <w:sz w:val="20"/>
                <w:szCs w:val="20"/>
              </w:rPr>
            </w:pPr>
            <w:ins w:id="5049" w:author="AutoBVT" w:date="2018-06-12T13:57:00Z">
              <w:r>
                <w:rPr>
                  <w:rFonts w:cstheme="minorHAnsi" w:hint="eastAsia"/>
                  <w:iCs/>
                  <w:color w:val="000000" w:themeColor="text1"/>
                  <w:kern w:val="0"/>
                  <w:sz w:val="20"/>
                  <w:szCs w:val="20"/>
                </w:rPr>
                <w:t>1Byte</w:t>
              </w:r>
            </w:ins>
          </w:p>
        </w:tc>
      </w:tr>
    </w:tbl>
    <w:p w:rsidR="00E60CD9" w:rsidRDefault="00E60CD9" w:rsidP="00E60CD9">
      <w:pPr>
        <w:rPr>
          <w:ins w:id="5050" w:author="AutoBVT" w:date="2018-06-12T13:57:00Z"/>
          <w:rStyle w:val="fontstyle01"/>
          <w:rFonts w:cstheme="minorHAnsi"/>
          <w:b/>
          <w:i/>
        </w:rPr>
      </w:pPr>
    </w:p>
    <w:p w:rsidR="00E60CD9" w:rsidRDefault="00E60CD9" w:rsidP="00E60CD9">
      <w:pPr>
        <w:rPr>
          <w:ins w:id="5051" w:author="AutoBVT" w:date="2018-06-12T13:57:00Z"/>
          <w:rStyle w:val="fontstyle01"/>
          <w:rFonts w:cstheme="minorHAnsi"/>
          <w:b/>
          <w:i/>
        </w:rPr>
      </w:pPr>
    </w:p>
    <w:p w:rsidR="00E60CD9" w:rsidRPr="00262F6D" w:rsidRDefault="00E60CD9" w:rsidP="00E60CD9">
      <w:pPr>
        <w:autoSpaceDE w:val="0"/>
        <w:autoSpaceDN w:val="0"/>
        <w:adjustRightInd w:val="0"/>
        <w:jc w:val="left"/>
        <w:rPr>
          <w:ins w:id="5052" w:author="AutoBVT" w:date="2018-06-12T13:57:00Z"/>
          <w:rFonts w:ascii="Times New Roman" w:hAnsi="Times New Roman" w:cs="Times New Roman"/>
          <w:kern w:val="0"/>
          <w:sz w:val="20"/>
          <w:szCs w:val="20"/>
          <w:rPrChange w:id="5053" w:author="telink" w:date="2018-06-22T16:46:00Z">
            <w:rPr>
              <w:ins w:id="5054" w:author="AutoBVT" w:date="2018-06-12T13:57:00Z"/>
              <w:rFonts w:cstheme="minorHAnsi"/>
              <w:i/>
            </w:rPr>
          </w:rPrChange>
        </w:rPr>
        <w:pPrChange w:id="5055" w:author="telink" w:date="2018-06-22T16:46:00Z">
          <w:pPr/>
        </w:pPrChange>
      </w:pPr>
      <w:ins w:id="5056" w:author="telink" w:date="2018-06-22T16:46:00Z">
        <w:r>
          <w:rPr>
            <w:rFonts w:ascii="Times New Roman" w:hAnsi="Times New Roman" w:cs="Times New Roman"/>
            <w:kern w:val="0"/>
            <w:sz w:val="20"/>
            <w:szCs w:val="20"/>
          </w:rPr>
          <w:t>On receipt of this command, the device SHALL, if possible, remove from its Scene Table all entries with this Group</w:t>
        </w:r>
        <w:r>
          <w:rPr>
            <w:rFonts w:ascii="Arial" w:hAnsi="Arial" w:cs="Arial"/>
            <w:kern w:val="0"/>
            <w:sz w:val="20"/>
            <w:szCs w:val="20"/>
          </w:rPr>
          <w:t xml:space="preserve"> </w:t>
        </w:r>
        <w:r>
          <w:rPr>
            <w:rFonts w:ascii="Times New Roman" w:hAnsi="Times New Roman" w:cs="Times New Roman"/>
            <w:kern w:val="0"/>
            <w:sz w:val="20"/>
            <w:szCs w:val="20"/>
          </w:rPr>
          <w:t>ID.</w:t>
        </w:r>
      </w:ins>
    </w:p>
    <w:p w:rsidR="00E60CD9" w:rsidRPr="00FD0060" w:rsidRDefault="00E60CD9" w:rsidP="00E60CD9">
      <w:pPr>
        <w:autoSpaceDE w:val="0"/>
        <w:autoSpaceDN w:val="0"/>
        <w:adjustRightInd w:val="0"/>
        <w:jc w:val="left"/>
        <w:rPr>
          <w:ins w:id="5057" w:author="AutoBVT" w:date="2018-06-12T13:57:00Z"/>
          <w:rStyle w:val="fontstyle01"/>
          <w:rFonts w:cstheme="minorHAnsi"/>
          <w:b/>
          <w:i/>
        </w:rPr>
      </w:pPr>
      <w:ins w:id="5058"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 63 lenH lenL 00</w:t>
        </w:r>
        <w:r w:rsidRPr="00D428CE">
          <w:rPr>
            <w:rFonts w:hint="eastAsia"/>
            <w:sz w:val="20"/>
            <w:szCs w:val="20"/>
          </w:rPr>
          <w:t xml:space="preserve"> </w:t>
        </w:r>
        <w:r w:rsidRPr="00292B9E">
          <w:rPr>
            <w:rFonts w:hint="eastAsia"/>
            <w:sz w:val="20"/>
            <w:szCs w:val="20"/>
          </w:rPr>
          <w:t>ZCLCmdHdr</w:t>
        </w:r>
        <w:r>
          <w:rPr>
            <w:rFonts w:hint="eastAsia"/>
            <w:sz w:val="20"/>
            <w:szCs w:val="20"/>
          </w:rPr>
          <w:t xml:space="preserve"> </w:t>
        </w:r>
        <w:r>
          <w:rPr>
            <w:sz w:val="18"/>
            <w:szCs w:val="18"/>
          </w:rPr>
          <w:t>Group</w:t>
        </w:r>
        <w:r>
          <w:rPr>
            <w:rFonts w:ascii="Times New Roman" w:hAnsi="Times New Roman" w:cs="Times New Roman"/>
            <w:kern w:val="0"/>
            <w:sz w:val="18"/>
            <w:szCs w:val="18"/>
          </w:rPr>
          <w:t>ID</w:t>
        </w:r>
        <w:r w:rsidRPr="00A813BE">
          <w:rPr>
            <w:rFonts w:ascii="Times New Roman" w:hAnsi="Times New Roman" w:cs="Times New Roman"/>
            <w:kern w:val="0"/>
            <w:sz w:val="18"/>
            <w:szCs w:val="18"/>
          </w:rPr>
          <w:t xml:space="preserve"> </w:t>
        </w:r>
        <w:r w:rsidRPr="003A324A">
          <w:rPr>
            <w:rFonts w:cstheme="minorHAnsi" w:hint="eastAsia"/>
            <w:b/>
            <w:i/>
            <w:sz w:val="20"/>
            <w:szCs w:val="20"/>
          </w:rPr>
          <w:t>AA</w:t>
        </w:r>
      </w:ins>
    </w:p>
    <w:p w:rsidR="00E60CD9" w:rsidRPr="004E0180" w:rsidRDefault="00E60CD9" w:rsidP="00E60CD9">
      <w:pPr>
        <w:rPr>
          <w:ins w:id="5059" w:author="AutoBVT" w:date="2018-06-12T13:57:00Z"/>
          <w:rFonts w:cstheme="minorHAnsi"/>
          <w:i/>
        </w:rPr>
      </w:pPr>
    </w:p>
    <w:p w:rsidR="00E60CD9" w:rsidRDefault="00E60CD9" w:rsidP="00E60CD9">
      <w:pPr>
        <w:rPr>
          <w:ins w:id="5060" w:author="AutoBVT" w:date="2018-06-12T13:57:00Z"/>
          <w:rStyle w:val="fontstyle01"/>
          <w:rFonts w:cstheme="minorHAnsi"/>
          <w:b/>
          <w:i/>
        </w:rPr>
      </w:pPr>
      <w:ins w:id="5061" w:author="AutoBVT" w:date="2018-06-12T13:57:00Z">
        <w:r>
          <w:rPr>
            <w:rStyle w:val="fontstyle01"/>
            <w:rFonts w:cstheme="minorHAnsi" w:hint="eastAsia"/>
            <w:b/>
            <w:i/>
          </w:rPr>
          <w:t>3</w:t>
        </w:r>
        <w:r w:rsidRPr="0079251E">
          <w:rPr>
            <w:rStyle w:val="fontstyle01"/>
            <w:rFonts w:cstheme="minorHAnsi" w:hint="eastAsia"/>
            <w:b/>
            <w:i/>
          </w:rPr>
          <w:t>.</w:t>
        </w:r>
        <w:del w:id="5062" w:author="telink" w:date="2018-06-26T11:03:00Z">
          <w:r w:rsidDel="004B649C">
            <w:rPr>
              <w:rStyle w:val="fontstyle01"/>
              <w:rFonts w:cstheme="minorHAnsi" w:hint="eastAsia"/>
              <w:b/>
              <w:i/>
            </w:rPr>
            <w:delText>2</w:delText>
          </w:r>
        </w:del>
      </w:ins>
      <w:ins w:id="5063" w:author="telink" w:date="2018-06-26T11:03:00Z">
        <w:r>
          <w:rPr>
            <w:rStyle w:val="fontstyle01"/>
            <w:rFonts w:cstheme="minorHAnsi"/>
            <w:b/>
            <w:i/>
          </w:rPr>
          <w:t>3</w:t>
        </w:r>
      </w:ins>
      <w:ins w:id="5064" w:author="AutoBVT" w:date="2018-06-12T13:57:00Z">
        <w:r w:rsidRPr="0079251E">
          <w:rPr>
            <w:rStyle w:val="fontstyle01"/>
            <w:rFonts w:cstheme="minorHAnsi" w:hint="eastAsia"/>
            <w:b/>
            <w:i/>
          </w:rPr>
          <w:t>.</w:t>
        </w:r>
        <w:r>
          <w:rPr>
            <w:rStyle w:val="fontstyle01"/>
            <w:rFonts w:cstheme="minorHAnsi" w:hint="eastAsia"/>
            <w:b/>
            <w:i/>
          </w:rPr>
          <w:t>6.</w:t>
        </w:r>
      </w:ins>
      <w:ins w:id="5065" w:author="telink" w:date="2018-06-22T10:13:00Z">
        <w:r>
          <w:rPr>
            <w:rStyle w:val="fontstyle01"/>
            <w:rFonts w:cstheme="minorHAnsi"/>
            <w:b/>
            <w:i/>
          </w:rPr>
          <w:t>1.</w:t>
        </w:r>
      </w:ins>
      <w:ins w:id="5066" w:author="AutoBVT" w:date="2018-06-12T13:57:00Z">
        <w:r>
          <w:rPr>
            <w:rStyle w:val="fontstyle01"/>
            <w:rFonts w:cstheme="minorHAnsi" w:hint="eastAsia"/>
            <w:b/>
            <w:i/>
          </w:rPr>
          <w:t>5</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SCENE_STORE</w:t>
        </w:r>
      </w:ins>
    </w:p>
    <w:tbl>
      <w:tblPr>
        <w:tblStyle w:val="ab"/>
        <w:tblpPr w:leftFromText="180" w:rightFromText="180" w:vertAnchor="text" w:horzAnchor="page" w:tblpX="2795" w:tblpY="95"/>
        <w:tblOverlap w:val="never"/>
        <w:tblW w:w="4361" w:type="dxa"/>
        <w:tblLayout w:type="fixed"/>
        <w:tblLook w:val="04A0" w:firstRow="1" w:lastRow="0" w:firstColumn="1" w:lastColumn="0" w:noHBand="0" w:noVBand="1"/>
      </w:tblPr>
      <w:tblGrid>
        <w:gridCol w:w="1668"/>
        <w:gridCol w:w="1417"/>
        <w:gridCol w:w="1276"/>
      </w:tblGrid>
      <w:tr w:rsidR="00E60CD9" w:rsidRPr="00292B9E" w:rsidTr="00165B4D">
        <w:trPr>
          <w:ins w:id="5067" w:author="AutoBVT" w:date="2018-06-12T13:57:00Z"/>
        </w:trPr>
        <w:tc>
          <w:tcPr>
            <w:tcW w:w="1668" w:type="dxa"/>
          </w:tcPr>
          <w:p w:rsidR="00E60CD9" w:rsidRDefault="00E60CD9" w:rsidP="00165B4D">
            <w:pPr>
              <w:pStyle w:val="Default"/>
              <w:jc w:val="both"/>
              <w:rPr>
                <w:ins w:id="5068" w:author="AutoBVT" w:date="2018-06-12T13:57:00Z"/>
                <w:sz w:val="20"/>
                <w:szCs w:val="20"/>
              </w:rPr>
            </w:pPr>
            <w:ins w:id="5069" w:author="AutoBVT" w:date="2018-06-12T13:57:00Z">
              <w:r w:rsidRPr="00292B9E">
                <w:rPr>
                  <w:rFonts w:hint="eastAsia"/>
                  <w:sz w:val="20"/>
                  <w:szCs w:val="20"/>
                </w:rPr>
                <w:t>ZCLCmdHdr</w:t>
              </w:r>
            </w:ins>
          </w:p>
        </w:tc>
        <w:tc>
          <w:tcPr>
            <w:tcW w:w="1417" w:type="dxa"/>
          </w:tcPr>
          <w:p w:rsidR="00E60CD9" w:rsidRDefault="00E60CD9" w:rsidP="00165B4D">
            <w:pPr>
              <w:pStyle w:val="Default"/>
              <w:jc w:val="both"/>
              <w:rPr>
                <w:ins w:id="5070" w:author="AutoBVT" w:date="2018-06-12T13:57:00Z"/>
                <w:sz w:val="18"/>
                <w:szCs w:val="18"/>
              </w:rPr>
            </w:pPr>
            <w:ins w:id="5071" w:author="AutoBVT" w:date="2018-06-12T13:57:00Z">
              <w:r>
                <w:rPr>
                  <w:sz w:val="18"/>
                  <w:szCs w:val="18"/>
                </w:rPr>
                <w:t>GroupID</w:t>
              </w:r>
            </w:ins>
          </w:p>
        </w:tc>
        <w:tc>
          <w:tcPr>
            <w:tcW w:w="1276" w:type="dxa"/>
          </w:tcPr>
          <w:p w:rsidR="00E60CD9" w:rsidRDefault="00E60CD9" w:rsidP="00165B4D">
            <w:pPr>
              <w:pStyle w:val="Default"/>
              <w:jc w:val="both"/>
              <w:rPr>
                <w:ins w:id="5072" w:author="AutoBVT" w:date="2018-06-12T13:57:00Z"/>
                <w:sz w:val="20"/>
                <w:szCs w:val="20"/>
              </w:rPr>
            </w:pPr>
            <w:ins w:id="5073" w:author="AutoBVT" w:date="2018-06-12T13:57:00Z">
              <w:r>
                <w:rPr>
                  <w:rFonts w:hint="eastAsia"/>
                  <w:sz w:val="18"/>
                  <w:szCs w:val="18"/>
                </w:rPr>
                <w:t>Scene</w:t>
              </w:r>
              <w:r>
                <w:rPr>
                  <w:sz w:val="18"/>
                  <w:szCs w:val="18"/>
                </w:rPr>
                <w:t>ID</w:t>
              </w:r>
            </w:ins>
          </w:p>
        </w:tc>
      </w:tr>
      <w:tr w:rsidR="00E60CD9" w:rsidRPr="00292B9E" w:rsidTr="00165B4D">
        <w:trPr>
          <w:trHeight w:val="359"/>
          <w:ins w:id="5074" w:author="AutoBVT" w:date="2018-06-12T13:57:00Z"/>
        </w:trPr>
        <w:tc>
          <w:tcPr>
            <w:tcW w:w="1668" w:type="dxa"/>
          </w:tcPr>
          <w:p w:rsidR="00E60CD9" w:rsidRDefault="00E60CD9" w:rsidP="00165B4D">
            <w:pPr>
              <w:rPr>
                <w:ins w:id="5075" w:author="AutoBVT" w:date="2018-06-12T13:57:00Z"/>
                <w:rFonts w:cstheme="minorHAnsi"/>
                <w:iCs/>
                <w:color w:val="000000" w:themeColor="text1"/>
                <w:kern w:val="0"/>
                <w:sz w:val="20"/>
                <w:szCs w:val="20"/>
              </w:rPr>
            </w:pPr>
            <w:ins w:id="5076" w:author="AutoBVT" w:date="2018-06-12T13:57:00Z">
              <w:r>
                <w:rPr>
                  <w:rFonts w:cstheme="minorHAnsi" w:hint="eastAsia"/>
                  <w:i/>
                  <w:iCs/>
                  <w:color w:val="000000" w:themeColor="text1"/>
                  <w:kern w:val="0"/>
                  <w:sz w:val="20"/>
                  <w:szCs w:val="20"/>
                </w:rPr>
                <w:t>n-Bytes</w:t>
              </w:r>
            </w:ins>
          </w:p>
        </w:tc>
        <w:tc>
          <w:tcPr>
            <w:tcW w:w="1417" w:type="dxa"/>
          </w:tcPr>
          <w:p w:rsidR="00E60CD9" w:rsidRDefault="00E60CD9" w:rsidP="00165B4D">
            <w:pPr>
              <w:rPr>
                <w:ins w:id="5077" w:author="AutoBVT" w:date="2018-06-12T13:57:00Z"/>
                <w:rFonts w:cstheme="minorHAnsi"/>
                <w:iCs/>
                <w:color w:val="000000" w:themeColor="text1"/>
                <w:kern w:val="0"/>
                <w:sz w:val="20"/>
                <w:szCs w:val="20"/>
              </w:rPr>
            </w:pPr>
            <w:ins w:id="5078" w:author="AutoBVT" w:date="2018-06-12T13:57:00Z">
              <w:r>
                <w:rPr>
                  <w:rFonts w:cstheme="minorHAnsi" w:hint="eastAsia"/>
                  <w:iCs/>
                  <w:color w:val="000000" w:themeColor="text1"/>
                  <w:kern w:val="0"/>
                  <w:sz w:val="20"/>
                  <w:szCs w:val="20"/>
                </w:rPr>
                <w:t>1Byte</w:t>
              </w:r>
            </w:ins>
          </w:p>
        </w:tc>
        <w:tc>
          <w:tcPr>
            <w:tcW w:w="1276" w:type="dxa"/>
          </w:tcPr>
          <w:p w:rsidR="00E60CD9" w:rsidRDefault="00E60CD9" w:rsidP="00165B4D">
            <w:pPr>
              <w:rPr>
                <w:ins w:id="5079" w:author="AutoBVT" w:date="2018-06-12T13:57:00Z"/>
                <w:rFonts w:cstheme="minorHAnsi"/>
                <w:iCs/>
                <w:color w:val="000000" w:themeColor="text1"/>
                <w:kern w:val="0"/>
                <w:sz w:val="20"/>
                <w:szCs w:val="20"/>
              </w:rPr>
            </w:pPr>
            <w:ins w:id="5080" w:author="AutoBVT" w:date="2018-06-12T13:57:00Z">
              <w:r>
                <w:rPr>
                  <w:rFonts w:cstheme="minorHAnsi" w:hint="eastAsia"/>
                  <w:iCs/>
                  <w:color w:val="000000" w:themeColor="text1"/>
                  <w:kern w:val="0"/>
                  <w:sz w:val="20"/>
                  <w:szCs w:val="20"/>
                </w:rPr>
                <w:t>1Byte</w:t>
              </w:r>
            </w:ins>
          </w:p>
        </w:tc>
      </w:tr>
    </w:tbl>
    <w:p w:rsidR="00E60CD9" w:rsidRDefault="00E60CD9" w:rsidP="00E60CD9">
      <w:pPr>
        <w:rPr>
          <w:ins w:id="5081" w:author="AutoBVT" w:date="2018-06-12T13:57:00Z"/>
          <w:rStyle w:val="fontstyle01"/>
          <w:rFonts w:cstheme="minorHAnsi"/>
          <w:b/>
          <w:i/>
        </w:rPr>
      </w:pPr>
    </w:p>
    <w:p w:rsidR="00E60CD9" w:rsidRDefault="00E60CD9" w:rsidP="00E60CD9">
      <w:pPr>
        <w:rPr>
          <w:ins w:id="5082" w:author="AutoBVT" w:date="2018-06-12T13:57:00Z"/>
          <w:rStyle w:val="fontstyle01"/>
          <w:rFonts w:cstheme="minorHAnsi"/>
          <w:b/>
          <w:i/>
        </w:rPr>
      </w:pPr>
    </w:p>
    <w:p w:rsidR="00E60CD9" w:rsidRDefault="00E60CD9" w:rsidP="00E60CD9">
      <w:pPr>
        <w:rPr>
          <w:ins w:id="5083" w:author="AutoBVT" w:date="2018-06-12T13:57:00Z"/>
          <w:rStyle w:val="fontstyle01"/>
          <w:rFonts w:cstheme="minorHAnsi"/>
          <w:b/>
          <w:i/>
        </w:rPr>
      </w:pPr>
    </w:p>
    <w:p w:rsidR="00E60CD9" w:rsidRPr="00FF0019" w:rsidRDefault="00E60CD9" w:rsidP="00E60CD9">
      <w:pPr>
        <w:autoSpaceDE w:val="0"/>
        <w:autoSpaceDN w:val="0"/>
        <w:adjustRightInd w:val="0"/>
        <w:jc w:val="left"/>
        <w:rPr>
          <w:ins w:id="5084" w:author="telink" w:date="2018-06-22T16:47:00Z"/>
          <w:rFonts w:ascii="Times New Roman" w:hAnsi="Times New Roman" w:cs="Times New Roman"/>
          <w:kern w:val="0"/>
          <w:sz w:val="20"/>
          <w:szCs w:val="20"/>
          <w:rPrChange w:id="5085" w:author="telink" w:date="2018-06-22T16:47:00Z">
            <w:rPr>
              <w:ins w:id="5086" w:author="telink" w:date="2018-06-22T16:47:00Z"/>
              <w:rFonts w:cstheme="minorHAnsi"/>
              <w:b/>
              <w:i/>
              <w:iCs/>
              <w:color w:val="000000" w:themeColor="text1"/>
              <w:kern w:val="0"/>
              <w:sz w:val="20"/>
              <w:szCs w:val="20"/>
            </w:rPr>
          </w:rPrChange>
        </w:rPr>
      </w:pPr>
      <w:ins w:id="5087" w:author="telink" w:date="2018-06-22T16:47:00Z">
        <w:r>
          <w:rPr>
            <w:rFonts w:ascii="Times New Roman" w:hAnsi="Times New Roman" w:cs="Times New Roman"/>
            <w:kern w:val="0"/>
            <w:sz w:val="20"/>
            <w:szCs w:val="20"/>
          </w:rPr>
          <w:t>On receipt of this command, the device SHALL (if possible) add an entry to the Scene Table with the Scene ID and</w:t>
        </w:r>
        <w:r>
          <w:rPr>
            <w:rFonts w:ascii="Arial" w:hAnsi="Arial" w:cs="Arial"/>
            <w:kern w:val="0"/>
            <w:sz w:val="20"/>
            <w:szCs w:val="20"/>
          </w:rPr>
          <w:t xml:space="preserve"> </w:t>
        </w:r>
        <w:r>
          <w:rPr>
            <w:rFonts w:ascii="Times New Roman" w:hAnsi="Times New Roman" w:cs="Times New Roman"/>
            <w:kern w:val="0"/>
            <w:sz w:val="20"/>
            <w:szCs w:val="20"/>
          </w:rPr>
          <w:t>Group ID given in the command, and all extension field sets corresponding to the current state of other clusters on the</w:t>
        </w:r>
        <w:r>
          <w:rPr>
            <w:rFonts w:ascii="Arial" w:hAnsi="Arial" w:cs="Arial"/>
            <w:kern w:val="0"/>
            <w:sz w:val="20"/>
            <w:szCs w:val="20"/>
          </w:rPr>
          <w:t xml:space="preserve"> </w:t>
        </w:r>
        <w:r>
          <w:rPr>
            <w:rFonts w:ascii="Times New Roman" w:hAnsi="Times New Roman" w:cs="Times New Roman"/>
            <w:kern w:val="0"/>
            <w:sz w:val="20"/>
            <w:szCs w:val="20"/>
          </w:rPr>
          <w:t>device.</w:t>
        </w:r>
      </w:ins>
    </w:p>
    <w:p w:rsidR="00E60CD9" w:rsidRPr="00FD0060" w:rsidDel="00E80333" w:rsidRDefault="00E60CD9" w:rsidP="00E60CD9">
      <w:pPr>
        <w:autoSpaceDE w:val="0"/>
        <w:autoSpaceDN w:val="0"/>
        <w:adjustRightInd w:val="0"/>
        <w:jc w:val="left"/>
        <w:rPr>
          <w:ins w:id="5088" w:author="AutoBVT" w:date="2018-06-12T13:57:00Z"/>
          <w:del w:id="5089" w:author="telink" w:date="2018-06-22T18:20:00Z"/>
          <w:rStyle w:val="fontstyle01"/>
          <w:rFonts w:cstheme="minorHAnsi"/>
          <w:b/>
          <w:i/>
        </w:rPr>
      </w:pPr>
      <w:ins w:id="5090"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 64 lenH lenL 00</w:t>
        </w:r>
        <w:r w:rsidRPr="00D428CE">
          <w:rPr>
            <w:rFonts w:hint="eastAsia"/>
            <w:sz w:val="20"/>
            <w:szCs w:val="20"/>
          </w:rPr>
          <w:t xml:space="preserve"> </w:t>
        </w:r>
        <w:r w:rsidRPr="00292B9E">
          <w:rPr>
            <w:rFonts w:hint="eastAsia"/>
            <w:sz w:val="20"/>
            <w:szCs w:val="20"/>
          </w:rPr>
          <w:t>ZCLCmdHdr</w:t>
        </w:r>
        <w:r>
          <w:rPr>
            <w:rFonts w:hint="eastAsia"/>
            <w:sz w:val="20"/>
            <w:szCs w:val="20"/>
          </w:rPr>
          <w:t xml:space="preserve"> </w:t>
        </w:r>
        <w:r>
          <w:rPr>
            <w:sz w:val="18"/>
            <w:szCs w:val="18"/>
          </w:rPr>
          <w:t>Group</w:t>
        </w:r>
        <w:r>
          <w:rPr>
            <w:rFonts w:ascii="Times New Roman" w:hAnsi="Times New Roman" w:cs="Times New Roman"/>
            <w:kern w:val="0"/>
            <w:sz w:val="18"/>
            <w:szCs w:val="18"/>
          </w:rPr>
          <w:t>ID</w:t>
        </w:r>
        <w:r w:rsidRPr="003A324A">
          <w:rPr>
            <w:rFonts w:cstheme="minorHAnsi" w:hint="eastAsia"/>
            <w:b/>
            <w:i/>
            <w:sz w:val="20"/>
            <w:szCs w:val="20"/>
          </w:rPr>
          <w:t xml:space="preserve"> </w:t>
        </w:r>
        <w:r>
          <w:rPr>
            <w:rFonts w:hint="eastAsia"/>
            <w:sz w:val="18"/>
            <w:szCs w:val="18"/>
          </w:rPr>
          <w:t>Scene</w:t>
        </w:r>
        <w:r>
          <w:rPr>
            <w:rFonts w:ascii="Times New Roman" w:hAnsi="Times New Roman" w:cs="Times New Roman"/>
            <w:kern w:val="0"/>
            <w:sz w:val="18"/>
            <w:szCs w:val="18"/>
          </w:rPr>
          <w:t>ID</w:t>
        </w:r>
        <w:r w:rsidRPr="00A813BE">
          <w:rPr>
            <w:rFonts w:ascii="Times New Roman" w:hAnsi="Times New Roman" w:cs="Times New Roman"/>
            <w:kern w:val="0"/>
            <w:sz w:val="18"/>
            <w:szCs w:val="18"/>
          </w:rPr>
          <w:t xml:space="preserve"> </w:t>
        </w:r>
        <w:r w:rsidRPr="003A324A">
          <w:rPr>
            <w:rFonts w:cstheme="minorHAnsi" w:hint="eastAsia"/>
            <w:b/>
            <w:i/>
            <w:sz w:val="20"/>
            <w:szCs w:val="20"/>
          </w:rPr>
          <w:t>AA</w:t>
        </w:r>
      </w:ins>
    </w:p>
    <w:p w:rsidR="00E60CD9" w:rsidRDefault="00E60CD9" w:rsidP="00E60CD9">
      <w:pPr>
        <w:autoSpaceDE w:val="0"/>
        <w:autoSpaceDN w:val="0"/>
        <w:adjustRightInd w:val="0"/>
        <w:jc w:val="left"/>
        <w:rPr>
          <w:ins w:id="5091" w:author="AutoBVT" w:date="2018-06-12T13:57:00Z"/>
          <w:rStyle w:val="fontstyle01"/>
          <w:rFonts w:cstheme="minorHAnsi"/>
          <w:b/>
          <w:i/>
        </w:rPr>
        <w:pPrChange w:id="5092" w:author="telink" w:date="2018-06-22T18:20:00Z">
          <w:pPr/>
        </w:pPrChange>
      </w:pPr>
    </w:p>
    <w:p w:rsidR="00E60CD9" w:rsidRDefault="00E60CD9" w:rsidP="00E60CD9">
      <w:pPr>
        <w:rPr>
          <w:ins w:id="5093" w:author="AutoBVT" w:date="2018-06-12T13:57:00Z"/>
          <w:rFonts w:cstheme="minorHAnsi"/>
          <w:i/>
        </w:rPr>
      </w:pPr>
    </w:p>
    <w:p w:rsidR="00E60CD9" w:rsidRDefault="00E60CD9" w:rsidP="00E60CD9">
      <w:pPr>
        <w:rPr>
          <w:ins w:id="5094" w:author="AutoBVT" w:date="2018-06-12T13:57:00Z"/>
          <w:rStyle w:val="fontstyle01"/>
          <w:rFonts w:cstheme="minorHAnsi"/>
          <w:b/>
          <w:i/>
        </w:rPr>
      </w:pPr>
      <w:ins w:id="5095" w:author="AutoBVT" w:date="2018-06-12T13:57:00Z">
        <w:r>
          <w:rPr>
            <w:rStyle w:val="fontstyle01"/>
            <w:rFonts w:cstheme="minorHAnsi" w:hint="eastAsia"/>
            <w:b/>
            <w:i/>
          </w:rPr>
          <w:t>3</w:t>
        </w:r>
        <w:r w:rsidRPr="0079251E">
          <w:rPr>
            <w:rStyle w:val="fontstyle01"/>
            <w:rFonts w:cstheme="minorHAnsi" w:hint="eastAsia"/>
            <w:b/>
            <w:i/>
          </w:rPr>
          <w:t>.</w:t>
        </w:r>
        <w:del w:id="5096" w:author="telink" w:date="2018-06-26T11:03:00Z">
          <w:r w:rsidDel="004B649C">
            <w:rPr>
              <w:rStyle w:val="fontstyle01"/>
              <w:rFonts w:cstheme="minorHAnsi" w:hint="eastAsia"/>
              <w:b/>
              <w:i/>
            </w:rPr>
            <w:delText>2</w:delText>
          </w:r>
        </w:del>
      </w:ins>
      <w:ins w:id="5097" w:author="telink" w:date="2018-06-26T11:03:00Z">
        <w:r>
          <w:rPr>
            <w:rStyle w:val="fontstyle01"/>
            <w:rFonts w:cstheme="minorHAnsi"/>
            <w:b/>
            <w:i/>
          </w:rPr>
          <w:t>3</w:t>
        </w:r>
      </w:ins>
      <w:ins w:id="5098" w:author="AutoBVT" w:date="2018-06-12T13:57:00Z">
        <w:r w:rsidRPr="0079251E">
          <w:rPr>
            <w:rStyle w:val="fontstyle01"/>
            <w:rFonts w:cstheme="minorHAnsi" w:hint="eastAsia"/>
            <w:b/>
            <w:i/>
          </w:rPr>
          <w:t>.</w:t>
        </w:r>
        <w:r>
          <w:rPr>
            <w:rStyle w:val="fontstyle01"/>
            <w:rFonts w:cstheme="minorHAnsi" w:hint="eastAsia"/>
            <w:b/>
            <w:i/>
          </w:rPr>
          <w:t>6.</w:t>
        </w:r>
      </w:ins>
      <w:ins w:id="5099" w:author="telink" w:date="2018-06-22T10:13:00Z">
        <w:r>
          <w:rPr>
            <w:rStyle w:val="fontstyle01"/>
            <w:rFonts w:cstheme="minorHAnsi"/>
            <w:b/>
            <w:i/>
          </w:rPr>
          <w:t>1.</w:t>
        </w:r>
      </w:ins>
      <w:ins w:id="5100" w:author="AutoBVT" w:date="2018-06-12T13:57:00Z">
        <w:r>
          <w:rPr>
            <w:rStyle w:val="fontstyle01"/>
            <w:rFonts w:cstheme="minorHAnsi" w:hint="eastAsia"/>
            <w:b/>
            <w:i/>
          </w:rPr>
          <w:t>6</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SCENE_RECALL</w:t>
        </w:r>
      </w:ins>
    </w:p>
    <w:tbl>
      <w:tblPr>
        <w:tblStyle w:val="ab"/>
        <w:tblpPr w:leftFromText="180" w:rightFromText="180" w:vertAnchor="text" w:horzAnchor="page" w:tblpX="2795" w:tblpY="95"/>
        <w:tblOverlap w:val="never"/>
        <w:tblW w:w="4361" w:type="dxa"/>
        <w:tblLayout w:type="fixed"/>
        <w:tblLook w:val="04A0" w:firstRow="1" w:lastRow="0" w:firstColumn="1" w:lastColumn="0" w:noHBand="0" w:noVBand="1"/>
      </w:tblPr>
      <w:tblGrid>
        <w:gridCol w:w="1668"/>
        <w:gridCol w:w="1417"/>
        <w:gridCol w:w="1276"/>
      </w:tblGrid>
      <w:tr w:rsidR="00E60CD9" w:rsidRPr="00292B9E" w:rsidTr="00165B4D">
        <w:trPr>
          <w:ins w:id="5101" w:author="AutoBVT" w:date="2018-06-12T13:57:00Z"/>
        </w:trPr>
        <w:tc>
          <w:tcPr>
            <w:tcW w:w="1668" w:type="dxa"/>
          </w:tcPr>
          <w:p w:rsidR="00E60CD9" w:rsidRDefault="00E60CD9" w:rsidP="00165B4D">
            <w:pPr>
              <w:pStyle w:val="Default"/>
              <w:jc w:val="both"/>
              <w:rPr>
                <w:ins w:id="5102" w:author="AutoBVT" w:date="2018-06-12T13:57:00Z"/>
                <w:sz w:val="20"/>
                <w:szCs w:val="20"/>
              </w:rPr>
            </w:pPr>
            <w:ins w:id="5103" w:author="AutoBVT" w:date="2018-06-12T13:57:00Z">
              <w:r w:rsidRPr="00292B9E">
                <w:rPr>
                  <w:rFonts w:hint="eastAsia"/>
                  <w:sz w:val="20"/>
                  <w:szCs w:val="20"/>
                </w:rPr>
                <w:t>ZCLCmdHdr</w:t>
              </w:r>
            </w:ins>
          </w:p>
        </w:tc>
        <w:tc>
          <w:tcPr>
            <w:tcW w:w="1417" w:type="dxa"/>
          </w:tcPr>
          <w:p w:rsidR="00E60CD9" w:rsidRDefault="00E60CD9" w:rsidP="00165B4D">
            <w:pPr>
              <w:pStyle w:val="Default"/>
              <w:jc w:val="both"/>
              <w:rPr>
                <w:ins w:id="5104" w:author="AutoBVT" w:date="2018-06-12T13:57:00Z"/>
                <w:sz w:val="18"/>
                <w:szCs w:val="18"/>
              </w:rPr>
            </w:pPr>
            <w:ins w:id="5105" w:author="AutoBVT" w:date="2018-06-12T13:57:00Z">
              <w:r>
                <w:rPr>
                  <w:sz w:val="18"/>
                  <w:szCs w:val="18"/>
                </w:rPr>
                <w:t>GroupID</w:t>
              </w:r>
            </w:ins>
          </w:p>
        </w:tc>
        <w:tc>
          <w:tcPr>
            <w:tcW w:w="1276" w:type="dxa"/>
          </w:tcPr>
          <w:p w:rsidR="00E60CD9" w:rsidRDefault="00E60CD9" w:rsidP="00165B4D">
            <w:pPr>
              <w:pStyle w:val="Default"/>
              <w:jc w:val="both"/>
              <w:rPr>
                <w:ins w:id="5106" w:author="AutoBVT" w:date="2018-06-12T13:57:00Z"/>
                <w:sz w:val="20"/>
                <w:szCs w:val="20"/>
              </w:rPr>
            </w:pPr>
            <w:ins w:id="5107" w:author="AutoBVT" w:date="2018-06-12T13:57:00Z">
              <w:r>
                <w:rPr>
                  <w:rFonts w:hint="eastAsia"/>
                  <w:sz w:val="18"/>
                  <w:szCs w:val="18"/>
                </w:rPr>
                <w:t>Scene</w:t>
              </w:r>
              <w:r>
                <w:rPr>
                  <w:sz w:val="18"/>
                  <w:szCs w:val="18"/>
                </w:rPr>
                <w:t>ID</w:t>
              </w:r>
            </w:ins>
          </w:p>
        </w:tc>
      </w:tr>
      <w:tr w:rsidR="00E60CD9" w:rsidRPr="00292B9E" w:rsidTr="00165B4D">
        <w:trPr>
          <w:trHeight w:val="359"/>
          <w:ins w:id="5108" w:author="AutoBVT" w:date="2018-06-12T13:57:00Z"/>
        </w:trPr>
        <w:tc>
          <w:tcPr>
            <w:tcW w:w="1668" w:type="dxa"/>
          </w:tcPr>
          <w:p w:rsidR="00E60CD9" w:rsidRDefault="00E60CD9" w:rsidP="00165B4D">
            <w:pPr>
              <w:rPr>
                <w:ins w:id="5109" w:author="AutoBVT" w:date="2018-06-12T13:57:00Z"/>
                <w:rFonts w:cstheme="minorHAnsi"/>
                <w:iCs/>
                <w:color w:val="000000" w:themeColor="text1"/>
                <w:kern w:val="0"/>
                <w:sz w:val="20"/>
                <w:szCs w:val="20"/>
              </w:rPr>
            </w:pPr>
            <w:ins w:id="5110" w:author="AutoBVT" w:date="2018-06-12T13:57:00Z">
              <w:r>
                <w:rPr>
                  <w:rFonts w:cstheme="minorHAnsi" w:hint="eastAsia"/>
                  <w:i/>
                  <w:iCs/>
                  <w:color w:val="000000" w:themeColor="text1"/>
                  <w:kern w:val="0"/>
                  <w:sz w:val="20"/>
                  <w:szCs w:val="20"/>
                </w:rPr>
                <w:t>n-Bytes</w:t>
              </w:r>
            </w:ins>
          </w:p>
        </w:tc>
        <w:tc>
          <w:tcPr>
            <w:tcW w:w="1417" w:type="dxa"/>
          </w:tcPr>
          <w:p w:rsidR="00E60CD9" w:rsidRDefault="00E60CD9" w:rsidP="00165B4D">
            <w:pPr>
              <w:rPr>
                <w:ins w:id="5111" w:author="AutoBVT" w:date="2018-06-12T13:57:00Z"/>
                <w:rFonts w:cstheme="minorHAnsi"/>
                <w:iCs/>
                <w:color w:val="000000" w:themeColor="text1"/>
                <w:kern w:val="0"/>
                <w:sz w:val="20"/>
                <w:szCs w:val="20"/>
              </w:rPr>
            </w:pPr>
            <w:ins w:id="5112" w:author="AutoBVT" w:date="2018-06-12T13:57:00Z">
              <w:r>
                <w:rPr>
                  <w:rFonts w:cstheme="minorHAnsi" w:hint="eastAsia"/>
                  <w:iCs/>
                  <w:color w:val="000000" w:themeColor="text1"/>
                  <w:kern w:val="0"/>
                  <w:sz w:val="20"/>
                  <w:szCs w:val="20"/>
                </w:rPr>
                <w:t>1Byte</w:t>
              </w:r>
            </w:ins>
          </w:p>
        </w:tc>
        <w:tc>
          <w:tcPr>
            <w:tcW w:w="1276" w:type="dxa"/>
          </w:tcPr>
          <w:p w:rsidR="00E60CD9" w:rsidRDefault="00E60CD9" w:rsidP="00165B4D">
            <w:pPr>
              <w:rPr>
                <w:ins w:id="5113" w:author="AutoBVT" w:date="2018-06-12T13:57:00Z"/>
                <w:rFonts w:cstheme="minorHAnsi"/>
                <w:iCs/>
                <w:color w:val="000000" w:themeColor="text1"/>
                <w:kern w:val="0"/>
                <w:sz w:val="20"/>
                <w:szCs w:val="20"/>
              </w:rPr>
            </w:pPr>
            <w:ins w:id="5114" w:author="AutoBVT" w:date="2018-06-12T13:57:00Z">
              <w:r>
                <w:rPr>
                  <w:rFonts w:cstheme="minorHAnsi" w:hint="eastAsia"/>
                  <w:iCs/>
                  <w:color w:val="000000" w:themeColor="text1"/>
                  <w:kern w:val="0"/>
                  <w:sz w:val="20"/>
                  <w:szCs w:val="20"/>
                </w:rPr>
                <w:t>1Byte</w:t>
              </w:r>
            </w:ins>
          </w:p>
        </w:tc>
      </w:tr>
    </w:tbl>
    <w:p w:rsidR="00E60CD9" w:rsidRDefault="00E60CD9" w:rsidP="00E60CD9">
      <w:pPr>
        <w:rPr>
          <w:ins w:id="5115" w:author="AutoBVT" w:date="2018-06-12T13:57:00Z"/>
          <w:rStyle w:val="fontstyle01"/>
          <w:rFonts w:cstheme="minorHAnsi"/>
          <w:b/>
          <w:i/>
        </w:rPr>
      </w:pPr>
    </w:p>
    <w:p w:rsidR="00E60CD9" w:rsidRDefault="00E60CD9" w:rsidP="00E60CD9">
      <w:pPr>
        <w:rPr>
          <w:ins w:id="5116" w:author="AutoBVT" w:date="2018-06-12T13:57:00Z"/>
          <w:rStyle w:val="fontstyle01"/>
          <w:rFonts w:cstheme="minorHAnsi"/>
          <w:b/>
          <w:i/>
        </w:rPr>
      </w:pPr>
    </w:p>
    <w:p w:rsidR="00E60CD9" w:rsidRDefault="00E60CD9" w:rsidP="00E60CD9">
      <w:pPr>
        <w:rPr>
          <w:ins w:id="5117" w:author="AutoBVT" w:date="2018-06-12T13:57:00Z"/>
          <w:rFonts w:cstheme="minorHAnsi"/>
          <w:i/>
        </w:rPr>
      </w:pPr>
    </w:p>
    <w:p w:rsidR="00E60CD9" w:rsidRPr="00FD0060" w:rsidRDefault="00E60CD9" w:rsidP="00E60CD9">
      <w:pPr>
        <w:autoSpaceDE w:val="0"/>
        <w:autoSpaceDN w:val="0"/>
        <w:adjustRightInd w:val="0"/>
        <w:jc w:val="left"/>
        <w:rPr>
          <w:ins w:id="5118" w:author="AutoBVT" w:date="2018-06-12T13:57:00Z"/>
          <w:rStyle w:val="fontstyle01"/>
          <w:rFonts w:cstheme="minorHAnsi"/>
          <w:b/>
          <w:i/>
        </w:rPr>
      </w:pPr>
      <w:ins w:id="5119"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 65 lenH lenL 00</w:t>
        </w:r>
        <w:r w:rsidRPr="00D428CE">
          <w:rPr>
            <w:rFonts w:hint="eastAsia"/>
            <w:sz w:val="20"/>
            <w:szCs w:val="20"/>
          </w:rPr>
          <w:t xml:space="preserve"> </w:t>
        </w:r>
        <w:r w:rsidRPr="00292B9E">
          <w:rPr>
            <w:rFonts w:hint="eastAsia"/>
            <w:sz w:val="20"/>
            <w:szCs w:val="20"/>
          </w:rPr>
          <w:t>ZCLCmdHdr</w:t>
        </w:r>
        <w:r>
          <w:rPr>
            <w:rFonts w:hint="eastAsia"/>
            <w:sz w:val="20"/>
            <w:szCs w:val="20"/>
          </w:rPr>
          <w:t xml:space="preserve"> </w:t>
        </w:r>
        <w:r>
          <w:rPr>
            <w:sz w:val="18"/>
            <w:szCs w:val="18"/>
          </w:rPr>
          <w:t>Group</w:t>
        </w:r>
        <w:r>
          <w:rPr>
            <w:rFonts w:ascii="Times New Roman" w:hAnsi="Times New Roman" w:cs="Times New Roman"/>
            <w:kern w:val="0"/>
            <w:sz w:val="18"/>
            <w:szCs w:val="18"/>
          </w:rPr>
          <w:t>ID</w:t>
        </w:r>
        <w:r w:rsidRPr="003A324A">
          <w:rPr>
            <w:rFonts w:cstheme="minorHAnsi" w:hint="eastAsia"/>
            <w:b/>
            <w:i/>
            <w:sz w:val="20"/>
            <w:szCs w:val="20"/>
          </w:rPr>
          <w:t xml:space="preserve"> </w:t>
        </w:r>
        <w:r>
          <w:rPr>
            <w:rFonts w:hint="eastAsia"/>
            <w:sz w:val="18"/>
            <w:szCs w:val="18"/>
          </w:rPr>
          <w:t>Scene</w:t>
        </w:r>
        <w:r>
          <w:rPr>
            <w:rFonts w:ascii="Times New Roman" w:hAnsi="Times New Roman" w:cs="Times New Roman"/>
            <w:kern w:val="0"/>
            <w:sz w:val="18"/>
            <w:szCs w:val="18"/>
          </w:rPr>
          <w:t>ID</w:t>
        </w:r>
        <w:r w:rsidRPr="00A813BE">
          <w:rPr>
            <w:rFonts w:ascii="Times New Roman" w:hAnsi="Times New Roman" w:cs="Times New Roman"/>
            <w:kern w:val="0"/>
            <w:sz w:val="18"/>
            <w:szCs w:val="18"/>
          </w:rPr>
          <w:t xml:space="preserve"> </w:t>
        </w:r>
        <w:r w:rsidRPr="003A324A">
          <w:rPr>
            <w:rFonts w:cstheme="minorHAnsi" w:hint="eastAsia"/>
            <w:b/>
            <w:i/>
            <w:sz w:val="20"/>
            <w:szCs w:val="20"/>
          </w:rPr>
          <w:t>AA</w:t>
        </w:r>
      </w:ins>
    </w:p>
    <w:p w:rsidR="00E60CD9" w:rsidRPr="00554B90" w:rsidRDefault="00E60CD9" w:rsidP="00E60CD9">
      <w:pPr>
        <w:rPr>
          <w:ins w:id="5120" w:author="AutoBVT" w:date="2018-06-12T13:57:00Z"/>
          <w:rFonts w:cstheme="minorHAnsi"/>
          <w:i/>
        </w:rPr>
      </w:pPr>
    </w:p>
    <w:p w:rsidR="00E60CD9" w:rsidRDefault="00E60CD9" w:rsidP="00E60CD9">
      <w:pPr>
        <w:rPr>
          <w:ins w:id="5121" w:author="AutoBVT" w:date="2018-06-12T13:57:00Z"/>
          <w:rStyle w:val="fontstyle01"/>
          <w:rFonts w:cstheme="minorHAnsi"/>
          <w:b/>
          <w:i/>
        </w:rPr>
      </w:pPr>
      <w:ins w:id="5122" w:author="AutoBVT" w:date="2018-06-12T13:57:00Z">
        <w:r>
          <w:rPr>
            <w:rStyle w:val="fontstyle01"/>
            <w:rFonts w:cstheme="minorHAnsi" w:hint="eastAsia"/>
            <w:b/>
            <w:i/>
          </w:rPr>
          <w:t>3</w:t>
        </w:r>
        <w:r w:rsidRPr="0079251E">
          <w:rPr>
            <w:rStyle w:val="fontstyle01"/>
            <w:rFonts w:cstheme="minorHAnsi" w:hint="eastAsia"/>
            <w:b/>
            <w:i/>
          </w:rPr>
          <w:t>.</w:t>
        </w:r>
        <w:del w:id="5123" w:author="telink" w:date="2018-06-26T11:03:00Z">
          <w:r w:rsidDel="004B649C">
            <w:rPr>
              <w:rStyle w:val="fontstyle01"/>
              <w:rFonts w:cstheme="minorHAnsi" w:hint="eastAsia"/>
              <w:b/>
              <w:i/>
            </w:rPr>
            <w:delText>2</w:delText>
          </w:r>
        </w:del>
      </w:ins>
      <w:ins w:id="5124" w:author="telink" w:date="2018-06-26T11:03:00Z">
        <w:r>
          <w:rPr>
            <w:rStyle w:val="fontstyle01"/>
            <w:rFonts w:cstheme="minorHAnsi"/>
            <w:b/>
            <w:i/>
          </w:rPr>
          <w:t>3</w:t>
        </w:r>
      </w:ins>
      <w:ins w:id="5125" w:author="AutoBVT" w:date="2018-06-12T13:57:00Z">
        <w:r w:rsidRPr="0079251E">
          <w:rPr>
            <w:rStyle w:val="fontstyle01"/>
            <w:rFonts w:cstheme="minorHAnsi" w:hint="eastAsia"/>
            <w:b/>
            <w:i/>
          </w:rPr>
          <w:t>.</w:t>
        </w:r>
        <w:r>
          <w:rPr>
            <w:rStyle w:val="fontstyle01"/>
            <w:rFonts w:cstheme="minorHAnsi" w:hint="eastAsia"/>
            <w:b/>
            <w:i/>
          </w:rPr>
          <w:t>6.</w:t>
        </w:r>
      </w:ins>
      <w:ins w:id="5126" w:author="telink" w:date="2018-06-22T10:13:00Z">
        <w:r>
          <w:rPr>
            <w:rStyle w:val="fontstyle01"/>
            <w:rFonts w:cstheme="minorHAnsi"/>
            <w:b/>
            <w:i/>
          </w:rPr>
          <w:t>1.</w:t>
        </w:r>
      </w:ins>
      <w:ins w:id="5127" w:author="AutoBVT" w:date="2018-06-12T13:57:00Z">
        <w:r>
          <w:rPr>
            <w:rStyle w:val="fontstyle01"/>
            <w:rFonts w:cstheme="minorHAnsi" w:hint="eastAsia"/>
            <w:b/>
            <w:i/>
          </w:rPr>
          <w:t>7</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SCENE_GET_MEMBERSHIP</w:t>
        </w:r>
      </w:ins>
    </w:p>
    <w:tbl>
      <w:tblPr>
        <w:tblStyle w:val="ab"/>
        <w:tblpPr w:leftFromText="180" w:rightFromText="180" w:vertAnchor="text" w:horzAnchor="page" w:tblpX="2795" w:tblpY="95"/>
        <w:tblOverlap w:val="never"/>
        <w:tblW w:w="3085" w:type="dxa"/>
        <w:tblLayout w:type="fixed"/>
        <w:tblLook w:val="04A0" w:firstRow="1" w:lastRow="0" w:firstColumn="1" w:lastColumn="0" w:noHBand="0" w:noVBand="1"/>
      </w:tblPr>
      <w:tblGrid>
        <w:gridCol w:w="1668"/>
        <w:gridCol w:w="1417"/>
      </w:tblGrid>
      <w:tr w:rsidR="00E60CD9" w:rsidRPr="00292B9E" w:rsidTr="00165B4D">
        <w:trPr>
          <w:ins w:id="5128" w:author="AutoBVT" w:date="2018-06-12T13:57:00Z"/>
        </w:trPr>
        <w:tc>
          <w:tcPr>
            <w:tcW w:w="1668" w:type="dxa"/>
          </w:tcPr>
          <w:p w:rsidR="00E60CD9" w:rsidRDefault="00E60CD9" w:rsidP="00165B4D">
            <w:pPr>
              <w:pStyle w:val="Default"/>
              <w:jc w:val="both"/>
              <w:rPr>
                <w:ins w:id="5129" w:author="AutoBVT" w:date="2018-06-12T13:57:00Z"/>
                <w:sz w:val="20"/>
                <w:szCs w:val="20"/>
              </w:rPr>
            </w:pPr>
            <w:ins w:id="5130" w:author="AutoBVT" w:date="2018-06-12T13:57:00Z">
              <w:r w:rsidRPr="00292B9E">
                <w:rPr>
                  <w:rFonts w:hint="eastAsia"/>
                  <w:sz w:val="20"/>
                  <w:szCs w:val="20"/>
                </w:rPr>
                <w:t>ZCLCmdHdr</w:t>
              </w:r>
            </w:ins>
          </w:p>
        </w:tc>
        <w:tc>
          <w:tcPr>
            <w:tcW w:w="1417" w:type="dxa"/>
          </w:tcPr>
          <w:p w:rsidR="00E60CD9" w:rsidRDefault="00E60CD9" w:rsidP="00165B4D">
            <w:pPr>
              <w:pStyle w:val="Default"/>
              <w:jc w:val="both"/>
              <w:rPr>
                <w:ins w:id="5131" w:author="AutoBVT" w:date="2018-06-12T13:57:00Z"/>
                <w:sz w:val="18"/>
                <w:szCs w:val="18"/>
              </w:rPr>
            </w:pPr>
            <w:ins w:id="5132" w:author="AutoBVT" w:date="2018-06-12T13:57:00Z">
              <w:r>
                <w:rPr>
                  <w:sz w:val="18"/>
                  <w:szCs w:val="18"/>
                </w:rPr>
                <w:t>GroupID</w:t>
              </w:r>
            </w:ins>
          </w:p>
        </w:tc>
      </w:tr>
      <w:tr w:rsidR="00E60CD9" w:rsidRPr="00292B9E" w:rsidTr="00165B4D">
        <w:trPr>
          <w:trHeight w:val="359"/>
          <w:ins w:id="5133" w:author="AutoBVT" w:date="2018-06-12T13:57:00Z"/>
        </w:trPr>
        <w:tc>
          <w:tcPr>
            <w:tcW w:w="1668" w:type="dxa"/>
          </w:tcPr>
          <w:p w:rsidR="00E60CD9" w:rsidRDefault="00E60CD9" w:rsidP="00165B4D">
            <w:pPr>
              <w:rPr>
                <w:ins w:id="5134" w:author="AutoBVT" w:date="2018-06-12T13:57:00Z"/>
                <w:rFonts w:cstheme="minorHAnsi"/>
                <w:iCs/>
                <w:color w:val="000000" w:themeColor="text1"/>
                <w:kern w:val="0"/>
                <w:sz w:val="20"/>
                <w:szCs w:val="20"/>
              </w:rPr>
            </w:pPr>
            <w:ins w:id="5135" w:author="AutoBVT" w:date="2018-06-12T13:57:00Z">
              <w:r>
                <w:rPr>
                  <w:rFonts w:cstheme="minorHAnsi" w:hint="eastAsia"/>
                  <w:i/>
                  <w:iCs/>
                  <w:color w:val="000000" w:themeColor="text1"/>
                  <w:kern w:val="0"/>
                  <w:sz w:val="20"/>
                  <w:szCs w:val="20"/>
                </w:rPr>
                <w:t>n-Bytes</w:t>
              </w:r>
            </w:ins>
          </w:p>
        </w:tc>
        <w:tc>
          <w:tcPr>
            <w:tcW w:w="1417" w:type="dxa"/>
          </w:tcPr>
          <w:p w:rsidR="00E60CD9" w:rsidRDefault="00E60CD9" w:rsidP="00165B4D">
            <w:pPr>
              <w:rPr>
                <w:ins w:id="5136" w:author="AutoBVT" w:date="2018-06-12T13:57:00Z"/>
                <w:rFonts w:cstheme="minorHAnsi"/>
                <w:iCs/>
                <w:color w:val="000000" w:themeColor="text1"/>
                <w:kern w:val="0"/>
                <w:sz w:val="20"/>
                <w:szCs w:val="20"/>
              </w:rPr>
            </w:pPr>
            <w:ins w:id="5137" w:author="AutoBVT" w:date="2018-06-12T13:57:00Z">
              <w:r>
                <w:rPr>
                  <w:rFonts w:cstheme="minorHAnsi" w:hint="eastAsia"/>
                  <w:iCs/>
                  <w:color w:val="000000" w:themeColor="text1"/>
                  <w:kern w:val="0"/>
                  <w:sz w:val="20"/>
                  <w:szCs w:val="20"/>
                </w:rPr>
                <w:t>1Byte</w:t>
              </w:r>
            </w:ins>
          </w:p>
        </w:tc>
      </w:tr>
    </w:tbl>
    <w:p w:rsidR="00E60CD9" w:rsidRPr="001C30DD" w:rsidRDefault="00E60CD9" w:rsidP="00E60CD9">
      <w:pPr>
        <w:rPr>
          <w:ins w:id="5138" w:author="AutoBVT" w:date="2018-06-12T13:57:00Z"/>
          <w:rFonts w:cstheme="minorHAnsi"/>
          <w:i/>
        </w:rPr>
      </w:pPr>
    </w:p>
    <w:p w:rsidR="00E60CD9" w:rsidRDefault="00E60CD9" w:rsidP="00E60CD9">
      <w:pPr>
        <w:rPr>
          <w:ins w:id="5139" w:author="AutoBVT" w:date="2018-06-12T13:57:00Z"/>
          <w:rFonts w:cstheme="minorHAnsi"/>
          <w:i/>
        </w:rPr>
      </w:pPr>
    </w:p>
    <w:p w:rsidR="00E60CD9" w:rsidRDefault="00E60CD9" w:rsidP="00E60CD9">
      <w:pPr>
        <w:rPr>
          <w:ins w:id="5140" w:author="AutoBVT" w:date="2018-06-12T13:57:00Z"/>
          <w:rFonts w:cstheme="minorHAnsi"/>
          <w:i/>
        </w:rPr>
      </w:pPr>
    </w:p>
    <w:p w:rsidR="00E60CD9" w:rsidRPr="00FD0060" w:rsidRDefault="00E60CD9" w:rsidP="00E60CD9">
      <w:pPr>
        <w:autoSpaceDE w:val="0"/>
        <w:autoSpaceDN w:val="0"/>
        <w:adjustRightInd w:val="0"/>
        <w:jc w:val="left"/>
        <w:rPr>
          <w:ins w:id="5141" w:author="AutoBVT" w:date="2018-06-12T13:57:00Z"/>
          <w:rStyle w:val="fontstyle01"/>
          <w:rFonts w:cstheme="minorHAnsi"/>
          <w:b/>
          <w:i/>
        </w:rPr>
      </w:pPr>
      <w:ins w:id="5142" w:author="AutoBVT" w:date="2018-06-12T13:57: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1 66lenH lenL 00</w:t>
        </w:r>
        <w:r w:rsidRPr="00D428CE">
          <w:rPr>
            <w:rFonts w:hint="eastAsia"/>
            <w:sz w:val="20"/>
            <w:szCs w:val="20"/>
          </w:rPr>
          <w:t xml:space="preserve"> </w:t>
        </w:r>
        <w:r w:rsidRPr="00292B9E">
          <w:rPr>
            <w:rFonts w:hint="eastAsia"/>
            <w:sz w:val="20"/>
            <w:szCs w:val="20"/>
          </w:rPr>
          <w:t>ZCLCmdHdr</w:t>
        </w:r>
        <w:r>
          <w:rPr>
            <w:rFonts w:hint="eastAsia"/>
            <w:sz w:val="20"/>
            <w:szCs w:val="20"/>
          </w:rPr>
          <w:t xml:space="preserve"> </w:t>
        </w:r>
        <w:r>
          <w:rPr>
            <w:sz w:val="18"/>
            <w:szCs w:val="18"/>
          </w:rPr>
          <w:t>Group</w:t>
        </w:r>
        <w:r>
          <w:rPr>
            <w:rFonts w:ascii="Times New Roman" w:hAnsi="Times New Roman" w:cs="Times New Roman"/>
            <w:kern w:val="0"/>
            <w:sz w:val="18"/>
            <w:szCs w:val="18"/>
          </w:rPr>
          <w:t>ID</w:t>
        </w:r>
        <w:r w:rsidRPr="00A813BE">
          <w:rPr>
            <w:rFonts w:ascii="Times New Roman" w:hAnsi="Times New Roman" w:cs="Times New Roman"/>
            <w:kern w:val="0"/>
            <w:sz w:val="18"/>
            <w:szCs w:val="18"/>
          </w:rPr>
          <w:t xml:space="preserve"> </w:t>
        </w:r>
        <w:r w:rsidRPr="003A324A">
          <w:rPr>
            <w:rFonts w:cstheme="minorHAnsi" w:hint="eastAsia"/>
            <w:b/>
            <w:i/>
            <w:sz w:val="20"/>
            <w:szCs w:val="20"/>
          </w:rPr>
          <w:t>AA</w:t>
        </w:r>
      </w:ins>
    </w:p>
    <w:p w:rsidR="00E60CD9" w:rsidRDefault="00E60CD9" w:rsidP="00E60CD9">
      <w:pPr>
        <w:rPr>
          <w:ins w:id="5143" w:author="telink" w:date="2018-06-22T10:13:00Z"/>
          <w:rFonts w:cstheme="minorHAnsi"/>
          <w:i/>
        </w:rPr>
      </w:pPr>
    </w:p>
    <w:p w:rsidR="00E60CD9" w:rsidRPr="008F7635" w:rsidRDefault="00E60CD9" w:rsidP="00E60CD9">
      <w:pPr>
        <w:rPr>
          <w:ins w:id="5144" w:author="telink" w:date="2018-06-22T10:13:00Z"/>
          <w:rFonts w:ascii="Courier" w:hAnsi="Courier" w:cstheme="minorHAnsi"/>
          <w:i/>
          <w:color w:val="000000"/>
          <w:sz w:val="20"/>
          <w:szCs w:val="20"/>
        </w:rPr>
      </w:pPr>
      <w:ins w:id="5145" w:author="telink" w:date="2018-06-22T10:13:00Z">
        <w:r>
          <w:rPr>
            <w:rStyle w:val="fontstyle01"/>
            <w:rFonts w:cstheme="minorHAnsi"/>
            <w:b/>
            <w:i/>
          </w:rPr>
          <w:t>3.</w:t>
        </w:r>
      </w:ins>
      <w:ins w:id="5146" w:author="telink" w:date="2018-06-26T11:03:00Z">
        <w:r>
          <w:rPr>
            <w:rStyle w:val="fontstyle01"/>
            <w:rFonts w:cstheme="minorHAnsi"/>
            <w:b/>
            <w:i/>
          </w:rPr>
          <w:t>3</w:t>
        </w:r>
      </w:ins>
      <w:ins w:id="5147" w:author="telink" w:date="2018-06-22T10:13:00Z">
        <w:r>
          <w:rPr>
            <w:rStyle w:val="fontstyle01"/>
            <w:rFonts w:cstheme="minorHAnsi"/>
            <w:b/>
            <w:i/>
          </w:rPr>
          <w:t xml:space="preserve">.6.2 </w:t>
        </w:r>
        <w:r w:rsidRPr="008F7635">
          <w:rPr>
            <w:rStyle w:val="fontstyle01"/>
            <w:rFonts w:cstheme="minorHAnsi"/>
            <w:i/>
          </w:rPr>
          <w:t>Command Type</w:t>
        </w:r>
        <w:r>
          <w:rPr>
            <w:rStyle w:val="fontstyle01"/>
            <w:rFonts w:cstheme="minorHAnsi"/>
            <w:b/>
            <w:i/>
          </w:rPr>
          <w:t>(Slave)</w:t>
        </w:r>
      </w:ins>
    </w:p>
    <w:tbl>
      <w:tblPr>
        <w:tblStyle w:val="-3"/>
        <w:tblW w:w="7844" w:type="dxa"/>
        <w:tblLook w:val="0620" w:firstRow="1" w:lastRow="0" w:firstColumn="0" w:lastColumn="0" w:noHBand="1" w:noVBand="1"/>
      </w:tblPr>
      <w:tblGrid>
        <w:gridCol w:w="6523"/>
        <w:gridCol w:w="1321"/>
      </w:tblGrid>
      <w:tr w:rsidR="00E60CD9" w:rsidRPr="001C30DD" w:rsidTr="00165B4D">
        <w:trPr>
          <w:cnfStyle w:val="100000000000" w:firstRow="1" w:lastRow="0" w:firstColumn="0" w:lastColumn="0" w:oddVBand="0" w:evenVBand="0" w:oddHBand="0" w:evenHBand="0" w:firstRowFirstColumn="0" w:firstRowLastColumn="0" w:lastRowFirstColumn="0" w:lastRowLastColumn="0"/>
          <w:trHeight w:val="181"/>
          <w:ins w:id="5148" w:author="telink" w:date="2018-06-22T10:13:00Z"/>
        </w:trPr>
        <w:tc>
          <w:tcPr>
            <w:tcW w:w="0" w:type="auto"/>
          </w:tcPr>
          <w:p w:rsidR="00E60CD9" w:rsidRPr="001C30DD" w:rsidRDefault="00E60CD9" w:rsidP="00165B4D">
            <w:pPr>
              <w:rPr>
                <w:ins w:id="5149" w:author="telink" w:date="2018-06-22T10:13:00Z"/>
                <w:rFonts w:cstheme="minorHAnsi"/>
              </w:rPr>
            </w:pPr>
            <w:ins w:id="5150" w:author="telink" w:date="2018-06-22T10:13:00Z">
              <w:r w:rsidRPr="00A77C26">
                <w:rPr>
                  <w:rFonts w:cstheme="minorHAnsi"/>
                </w:rPr>
                <w:t>Type</w:t>
              </w:r>
            </w:ins>
          </w:p>
        </w:tc>
        <w:tc>
          <w:tcPr>
            <w:tcW w:w="0" w:type="auto"/>
          </w:tcPr>
          <w:p w:rsidR="00E60CD9" w:rsidRPr="001C30DD" w:rsidRDefault="00E60CD9" w:rsidP="00165B4D">
            <w:pPr>
              <w:rPr>
                <w:ins w:id="5151" w:author="telink" w:date="2018-06-22T10:13:00Z"/>
                <w:rFonts w:cstheme="minorHAnsi"/>
              </w:rPr>
            </w:pPr>
            <w:ins w:id="5152" w:author="telink" w:date="2018-06-22T10:13:00Z">
              <w:r w:rsidRPr="001C30DD">
                <w:rPr>
                  <w:rFonts w:cstheme="minorHAnsi"/>
                </w:rPr>
                <w:t>Value</w:t>
              </w:r>
            </w:ins>
          </w:p>
        </w:tc>
      </w:tr>
      <w:tr w:rsidR="00E60CD9" w:rsidRPr="001C30DD" w:rsidTr="00165B4D">
        <w:trPr>
          <w:trHeight w:val="181"/>
          <w:ins w:id="5153" w:author="telink" w:date="2018-06-22T10:13:00Z"/>
        </w:trPr>
        <w:tc>
          <w:tcPr>
            <w:tcW w:w="0" w:type="auto"/>
          </w:tcPr>
          <w:p w:rsidR="00E60CD9" w:rsidRPr="00262F6D" w:rsidRDefault="00E60CD9" w:rsidP="00165B4D">
            <w:pPr>
              <w:rPr>
                <w:ins w:id="5154" w:author="telink" w:date="2018-06-22T10:13:00Z"/>
                <w:rFonts w:cstheme="minorHAnsi"/>
                <w:i/>
                <w:iCs/>
                <w:color w:val="0000C0"/>
                <w:sz w:val="20"/>
                <w:szCs w:val="20"/>
                <w:highlight w:val="lightGray"/>
                <w:rPrChange w:id="5155" w:author="telink" w:date="2018-06-27T15:23:00Z">
                  <w:rPr>
                    <w:ins w:id="5156" w:author="telink" w:date="2018-06-22T10:13:00Z"/>
                    <w:rFonts w:ascii="Courier New" w:hAnsi="Courier New" w:cs="Courier New"/>
                    <w:kern w:val="2"/>
                    <w:sz w:val="20"/>
                    <w:szCs w:val="20"/>
                  </w:rPr>
                </w:rPrChange>
              </w:rPr>
              <w:pPrChange w:id="5157" w:author="telink" w:date="2018-06-27T15:23:00Z">
                <w:pPr>
                  <w:autoSpaceDE w:val="0"/>
                  <w:autoSpaceDN w:val="0"/>
                  <w:adjustRightInd w:val="0"/>
                  <w:jc w:val="left"/>
                </w:pPr>
              </w:pPrChange>
            </w:pPr>
            <w:ins w:id="5158" w:author="telink" w:date="2018-06-22T10:13:00Z">
              <w:r w:rsidRPr="0072004E">
                <w:rPr>
                  <w:rFonts w:cstheme="minorHAnsi"/>
                  <w:i/>
                  <w:iCs/>
                  <w:color w:val="0000C0"/>
                  <w:sz w:val="20"/>
                  <w:szCs w:val="20"/>
                  <w:highlight w:val="lightGray"/>
                  <w:rPrChange w:id="5159" w:author="telink" w:date="2018-06-27T15:23:00Z">
                    <w:rPr>
                      <w:rFonts w:ascii="Courier New" w:hAnsi="Courier New" w:cs="Courier New"/>
                      <w:i/>
                      <w:iCs/>
                      <w:color w:val="0000C0"/>
                      <w:sz w:val="20"/>
                      <w:szCs w:val="20"/>
                    </w:rPr>
                  </w:rPrChange>
                </w:rPr>
                <w:t>ZBHCI_CMD_ZCL_SCENE_ADD</w:t>
              </w:r>
            </w:ins>
            <w:ins w:id="5160" w:author="telink" w:date="2018-06-22T11:53:00Z">
              <w:r w:rsidRPr="0072004E">
                <w:rPr>
                  <w:rFonts w:cstheme="minorHAnsi"/>
                  <w:i/>
                  <w:iCs/>
                  <w:color w:val="0000C0"/>
                  <w:sz w:val="20"/>
                  <w:szCs w:val="20"/>
                  <w:highlight w:val="lightGray"/>
                  <w:rPrChange w:id="5161" w:author="telink" w:date="2018-06-27T15:23:00Z">
                    <w:rPr>
                      <w:rFonts w:ascii="Courier New" w:hAnsi="Courier New" w:cs="Courier New"/>
                      <w:i/>
                      <w:iCs/>
                      <w:color w:val="0000C0"/>
                      <w:sz w:val="20"/>
                      <w:szCs w:val="20"/>
                    </w:rPr>
                  </w:rPrChange>
                </w:rPr>
                <w:t>_RSP</w:t>
              </w:r>
            </w:ins>
          </w:p>
          <w:p w:rsidR="00E60CD9" w:rsidRPr="00262F6D" w:rsidRDefault="00E60CD9" w:rsidP="00165B4D">
            <w:pPr>
              <w:rPr>
                <w:ins w:id="5162" w:author="telink" w:date="2018-06-22T10:13:00Z"/>
                <w:rFonts w:cstheme="minorHAnsi"/>
                <w:i/>
                <w:iCs/>
                <w:color w:val="0000C0"/>
                <w:sz w:val="20"/>
                <w:szCs w:val="20"/>
                <w:highlight w:val="lightGray"/>
                <w:rPrChange w:id="5163" w:author="telink" w:date="2018-06-27T15:23:00Z">
                  <w:rPr>
                    <w:ins w:id="5164" w:author="telink" w:date="2018-06-22T10:13:00Z"/>
                    <w:rFonts w:ascii="Courier New" w:hAnsi="Courier New" w:cs="Courier New"/>
                    <w:kern w:val="2"/>
                    <w:sz w:val="20"/>
                    <w:szCs w:val="20"/>
                  </w:rPr>
                </w:rPrChange>
              </w:rPr>
              <w:pPrChange w:id="5165" w:author="telink" w:date="2018-06-27T15:23:00Z">
                <w:pPr>
                  <w:autoSpaceDE w:val="0"/>
                  <w:autoSpaceDN w:val="0"/>
                  <w:adjustRightInd w:val="0"/>
                  <w:jc w:val="left"/>
                </w:pPr>
              </w:pPrChange>
            </w:pPr>
            <w:ins w:id="5166" w:author="telink" w:date="2018-06-22T10:13:00Z">
              <w:r w:rsidRPr="0072004E">
                <w:rPr>
                  <w:rFonts w:cstheme="minorHAnsi"/>
                  <w:i/>
                  <w:iCs/>
                  <w:color w:val="0000C0"/>
                  <w:sz w:val="20"/>
                  <w:szCs w:val="20"/>
                  <w:highlight w:val="lightGray"/>
                  <w:rPrChange w:id="5167" w:author="telink" w:date="2018-06-27T15:23:00Z">
                    <w:rPr>
                      <w:rFonts w:ascii="Courier New" w:hAnsi="Courier New" w:cs="Courier New"/>
                      <w:i/>
                      <w:iCs/>
                      <w:color w:val="0000C0"/>
                      <w:sz w:val="20"/>
                      <w:szCs w:val="20"/>
                    </w:rPr>
                  </w:rPrChange>
                </w:rPr>
                <w:t>ZBHCI_CMD_ZCL_SCENE_VIEW</w:t>
              </w:r>
            </w:ins>
            <w:ins w:id="5168" w:author="telink" w:date="2018-06-22T15:07:00Z">
              <w:r w:rsidRPr="0072004E">
                <w:rPr>
                  <w:rFonts w:cstheme="minorHAnsi"/>
                  <w:i/>
                  <w:iCs/>
                  <w:color w:val="0000C0"/>
                  <w:sz w:val="20"/>
                  <w:szCs w:val="20"/>
                  <w:highlight w:val="lightGray"/>
                  <w:rPrChange w:id="5169" w:author="telink" w:date="2018-06-27T15:23:00Z">
                    <w:rPr>
                      <w:rFonts w:ascii="Courier New" w:hAnsi="Courier New" w:cs="Courier New"/>
                      <w:i/>
                      <w:iCs/>
                      <w:color w:val="0000C0"/>
                      <w:sz w:val="20"/>
                      <w:szCs w:val="20"/>
                    </w:rPr>
                  </w:rPrChange>
                </w:rPr>
                <w:t>_RSP</w:t>
              </w:r>
            </w:ins>
            <w:ins w:id="5170" w:author="telink" w:date="2018-06-22T10:13:00Z">
              <w:r w:rsidRPr="0072004E">
                <w:rPr>
                  <w:rFonts w:cstheme="minorHAnsi"/>
                  <w:i/>
                  <w:iCs/>
                  <w:color w:val="0000C0"/>
                  <w:sz w:val="20"/>
                  <w:szCs w:val="20"/>
                  <w:highlight w:val="lightGray"/>
                  <w:rPrChange w:id="5171" w:author="telink" w:date="2018-06-27T15:23:00Z">
                    <w:rPr>
                      <w:rFonts w:ascii="Courier New" w:hAnsi="Courier New" w:cs="Courier New"/>
                      <w:color w:val="000000"/>
                      <w:sz w:val="20"/>
                      <w:szCs w:val="20"/>
                    </w:rPr>
                  </w:rPrChange>
                </w:rPr>
                <w:t>,</w:t>
              </w:r>
            </w:ins>
          </w:p>
          <w:p w:rsidR="00E60CD9" w:rsidRPr="00262F6D" w:rsidRDefault="00E60CD9" w:rsidP="00165B4D">
            <w:pPr>
              <w:rPr>
                <w:ins w:id="5172" w:author="telink" w:date="2018-06-22T10:13:00Z"/>
                <w:rFonts w:cstheme="minorHAnsi"/>
                <w:i/>
                <w:iCs/>
                <w:color w:val="0000C0"/>
                <w:sz w:val="20"/>
                <w:szCs w:val="20"/>
                <w:highlight w:val="lightGray"/>
                <w:rPrChange w:id="5173" w:author="telink" w:date="2018-06-27T15:23:00Z">
                  <w:rPr>
                    <w:ins w:id="5174" w:author="telink" w:date="2018-06-22T10:13:00Z"/>
                    <w:rFonts w:ascii="Courier New" w:hAnsi="Courier New" w:cs="Courier New"/>
                    <w:kern w:val="2"/>
                    <w:sz w:val="20"/>
                    <w:szCs w:val="20"/>
                  </w:rPr>
                </w:rPrChange>
              </w:rPr>
              <w:pPrChange w:id="5175" w:author="telink" w:date="2018-06-27T15:23:00Z">
                <w:pPr>
                  <w:autoSpaceDE w:val="0"/>
                  <w:autoSpaceDN w:val="0"/>
                  <w:adjustRightInd w:val="0"/>
                  <w:jc w:val="left"/>
                </w:pPr>
              </w:pPrChange>
            </w:pPr>
            <w:ins w:id="5176" w:author="telink" w:date="2018-06-22T10:13:00Z">
              <w:r w:rsidRPr="0072004E">
                <w:rPr>
                  <w:rFonts w:cstheme="minorHAnsi"/>
                  <w:i/>
                  <w:iCs/>
                  <w:color w:val="0000C0"/>
                  <w:sz w:val="20"/>
                  <w:szCs w:val="20"/>
                  <w:highlight w:val="lightGray"/>
                  <w:rPrChange w:id="5177" w:author="telink" w:date="2018-06-27T15:23:00Z">
                    <w:rPr>
                      <w:rFonts w:ascii="Courier New" w:hAnsi="Courier New" w:cs="Courier New"/>
                      <w:i/>
                      <w:iCs/>
                      <w:color w:val="0000C0"/>
                      <w:sz w:val="20"/>
                      <w:szCs w:val="20"/>
                    </w:rPr>
                  </w:rPrChange>
                </w:rPr>
                <w:t>ZBHCI_CMD_ZCL_SCENE_REMOVE</w:t>
              </w:r>
            </w:ins>
            <w:ins w:id="5178" w:author="telink" w:date="2018-06-22T15:07:00Z">
              <w:r w:rsidRPr="0072004E">
                <w:rPr>
                  <w:rFonts w:cstheme="minorHAnsi"/>
                  <w:i/>
                  <w:iCs/>
                  <w:color w:val="0000C0"/>
                  <w:sz w:val="20"/>
                  <w:szCs w:val="20"/>
                  <w:highlight w:val="lightGray"/>
                  <w:rPrChange w:id="5179" w:author="telink" w:date="2018-06-27T15:23:00Z">
                    <w:rPr>
                      <w:rFonts w:ascii="Courier New" w:hAnsi="Courier New" w:cs="Courier New"/>
                      <w:i/>
                      <w:iCs/>
                      <w:color w:val="0000C0"/>
                      <w:sz w:val="20"/>
                      <w:szCs w:val="20"/>
                    </w:rPr>
                  </w:rPrChange>
                </w:rPr>
                <w:t>_RSP</w:t>
              </w:r>
            </w:ins>
            <w:ins w:id="5180" w:author="telink" w:date="2018-06-22T10:13:00Z">
              <w:r w:rsidRPr="0072004E">
                <w:rPr>
                  <w:rFonts w:cstheme="minorHAnsi"/>
                  <w:i/>
                  <w:iCs/>
                  <w:color w:val="0000C0"/>
                  <w:sz w:val="20"/>
                  <w:szCs w:val="20"/>
                  <w:highlight w:val="lightGray"/>
                  <w:rPrChange w:id="5181" w:author="telink" w:date="2018-06-27T15:23:00Z">
                    <w:rPr>
                      <w:rFonts w:ascii="Courier New" w:hAnsi="Courier New" w:cs="Courier New"/>
                      <w:color w:val="000000"/>
                      <w:sz w:val="20"/>
                      <w:szCs w:val="20"/>
                    </w:rPr>
                  </w:rPrChange>
                </w:rPr>
                <w:t>,</w:t>
              </w:r>
            </w:ins>
          </w:p>
          <w:p w:rsidR="00E60CD9" w:rsidRPr="00262F6D" w:rsidRDefault="00E60CD9" w:rsidP="00165B4D">
            <w:pPr>
              <w:rPr>
                <w:ins w:id="5182" w:author="telink" w:date="2018-06-22T10:13:00Z"/>
                <w:rFonts w:cstheme="minorHAnsi"/>
                <w:i/>
                <w:iCs/>
                <w:color w:val="0000C0"/>
                <w:sz w:val="20"/>
                <w:szCs w:val="20"/>
                <w:highlight w:val="lightGray"/>
                <w:rPrChange w:id="5183" w:author="telink" w:date="2018-06-27T15:23:00Z">
                  <w:rPr>
                    <w:ins w:id="5184" w:author="telink" w:date="2018-06-22T10:13:00Z"/>
                    <w:rFonts w:ascii="Courier New" w:hAnsi="Courier New" w:cs="Courier New"/>
                    <w:kern w:val="2"/>
                    <w:sz w:val="20"/>
                    <w:szCs w:val="20"/>
                  </w:rPr>
                </w:rPrChange>
              </w:rPr>
              <w:pPrChange w:id="5185" w:author="telink" w:date="2018-06-27T15:23:00Z">
                <w:pPr>
                  <w:autoSpaceDE w:val="0"/>
                  <w:autoSpaceDN w:val="0"/>
                  <w:adjustRightInd w:val="0"/>
                  <w:jc w:val="left"/>
                </w:pPr>
              </w:pPrChange>
            </w:pPr>
            <w:ins w:id="5186" w:author="telink" w:date="2018-06-22T10:13:00Z">
              <w:r w:rsidRPr="0072004E">
                <w:rPr>
                  <w:rFonts w:cstheme="minorHAnsi"/>
                  <w:i/>
                  <w:iCs/>
                  <w:color w:val="0000C0"/>
                  <w:sz w:val="20"/>
                  <w:szCs w:val="20"/>
                  <w:highlight w:val="lightGray"/>
                  <w:rPrChange w:id="5187" w:author="telink" w:date="2018-06-27T15:23:00Z">
                    <w:rPr>
                      <w:rFonts w:ascii="Courier New" w:hAnsi="Courier New" w:cs="Courier New"/>
                      <w:i/>
                      <w:iCs/>
                      <w:color w:val="0000C0"/>
                      <w:sz w:val="20"/>
                      <w:szCs w:val="20"/>
                    </w:rPr>
                  </w:rPrChange>
                </w:rPr>
                <w:t>ZBHCI_CMD_ZCL_SCENE_REMOVE_ALL</w:t>
              </w:r>
            </w:ins>
            <w:ins w:id="5188" w:author="telink" w:date="2018-06-22T15:07:00Z">
              <w:r w:rsidRPr="0072004E">
                <w:rPr>
                  <w:rFonts w:cstheme="minorHAnsi"/>
                  <w:i/>
                  <w:iCs/>
                  <w:color w:val="0000C0"/>
                  <w:sz w:val="20"/>
                  <w:szCs w:val="20"/>
                  <w:highlight w:val="lightGray"/>
                  <w:rPrChange w:id="5189" w:author="telink" w:date="2018-06-27T15:23:00Z">
                    <w:rPr>
                      <w:rFonts w:ascii="Courier New" w:hAnsi="Courier New" w:cs="Courier New"/>
                      <w:i/>
                      <w:iCs/>
                      <w:color w:val="0000C0"/>
                      <w:sz w:val="20"/>
                      <w:szCs w:val="20"/>
                    </w:rPr>
                  </w:rPrChange>
                </w:rPr>
                <w:t>_RSP</w:t>
              </w:r>
            </w:ins>
            <w:ins w:id="5190" w:author="telink" w:date="2018-06-22T10:13:00Z">
              <w:r w:rsidRPr="0072004E">
                <w:rPr>
                  <w:rFonts w:cstheme="minorHAnsi"/>
                  <w:i/>
                  <w:iCs/>
                  <w:color w:val="0000C0"/>
                  <w:sz w:val="20"/>
                  <w:szCs w:val="20"/>
                  <w:highlight w:val="lightGray"/>
                  <w:rPrChange w:id="5191" w:author="telink" w:date="2018-06-27T15:23:00Z">
                    <w:rPr>
                      <w:rFonts w:ascii="Courier New" w:hAnsi="Courier New" w:cs="Courier New"/>
                      <w:color w:val="000000"/>
                      <w:sz w:val="20"/>
                      <w:szCs w:val="20"/>
                    </w:rPr>
                  </w:rPrChange>
                </w:rPr>
                <w:t>,</w:t>
              </w:r>
            </w:ins>
          </w:p>
          <w:p w:rsidR="00E60CD9" w:rsidRPr="00262F6D" w:rsidRDefault="00E60CD9" w:rsidP="00165B4D">
            <w:pPr>
              <w:rPr>
                <w:ins w:id="5192" w:author="telink" w:date="2018-06-22T10:13:00Z"/>
                <w:rFonts w:cstheme="minorHAnsi"/>
                <w:i/>
                <w:iCs/>
                <w:color w:val="0000C0"/>
                <w:sz w:val="20"/>
                <w:szCs w:val="20"/>
                <w:highlight w:val="lightGray"/>
                <w:rPrChange w:id="5193" w:author="telink" w:date="2018-06-27T15:23:00Z">
                  <w:rPr>
                    <w:ins w:id="5194" w:author="telink" w:date="2018-06-22T10:13:00Z"/>
                    <w:rFonts w:ascii="Courier New" w:hAnsi="Courier New" w:cs="Courier New"/>
                    <w:kern w:val="2"/>
                    <w:sz w:val="20"/>
                    <w:szCs w:val="20"/>
                  </w:rPr>
                </w:rPrChange>
              </w:rPr>
              <w:pPrChange w:id="5195" w:author="telink" w:date="2018-06-27T15:23:00Z">
                <w:pPr>
                  <w:autoSpaceDE w:val="0"/>
                  <w:autoSpaceDN w:val="0"/>
                  <w:adjustRightInd w:val="0"/>
                  <w:jc w:val="left"/>
                </w:pPr>
              </w:pPrChange>
            </w:pPr>
            <w:ins w:id="5196" w:author="telink" w:date="2018-06-22T10:13:00Z">
              <w:r w:rsidRPr="0072004E">
                <w:rPr>
                  <w:rFonts w:cstheme="minorHAnsi"/>
                  <w:i/>
                  <w:iCs/>
                  <w:color w:val="0000C0"/>
                  <w:sz w:val="20"/>
                  <w:szCs w:val="20"/>
                  <w:highlight w:val="lightGray"/>
                  <w:rPrChange w:id="5197" w:author="telink" w:date="2018-06-27T15:23:00Z">
                    <w:rPr>
                      <w:rFonts w:ascii="Courier New" w:hAnsi="Courier New" w:cs="Courier New"/>
                      <w:i/>
                      <w:iCs/>
                      <w:color w:val="0000C0"/>
                      <w:sz w:val="20"/>
                      <w:szCs w:val="20"/>
                    </w:rPr>
                  </w:rPrChange>
                </w:rPr>
                <w:t>ZBHCI_CMD_ZCL_SCENE_STORE</w:t>
              </w:r>
            </w:ins>
            <w:ins w:id="5198" w:author="telink" w:date="2018-06-22T15:07:00Z">
              <w:r w:rsidRPr="0072004E">
                <w:rPr>
                  <w:rFonts w:cstheme="minorHAnsi"/>
                  <w:i/>
                  <w:iCs/>
                  <w:color w:val="0000C0"/>
                  <w:sz w:val="20"/>
                  <w:szCs w:val="20"/>
                  <w:highlight w:val="lightGray"/>
                  <w:rPrChange w:id="5199" w:author="telink" w:date="2018-06-27T15:23:00Z">
                    <w:rPr>
                      <w:rFonts w:ascii="Courier New" w:hAnsi="Courier New" w:cs="Courier New"/>
                      <w:i/>
                      <w:iCs/>
                      <w:color w:val="0000C0"/>
                      <w:sz w:val="20"/>
                      <w:szCs w:val="20"/>
                    </w:rPr>
                  </w:rPrChange>
                </w:rPr>
                <w:t>_RSP</w:t>
              </w:r>
            </w:ins>
            <w:ins w:id="5200" w:author="telink" w:date="2018-06-22T10:13:00Z">
              <w:r w:rsidRPr="0072004E">
                <w:rPr>
                  <w:rFonts w:cstheme="minorHAnsi"/>
                  <w:i/>
                  <w:iCs/>
                  <w:color w:val="0000C0"/>
                  <w:sz w:val="20"/>
                  <w:szCs w:val="20"/>
                  <w:highlight w:val="lightGray"/>
                  <w:rPrChange w:id="5201" w:author="telink" w:date="2018-06-27T15:23:00Z">
                    <w:rPr>
                      <w:rFonts w:ascii="Courier New" w:hAnsi="Courier New" w:cs="Courier New"/>
                      <w:color w:val="000000"/>
                      <w:sz w:val="20"/>
                      <w:szCs w:val="20"/>
                    </w:rPr>
                  </w:rPrChange>
                </w:rPr>
                <w:t>,</w:t>
              </w:r>
            </w:ins>
          </w:p>
          <w:p w:rsidR="00E60CD9" w:rsidRPr="007F2DFA" w:rsidRDefault="00E60CD9" w:rsidP="00165B4D">
            <w:pPr>
              <w:rPr>
                <w:ins w:id="5202" w:author="telink" w:date="2018-06-22T10:13:00Z"/>
                <w:rFonts w:cstheme="minorHAnsi"/>
                <w:i/>
                <w:iCs/>
                <w:color w:val="0000C0"/>
                <w:sz w:val="20"/>
                <w:szCs w:val="20"/>
                <w:highlight w:val="lightGray"/>
              </w:rPr>
            </w:pPr>
            <w:ins w:id="5203" w:author="telink" w:date="2018-06-22T10:13:00Z">
              <w:r w:rsidRPr="0072004E">
                <w:rPr>
                  <w:rFonts w:cstheme="minorHAnsi"/>
                  <w:i/>
                  <w:iCs/>
                  <w:color w:val="0000C0"/>
                  <w:sz w:val="20"/>
                  <w:szCs w:val="20"/>
                  <w:highlight w:val="lightGray"/>
                  <w:rPrChange w:id="5204" w:author="telink" w:date="2018-06-27T15:23:00Z">
                    <w:rPr>
                      <w:rFonts w:ascii="Courier New" w:hAnsi="Courier New" w:cs="Courier New"/>
                      <w:i/>
                      <w:iCs/>
                      <w:color w:val="0000C0"/>
                      <w:sz w:val="20"/>
                      <w:szCs w:val="20"/>
                      <w:highlight w:val="lightGray"/>
                    </w:rPr>
                  </w:rPrChange>
                </w:rPr>
                <w:t>ZBHCI_CMD_ZCL_SCENE_GET_MEMBERSHIP</w:t>
              </w:r>
            </w:ins>
            <w:ins w:id="5205" w:author="telink" w:date="2018-06-22T15:07:00Z">
              <w:r w:rsidRPr="0072004E">
                <w:rPr>
                  <w:rFonts w:cstheme="minorHAnsi"/>
                  <w:i/>
                  <w:iCs/>
                  <w:color w:val="0000C0"/>
                  <w:sz w:val="20"/>
                  <w:szCs w:val="20"/>
                  <w:highlight w:val="lightGray"/>
                  <w:rPrChange w:id="5206" w:author="telink" w:date="2018-06-27T15:23:00Z">
                    <w:rPr>
                      <w:rFonts w:ascii="Courier New" w:hAnsi="Courier New" w:cs="Courier New"/>
                      <w:i/>
                      <w:iCs/>
                      <w:color w:val="0000C0"/>
                      <w:sz w:val="20"/>
                      <w:szCs w:val="20"/>
                    </w:rPr>
                  </w:rPrChange>
                </w:rPr>
                <w:t>_RSP</w:t>
              </w:r>
            </w:ins>
            <w:ins w:id="5207" w:author="telink" w:date="2018-06-22T10:13:00Z">
              <w:r w:rsidRPr="0072004E">
                <w:rPr>
                  <w:rFonts w:cstheme="minorHAnsi"/>
                  <w:i/>
                  <w:iCs/>
                  <w:color w:val="0000C0"/>
                  <w:sz w:val="20"/>
                  <w:szCs w:val="20"/>
                  <w:highlight w:val="lightGray"/>
                  <w:rPrChange w:id="5208" w:author="telink" w:date="2018-06-27T15:23:00Z">
                    <w:rPr>
                      <w:rFonts w:ascii="Courier New" w:hAnsi="Courier New" w:cs="Courier New"/>
                      <w:color w:val="000000"/>
                      <w:sz w:val="20"/>
                      <w:szCs w:val="20"/>
                    </w:rPr>
                  </w:rPrChange>
                </w:rPr>
                <w:t>,</w:t>
              </w:r>
            </w:ins>
          </w:p>
        </w:tc>
        <w:tc>
          <w:tcPr>
            <w:tcW w:w="0" w:type="auto"/>
          </w:tcPr>
          <w:p w:rsidR="00E60CD9" w:rsidRDefault="00E60CD9" w:rsidP="00165B4D">
            <w:pPr>
              <w:rPr>
                <w:ins w:id="5209" w:author="telink" w:date="2018-06-22T10:13:00Z"/>
                <w:rFonts w:cstheme="minorHAnsi"/>
              </w:rPr>
            </w:pPr>
            <w:ins w:id="5210" w:author="telink" w:date="2018-06-22T10:13:00Z">
              <w:r w:rsidRPr="001C30DD">
                <w:rPr>
                  <w:rFonts w:cstheme="minorHAnsi"/>
                </w:rPr>
                <w:t>0x</w:t>
              </w:r>
            </w:ins>
            <w:ins w:id="5211" w:author="telink" w:date="2018-06-22T11:53:00Z">
              <w:r>
                <w:rPr>
                  <w:rFonts w:cstheme="minorHAnsi"/>
                </w:rPr>
                <w:t>8</w:t>
              </w:r>
            </w:ins>
            <w:ins w:id="5212" w:author="telink" w:date="2018-06-22T10:13:00Z">
              <w:r>
                <w:rPr>
                  <w:rFonts w:cstheme="minorHAnsi" w:hint="eastAsia"/>
                </w:rPr>
                <w:t>160</w:t>
              </w:r>
            </w:ins>
          </w:p>
          <w:p w:rsidR="00E60CD9" w:rsidRDefault="00E60CD9" w:rsidP="00165B4D">
            <w:pPr>
              <w:rPr>
                <w:ins w:id="5213" w:author="telink" w:date="2018-06-22T10:13:00Z"/>
                <w:rFonts w:cstheme="minorHAnsi"/>
              </w:rPr>
            </w:pPr>
            <w:ins w:id="5214" w:author="telink" w:date="2018-06-22T10:13:00Z">
              <w:r w:rsidRPr="001C30DD">
                <w:rPr>
                  <w:rFonts w:cstheme="minorHAnsi"/>
                </w:rPr>
                <w:t>0x</w:t>
              </w:r>
            </w:ins>
            <w:ins w:id="5215" w:author="telink" w:date="2018-06-22T15:08:00Z">
              <w:r>
                <w:rPr>
                  <w:rFonts w:cstheme="minorHAnsi"/>
                </w:rPr>
                <w:t>8</w:t>
              </w:r>
            </w:ins>
            <w:ins w:id="5216" w:author="telink" w:date="2018-06-22T10:13:00Z">
              <w:r>
                <w:rPr>
                  <w:rFonts w:cstheme="minorHAnsi" w:hint="eastAsia"/>
                </w:rPr>
                <w:t>161</w:t>
              </w:r>
            </w:ins>
          </w:p>
          <w:p w:rsidR="00E60CD9" w:rsidRDefault="00E60CD9" w:rsidP="00165B4D">
            <w:pPr>
              <w:rPr>
                <w:ins w:id="5217" w:author="telink" w:date="2018-06-22T10:13:00Z"/>
                <w:rFonts w:cstheme="minorHAnsi"/>
              </w:rPr>
            </w:pPr>
            <w:ins w:id="5218" w:author="telink" w:date="2018-06-22T10:13:00Z">
              <w:r>
                <w:rPr>
                  <w:rFonts w:cstheme="minorHAnsi" w:hint="eastAsia"/>
                </w:rPr>
                <w:t>0x</w:t>
              </w:r>
            </w:ins>
            <w:ins w:id="5219" w:author="telink" w:date="2018-06-22T15:08:00Z">
              <w:r>
                <w:rPr>
                  <w:rFonts w:cstheme="minorHAnsi"/>
                </w:rPr>
                <w:t>8</w:t>
              </w:r>
            </w:ins>
            <w:ins w:id="5220" w:author="telink" w:date="2018-06-22T10:13:00Z">
              <w:r>
                <w:rPr>
                  <w:rFonts w:cstheme="minorHAnsi" w:hint="eastAsia"/>
                </w:rPr>
                <w:t>162</w:t>
              </w:r>
            </w:ins>
          </w:p>
          <w:p w:rsidR="00E60CD9" w:rsidRDefault="00E60CD9" w:rsidP="00165B4D">
            <w:pPr>
              <w:rPr>
                <w:ins w:id="5221" w:author="telink" w:date="2018-06-22T10:13:00Z"/>
                <w:rFonts w:cstheme="minorHAnsi"/>
              </w:rPr>
            </w:pPr>
            <w:ins w:id="5222" w:author="telink" w:date="2018-06-22T10:13:00Z">
              <w:r>
                <w:rPr>
                  <w:rFonts w:cstheme="minorHAnsi" w:hint="eastAsia"/>
                </w:rPr>
                <w:t>0x</w:t>
              </w:r>
            </w:ins>
            <w:ins w:id="5223" w:author="telink" w:date="2018-06-22T15:08:00Z">
              <w:r>
                <w:rPr>
                  <w:rFonts w:cstheme="minorHAnsi"/>
                </w:rPr>
                <w:t>8</w:t>
              </w:r>
            </w:ins>
            <w:ins w:id="5224" w:author="telink" w:date="2018-06-22T10:13:00Z">
              <w:r>
                <w:rPr>
                  <w:rFonts w:cstheme="minorHAnsi" w:hint="eastAsia"/>
                </w:rPr>
                <w:t>163</w:t>
              </w:r>
            </w:ins>
          </w:p>
          <w:p w:rsidR="00E60CD9" w:rsidRDefault="00E60CD9" w:rsidP="00165B4D">
            <w:pPr>
              <w:rPr>
                <w:ins w:id="5225" w:author="telink" w:date="2018-06-22T10:13:00Z"/>
                <w:rFonts w:cstheme="minorHAnsi"/>
              </w:rPr>
            </w:pPr>
            <w:ins w:id="5226" w:author="telink" w:date="2018-06-22T10:13:00Z">
              <w:r w:rsidRPr="001C30DD">
                <w:rPr>
                  <w:rFonts w:cstheme="minorHAnsi"/>
                </w:rPr>
                <w:t>0x</w:t>
              </w:r>
            </w:ins>
            <w:ins w:id="5227" w:author="telink" w:date="2018-06-22T15:08:00Z">
              <w:r>
                <w:rPr>
                  <w:rFonts w:cstheme="minorHAnsi"/>
                </w:rPr>
                <w:t>8</w:t>
              </w:r>
            </w:ins>
            <w:ins w:id="5228" w:author="telink" w:date="2018-06-22T10:13:00Z">
              <w:r>
                <w:rPr>
                  <w:rFonts w:cstheme="minorHAnsi" w:hint="eastAsia"/>
                </w:rPr>
                <w:t>164</w:t>
              </w:r>
            </w:ins>
          </w:p>
          <w:p w:rsidR="00E60CD9" w:rsidRPr="001C30DD" w:rsidRDefault="00E60CD9" w:rsidP="00165B4D">
            <w:pPr>
              <w:rPr>
                <w:ins w:id="5229" w:author="telink" w:date="2018-06-22T10:13:00Z"/>
                <w:rFonts w:cstheme="minorHAnsi"/>
              </w:rPr>
            </w:pPr>
            <w:ins w:id="5230" w:author="telink" w:date="2018-06-22T10:13:00Z">
              <w:r>
                <w:rPr>
                  <w:rFonts w:cstheme="minorHAnsi" w:hint="eastAsia"/>
                </w:rPr>
                <w:t>0x</w:t>
              </w:r>
            </w:ins>
            <w:ins w:id="5231" w:author="telink" w:date="2018-06-22T15:08:00Z">
              <w:r>
                <w:rPr>
                  <w:rFonts w:cstheme="minorHAnsi"/>
                </w:rPr>
                <w:t>8</w:t>
              </w:r>
            </w:ins>
            <w:ins w:id="5232" w:author="telink" w:date="2018-06-22T10:13:00Z">
              <w:r>
                <w:rPr>
                  <w:rFonts w:cstheme="minorHAnsi" w:hint="eastAsia"/>
                </w:rPr>
                <w:t>166</w:t>
              </w:r>
            </w:ins>
          </w:p>
        </w:tc>
      </w:tr>
    </w:tbl>
    <w:p w:rsidR="00E60CD9" w:rsidRDefault="00E60CD9" w:rsidP="00E60CD9">
      <w:pPr>
        <w:rPr>
          <w:ins w:id="5233" w:author="telink" w:date="2018-06-22T11:54:00Z"/>
          <w:rStyle w:val="fontstyle01"/>
          <w:rFonts w:cstheme="minorHAnsi"/>
          <w:b/>
          <w:i/>
        </w:rPr>
      </w:pPr>
      <w:ins w:id="5234" w:author="telink" w:date="2018-06-22T11:54:00Z">
        <w:r>
          <w:rPr>
            <w:rStyle w:val="fontstyle01"/>
            <w:rFonts w:cstheme="minorHAnsi" w:hint="eastAsia"/>
            <w:b/>
            <w:i/>
          </w:rPr>
          <w:t>3</w:t>
        </w:r>
        <w:r w:rsidRPr="0079251E">
          <w:rPr>
            <w:rStyle w:val="fontstyle01"/>
            <w:rFonts w:cstheme="minorHAnsi" w:hint="eastAsia"/>
            <w:b/>
            <w:i/>
          </w:rPr>
          <w:t>.</w:t>
        </w:r>
      </w:ins>
      <w:ins w:id="5235" w:author="telink" w:date="2018-06-26T11:03:00Z">
        <w:r>
          <w:rPr>
            <w:rStyle w:val="fontstyle01"/>
            <w:rFonts w:cstheme="minorHAnsi"/>
            <w:b/>
            <w:i/>
          </w:rPr>
          <w:t>3</w:t>
        </w:r>
      </w:ins>
      <w:ins w:id="5236" w:author="telink" w:date="2018-06-22T11:54:00Z">
        <w:r w:rsidRPr="0079251E">
          <w:rPr>
            <w:rStyle w:val="fontstyle01"/>
            <w:rFonts w:cstheme="minorHAnsi" w:hint="eastAsia"/>
            <w:b/>
            <w:i/>
          </w:rPr>
          <w:t>.</w:t>
        </w:r>
        <w:r>
          <w:rPr>
            <w:rStyle w:val="fontstyle01"/>
            <w:rFonts w:cstheme="minorHAnsi" w:hint="eastAsia"/>
            <w:b/>
            <w:i/>
          </w:rPr>
          <w:t>6.</w:t>
        </w:r>
        <w:r>
          <w:rPr>
            <w:rStyle w:val="fontstyle01"/>
            <w:rFonts w:cstheme="minorHAnsi"/>
            <w:b/>
            <w:i/>
          </w:rPr>
          <w:t>2.1</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SCENE_</w:t>
        </w:r>
        <w:r>
          <w:rPr>
            <w:rStyle w:val="fontstyle01"/>
            <w:rFonts w:cstheme="minorHAnsi"/>
            <w:b/>
            <w:i/>
          </w:rPr>
          <w:t>ADD_RSP</w:t>
        </w:r>
      </w:ins>
    </w:p>
    <w:tbl>
      <w:tblPr>
        <w:tblStyle w:val="ab"/>
        <w:tblpPr w:leftFromText="180" w:rightFromText="180" w:vertAnchor="text" w:horzAnchor="page" w:tblpX="2795" w:tblpY="95"/>
        <w:tblOverlap w:val="never"/>
        <w:tblW w:w="4502" w:type="dxa"/>
        <w:tblLayout w:type="fixed"/>
        <w:tblLook w:val="04A0" w:firstRow="1" w:lastRow="0" w:firstColumn="1" w:lastColumn="0" w:noHBand="0" w:noVBand="1"/>
        <w:tblPrChange w:id="5237" w:author="telink" w:date="2018-06-22T11:58:00Z">
          <w:tblPr>
            <w:tblStyle w:val="ab"/>
            <w:tblpPr w:leftFromText="180" w:rightFromText="180" w:vertAnchor="text" w:horzAnchor="page" w:tblpX="2795" w:tblpY="95"/>
            <w:tblOverlap w:val="never"/>
            <w:tblW w:w="3085" w:type="dxa"/>
            <w:tblLayout w:type="fixed"/>
            <w:tblLook w:val="04A0" w:firstRow="1" w:lastRow="0" w:firstColumn="1" w:lastColumn="0" w:noHBand="0" w:noVBand="1"/>
          </w:tblPr>
        </w:tblPrChange>
      </w:tblPr>
      <w:tblGrid>
        <w:gridCol w:w="1526"/>
        <w:gridCol w:w="1559"/>
        <w:gridCol w:w="1417"/>
        <w:tblGridChange w:id="5238">
          <w:tblGrid>
            <w:gridCol w:w="1668"/>
            <w:gridCol w:w="1417"/>
            <w:gridCol w:w="1417"/>
          </w:tblGrid>
        </w:tblGridChange>
      </w:tblGrid>
      <w:tr w:rsidR="00E60CD9" w:rsidRPr="00292B9E" w:rsidTr="00165B4D">
        <w:trPr>
          <w:ins w:id="5239" w:author="telink" w:date="2018-06-22T11:54:00Z"/>
        </w:trPr>
        <w:tc>
          <w:tcPr>
            <w:tcW w:w="1526" w:type="dxa"/>
            <w:tcPrChange w:id="5240" w:author="telink" w:date="2018-06-22T11:58:00Z">
              <w:tcPr>
                <w:tcW w:w="1668" w:type="dxa"/>
              </w:tcPr>
            </w:tcPrChange>
          </w:tcPr>
          <w:p w:rsidR="00E60CD9" w:rsidRDefault="00E60CD9" w:rsidP="00165B4D">
            <w:pPr>
              <w:pStyle w:val="Default"/>
              <w:jc w:val="both"/>
              <w:rPr>
                <w:ins w:id="5241" w:author="telink" w:date="2018-06-22T11:54:00Z"/>
                <w:sz w:val="20"/>
                <w:szCs w:val="20"/>
              </w:rPr>
            </w:pPr>
            <w:ins w:id="5242" w:author="telink" w:date="2018-06-22T11:54:00Z">
              <w:r>
                <w:rPr>
                  <w:sz w:val="20"/>
                  <w:szCs w:val="20"/>
                </w:rPr>
                <w:t>Status</w:t>
              </w:r>
            </w:ins>
          </w:p>
        </w:tc>
        <w:tc>
          <w:tcPr>
            <w:tcW w:w="1559" w:type="dxa"/>
            <w:tcPrChange w:id="5243" w:author="telink" w:date="2018-06-22T11:58:00Z">
              <w:tcPr>
                <w:tcW w:w="1417" w:type="dxa"/>
              </w:tcPr>
            </w:tcPrChange>
          </w:tcPr>
          <w:p w:rsidR="00E60CD9" w:rsidRDefault="00E60CD9" w:rsidP="00165B4D">
            <w:pPr>
              <w:pStyle w:val="Default"/>
              <w:jc w:val="both"/>
              <w:rPr>
                <w:ins w:id="5244" w:author="telink" w:date="2018-06-22T11:54:00Z"/>
                <w:sz w:val="18"/>
                <w:szCs w:val="18"/>
              </w:rPr>
            </w:pPr>
            <w:ins w:id="5245" w:author="telink" w:date="2018-06-22T11:54:00Z">
              <w:r>
                <w:rPr>
                  <w:sz w:val="18"/>
                  <w:szCs w:val="18"/>
                </w:rPr>
                <w:t>GroupID</w:t>
              </w:r>
            </w:ins>
          </w:p>
        </w:tc>
        <w:tc>
          <w:tcPr>
            <w:tcW w:w="1417" w:type="dxa"/>
            <w:tcPrChange w:id="5246" w:author="telink" w:date="2018-06-22T11:58:00Z">
              <w:tcPr>
                <w:tcW w:w="1417" w:type="dxa"/>
              </w:tcPr>
            </w:tcPrChange>
          </w:tcPr>
          <w:p w:rsidR="00E60CD9" w:rsidRDefault="00E60CD9" w:rsidP="00165B4D">
            <w:pPr>
              <w:pStyle w:val="Default"/>
              <w:jc w:val="both"/>
              <w:rPr>
                <w:ins w:id="5247" w:author="telink" w:date="2018-06-22T11:55:00Z"/>
                <w:sz w:val="18"/>
                <w:szCs w:val="18"/>
              </w:rPr>
            </w:pPr>
            <w:ins w:id="5248" w:author="telink" w:date="2018-06-22T11:55:00Z">
              <w:r>
                <w:rPr>
                  <w:rFonts w:hint="eastAsia"/>
                  <w:sz w:val="18"/>
                  <w:szCs w:val="18"/>
                </w:rPr>
                <w:t>SceneID</w:t>
              </w:r>
            </w:ins>
          </w:p>
        </w:tc>
      </w:tr>
      <w:tr w:rsidR="00E60CD9" w:rsidRPr="00292B9E" w:rsidTr="00165B4D">
        <w:trPr>
          <w:trHeight w:val="359"/>
          <w:ins w:id="5249" w:author="telink" w:date="2018-06-22T11:54:00Z"/>
          <w:trPrChange w:id="5250" w:author="telink" w:date="2018-06-22T11:58:00Z">
            <w:trPr>
              <w:trHeight w:val="359"/>
            </w:trPr>
          </w:trPrChange>
        </w:trPr>
        <w:tc>
          <w:tcPr>
            <w:tcW w:w="1526" w:type="dxa"/>
            <w:tcPrChange w:id="5251" w:author="telink" w:date="2018-06-22T11:58:00Z">
              <w:tcPr>
                <w:tcW w:w="1668" w:type="dxa"/>
              </w:tcPr>
            </w:tcPrChange>
          </w:tcPr>
          <w:p w:rsidR="00E60CD9" w:rsidRDefault="00E60CD9" w:rsidP="00165B4D">
            <w:pPr>
              <w:rPr>
                <w:ins w:id="5252" w:author="telink" w:date="2018-06-22T11:54:00Z"/>
                <w:rFonts w:cstheme="minorHAnsi"/>
                <w:iCs/>
                <w:color w:val="000000" w:themeColor="text1"/>
                <w:kern w:val="0"/>
                <w:sz w:val="20"/>
                <w:szCs w:val="20"/>
              </w:rPr>
            </w:pPr>
            <w:ins w:id="5253" w:author="telink" w:date="2018-06-22T11:55:00Z">
              <w:r>
                <w:rPr>
                  <w:rFonts w:cstheme="minorHAnsi"/>
                  <w:iCs/>
                  <w:color w:val="000000" w:themeColor="text1"/>
                  <w:kern w:val="0"/>
                  <w:sz w:val="20"/>
                  <w:szCs w:val="20"/>
                </w:rPr>
                <w:t>1</w:t>
              </w:r>
              <w:r>
                <w:rPr>
                  <w:rFonts w:cstheme="minorHAnsi" w:hint="eastAsia"/>
                  <w:iCs/>
                  <w:color w:val="000000" w:themeColor="text1"/>
                  <w:kern w:val="0"/>
                  <w:sz w:val="20"/>
                  <w:szCs w:val="20"/>
                </w:rPr>
                <w:t>Byte</w:t>
              </w:r>
            </w:ins>
          </w:p>
        </w:tc>
        <w:tc>
          <w:tcPr>
            <w:tcW w:w="1559" w:type="dxa"/>
            <w:tcPrChange w:id="5254" w:author="telink" w:date="2018-06-22T11:58:00Z">
              <w:tcPr>
                <w:tcW w:w="1417" w:type="dxa"/>
              </w:tcPr>
            </w:tcPrChange>
          </w:tcPr>
          <w:p w:rsidR="00E60CD9" w:rsidRDefault="00E60CD9" w:rsidP="00165B4D">
            <w:pPr>
              <w:rPr>
                <w:ins w:id="5255" w:author="telink" w:date="2018-06-22T11:54:00Z"/>
                <w:rFonts w:cstheme="minorHAnsi"/>
                <w:iCs/>
                <w:color w:val="000000" w:themeColor="text1"/>
                <w:kern w:val="0"/>
                <w:sz w:val="20"/>
                <w:szCs w:val="20"/>
              </w:rPr>
            </w:pPr>
            <w:ins w:id="5256" w:author="telink" w:date="2018-06-22T11:55:00Z">
              <w:r>
                <w:rPr>
                  <w:rFonts w:cstheme="minorHAnsi"/>
                  <w:iCs/>
                  <w:color w:val="000000" w:themeColor="text1"/>
                  <w:kern w:val="0"/>
                  <w:sz w:val="20"/>
                  <w:szCs w:val="20"/>
                </w:rPr>
                <w:t>2</w:t>
              </w:r>
            </w:ins>
            <w:ins w:id="5257" w:author="telink" w:date="2018-06-22T11:54:00Z">
              <w:r>
                <w:rPr>
                  <w:rFonts w:cstheme="minorHAnsi" w:hint="eastAsia"/>
                  <w:iCs/>
                  <w:color w:val="000000" w:themeColor="text1"/>
                  <w:kern w:val="0"/>
                  <w:sz w:val="20"/>
                  <w:szCs w:val="20"/>
                </w:rPr>
                <w:t>Byte</w:t>
              </w:r>
            </w:ins>
            <w:ins w:id="5258" w:author="telink" w:date="2018-06-22T15:22:00Z">
              <w:r>
                <w:rPr>
                  <w:rFonts w:cstheme="minorHAnsi"/>
                  <w:iCs/>
                  <w:color w:val="000000" w:themeColor="text1"/>
                  <w:kern w:val="0"/>
                  <w:sz w:val="20"/>
                  <w:szCs w:val="20"/>
                </w:rPr>
                <w:t>s</w:t>
              </w:r>
            </w:ins>
          </w:p>
        </w:tc>
        <w:tc>
          <w:tcPr>
            <w:tcW w:w="1417" w:type="dxa"/>
            <w:tcPrChange w:id="5259" w:author="telink" w:date="2018-06-22T11:58:00Z">
              <w:tcPr>
                <w:tcW w:w="1417" w:type="dxa"/>
              </w:tcPr>
            </w:tcPrChange>
          </w:tcPr>
          <w:p w:rsidR="00E60CD9" w:rsidRDefault="00E60CD9" w:rsidP="00165B4D">
            <w:pPr>
              <w:rPr>
                <w:ins w:id="5260" w:author="telink" w:date="2018-06-22T11:55:00Z"/>
                <w:rFonts w:cstheme="minorHAnsi"/>
                <w:iCs/>
                <w:color w:val="000000" w:themeColor="text1"/>
                <w:kern w:val="0"/>
                <w:sz w:val="20"/>
                <w:szCs w:val="20"/>
              </w:rPr>
            </w:pPr>
            <w:ins w:id="5261" w:author="telink" w:date="2018-06-22T11:55:00Z">
              <w:r>
                <w:rPr>
                  <w:rFonts w:cstheme="minorHAnsi"/>
                  <w:iCs/>
                  <w:color w:val="000000" w:themeColor="text1"/>
                  <w:kern w:val="0"/>
                  <w:sz w:val="20"/>
                  <w:szCs w:val="20"/>
                </w:rPr>
                <w:t>1</w:t>
              </w:r>
              <w:r>
                <w:rPr>
                  <w:rFonts w:cstheme="minorHAnsi" w:hint="eastAsia"/>
                  <w:iCs/>
                  <w:color w:val="000000" w:themeColor="text1"/>
                  <w:kern w:val="0"/>
                  <w:sz w:val="20"/>
                  <w:szCs w:val="20"/>
                </w:rPr>
                <w:t>Byte</w:t>
              </w:r>
            </w:ins>
          </w:p>
        </w:tc>
      </w:tr>
    </w:tbl>
    <w:p w:rsidR="00E60CD9" w:rsidRPr="001C30DD" w:rsidRDefault="00E60CD9" w:rsidP="00E60CD9">
      <w:pPr>
        <w:rPr>
          <w:ins w:id="5262" w:author="telink" w:date="2018-06-22T11:54:00Z"/>
          <w:rFonts w:cstheme="minorHAnsi"/>
          <w:i/>
        </w:rPr>
      </w:pPr>
    </w:p>
    <w:p w:rsidR="00E60CD9" w:rsidRDefault="00E60CD9" w:rsidP="00E60CD9">
      <w:pPr>
        <w:rPr>
          <w:ins w:id="5263" w:author="telink" w:date="2018-06-22T11:54:00Z"/>
          <w:rFonts w:cstheme="minorHAnsi"/>
          <w:i/>
        </w:rPr>
      </w:pPr>
    </w:p>
    <w:p w:rsidR="00E60CD9" w:rsidRDefault="00E60CD9" w:rsidP="00E60CD9">
      <w:pPr>
        <w:rPr>
          <w:ins w:id="5264" w:author="telink" w:date="2018-06-22T11:55:00Z"/>
          <w:rFonts w:cstheme="minorHAnsi"/>
          <w:i/>
        </w:rPr>
      </w:pPr>
    </w:p>
    <w:p w:rsidR="00E60CD9" w:rsidRDefault="00E60CD9" w:rsidP="00E60CD9">
      <w:pPr>
        <w:autoSpaceDE w:val="0"/>
        <w:autoSpaceDN w:val="0"/>
        <w:adjustRightInd w:val="0"/>
        <w:jc w:val="left"/>
        <w:rPr>
          <w:ins w:id="5265" w:author="telink" w:date="2018-06-26T11:07:00Z"/>
          <w:rFonts w:ascii="Times New Roman" w:hAnsi="Times New Roman" w:cs="Times New Roman"/>
          <w:kern w:val="0"/>
          <w:sz w:val="20"/>
          <w:szCs w:val="20"/>
        </w:rPr>
        <w:pPrChange w:id="5266" w:author="telink" w:date="2018-06-26T11:07:00Z">
          <w:pPr/>
        </w:pPrChange>
      </w:pPr>
      <w:ins w:id="5267" w:author="telink" w:date="2018-06-22T11:55:00Z">
        <w:r w:rsidRPr="0072004E">
          <w:rPr>
            <w:rFonts w:cs="Calibri"/>
            <w:sz w:val="20"/>
            <w:szCs w:val="20"/>
            <w:rPrChange w:id="5268" w:author="telink" w:date="2018-06-22T11:55:00Z">
              <w:rPr>
                <w:rFonts w:ascii="Courier" w:hAnsi="Courier" w:cstheme="minorHAnsi"/>
                <w:i/>
                <w:color w:val="000000"/>
                <w:sz w:val="20"/>
                <w:szCs w:val="20"/>
              </w:rPr>
            </w:rPrChange>
          </w:rPr>
          <w:t>Status:</w:t>
        </w:r>
      </w:ins>
      <w:ins w:id="5269" w:author="telink" w:date="2018-06-26T11:06:00Z">
        <w:r>
          <w:rPr>
            <w:rFonts w:cs="Calibri"/>
            <w:sz w:val="20"/>
            <w:szCs w:val="20"/>
          </w:rPr>
          <w:t xml:space="preserve"> </w:t>
        </w:r>
      </w:ins>
      <w:ins w:id="5270" w:author="telink" w:date="2018-06-22T11:56:00Z">
        <w:r w:rsidRPr="00097FA5">
          <w:rPr>
            <w:rFonts w:ascii="Times New Roman" w:hAnsi="Times New Roman" w:cs="Times New Roman"/>
            <w:kern w:val="0"/>
            <w:sz w:val="20"/>
            <w:szCs w:val="20"/>
          </w:rPr>
          <w:t xml:space="preserve"> </w:t>
        </w:r>
        <w:r>
          <w:rPr>
            <w:rFonts w:ascii="Times New Roman" w:hAnsi="Times New Roman" w:cs="Times New Roman"/>
            <w:kern w:val="0"/>
            <w:sz w:val="20"/>
            <w:szCs w:val="20"/>
          </w:rPr>
          <w:t>The Status field is set to</w:t>
        </w:r>
        <w:r>
          <w:rPr>
            <w:rFonts w:ascii="Arial" w:hAnsi="Arial" w:cs="Arial"/>
            <w:kern w:val="0"/>
            <w:sz w:val="20"/>
            <w:szCs w:val="20"/>
          </w:rPr>
          <w:t xml:space="preserve"> </w:t>
        </w:r>
        <w:r>
          <w:rPr>
            <w:rFonts w:ascii="Times New Roman" w:hAnsi="Times New Roman" w:cs="Times New Roman"/>
            <w:kern w:val="0"/>
            <w:sz w:val="20"/>
            <w:szCs w:val="20"/>
          </w:rPr>
          <w:t xml:space="preserve">SUCCESS, INSUFFICIENT_SPACE or INVALID_FIELD (the </w:t>
        </w:r>
      </w:ins>
    </w:p>
    <w:p w:rsidR="00E60CD9" w:rsidRPr="00262F6D" w:rsidRDefault="00E60CD9" w:rsidP="00E60CD9">
      <w:pPr>
        <w:autoSpaceDE w:val="0"/>
        <w:autoSpaceDN w:val="0"/>
        <w:adjustRightInd w:val="0"/>
        <w:ind w:left="420" w:firstLine="420"/>
        <w:jc w:val="left"/>
        <w:rPr>
          <w:ins w:id="5271" w:author="telink" w:date="2018-06-22T11:54:00Z"/>
          <w:rFonts w:ascii="Times New Roman" w:hAnsi="Times New Roman" w:cs="Times New Roman"/>
          <w:kern w:val="0"/>
          <w:sz w:val="20"/>
          <w:szCs w:val="20"/>
          <w:rPrChange w:id="5272" w:author="telink" w:date="2018-06-22T11:56:00Z">
            <w:rPr>
              <w:ins w:id="5273" w:author="telink" w:date="2018-06-22T11:54:00Z"/>
              <w:rFonts w:cstheme="minorHAnsi"/>
              <w:i/>
            </w:rPr>
          </w:rPrChange>
        </w:rPr>
        <w:pPrChange w:id="5274" w:author="telink" w:date="2018-06-26T11:07:00Z">
          <w:pPr/>
        </w:pPrChange>
      </w:pPr>
      <w:ins w:id="5275" w:author="telink" w:date="2018-06-22T11:56:00Z">
        <w:r>
          <w:rPr>
            <w:rFonts w:ascii="Times New Roman" w:hAnsi="Times New Roman" w:cs="Times New Roman"/>
            <w:kern w:val="0"/>
            <w:sz w:val="20"/>
            <w:szCs w:val="20"/>
          </w:rPr>
          <w:t>group is not present in the Group Table) as appropriate.</w:t>
        </w:r>
      </w:ins>
    </w:p>
    <w:p w:rsidR="00E60CD9" w:rsidRPr="00FD0060" w:rsidRDefault="00E60CD9" w:rsidP="00E60CD9">
      <w:pPr>
        <w:autoSpaceDE w:val="0"/>
        <w:autoSpaceDN w:val="0"/>
        <w:adjustRightInd w:val="0"/>
        <w:jc w:val="left"/>
        <w:rPr>
          <w:ins w:id="5276" w:author="telink" w:date="2018-06-22T11:54:00Z"/>
          <w:rStyle w:val="fontstyle01"/>
          <w:rFonts w:cstheme="minorHAnsi"/>
          <w:b/>
          <w:i/>
        </w:rPr>
      </w:pPr>
      <w:ins w:id="5277" w:author="telink" w:date="2018-06-22T11:54: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 xml:space="preserve">55 </w:t>
        </w:r>
      </w:ins>
      <w:ins w:id="5278" w:author="telink" w:date="2018-06-22T11:56:00Z">
        <w:r>
          <w:rPr>
            <w:b/>
          </w:rPr>
          <w:t>81 60 00 0</w:t>
        </w:r>
      </w:ins>
      <w:ins w:id="5279" w:author="telink" w:date="2018-06-22T11:57:00Z">
        <w:r>
          <w:rPr>
            <w:b/>
          </w:rPr>
          <w:t>4</w:t>
        </w:r>
      </w:ins>
      <w:ins w:id="5280" w:author="telink" w:date="2018-06-22T11:54:00Z">
        <w:r>
          <w:rPr>
            <w:rFonts w:hint="eastAsia"/>
            <w:b/>
          </w:rPr>
          <w:t xml:space="preserve"> 00</w:t>
        </w:r>
        <w:r w:rsidRPr="00D428CE">
          <w:rPr>
            <w:rFonts w:hint="eastAsia"/>
            <w:sz w:val="20"/>
            <w:szCs w:val="20"/>
          </w:rPr>
          <w:t xml:space="preserve"> </w:t>
        </w:r>
      </w:ins>
      <w:ins w:id="5281" w:author="telink" w:date="2018-06-22T11:57:00Z">
        <w:r>
          <w:rPr>
            <w:sz w:val="20"/>
            <w:szCs w:val="20"/>
          </w:rPr>
          <w:t xml:space="preserve">Status </w:t>
        </w:r>
        <w:r>
          <w:rPr>
            <w:sz w:val="18"/>
            <w:szCs w:val="18"/>
          </w:rPr>
          <w:t xml:space="preserve">GroupID </w:t>
        </w:r>
        <w:r>
          <w:rPr>
            <w:rFonts w:hint="eastAsia"/>
            <w:sz w:val="18"/>
            <w:szCs w:val="18"/>
          </w:rPr>
          <w:t>SceneID</w:t>
        </w:r>
      </w:ins>
      <w:ins w:id="5282" w:author="telink" w:date="2018-06-22T11:54:00Z">
        <w:r w:rsidRPr="00A813BE">
          <w:rPr>
            <w:rFonts w:ascii="Times New Roman" w:hAnsi="Times New Roman" w:cs="Times New Roman"/>
            <w:kern w:val="0"/>
            <w:sz w:val="18"/>
            <w:szCs w:val="18"/>
          </w:rPr>
          <w:t xml:space="preserve"> </w:t>
        </w:r>
        <w:r w:rsidRPr="003A324A">
          <w:rPr>
            <w:rFonts w:cstheme="minorHAnsi" w:hint="eastAsia"/>
            <w:b/>
            <w:i/>
            <w:sz w:val="20"/>
            <w:szCs w:val="20"/>
          </w:rPr>
          <w:t>AA</w:t>
        </w:r>
      </w:ins>
    </w:p>
    <w:p w:rsidR="00E60CD9" w:rsidRDefault="00E60CD9" w:rsidP="00E60CD9">
      <w:pPr>
        <w:rPr>
          <w:ins w:id="5283" w:author="telink" w:date="2018-06-22T15:08:00Z"/>
          <w:rFonts w:cstheme="minorHAnsi"/>
          <w:i/>
        </w:rPr>
      </w:pPr>
    </w:p>
    <w:p w:rsidR="00E60CD9" w:rsidRDefault="00E60CD9" w:rsidP="00E60CD9">
      <w:pPr>
        <w:rPr>
          <w:ins w:id="5284" w:author="telink" w:date="2018-06-22T15:08:00Z"/>
          <w:rStyle w:val="fontstyle01"/>
          <w:rFonts w:cstheme="minorHAnsi"/>
          <w:b/>
          <w:i/>
        </w:rPr>
      </w:pPr>
      <w:ins w:id="5285" w:author="telink" w:date="2018-06-22T15:08:00Z">
        <w:r>
          <w:rPr>
            <w:rStyle w:val="fontstyle01"/>
            <w:rFonts w:cstheme="minorHAnsi" w:hint="eastAsia"/>
            <w:b/>
            <w:i/>
          </w:rPr>
          <w:t>3</w:t>
        </w:r>
        <w:r w:rsidRPr="0079251E">
          <w:rPr>
            <w:rStyle w:val="fontstyle01"/>
            <w:rFonts w:cstheme="minorHAnsi" w:hint="eastAsia"/>
            <w:b/>
            <w:i/>
          </w:rPr>
          <w:t>.</w:t>
        </w:r>
      </w:ins>
      <w:ins w:id="5286" w:author="telink" w:date="2018-06-26T11:03:00Z">
        <w:r>
          <w:rPr>
            <w:rStyle w:val="fontstyle01"/>
            <w:rFonts w:cstheme="minorHAnsi"/>
            <w:b/>
            <w:i/>
          </w:rPr>
          <w:t>3</w:t>
        </w:r>
      </w:ins>
      <w:ins w:id="5287" w:author="telink" w:date="2018-06-22T15:08:00Z">
        <w:r w:rsidRPr="0079251E">
          <w:rPr>
            <w:rStyle w:val="fontstyle01"/>
            <w:rFonts w:cstheme="minorHAnsi" w:hint="eastAsia"/>
            <w:b/>
            <w:i/>
          </w:rPr>
          <w:t>.</w:t>
        </w:r>
        <w:r>
          <w:rPr>
            <w:rStyle w:val="fontstyle01"/>
            <w:rFonts w:cstheme="minorHAnsi" w:hint="eastAsia"/>
            <w:b/>
            <w:i/>
          </w:rPr>
          <w:t>6.</w:t>
        </w:r>
        <w:r>
          <w:rPr>
            <w:rStyle w:val="fontstyle01"/>
            <w:rFonts w:cstheme="minorHAnsi"/>
            <w:b/>
            <w:i/>
          </w:rPr>
          <w:t>2.2</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SCENE_</w:t>
        </w:r>
        <w:r>
          <w:rPr>
            <w:rStyle w:val="fontstyle01"/>
            <w:rFonts w:cstheme="minorHAnsi"/>
            <w:b/>
            <w:i/>
          </w:rPr>
          <w:t>VIEW_RSP</w:t>
        </w:r>
      </w:ins>
    </w:p>
    <w:tbl>
      <w:tblPr>
        <w:tblStyle w:val="ab"/>
        <w:tblpPr w:leftFromText="180" w:rightFromText="180" w:vertAnchor="text" w:horzAnchor="margin" w:tblpXSpec="center" w:tblpY="373"/>
        <w:tblOverlap w:val="never"/>
        <w:tblW w:w="6850" w:type="dxa"/>
        <w:tblLayout w:type="fixed"/>
        <w:tblLook w:val="04A0" w:firstRow="1" w:lastRow="0" w:firstColumn="1" w:lastColumn="0" w:noHBand="0" w:noVBand="1"/>
        <w:tblPrChange w:id="5288" w:author="telink" w:date="2018-06-22T15:13:00Z">
          <w:tblPr>
            <w:tblStyle w:val="ab"/>
            <w:tblpPr w:leftFromText="180" w:rightFromText="180" w:vertAnchor="text" w:horzAnchor="margin" w:tblpXSpec="center" w:tblpY="373"/>
            <w:tblOverlap w:val="never"/>
            <w:tblW w:w="7979" w:type="dxa"/>
            <w:tblLayout w:type="fixed"/>
            <w:tblLook w:val="04A0" w:firstRow="1" w:lastRow="0" w:firstColumn="1" w:lastColumn="0" w:noHBand="0" w:noVBand="1"/>
          </w:tblPr>
        </w:tblPrChange>
      </w:tblPr>
      <w:tblGrid>
        <w:gridCol w:w="878"/>
        <w:gridCol w:w="847"/>
        <w:gridCol w:w="846"/>
        <w:gridCol w:w="1411"/>
        <w:gridCol w:w="1129"/>
        <w:gridCol w:w="1739"/>
        <w:tblGridChange w:id="5289">
          <w:tblGrid>
            <w:gridCol w:w="878"/>
            <w:gridCol w:w="847"/>
            <w:gridCol w:w="846"/>
            <w:gridCol w:w="1411"/>
            <w:gridCol w:w="1129"/>
            <w:gridCol w:w="1739"/>
          </w:tblGrid>
        </w:tblGridChange>
      </w:tblGrid>
      <w:tr w:rsidR="00E60CD9" w:rsidRPr="00292B9E" w:rsidTr="00165B4D">
        <w:trPr>
          <w:trHeight w:val="199"/>
          <w:ins w:id="5290" w:author="telink" w:date="2018-06-22T15:11:00Z"/>
          <w:trPrChange w:id="5291" w:author="telink" w:date="2018-06-22T15:13:00Z">
            <w:trPr>
              <w:trHeight w:val="199"/>
            </w:trPr>
          </w:trPrChange>
        </w:trPr>
        <w:tc>
          <w:tcPr>
            <w:tcW w:w="878" w:type="dxa"/>
            <w:tcPrChange w:id="5292" w:author="telink" w:date="2018-06-22T15:13:00Z">
              <w:tcPr>
                <w:tcW w:w="878" w:type="dxa"/>
              </w:tcPr>
            </w:tcPrChange>
          </w:tcPr>
          <w:p w:rsidR="00E60CD9" w:rsidRDefault="00E60CD9" w:rsidP="00165B4D">
            <w:pPr>
              <w:pStyle w:val="Default"/>
              <w:jc w:val="both"/>
              <w:rPr>
                <w:ins w:id="5293" w:author="telink" w:date="2018-06-22T15:11:00Z"/>
                <w:sz w:val="20"/>
                <w:szCs w:val="20"/>
              </w:rPr>
            </w:pPr>
            <w:ins w:id="5294" w:author="telink" w:date="2018-06-22T15:12:00Z">
              <w:r>
                <w:rPr>
                  <w:sz w:val="20"/>
                  <w:szCs w:val="20"/>
                </w:rPr>
                <w:lastRenderedPageBreak/>
                <w:t>Status</w:t>
              </w:r>
            </w:ins>
          </w:p>
        </w:tc>
        <w:tc>
          <w:tcPr>
            <w:tcW w:w="847" w:type="dxa"/>
            <w:tcPrChange w:id="5295" w:author="telink" w:date="2018-06-22T15:13:00Z">
              <w:tcPr>
                <w:tcW w:w="847" w:type="dxa"/>
              </w:tcPr>
            </w:tcPrChange>
          </w:tcPr>
          <w:p w:rsidR="00E60CD9" w:rsidRDefault="00E60CD9" w:rsidP="00165B4D">
            <w:pPr>
              <w:pStyle w:val="Default"/>
              <w:jc w:val="both"/>
              <w:rPr>
                <w:ins w:id="5296" w:author="telink" w:date="2018-06-22T15:11:00Z"/>
                <w:sz w:val="18"/>
                <w:szCs w:val="18"/>
              </w:rPr>
            </w:pPr>
            <w:ins w:id="5297" w:author="telink" w:date="2018-06-22T15:11:00Z">
              <w:r>
                <w:rPr>
                  <w:sz w:val="18"/>
                  <w:szCs w:val="18"/>
                </w:rPr>
                <w:t>GroupID</w:t>
              </w:r>
            </w:ins>
          </w:p>
        </w:tc>
        <w:tc>
          <w:tcPr>
            <w:tcW w:w="846" w:type="dxa"/>
            <w:tcPrChange w:id="5298" w:author="telink" w:date="2018-06-22T15:13:00Z">
              <w:tcPr>
                <w:tcW w:w="846" w:type="dxa"/>
              </w:tcPr>
            </w:tcPrChange>
          </w:tcPr>
          <w:p w:rsidR="00E60CD9" w:rsidRDefault="00E60CD9" w:rsidP="00165B4D">
            <w:pPr>
              <w:pStyle w:val="Default"/>
              <w:jc w:val="both"/>
              <w:rPr>
                <w:ins w:id="5299" w:author="telink" w:date="2018-06-22T15:11:00Z"/>
                <w:sz w:val="20"/>
                <w:szCs w:val="20"/>
              </w:rPr>
            </w:pPr>
            <w:ins w:id="5300" w:author="telink" w:date="2018-06-22T15:11:00Z">
              <w:r>
                <w:rPr>
                  <w:rFonts w:hint="eastAsia"/>
                  <w:sz w:val="18"/>
                  <w:szCs w:val="18"/>
                </w:rPr>
                <w:t>Scene</w:t>
              </w:r>
              <w:r>
                <w:rPr>
                  <w:sz w:val="18"/>
                  <w:szCs w:val="18"/>
                </w:rPr>
                <w:t>ID</w:t>
              </w:r>
            </w:ins>
          </w:p>
        </w:tc>
        <w:tc>
          <w:tcPr>
            <w:tcW w:w="1411" w:type="dxa"/>
            <w:tcPrChange w:id="5301" w:author="telink" w:date="2018-06-22T15:13:00Z">
              <w:tcPr>
                <w:tcW w:w="1411" w:type="dxa"/>
              </w:tcPr>
            </w:tcPrChange>
          </w:tcPr>
          <w:p w:rsidR="00E60CD9" w:rsidRDefault="00E60CD9" w:rsidP="00165B4D">
            <w:pPr>
              <w:pStyle w:val="Default"/>
              <w:jc w:val="both"/>
              <w:rPr>
                <w:ins w:id="5302" w:author="telink" w:date="2018-06-22T15:11:00Z"/>
                <w:sz w:val="18"/>
                <w:szCs w:val="18"/>
              </w:rPr>
            </w:pPr>
            <w:ins w:id="5303" w:author="telink" w:date="2018-06-22T15:11:00Z">
              <w:r>
                <w:rPr>
                  <w:sz w:val="18"/>
                  <w:szCs w:val="18"/>
                </w:rPr>
                <w:t>Transition</w:t>
              </w:r>
              <w:r>
                <w:rPr>
                  <w:rFonts w:hint="eastAsia"/>
                  <w:sz w:val="18"/>
                  <w:szCs w:val="18"/>
                </w:rPr>
                <w:t>T</w:t>
              </w:r>
              <w:r>
                <w:rPr>
                  <w:sz w:val="18"/>
                  <w:szCs w:val="18"/>
                </w:rPr>
                <w:t>ime</w:t>
              </w:r>
            </w:ins>
          </w:p>
        </w:tc>
        <w:tc>
          <w:tcPr>
            <w:tcW w:w="1129" w:type="dxa"/>
            <w:tcPrChange w:id="5304" w:author="telink" w:date="2018-06-22T15:13:00Z">
              <w:tcPr>
                <w:tcW w:w="1129" w:type="dxa"/>
              </w:tcPr>
            </w:tcPrChange>
          </w:tcPr>
          <w:p w:rsidR="00E60CD9" w:rsidRDefault="00E60CD9" w:rsidP="00165B4D">
            <w:pPr>
              <w:pStyle w:val="Default"/>
              <w:jc w:val="both"/>
              <w:rPr>
                <w:ins w:id="5305" w:author="telink" w:date="2018-06-22T15:11:00Z"/>
                <w:sz w:val="18"/>
                <w:szCs w:val="18"/>
              </w:rPr>
            </w:pPr>
            <w:ins w:id="5306" w:author="telink" w:date="2018-06-22T15:11:00Z">
              <w:r>
                <w:rPr>
                  <w:sz w:val="18"/>
                  <w:szCs w:val="18"/>
                </w:rPr>
                <w:t>SceneName</w:t>
              </w:r>
            </w:ins>
          </w:p>
        </w:tc>
        <w:tc>
          <w:tcPr>
            <w:tcW w:w="1739" w:type="dxa"/>
            <w:tcPrChange w:id="5307" w:author="telink" w:date="2018-06-22T15:13:00Z">
              <w:tcPr>
                <w:tcW w:w="1739" w:type="dxa"/>
              </w:tcPr>
            </w:tcPrChange>
          </w:tcPr>
          <w:p w:rsidR="00E60CD9" w:rsidRDefault="00E60CD9" w:rsidP="00165B4D">
            <w:pPr>
              <w:autoSpaceDE w:val="0"/>
              <w:autoSpaceDN w:val="0"/>
              <w:adjustRightInd w:val="0"/>
              <w:jc w:val="left"/>
              <w:rPr>
                <w:ins w:id="5308" w:author="telink" w:date="2018-06-22T15:11:00Z"/>
                <w:sz w:val="18"/>
                <w:szCs w:val="18"/>
              </w:rPr>
            </w:pPr>
            <w:ins w:id="5309" w:author="telink" w:date="2018-06-22T15:11:00Z">
              <w:r>
                <w:rPr>
                  <w:rFonts w:ascii="Times New Roman" w:hAnsi="Times New Roman" w:cs="Times New Roman"/>
                  <w:kern w:val="0"/>
                  <w:sz w:val="18"/>
                  <w:szCs w:val="18"/>
                </w:rPr>
                <w:t>ExtensionFieldSets</w:t>
              </w:r>
            </w:ins>
          </w:p>
        </w:tc>
      </w:tr>
      <w:tr w:rsidR="00E60CD9" w:rsidRPr="00292B9E" w:rsidTr="00165B4D">
        <w:trPr>
          <w:trHeight w:val="229"/>
          <w:ins w:id="5310" w:author="telink" w:date="2018-06-22T15:11:00Z"/>
          <w:trPrChange w:id="5311" w:author="telink" w:date="2018-06-22T15:13:00Z">
            <w:trPr>
              <w:trHeight w:val="229"/>
            </w:trPr>
          </w:trPrChange>
        </w:trPr>
        <w:tc>
          <w:tcPr>
            <w:tcW w:w="878" w:type="dxa"/>
            <w:tcPrChange w:id="5312" w:author="telink" w:date="2018-06-22T15:13:00Z">
              <w:tcPr>
                <w:tcW w:w="878" w:type="dxa"/>
              </w:tcPr>
            </w:tcPrChange>
          </w:tcPr>
          <w:p w:rsidR="00E60CD9" w:rsidRDefault="00E60CD9" w:rsidP="00165B4D">
            <w:pPr>
              <w:rPr>
                <w:ins w:id="5313" w:author="telink" w:date="2018-06-22T15:11:00Z"/>
                <w:rFonts w:cstheme="minorHAnsi"/>
                <w:iCs/>
                <w:color w:val="000000" w:themeColor="text1"/>
                <w:kern w:val="0"/>
                <w:sz w:val="20"/>
                <w:szCs w:val="20"/>
              </w:rPr>
            </w:pPr>
            <w:ins w:id="5314" w:author="telink" w:date="2018-06-22T15:12:00Z">
              <w:r>
                <w:rPr>
                  <w:rFonts w:cstheme="minorHAnsi"/>
                  <w:i/>
                  <w:iCs/>
                  <w:color w:val="000000" w:themeColor="text1"/>
                  <w:kern w:val="0"/>
                  <w:sz w:val="20"/>
                  <w:szCs w:val="20"/>
                </w:rPr>
                <w:t>1</w:t>
              </w:r>
            </w:ins>
            <w:ins w:id="5315" w:author="telink" w:date="2018-06-22T15:11:00Z">
              <w:r>
                <w:rPr>
                  <w:rFonts w:cstheme="minorHAnsi" w:hint="eastAsia"/>
                  <w:i/>
                  <w:iCs/>
                  <w:color w:val="000000" w:themeColor="text1"/>
                  <w:kern w:val="0"/>
                  <w:sz w:val="20"/>
                  <w:szCs w:val="20"/>
                </w:rPr>
                <w:t>Byte</w:t>
              </w:r>
            </w:ins>
          </w:p>
        </w:tc>
        <w:tc>
          <w:tcPr>
            <w:tcW w:w="847" w:type="dxa"/>
            <w:tcPrChange w:id="5316" w:author="telink" w:date="2018-06-22T15:13:00Z">
              <w:tcPr>
                <w:tcW w:w="847" w:type="dxa"/>
              </w:tcPr>
            </w:tcPrChange>
          </w:tcPr>
          <w:p w:rsidR="00E60CD9" w:rsidRDefault="00E60CD9" w:rsidP="00165B4D">
            <w:pPr>
              <w:rPr>
                <w:ins w:id="5317" w:author="telink" w:date="2018-06-22T15:11:00Z"/>
                <w:rFonts w:cstheme="minorHAnsi"/>
                <w:iCs/>
                <w:color w:val="000000" w:themeColor="text1"/>
                <w:kern w:val="0"/>
                <w:sz w:val="20"/>
                <w:szCs w:val="20"/>
              </w:rPr>
            </w:pPr>
            <w:ins w:id="5318" w:author="telink" w:date="2018-06-22T15:12:00Z">
              <w:r>
                <w:rPr>
                  <w:rFonts w:cstheme="minorHAnsi"/>
                  <w:iCs/>
                  <w:color w:val="000000" w:themeColor="text1"/>
                  <w:kern w:val="0"/>
                  <w:sz w:val="20"/>
                  <w:szCs w:val="20"/>
                </w:rPr>
                <w:t>2</w:t>
              </w:r>
            </w:ins>
            <w:ins w:id="5319" w:author="telink" w:date="2018-06-22T15:11:00Z">
              <w:r>
                <w:rPr>
                  <w:rFonts w:cstheme="minorHAnsi" w:hint="eastAsia"/>
                  <w:iCs/>
                  <w:color w:val="000000" w:themeColor="text1"/>
                  <w:kern w:val="0"/>
                  <w:sz w:val="20"/>
                  <w:szCs w:val="20"/>
                </w:rPr>
                <w:t>Byte</w:t>
              </w:r>
            </w:ins>
          </w:p>
        </w:tc>
        <w:tc>
          <w:tcPr>
            <w:tcW w:w="846" w:type="dxa"/>
            <w:tcPrChange w:id="5320" w:author="telink" w:date="2018-06-22T15:13:00Z">
              <w:tcPr>
                <w:tcW w:w="846" w:type="dxa"/>
              </w:tcPr>
            </w:tcPrChange>
          </w:tcPr>
          <w:p w:rsidR="00E60CD9" w:rsidRDefault="00E60CD9" w:rsidP="00165B4D">
            <w:pPr>
              <w:rPr>
                <w:ins w:id="5321" w:author="telink" w:date="2018-06-22T15:11:00Z"/>
                <w:rFonts w:cstheme="minorHAnsi"/>
                <w:iCs/>
                <w:color w:val="000000" w:themeColor="text1"/>
                <w:kern w:val="0"/>
                <w:sz w:val="20"/>
                <w:szCs w:val="20"/>
              </w:rPr>
            </w:pPr>
            <w:ins w:id="5322" w:author="telink" w:date="2018-06-22T15:11:00Z">
              <w:r>
                <w:rPr>
                  <w:rFonts w:cstheme="minorHAnsi" w:hint="eastAsia"/>
                  <w:iCs/>
                  <w:color w:val="000000" w:themeColor="text1"/>
                  <w:kern w:val="0"/>
                  <w:sz w:val="20"/>
                  <w:szCs w:val="20"/>
                </w:rPr>
                <w:t>1Byte</w:t>
              </w:r>
            </w:ins>
          </w:p>
        </w:tc>
        <w:tc>
          <w:tcPr>
            <w:tcW w:w="1411" w:type="dxa"/>
            <w:tcPrChange w:id="5323" w:author="telink" w:date="2018-06-22T15:13:00Z">
              <w:tcPr>
                <w:tcW w:w="1411" w:type="dxa"/>
              </w:tcPr>
            </w:tcPrChange>
          </w:tcPr>
          <w:p w:rsidR="00E60CD9" w:rsidRDefault="00E60CD9" w:rsidP="00165B4D">
            <w:pPr>
              <w:rPr>
                <w:ins w:id="5324" w:author="telink" w:date="2018-06-22T15:11:00Z"/>
                <w:rFonts w:cstheme="minorHAnsi"/>
                <w:iCs/>
                <w:color w:val="000000" w:themeColor="text1"/>
                <w:kern w:val="0"/>
                <w:sz w:val="20"/>
                <w:szCs w:val="20"/>
              </w:rPr>
            </w:pPr>
            <w:ins w:id="5325" w:author="telink" w:date="2018-06-22T15:11:00Z">
              <w:r>
                <w:rPr>
                  <w:rFonts w:cstheme="minorHAnsi" w:hint="eastAsia"/>
                  <w:iCs/>
                  <w:color w:val="000000" w:themeColor="text1"/>
                  <w:kern w:val="0"/>
                  <w:sz w:val="20"/>
                  <w:szCs w:val="20"/>
                </w:rPr>
                <w:t>2</w:t>
              </w:r>
              <w:r w:rsidRPr="00292B9E">
                <w:rPr>
                  <w:rFonts w:cstheme="minorHAnsi"/>
                  <w:iCs/>
                  <w:color w:val="000000" w:themeColor="text1"/>
                  <w:kern w:val="0"/>
                  <w:sz w:val="20"/>
                  <w:szCs w:val="20"/>
                </w:rPr>
                <w:t>Byte</w:t>
              </w:r>
              <w:r>
                <w:rPr>
                  <w:rFonts w:cstheme="minorHAnsi" w:hint="eastAsia"/>
                  <w:iCs/>
                  <w:color w:val="000000" w:themeColor="text1"/>
                  <w:kern w:val="0"/>
                  <w:sz w:val="20"/>
                  <w:szCs w:val="20"/>
                </w:rPr>
                <w:t>s</w:t>
              </w:r>
            </w:ins>
          </w:p>
        </w:tc>
        <w:tc>
          <w:tcPr>
            <w:tcW w:w="1129" w:type="dxa"/>
            <w:tcPrChange w:id="5326" w:author="telink" w:date="2018-06-22T15:13:00Z">
              <w:tcPr>
                <w:tcW w:w="1129" w:type="dxa"/>
              </w:tcPr>
            </w:tcPrChange>
          </w:tcPr>
          <w:p w:rsidR="00E60CD9" w:rsidRDefault="00E60CD9" w:rsidP="00165B4D">
            <w:pPr>
              <w:rPr>
                <w:ins w:id="5327" w:author="telink" w:date="2018-06-22T15:11:00Z"/>
                <w:rFonts w:cstheme="minorHAnsi"/>
                <w:iCs/>
                <w:color w:val="000000" w:themeColor="text1"/>
                <w:kern w:val="0"/>
                <w:sz w:val="20"/>
                <w:szCs w:val="20"/>
              </w:rPr>
            </w:pPr>
            <w:ins w:id="5328" w:author="telink" w:date="2018-06-22T15:11:00Z">
              <w:r>
                <w:rPr>
                  <w:rFonts w:cstheme="minorHAnsi" w:hint="eastAsia"/>
                  <w:iCs/>
                  <w:color w:val="000000" w:themeColor="text1"/>
                  <w:kern w:val="0"/>
                  <w:sz w:val="20"/>
                  <w:szCs w:val="20"/>
                </w:rPr>
                <w:t>nBytes</w:t>
              </w:r>
            </w:ins>
          </w:p>
        </w:tc>
        <w:tc>
          <w:tcPr>
            <w:tcW w:w="1739" w:type="dxa"/>
            <w:tcPrChange w:id="5329" w:author="telink" w:date="2018-06-22T15:13:00Z">
              <w:tcPr>
                <w:tcW w:w="1739" w:type="dxa"/>
              </w:tcPr>
            </w:tcPrChange>
          </w:tcPr>
          <w:p w:rsidR="00E60CD9" w:rsidRDefault="00E60CD9" w:rsidP="00165B4D">
            <w:pPr>
              <w:rPr>
                <w:ins w:id="5330" w:author="telink" w:date="2018-06-22T15:11:00Z"/>
                <w:rFonts w:cstheme="minorHAnsi"/>
                <w:iCs/>
                <w:color w:val="000000" w:themeColor="text1"/>
                <w:kern w:val="0"/>
                <w:sz w:val="20"/>
                <w:szCs w:val="20"/>
              </w:rPr>
            </w:pPr>
            <w:ins w:id="5331" w:author="telink" w:date="2018-06-22T15:11:00Z">
              <w:r>
                <w:rPr>
                  <w:rFonts w:cstheme="minorHAnsi" w:hint="eastAsia"/>
                  <w:iCs/>
                  <w:color w:val="000000" w:themeColor="text1"/>
                  <w:kern w:val="0"/>
                  <w:sz w:val="20"/>
                  <w:szCs w:val="20"/>
                </w:rPr>
                <w:t xml:space="preserve"> nBytes</w:t>
              </w:r>
            </w:ins>
          </w:p>
        </w:tc>
      </w:tr>
    </w:tbl>
    <w:p w:rsidR="00E60CD9" w:rsidRDefault="00E60CD9" w:rsidP="00E60CD9">
      <w:pPr>
        <w:rPr>
          <w:ins w:id="5332" w:author="telink" w:date="2018-06-22T15:08:00Z"/>
          <w:rFonts w:cstheme="minorHAnsi"/>
          <w:i/>
        </w:rPr>
      </w:pPr>
    </w:p>
    <w:p w:rsidR="00E60CD9" w:rsidRDefault="00E60CD9" w:rsidP="00E60CD9">
      <w:pPr>
        <w:autoSpaceDE w:val="0"/>
        <w:autoSpaceDN w:val="0"/>
        <w:adjustRightInd w:val="0"/>
        <w:jc w:val="left"/>
        <w:rPr>
          <w:ins w:id="5333" w:author="telink" w:date="2018-06-26T11:06:00Z"/>
          <w:rFonts w:cs="Calibri"/>
          <w:sz w:val="20"/>
          <w:szCs w:val="20"/>
        </w:rPr>
      </w:pPr>
    </w:p>
    <w:p w:rsidR="00E60CD9" w:rsidRDefault="00E60CD9" w:rsidP="00E60CD9">
      <w:pPr>
        <w:autoSpaceDE w:val="0"/>
        <w:autoSpaceDN w:val="0"/>
        <w:adjustRightInd w:val="0"/>
        <w:jc w:val="left"/>
        <w:rPr>
          <w:ins w:id="5334" w:author="telink" w:date="2018-06-26T11:06:00Z"/>
          <w:rFonts w:cs="Calibri"/>
          <w:sz w:val="20"/>
          <w:szCs w:val="20"/>
        </w:rPr>
      </w:pPr>
    </w:p>
    <w:p w:rsidR="00E60CD9" w:rsidRDefault="00E60CD9" w:rsidP="00E60CD9">
      <w:pPr>
        <w:autoSpaceDE w:val="0"/>
        <w:autoSpaceDN w:val="0"/>
        <w:adjustRightInd w:val="0"/>
        <w:jc w:val="left"/>
        <w:rPr>
          <w:ins w:id="5335" w:author="telink" w:date="2018-06-26T11:06:00Z"/>
          <w:rFonts w:cs="Calibri"/>
          <w:sz w:val="20"/>
          <w:szCs w:val="20"/>
        </w:rPr>
      </w:pPr>
    </w:p>
    <w:p w:rsidR="00E60CD9" w:rsidRDefault="00E60CD9" w:rsidP="00E60CD9">
      <w:pPr>
        <w:autoSpaceDE w:val="0"/>
        <w:autoSpaceDN w:val="0"/>
        <w:adjustRightInd w:val="0"/>
        <w:jc w:val="left"/>
        <w:rPr>
          <w:ins w:id="5336" w:author="telink" w:date="2018-06-26T11:07:00Z"/>
          <w:rFonts w:ascii="Times New Roman" w:hAnsi="Times New Roman" w:cs="Times New Roman"/>
          <w:kern w:val="0"/>
          <w:sz w:val="20"/>
          <w:szCs w:val="20"/>
        </w:rPr>
      </w:pPr>
      <w:ins w:id="5337" w:author="telink" w:date="2018-06-22T15:08:00Z">
        <w:r w:rsidRPr="008F7635">
          <w:rPr>
            <w:rFonts w:cs="Calibri" w:hint="eastAsia"/>
            <w:sz w:val="20"/>
            <w:szCs w:val="20"/>
          </w:rPr>
          <w:t>Status:</w:t>
        </w:r>
        <w:r w:rsidRPr="00097FA5">
          <w:rPr>
            <w:rFonts w:ascii="Times New Roman" w:hAnsi="Times New Roman" w:cs="Times New Roman"/>
            <w:kern w:val="0"/>
            <w:sz w:val="20"/>
            <w:szCs w:val="20"/>
          </w:rPr>
          <w:t xml:space="preserve"> </w:t>
        </w:r>
      </w:ins>
      <w:ins w:id="5338" w:author="telink" w:date="2018-06-22T15:17:00Z">
        <w:r>
          <w:rPr>
            <w:rFonts w:ascii="Times New Roman" w:hAnsi="Times New Roman" w:cs="Times New Roman"/>
            <w:kern w:val="0"/>
            <w:sz w:val="20"/>
            <w:szCs w:val="20"/>
          </w:rPr>
          <w:t xml:space="preserve">The Status field is set to SUCCESS, NOT_FOUND (the scene is not present in the Scene </w:t>
        </w:r>
      </w:ins>
    </w:p>
    <w:p w:rsidR="00E60CD9" w:rsidRDefault="00E60CD9" w:rsidP="00E60CD9">
      <w:pPr>
        <w:autoSpaceDE w:val="0"/>
        <w:autoSpaceDN w:val="0"/>
        <w:adjustRightInd w:val="0"/>
        <w:ind w:firstLine="420"/>
        <w:jc w:val="left"/>
        <w:rPr>
          <w:ins w:id="5339" w:author="telink" w:date="2018-06-26T11:07:00Z"/>
          <w:rFonts w:ascii="Times New Roman" w:hAnsi="Times New Roman" w:cs="Times New Roman"/>
          <w:kern w:val="0"/>
          <w:sz w:val="20"/>
          <w:szCs w:val="20"/>
        </w:rPr>
        <w:pPrChange w:id="5340" w:author="telink" w:date="2018-06-26T11:07:00Z">
          <w:pPr>
            <w:autoSpaceDE w:val="0"/>
            <w:autoSpaceDN w:val="0"/>
            <w:adjustRightInd w:val="0"/>
            <w:jc w:val="left"/>
          </w:pPr>
        </w:pPrChange>
      </w:pPr>
      <w:ins w:id="5341" w:author="telink" w:date="2018-06-22T15:17:00Z">
        <w:r>
          <w:rPr>
            <w:rFonts w:ascii="Times New Roman" w:hAnsi="Times New Roman" w:cs="Times New Roman"/>
            <w:kern w:val="0"/>
            <w:sz w:val="20"/>
            <w:szCs w:val="20"/>
          </w:rPr>
          <w:t>Table) or</w:t>
        </w:r>
      </w:ins>
      <w:ins w:id="5342" w:author="telink" w:date="2018-06-26T11:06:00Z">
        <w:r>
          <w:rPr>
            <w:rFonts w:ascii="Times New Roman" w:hAnsi="Times New Roman" w:cs="Times New Roman" w:hint="eastAsia"/>
            <w:kern w:val="0"/>
            <w:sz w:val="20"/>
            <w:szCs w:val="20"/>
          </w:rPr>
          <w:t xml:space="preserve"> </w:t>
        </w:r>
      </w:ins>
      <w:ins w:id="5343" w:author="telink" w:date="2018-06-22T15:17:00Z">
        <w:r>
          <w:rPr>
            <w:rFonts w:ascii="Times New Roman" w:hAnsi="Times New Roman" w:cs="Times New Roman"/>
            <w:kern w:val="0"/>
            <w:sz w:val="20"/>
            <w:szCs w:val="20"/>
          </w:rPr>
          <w:t xml:space="preserve">INVALID_FIELD (the group is not present in the Group Table) as appropriate. </w:t>
        </w:r>
      </w:ins>
      <w:ins w:id="5344" w:author="telink" w:date="2018-06-22T15:14:00Z">
        <w:r>
          <w:rPr>
            <w:rFonts w:ascii="Times New Roman" w:hAnsi="Times New Roman" w:cs="Times New Roman"/>
            <w:kern w:val="0"/>
            <w:sz w:val="20"/>
            <w:szCs w:val="20"/>
          </w:rPr>
          <w:t xml:space="preserve">If the </w:t>
        </w:r>
      </w:ins>
    </w:p>
    <w:p w:rsidR="00E60CD9" w:rsidRDefault="00E60CD9" w:rsidP="00E60CD9">
      <w:pPr>
        <w:autoSpaceDE w:val="0"/>
        <w:autoSpaceDN w:val="0"/>
        <w:adjustRightInd w:val="0"/>
        <w:ind w:firstLineChars="210" w:firstLine="420"/>
        <w:jc w:val="left"/>
        <w:rPr>
          <w:ins w:id="5345" w:author="telink" w:date="2018-06-26T11:07:00Z"/>
          <w:rFonts w:ascii="Times New Roman" w:hAnsi="Times New Roman" w:cs="Times New Roman"/>
          <w:kern w:val="0"/>
          <w:sz w:val="20"/>
          <w:szCs w:val="20"/>
        </w:rPr>
        <w:pPrChange w:id="5346" w:author="telink" w:date="2018-06-26T11:07:00Z">
          <w:pPr>
            <w:autoSpaceDE w:val="0"/>
            <w:autoSpaceDN w:val="0"/>
            <w:adjustRightInd w:val="0"/>
            <w:jc w:val="left"/>
          </w:pPr>
        </w:pPrChange>
      </w:pPr>
      <w:ins w:id="5347" w:author="telink" w:date="2018-06-22T15:14:00Z">
        <w:r>
          <w:rPr>
            <w:rFonts w:ascii="Times New Roman" w:hAnsi="Times New Roman" w:cs="Times New Roman"/>
            <w:kern w:val="0"/>
            <w:sz w:val="20"/>
            <w:szCs w:val="20"/>
          </w:rPr>
          <w:t>status is SUCCESS, the Transition time, Scene Name and Extension field fields are copied from</w:t>
        </w:r>
      </w:ins>
    </w:p>
    <w:p w:rsidR="00E60CD9" w:rsidRDefault="00E60CD9" w:rsidP="00E60CD9">
      <w:pPr>
        <w:autoSpaceDE w:val="0"/>
        <w:autoSpaceDN w:val="0"/>
        <w:adjustRightInd w:val="0"/>
        <w:ind w:firstLine="420"/>
        <w:jc w:val="left"/>
        <w:rPr>
          <w:ins w:id="5348" w:author="telink" w:date="2018-06-22T15:08:00Z"/>
          <w:rFonts w:ascii="Times New Roman" w:hAnsi="Times New Roman" w:cs="Times New Roman"/>
          <w:kern w:val="0"/>
          <w:sz w:val="20"/>
          <w:szCs w:val="20"/>
        </w:rPr>
        <w:pPrChange w:id="5349" w:author="telink" w:date="2018-06-26T11:07:00Z">
          <w:pPr>
            <w:autoSpaceDE w:val="0"/>
            <w:autoSpaceDN w:val="0"/>
            <w:adjustRightInd w:val="0"/>
            <w:jc w:val="left"/>
          </w:pPr>
        </w:pPrChange>
      </w:pPr>
      <w:ins w:id="5350" w:author="telink" w:date="2018-06-22T15:14:00Z">
        <w:r>
          <w:rPr>
            <w:rFonts w:ascii="Times New Roman" w:hAnsi="Times New Roman" w:cs="Times New Roman"/>
            <w:kern w:val="0"/>
            <w:sz w:val="20"/>
            <w:szCs w:val="20"/>
          </w:rPr>
          <w:t xml:space="preserve"> the</w:t>
        </w:r>
        <w:r>
          <w:rPr>
            <w:rFonts w:ascii="Arial" w:hAnsi="Arial" w:cs="Arial"/>
            <w:kern w:val="0"/>
            <w:sz w:val="20"/>
            <w:szCs w:val="20"/>
          </w:rPr>
          <w:t xml:space="preserve"> </w:t>
        </w:r>
        <w:r>
          <w:rPr>
            <w:rFonts w:ascii="Times New Roman" w:hAnsi="Times New Roman" w:cs="Times New Roman"/>
            <w:kern w:val="0"/>
            <w:sz w:val="20"/>
            <w:szCs w:val="20"/>
          </w:rPr>
          <w:t>corresponding fields in the table entry, otherwise they are omitted.</w:t>
        </w:r>
      </w:ins>
    </w:p>
    <w:p w:rsidR="00E60CD9" w:rsidRPr="00FD0060" w:rsidRDefault="00E60CD9" w:rsidP="00E60CD9">
      <w:pPr>
        <w:autoSpaceDE w:val="0"/>
        <w:autoSpaceDN w:val="0"/>
        <w:adjustRightInd w:val="0"/>
        <w:jc w:val="left"/>
        <w:rPr>
          <w:ins w:id="5351" w:author="telink" w:date="2018-06-22T15:08:00Z"/>
          <w:rStyle w:val="fontstyle01"/>
          <w:rFonts w:cstheme="minorHAnsi"/>
          <w:b/>
          <w:i/>
        </w:rPr>
      </w:pPr>
      <w:ins w:id="5352" w:author="telink" w:date="2018-06-22T15:08: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 xml:space="preserve">55 </w:t>
        </w:r>
        <w:r>
          <w:rPr>
            <w:b/>
          </w:rPr>
          <w:t xml:space="preserve">81 61 </w:t>
        </w:r>
      </w:ins>
      <w:ins w:id="5353" w:author="telink" w:date="2018-06-22T15:14:00Z">
        <w:r>
          <w:rPr>
            <w:rFonts w:hint="eastAsia"/>
            <w:b/>
          </w:rPr>
          <w:t>lenH lenL</w:t>
        </w:r>
      </w:ins>
      <w:ins w:id="5354" w:author="telink" w:date="2018-06-22T15:08:00Z">
        <w:r>
          <w:rPr>
            <w:rFonts w:hint="eastAsia"/>
            <w:b/>
          </w:rPr>
          <w:t xml:space="preserve"> 00</w:t>
        </w:r>
        <w:r w:rsidRPr="00D428CE">
          <w:rPr>
            <w:rFonts w:hint="eastAsia"/>
            <w:sz w:val="20"/>
            <w:szCs w:val="20"/>
          </w:rPr>
          <w:t xml:space="preserve"> </w:t>
        </w:r>
        <w:r>
          <w:rPr>
            <w:sz w:val="20"/>
            <w:szCs w:val="20"/>
          </w:rPr>
          <w:t xml:space="preserve">Status </w:t>
        </w:r>
        <w:r>
          <w:rPr>
            <w:sz w:val="18"/>
            <w:szCs w:val="18"/>
          </w:rPr>
          <w:t xml:space="preserve">GroupID </w:t>
        </w:r>
        <w:r>
          <w:rPr>
            <w:rFonts w:hint="eastAsia"/>
            <w:sz w:val="18"/>
            <w:szCs w:val="18"/>
          </w:rPr>
          <w:t>SceneID</w:t>
        </w:r>
        <w:r w:rsidRPr="00A813BE">
          <w:rPr>
            <w:rFonts w:ascii="Times New Roman" w:hAnsi="Times New Roman" w:cs="Times New Roman"/>
            <w:kern w:val="0"/>
            <w:sz w:val="18"/>
            <w:szCs w:val="18"/>
          </w:rPr>
          <w:t xml:space="preserve"> </w:t>
        </w:r>
      </w:ins>
      <w:ins w:id="5355" w:author="telink" w:date="2018-06-22T15:15:00Z">
        <w:r>
          <w:rPr>
            <w:sz w:val="18"/>
            <w:szCs w:val="18"/>
          </w:rPr>
          <w:t>Transition</w:t>
        </w:r>
        <w:r>
          <w:rPr>
            <w:rFonts w:hint="eastAsia"/>
            <w:sz w:val="18"/>
            <w:szCs w:val="18"/>
          </w:rPr>
          <w:t>T</w:t>
        </w:r>
        <w:r>
          <w:rPr>
            <w:sz w:val="18"/>
            <w:szCs w:val="18"/>
          </w:rPr>
          <w:t>ime</w:t>
        </w:r>
        <w:r w:rsidRPr="003A324A">
          <w:rPr>
            <w:rFonts w:cstheme="minorHAnsi" w:hint="eastAsia"/>
            <w:b/>
            <w:i/>
            <w:sz w:val="20"/>
            <w:szCs w:val="20"/>
          </w:rPr>
          <w:t xml:space="preserve"> </w:t>
        </w:r>
        <w:r>
          <w:rPr>
            <w:sz w:val="18"/>
            <w:szCs w:val="18"/>
          </w:rPr>
          <w:t xml:space="preserve">SceneName </w:t>
        </w:r>
        <w:r>
          <w:rPr>
            <w:rFonts w:ascii="Times New Roman" w:hAnsi="Times New Roman" w:cs="Times New Roman"/>
            <w:kern w:val="0"/>
            <w:sz w:val="18"/>
            <w:szCs w:val="18"/>
          </w:rPr>
          <w:t>ExtensionFieldSets</w:t>
        </w:r>
        <w:r>
          <w:rPr>
            <w:rFonts w:cstheme="minorHAnsi"/>
            <w:b/>
            <w:i/>
            <w:sz w:val="20"/>
            <w:szCs w:val="20"/>
          </w:rPr>
          <w:t xml:space="preserve"> </w:t>
        </w:r>
      </w:ins>
      <w:ins w:id="5356" w:author="telink" w:date="2018-06-22T15:08:00Z">
        <w:r w:rsidRPr="003A324A">
          <w:rPr>
            <w:rFonts w:cstheme="minorHAnsi" w:hint="eastAsia"/>
            <w:b/>
            <w:i/>
            <w:sz w:val="20"/>
            <w:szCs w:val="20"/>
          </w:rPr>
          <w:t>AA</w:t>
        </w:r>
      </w:ins>
    </w:p>
    <w:p w:rsidR="00E60CD9" w:rsidRDefault="00E60CD9" w:rsidP="00E60CD9">
      <w:pPr>
        <w:rPr>
          <w:ins w:id="5357" w:author="telink" w:date="2018-06-22T15:08:00Z"/>
          <w:rFonts w:cstheme="minorHAnsi"/>
          <w:i/>
        </w:rPr>
      </w:pPr>
    </w:p>
    <w:p w:rsidR="00E60CD9" w:rsidRDefault="00E60CD9" w:rsidP="00E60CD9">
      <w:pPr>
        <w:rPr>
          <w:ins w:id="5358" w:author="telink" w:date="2018-06-22T15:08:00Z"/>
          <w:rStyle w:val="fontstyle01"/>
          <w:rFonts w:cstheme="minorHAnsi"/>
          <w:b/>
          <w:i/>
        </w:rPr>
      </w:pPr>
      <w:ins w:id="5359" w:author="telink" w:date="2018-06-22T15:08:00Z">
        <w:r>
          <w:rPr>
            <w:rStyle w:val="fontstyle01"/>
            <w:rFonts w:cstheme="minorHAnsi" w:hint="eastAsia"/>
            <w:b/>
            <w:i/>
          </w:rPr>
          <w:t>3</w:t>
        </w:r>
        <w:r w:rsidRPr="0079251E">
          <w:rPr>
            <w:rStyle w:val="fontstyle01"/>
            <w:rFonts w:cstheme="minorHAnsi" w:hint="eastAsia"/>
            <w:b/>
            <w:i/>
          </w:rPr>
          <w:t>.</w:t>
        </w:r>
      </w:ins>
      <w:ins w:id="5360" w:author="telink" w:date="2018-06-26T11:03:00Z">
        <w:r>
          <w:rPr>
            <w:rStyle w:val="fontstyle01"/>
            <w:rFonts w:cstheme="minorHAnsi"/>
            <w:b/>
            <w:i/>
          </w:rPr>
          <w:t>3</w:t>
        </w:r>
      </w:ins>
      <w:ins w:id="5361" w:author="telink" w:date="2018-06-22T15:08:00Z">
        <w:r w:rsidRPr="0079251E">
          <w:rPr>
            <w:rStyle w:val="fontstyle01"/>
            <w:rFonts w:cstheme="minorHAnsi" w:hint="eastAsia"/>
            <w:b/>
            <w:i/>
          </w:rPr>
          <w:t>.</w:t>
        </w:r>
        <w:r>
          <w:rPr>
            <w:rStyle w:val="fontstyle01"/>
            <w:rFonts w:cstheme="minorHAnsi" w:hint="eastAsia"/>
            <w:b/>
            <w:i/>
          </w:rPr>
          <w:t>6.</w:t>
        </w:r>
        <w:r>
          <w:rPr>
            <w:rStyle w:val="fontstyle01"/>
            <w:rFonts w:cstheme="minorHAnsi"/>
            <w:b/>
            <w:i/>
          </w:rPr>
          <w:t>2.1</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SCENE_</w:t>
        </w:r>
      </w:ins>
      <w:ins w:id="5362" w:author="telink" w:date="2018-06-22T15:09:00Z">
        <w:r>
          <w:rPr>
            <w:rStyle w:val="fontstyle01"/>
            <w:rFonts w:cstheme="minorHAnsi"/>
            <w:b/>
            <w:i/>
          </w:rPr>
          <w:t>REMOVE</w:t>
        </w:r>
      </w:ins>
      <w:ins w:id="5363" w:author="telink" w:date="2018-06-22T15:08:00Z">
        <w:r>
          <w:rPr>
            <w:rStyle w:val="fontstyle01"/>
            <w:rFonts w:cstheme="minorHAnsi"/>
            <w:b/>
            <w:i/>
          </w:rPr>
          <w:t>_RSP</w:t>
        </w:r>
      </w:ins>
    </w:p>
    <w:tbl>
      <w:tblPr>
        <w:tblStyle w:val="ab"/>
        <w:tblpPr w:leftFromText="180" w:rightFromText="180" w:vertAnchor="text" w:horzAnchor="page" w:tblpX="2795" w:tblpY="95"/>
        <w:tblOverlap w:val="never"/>
        <w:tblW w:w="4502" w:type="dxa"/>
        <w:tblLayout w:type="fixed"/>
        <w:tblLook w:val="04A0" w:firstRow="1" w:lastRow="0" w:firstColumn="1" w:lastColumn="0" w:noHBand="0" w:noVBand="1"/>
      </w:tblPr>
      <w:tblGrid>
        <w:gridCol w:w="1526"/>
        <w:gridCol w:w="1559"/>
        <w:gridCol w:w="1417"/>
      </w:tblGrid>
      <w:tr w:rsidR="00E60CD9" w:rsidRPr="00292B9E" w:rsidTr="00165B4D">
        <w:trPr>
          <w:ins w:id="5364" w:author="telink" w:date="2018-06-22T15:08:00Z"/>
        </w:trPr>
        <w:tc>
          <w:tcPr>
            <w:tcW w:w="1526" w:type="dxa"/>
          </w:tcPr>
          <w:p w:rsidR="00E60CD9" w:rsidRDefault="00E60CD9" w:rsidP="00165B4D">
            <w:pPr>
              <w:pStyle w:val="Default"/>
              <w:jc w:val="both"/>
              <w:rPr>
                <w:ins w:id="5365" w:author="telink" w:date="2018-06-22T15:08:00Z"/>
                <w:sz w:val="20"/>
                <w:szCs w:val="20"/>
              </w:rPr>
            </w:pPr>
            <w:ins w:id="5366" w:author="telink" w:date="2018-06-22T15:08:00Z">
              <w:r>
                <w:rPr>
                  <w:sz w:val="20"/>
                  <w:szCs w:val="20"/>
                </w:rPr>
                <w:t>Status</w:t>
              </w:r>
            </w:ins>
          </w:p>
        </w:tc>
        <w:tc>
          <w:tcPr>
            <w:tcW w:w="1559" w:type="dxa"/>
          </w:tcPr>
          <w:p w:rsidR="00E60CD9" w:rsidRDefault="00E60CD9" w:rsidP="00165B4D">
            <w:pPr>
              <w:pStyle w:val="Default"/>
              <w:jc w:val="both"/>
              <w:rPr>
                <w:ins w:id="5367" w:author="telink" w:date="2018-06-22T15:08:00Z"/>
                <w:sz w:val="18"/>
                <w:szCs w:val="18"/>
              </w:rPr>
            </w:pPr>
            <w:ins w:id="5368" w:author="telink" w:date="2018-06-22T15:08:00Z">
              <w:r>
                <w:rPr>
                  <w:sz w:val="18"/>
                  <w:szCs w:val="18"/>
                </w:rPr>
                <w:t>GroupID</w:t>
              </w:r>
            </w:ins>
          </w:p>
        </w:tc>
        <w:tc>
          <w:tcPr>
            <w:tcW w:w="1417" w:type="dxa"/>
          </w:tcPr>
          <w:p w:rsidR="00E60CD9" w:rsidRDefault="00E60CD9" w:rsidP="00165B4D">
            <w:pPr>
              <w:pStyle w:val="Default"/>
              <w:jc w:val="both"/>
              <w:rPr>
                <w:ins w:id="5369" w:author="telink" w:date="2018-06-22T15:08:00Z"/>
                <w:sz w:val="18"/>
                <w:szCs w:val="18"/>
              </w:rPr>
            </w:pPr>
            <w:ins w:id="5370" w:author="telink" w:date="2018-06-22T15:08:00Z">
              <w:r>
                <w:rPr>
                  <w:rFonts w:hint="eastAsia"/>
                  <w:sz w:val="18"/>
                  <w:szCs w:val="18"/>
                </w:rPr>
                <w:t>SceneID</w:t>
              </w:r>
            </w:ins>
          </w:p>
        </w:tc>
      </w:tr>
      <w:tr w:rsidR="00E60CD9" w:rsidRPr="00292B9E" w:rsidTr="00165B4D">
        <w:trPr>
          <w:trHeight w:val="359"/>
          <w:ins w:id="5371" w:author="telink" w:date="2018-06-22T15:08:00Z"/>
        </w:trPr>
        <w:tc>
          <w:tcPr>
            <w:tcW w:w="1526" w:type="dxa"/>
          </w:tcPr>
          <w:p w:rsidR="00E60CD9" w:rsidRDefault="00E60CD9" w:rsidP="00165B4D">
            <w:pPr>
              <w:rPr>
                <w:ins w:id="5372" w:author="telink" w:date="2018-06-22T15:08:00Z"/>
                <w:rFonts w:cstheme="minorHAnsi"/>
                <w:iCs/>
                <w:color w:val="000000" w:themeColor="text1"/>
                <w:kern w:val="0"/>
                <w:sz w:val="20"/>
                <w:szCs w:val="20"/>
              </w:rPr>
            </w:pPr>
            <w:ins w:id="5373" w:author="telink" w:date="2018-06-22T15:08:00Z">
              <w:r>
                <w:rPr>
                  <w:rFonts w:cstheme="minorHAnsi"/>
                  <w:iCs/>
                  <w:color w:val="000000" w:themeColor="text1"/>
                  <w:kern w:val="0"/>
                  <w:sz w:val="20"/>
                  <w:szCs w:val="20"/>
                </w:rPr>
                <w:t>1</w:t>
              </w:r>
              <w:r>
                <w:rPr>
                  <w:rFonts w:cstheme="minorHAnsi" w:hint="eastAsia"/>
                  <w:iCs/>
                  <w:color w:val="000000" w:themeColor="text1"/>
                  <w:kern w:val="0"/>
                  <w:sz w:val="20"/>
                  <w:szCs w:val="20"/>
                </w:rPr>
                <w:t>Byte</w:t>
              </w:r>
            </w:ins>
          </w:p>
        </w:tc>
        <w:tc>
          <w:tcPr>
            <w:tcW w:w="1559" w:type="dxa"/>
          </w:tcPr>
          <w:p w:rsidR="00E60CD9" w:rsidRDefault="00E60CD9" w:rsidP="00165B4D">
            <w:pPr>
              <w:rPr>
                <w:ins w:id="5374" w:author="telink" w:date="2018-06-22T15:08:00Z"/>
                <w:rFonts w:cstheme="minorHAnsi"/>
                <w:iCs/>
                <w:color w:val="000000" w:themeColor="text1"/>
                <w:kern w:val="0"/>
                <w:sz w:val="20"/>
                <w:szCs w:val="20"/>
              </w:rPr>
            </w:pPr>
            <w:ins w:id="5375" w:author="telink" w:date="2018-06-22T15:08:00Z">
              <w:r>
                <w:rPr>
                  <w:rFonts w:cstheme="minorHAnsi"/>
                  <w:iCs/>
                  <w:color w:val="000000" w:themeColor="text1"/>
                  <w:kern w:val="0"/>
                  <w:sz w:val="20"/>
                  <w:szCs w:val="20"/>
                </w:rPr>
                <w:t>2</w:t>
              </w:r>
              <w:r>
                <w:rPr>
                  <w:rFonts w:cstheme="minorHAnsi" w:hint="eastAsia"/>
                  <w:iCs/>
                  <w:color w:val="000000" w:themeColor="text1"/>
                  <w:kern w:val="0"/>
                  <w:sz w:val="20"/>
                  <w:szCs w:val="20"/>
                </w:rPr>
                <w:t>Byte</w:t>
              </w:r>
            </w:ins>
            <w:ins w:id="5376" w:author="telink" w:date="2018-06-22T15:22:00Z">
              <w:r>
                <w:rPr>
                  <w:rFonts w:cstheme="minorHAnsi"/>
                  <w:iCs/>
                  <w:color w:val="000000" w:themeColor="text1"/>
                  <w:kern w:val="0"/>
                  <w:sz w:val="20"/>
                  <w:szCs w:val="20"/>
                </w:rPr>
                <w:t>s</w:t>
              </w:r>
            </w:ins>
          </w:p>
        </w:tc>
        <w:tc>
          <w:tcPr>
            <w:tcW w:w="1417" w:type="dxa"/>
          </w:tcPr>
          <w:p w:rsidR="00E60CD9" w:rsidRDefault="00E60CD9" w:rsidP="00165B4D">
            <w:pPr>
              <w:rPr>
                <w:ins w:id="5377" w:author="telink" w:date="2018-06-22T15:08:00Z"/>
                <w:rFonts w:cstheme="minorHAnsi"/>
                <w:iCs/>
                <w:color w:val="000000" w:themeColor="text1"/>
                <w:kern w:val="0"/>
                <w:sz w:val="20"/>
                <w:szCs w:val="20"/>
              </w:rPr>
            </w:pPr>
            <w:ins w:id="5378" w:author="telink" w:date="2018-06-22T15:08:00Z">
              <w:r>
                <w:rPr>
                  <w:rFonts w:cstheme="minorHAnsi"/>
                  <w:iCs/>
                  <w:color w:val="000000" w:themeColor="text1"/>
                  <w:kern w:val="0"/>
                  <w:sz w:val="20"/>
                  <w:szCs w:val="20"/>
                </w:rPr>
                <w:t>1</w:t>
              </w:r>
              <w:r>
                <w:rPr>
                  <w:rFonts w:cstheme="minorHAnsi" w:hint="eastAsia"/>
                  <w:iCs/>
                  <w:color w:val="000000" w:themeColor="text1"/>
                  <w:kern w:val="0"/>
                  <w:sz w:val="20"/>
                  <w:szCs w:val="20"/>
                </w:rPr>
                <w:t>Byte</w:t>
              </w:r>
            </w:ins>
          </w:p>
        </w:tc>
      </w:tr>
    </w:tbl>
    <w:p w:rsidR="00E60CD9" w:rsidRPr="001C30DD" w:rsidRDefault="00E60CD9" w:rsidP="00E60CD9">
      <w:pPr>
        <w:rPr>
          <w:ins w:id="5379" w:author="telink" w:date="2018-06-22T15:08:00Z"/>
          <w:rFonts w:cstheme="minorHAnsi"/>
          <w:i/>
        </w:rPr>
      </w:pPr>
    </w:p>
    <w:p w:rsidR="00E60CD9" w:rsidRDefault="00E60CD9" w:rsidP="00E60CD9">
      <w:pPr>
        <w:rPr>
          <w:ins w:id="5380" w:author="telink" w:date="2018-06-22T15:08:00Z"/>
          <w:rFonts w:cstheme="minorHAnsi"/>
          <w:i/>
        </w:rPr>
      </w:pPr>
    </w:p>
    <w:p w:rsidR="00E60CD9" w:rsidRDefault="00E60CD9" w:rsidP="00E60CD9">
      <w:pPr>
        <w:rPr>
          <w:ins w:id="5381" w:author="telink" w:date="2018-06-22T15:08:00Z"/>
          <w:rFonts w:cstheme="minorHAnsi"/>
          <w:i/>
        </w:rPr>
      </w:pPr>
    </w:p>
    <w:p w:rsidR="00E60CD9" w:rsidRDefault="00E60CD9" w:rsidP="00E60CD9">
      <w:pPr>
        <w:autoSpaceDE w:val="0"/>
        <w:autoSpaceDN w:val="0"/>
        <w:adjustRightInd w:val="0"/>
        <w:jc w:val="left"/>
        <w:rPr>
          <w:ins w:id="5382" w:author="telink" w:date="2018-06-26T11:08:00Z"/>
          <w:rFonts w:ascii="Times New Roman" w:hAnsi="Times New Roman" w:cs="Times New Roman"/>
          <w:kern w:val="0"/>
          <w:sz w:val="20"/>
          <w:szCs w:val="20"/>
        </w:rPr>
      </w:pPr>
      <w:ins w:id="5383" w:author="telink" w:date="2018-06-22T15:08:00Z">
        <w:r w:rsidRPr="008F7635">
          <w:rPr>
            <w:rFonts w:cs="Calibri" w:hint="eastAsia"/>
            <w:sz w:val="20"/>
            <w:szCs w:val="20"/>
          </w:rPr>
          <w:t>Status:</w:t>
        </w:r>
        <w:r w:rsidRPr="00097FA5">
          <w:rPr>
            <w:rFonts w:ascii="Times New Roman" w:hAnsi="Times New Roman" w:cs="Times New Roman"/>
            <w:kern w:val="0"/>
            <w:sz w:val="20"/>
            <w:szCs w:val="20"/>
          </w:rPr>
          <w:t xml:space="preserve"> </w:t>
        </w:r>
      </w:ins>
      <w:ins w:id="5384" w:author="telink" w:date="2018-06-22T15:16:00Z">
        <w:r>
          <w:rPr>
            <w:rFonts w:ascii="Times New Roman" w:hAnsi="Times New Roman" w:cs="Times New Roman"/>
            <w:kern w:val="0"/>
            <w:sz w:val="20"/>
            <w:szCs w:val="20"/>
          </w:rPr>
          <w:t>The Status field is set to</w:t>
        </w:r>
        <w:r>
          <w:rPr>
            <w:rFonts w:ascii="Arial" w:hAnsi="Arial" w:cs="Arial"/>
            <w:kern w:val="0"/>
            <w:sz w:val="20"/>
            <w:szCs w:val="20"/>
          </w:rPr>
          <w:t xml:space="preserve"> </w:t>
        </w:r>
        <w:r>
          <w:rPr>
            <w:rFonts w:ascii="Times New Roman" w:hAnsi="Times New Roman" w:cs="Times New Roman"/>
            <w:kern w:val="0"/>
            <w:sz w:val="20"/>
            <w:szCs w:val="20"/>
          </w:rPr>
          <w:t xml:space="preserve">SUCCESS, NOT_FOUND (the scene is not present in the Scene </w:t>
        </w:r>
      </w:ins>
    </w:p>
    <w:p w:rsidR="00E60CD9" w:rsidRPr="00262F6D" w:rsidRDefault="00E60CD9" w:rsidP="00E60CD9">
      <w:pPr>
        <w:autoSpaceDE w:val="0"/>
        <w:autoSpaceDN w:val="0"/>
        <w:adjustRightInd w:val="0"/>
        <w:ind w:firstLine="420"/>
        <w:jc w:val="left"/>
        <w:rPr>
          <w:ins w:id="5385" w:author="telink" w:date="2018-06-22T15:17:00Z"/>
          <w:rFonts w:ascii="Times New Roman" w:hAnsi="Times New Roman" w:cs="Times New Roman"/>
          <w:kern w:val="0"/>
          <w:sz w:val="20"/>
          <w:szCs w:val="20"/>
          <w:rPrChange w:id="5386" w:author="telink" w:date="2018-06-26T11:08:00Z">
            <w:rPr>
              <w:ins w:id="5387" w:author="telink" w:date="2018-06-22T15:17:00Z"/>
              <w:rFonts w:cstheme="minorHAnsi"/>
              <w:b/>
              <w:i/>
              <w:iCs/>
              <w:color w:val="000000" w:themeColor="text1"/>
              <w:kern w:val="0"/>
              <w:sz w:val="20"/>
              <w:szCs w:val="20"/>
            </w:rPr>
          </w:rPrChange>
        </w:rPr>
        <w:pPrChange w:id="5388" w:author="telink" w:date="2018-06-26T11:08:00Z">
          <w:pPr>
            <w:autoSpaceDE w:val="0"/>
            <w:autoSpaceDN w:val="0"/>
            <w:adjustRightInd w:val="0"/>
            <w:jc w:val="left"/>
          </w:pPr>
        </w:pPrChange>
      </w:pPr>
      <w:ins w:id="5389" w:author="telink" w:date="2018-06-22T15:16:00Z">
        <w:r>
          <w:rPr>
            <w:rFonts w:ascii="Times New Roman" w:hAnsi="Times New Roman" w:cs="Times New Roman"/>
            <w:kern w:val="0"/>
            <w:sz w:val="20"/>
            <w:szCs w:val="20"/>
          </w:rPr>
          <w:t>Table) or INVALID_FIELD (the group is not present</w:t>
        </w:r>
        <w:r>
          <w:rPr>
            <w:rFonts w:ascii="Arial" w:hAnsi="Arial" w:cs="Arial"/>
            <w:kern w:val="0"/>
            <w:sz w:val="20"/>
            <w:szCs w:val="20"/>
          </w:rPr>
          <w:t xml:space="preserve"> </w:t>
        </w:r>
        <w:r>
          <w:rPr>
            <w:rFonts w:ascii="Times New Roman" w:hAnsi="Times New Roman" w:cs="Times New Roman"/>
            <w:kern w:val="0"/>
            <w:sz w:val="20"/>
            <w:szCs w:val="20"/>
          </w:rPr>
          <w:t>in the Group Table) as appropriate.</w:t>
        </w:r>
        <w:r w:rsidRPr="00577543">
          <w:rPr>
            <w:rFonts w:cstheme="minorHAnsi" w:hint="eastAsia"/>
            <w:b/>
            <w:i/>
            <w:iCs/>
            <w:color w:val="000000" w:themeColor="text1"/>
            <w:kern w:val="0"/>
            <w:sz w:val="20"/>
            <w:szCs w:val="20"/>
          </w:rPr>
          <w:t xml:space="preserve"> </w:t>
        </w:r>
      </w:ins>
    </w:p>
    <w:p w:rsidR="00E60CD9" w:rsidRPr="00FD0060" w:rsidRDefault="00E60CD9" w:rsidP="00E60CD9">
      <w:pPr>
        <w:autoSpaceDE w:val="0"/>
        <w:autoSpaceDN w:val="0"/>
        <w:adjustRightInd w:val="0"/>
        <w:jc w:val="left"/>
        <w:rPr>
          <w:ins w:id="5390" w:author="telink" w:date="2018-06-22T15:08:00Z"/>
          <w:rStyle w:val="fontstyle01"/>
          <w:rFonts w:cstheme="minorHAnsi"/>
          <w:b/>
          <w:i/>
        </w:rPr>
      </w:pPr>
      <w:ins w:id="5391" w:author="telink" w:date="2018-06-22T15:08: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 xml:space="preserve">55 </w:t>
        </w:r>
        <w:r>
          <w:rPr>
            <w:b/>
          </w:rPr>
          <w:t>81 6</w:t>
        </w:r>
      </w:ins>
      <w:ins w:id="5392" w:author="telink" w:date="2018-06-22T15:17:00Z">
        <w:r>
          <w:rPr>
            <w:b/>
          </w:rPr>
          <w:t>2</w:t>
        </w:r>
      </w:ins>
      <w:ins w:id="5393" w:author="telink" w:date="2018-06-22T15:08:00Z">
        <w:r>
          <w:rPr>
            <w:b/>
          </w:rPr>
          <w:t xml:space="preserve"> 00 04</w:t>
        </w:r>
        <w:r>
          <w:rPr>
            <w:rFonts w:hint="eastAsia"/>
            <w:b/>
          </w:rPr>
          <w:t xml:space="preserve"> 00</w:t>
        </w:r>
        <w:r w:rsidRPr="00D428CE">
          <w:rPr>
            <w:rFonts w:hint="eastAsia"/>
            <w:sz w:val="20"/>
            <w:szCs w:val="20"/>
          </w:rPr>
          <w:t xml:space="preserve"> </w:t>
        </w:r>
        <w:r>
          <w:rPr>
            <w:sz w:val="20"/>
            <w:szCs w:val="20"/>
          </w:rPr>
          <w:t xml:space="preserve">Status </w:t>
        </w:r>
        <w:r>
          <w:rPr>
            <w:sz w:val="18"/>
            <w:szCs w:val="18"/>
          </w:rPr>
          <w:t xml:space="preserve">GroupID </w:t>
        </w:r>
        <w:r>
          <w:rPr>
            <w:rFonts w:hint="eastAsia"/>
            <w:sz w:val="18"/>
            <w:szCs w:val="18"/>
          </w:rPr>
          <w:t>SceneID</w:t>
        </w:r>
        <w:r w:rsidRPr="00A813BE">
          <w:rPr>
            <w:rFonts w:ascii="Times New Roman" w:hAnsi="Times New Roman" w:cs="Times New Roman"/>
            <w:kern w:val="0"/>
            <w:sz w:val="18"/>
            <w:szCs w:val="18"/>
          </w:rPr>
          <w:t xml:space="preserve"> </w:t>
        </w:r>
        <w:r w:rsidRPr="003A324A">
          <w:rPr>
            <w:rFonts w:cstheme="minorHAnsi" w:hint="eastAsia"/>
            <w:b/>
            <w:i/>
            <w:sz w:val="20"/>
            <w:szCs w:val="20"/>
          </w:rPr>
          <w:t>AA</w:t>
        </w:r>
      </w:ins>
    </w:p>
    <w:p w:rsidR="00E60CD9" w:rsidRPr="00812760" w:rsidRDefault="00E60CD9" w:rsidP="00E60CD9">
      <w:pPr>
        <w:rPr>
          <w:ins w:id="5394" w:author="telink" w:date="2018-06-22T15:08:00Z"/>
          <w:rFonts w:cstheme="minorHAnsi"/>
          <w:i/>
        </w:rPr>
      </w:pPr>
    </w:p>
    <w:p w:rsidR="00E60CD9" w:rsidRDefault="00E60CD9" w:rsidP="00E60CD9">
      <w:pPr>
        <w:rPr>
          <w:ins w:id="5395" w:author="telink" w:date="2018-06-22T15:08:00Z"/>
          <w:rStyle w:val="fontstyle01"/>
          <w:rFonts w:cstheme="minorHAnsi"/>
          <w:b/>
          <w:i/>
        </w:rPr>
      </w:pPr>
      <w:ins w:id="5396" w:author="telink" w:date="2018-06-22T15:08:00Z">
        <w:r>
          <w:rPr>
            <w:rStyle w:val="fontstyle01"/>
            <w:rFonts w:cstheme="minorHAnsi" w:hint="eastAsia"/>
            <w:b/>
            <w:i/>
          </w:rPr>
          <w:t>3</w:t>
        </w:r>
        <w:r w:rsidRPr="0079251E">
          <w:rPr>
            <w:rStyle w:val="fontstyle01"/>
            <w:rFonts w:cstheme="minorHAnsi" w:hint="eastAsia"/>
            <w:b/>
            <w:i/>
          </w:rPr>
          <w:t>.</w:t>
        </w:r>
      </w:ins>
      <w:ins w:id="5397" w:author="telink" w:date="2018-06-26T11:03:00Z">
        <w:r>
          <w:rPr>
            <w:rStyle w:val="fontstyle01"/>
            <w:rFonts w:cstheme="minorHAnsi"/>
            <w:b/>
            <w:i/>
          </w:rPr>
          <w:t>3</w:t>
        </w:r>
      </w:ins>
      <w:ins w:id="5398" w:author="telink" w:date="2018-06-22T15:08:00Z">
        <w:r w:rsidRPr="0079251E">
          <w:rPr>
            <w:rStyle w:val="fontstyle01"/>
            <w:rFonts w:cstheme="minorHAnsi" w:hint="eastAsia"/>
            <w:b/>
            <w:i/>
          </w:rPr>
          <w:t>.</w:t>
        </w:r>
        <w:r>
          <w:rPr>
            <w:rStyle w:val="fontstyle01"/>
            <w:rFonts w:cstheme="minorHAnsi" w:hint="eastAsia"/>
            <w:b/>
            <w:i/>
          </w:rPr>
          <w:t>6.</w:t>
        </w:r>
        <w:r>
          <w:rPr>
            <w:rStyle w:val="fontstyle01"/>
            <w:rFonts w:cstheme="minorHAnsi"/>
            <w:b/>
            <w:i/>
          </w:rPr>
          <w:t>2.1</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SCENE_</w:t>
        </w:r>
      </w:ins>
      <w:ins w:id="5399" w:author="telink" w:date="2018-06-22T15:09:00Z">
        <w:r>
          <w:rPr>
            <w:rStyle w:val="fontstyle01"/>
            <w:rFonts w:cstheme="minorHAnsi"/>
            <w:b/>
            <w:i/>
          </w:rPr>
          <w:t>REMOVE_ALL</w:t>
        </w:r>
      </w:ins>
      <w:ins w:id="5400" w:author="telink" w:date="2018-06-22T15:08:00Z">
        <w:r>
          <w:rPr>
            <w:rStyle w:val="fontstyle01"/>
            <w:rFonts w:cstheme="minorHAnsi"/>
            <w:b/>
            <w:i/>
          </w:rPr>
          <w:t>_RSP</w:t>
        </w:r>
      </w:ins>
    </w:p>
    <w:tbl>
      <w:tblPr>
        <w:tblStyle w:val="ab"/>
        <w:tblpPr w:leftFromText="180" w:rightFromText="180" w:vertAnchor="text" w:horzAnchor="page" w:tblpX="2795" w:tblpY="95"/>
        <w:tblOverlap w:val="never"/>
        <w:tblW w:w="3085" w:type="dxa"/>
        <w:tblLayout w:type="fixed"/>
        <w:tblLook w:val="04A0" w:firstRow="1" w:lastRow="0" w:firstColumn="1" w:lastColumn="0" w:noHBand="0" w:noVBand="1"/>
        <w:tblPrChange w:id="5401" w:author="telink" w:date="2018-06-22T15:19:00Z">
          <w:tblPr>
            <w:tblStyle w:val="ab"/>
            <w:tblpPr w:leftFromText="180" w:rightFromText="180" w:vertAnchor="text" w:horzAnchor="page" w:tblpX="2795" w:tblpY="95"/>
            <w:tblOverlap w:val="never"/>
            <w:tblW w:w="4502" w:type="dxa"/>
            <w:tblLayout w:type="fixed"/>
            <w:tblLook w:val="04A0" w:firstRow="1" w:lastRow="0" w:firstColumn="1" w:lastColumn="0" w:noHBand="0" w:noVBand="1"/>
          </w:tblPr>
        </w:tblPrChange>
      </w:tblPr>
      <w:tblGrid>
        <w:gridCol w:w="1526"/>
        <w:gridCol w:w="1559"/>
        <w:tblGridChange w:id="5402">
          <w:tblGrid>
            <w:gridCol w:w="1526"/>
            <w:gridCol w:w="1559"/>
          </w:tblGrid>
        </w:tblGridChange>
      </w:tblGrid>
      <w:tr w:rsidR="00E60CD9" w:rsidRPr="00292B9E" w:rsidTr="00165B4D">
        <w:trPr>
          <w:ins w:id="5403" w:author="telink" w:date="2018-06-22T15:08:00Z"/>
        </w:trPr>
        <w:tc>
          <w:tcPr>
            <w:tcW w:w="1526" w:type="dxa"/>
            <w:tcPrChange w:id="5404" w:author="telink" w:date="2018-06-22T15:19:00Z">
              <w:tcPr>
                <w:tcW w:w="1526" w:type="dxa"/>
              </w:tcPr>
            </w:tcPrChange>
          </w:tcPr>
          <w:p w:rsidR="00E60CD9" w:rsidRDefault="00E60CD9" w:rsidP="00165B4D">
            <w:pPr>
              <w:pStyle w:val="Default"/>
              <w:jc w:val="both"/>
              <w:rPr>
                <w:ins w:id="5405" w:author="telink" w:date="2018-06-22T15:08:00Z"/>
                <w:sz w:val="20"/>
                <w:szCs w:val="20"/>
              </w:rPr>
            </w:pPr>
            <w:ins w:id="5406" w:author="telink" w:date="2018-06-22T15:08:00Z">
              <w:r>
                <w:rPr>
                  <w:sz w:val="20"/>
                  <w:szCs w:val="20"/>
                </w:rPr>
                <w:t>Status</w:t>
              </w:r>
            </w:ins>
          </w:p>
        </w:tc>
        <w:tc>
          <w:tcPr>
            <w:tcW w:w="1559" w:type="dxa"/>
            <w:tcPrChange w:id="5407" w:author="telink" w:date="2018-06-22T15:19:00Z">
              <w:tcPr>
                <w:tcW w:w="1559" w:type="dxa"/>
              </w:tcPr>
            </w:tcPrChange>
          </w:tcPr>
          <w:p w:rsidR="00E60CD9" w:rsidRDefault="00E60CD9" w:rsidP="00165B4D">
            <w:pPr>
              <w:pStyle w:val="Default"/>
              <w:jc w:val="both"/>
              <w:rPr>
                <w:ins w:id="5408" w:author="telink" w:date="2018-06-22T15:08:00Z"/>
                <w:sz w:val="18"/>
                <w:szCs w:val="18"/>
              </w:rPr>
            </w:pPr>
            <w:ins w:id="5409" w:author="telink" w:date="2018-06-22T15:08:00Z">
              <w:r>
                <w:rPr>
                  <w:sz w:val="18"/>
                  <w:szCs w:val="18"/>
                </w:rPr>
                <w:t>GroupID</w:t>
              </w:r>
            </w:ins>
          </w:p>
        </w:tc>
      </w:tr>
      <w:tr w:rsidR="00E60CD9" w:rsidRPr="00292B9E" w:rsidTr="00165B4D">
        <w:trPr>
          <w:trHeight w:val="359"/>
          <w:ins w:id="5410" w:author="telink" w:date="2018-06-22T15:08:00Z"/>
          <w:trPrChange w:id="5411" w:author="telink" w:date="2018-06-22T15:19:00Z">
            <w:trPr>
              <w:trHeight w:val="359"/>
            </w:trPr>
          </w:trPrChange>
        </w:trPr>
        <w:tc>
          <w:tcPr>
            <w:tcW w:w="1526" w:type="dxa"/>
            <w:tcPrChange w:id="5412" w:author="telink" w:date="2018-06-22T15:19:00Z">
              <w:tcPr>
                <w:tcW w:w="1526" w:type="dxa"/>
              </w:tcPr>
            </w:tcPrChange>
          </w:tcPr>
          <w:p w:rsidR="00E60CD9" w:rsidRDefault="00E60CD9" w:rsidP="00165B4D">
            <w:pPr>
              <w:rPr>
                <w:ins w:id="5413" w:author="telink" w:date="2018-06-22T15:08:00Z"/>
                <w:rFonts w:cstheme="minorHAnsi"/>
                <w:iCs/>
                <w:color w:val="000000" w:themeColor="text1"/>
                <w:kern w:val="0"/>
                <w:sz w:val="20"/>
                <w:szCs w:val="20"/>
              </w:rPr>
            </w:pPr>
            <w:ins w:id="5414" w:author="telink" w:date="2018-06-22T15:08:00Z">
              <w:r>
                <w:rPr>
                  <w:rFonts w:cstheme="minorHAnsi"/>
                  <w:iCs/>
                  <w:color w:val="000000" w:themeColor="text1"/>
                  <w:kern w:val="0"/>
                  <w:sz w:val="20"/>
                  <w:szCs w:val="20"/>
                </w:rPr>
                <w:t>1</w:t>
              </w:r>
              <w:r>
                <w:rPr>
                  <w:rFonts w:cstheme="minorHAnsi" w:hint="eastAsia"/>
                  <w:iCs/>
                  <w:color w:val="000000" w:themeColor="text1"/>
                  <w:kern w:val="0"/>
                  <w:sz w:val="20"/>
                  <w:szCs w:val="20"/>
                </w:rPr>
                <w:t>Byte</w:t>
              </w:r>
            </w:ins>
          </w:p>
        </w:tc>
        <w:tc>
          <w:tcPr>
            <w:tcW w:w="1559" w:type="dxa"/>
            <w:tcPrChange w:id="5415" w:author="telink" w:date="2018-06-22T15:19:00Z">
              <w:tcPr>
                <w:tcW w:w="1559" w:type="dxa"/>
              </w:tcPr>
            </w:tcPrChange>
          </w:tcPr>
          <w:p w:rsidR="00E60CD9" w:rsidRDefault="00E60CD9" w:rsidP="00165B4D">
            <w:pPr>
              <w:rPr>
                <w:ins w:id="5416" w:author="telink" w:date="2018-06-22T15:08:00Z"/>
                <w:rFonts w:cstheme="minorHAnsi"/>
                <w:iCs/>
                <w:color w:val="000000" w:themeColor="text1"/>
                <w:kern w:val="0"/>
                <w:sz w:val="20"/>
                <w:szCs w:val="20"/>
              </w:rPr>
            </w:pPr>
            <w:ins w:id="5417" w:author="telink" w:date="2018-06-22T15:08:00Z">
              <w:r>
                <w:rPr>
                  <w:rFonts w:cstheme="minorHAnsi"/>
                  <w:iCs/>
                  <w:color w:val="000000" w:themeColor="text1"/>
                  <w:kern w:val="0"/>
                  <w:sz w:val="20"/>
                  <w:szCs w:val="20"/>
                </w:rPr>
                <w:t>2</w:t>
              </w:r>
              <w:r>
                <w:rPr>
                  <w:rFonts w:cstheme="minorHAnsi" w:hint="eastAsia"/>
                  <w:iCs/>
                  <w:color w:val="000000" w:themeColor="text1"/>
                  <w:kern w:val="0"/>
                  <w:sz w:val="20"/>
                  <w:szCs w:val="20"/>
                </w:rPr>
                <w:t>Byte</w:t>
              </w:r>
            </w:ins>
            <w:ins w:id="5418" w:author="telink" w:date="2018-06-22T15:22:00Z">
              <w:r>
                <w:rPr>
                  <w:rFonts w:cstheme="minorHAnsi"/>
                  <w:iCs/>
                  <w:color w:val="000000" w:themeColor="text1"/>
                  <w:kern w:val="0"/>
                  <w:sz w:val="20"/>
                  <w:szCs w:val="20"/>
                </w:rPr>
                <w:t>s</w:t>
              </w:r>
            </w:ins>
          </w:p>
        </w:tc>
      </w:tr>
    </w:tbl>
    <w:p w:rsidR="00E60CD9" w:rsidRPr="001C30DD" w:rsidRDefault="00E60CD9" w:rsidP="00E60CD9">
      <w:pPr>
        <w:rPr>
          <w:ins w:id="5419" w:author="telink" w:date="2018-06-22T15:08:00Z"/>
          <w:rFonts w:cstheme="minorHAnsi"/>
          <w:i/>
        </w:rPr>
      </w:pPr>
    </w:p>
    <w:p w:rsidR="00E60CD9" w:rsidRDefault="00E60CD9" w:rsidP="00E60CD9">
      <w:pPr>
        <w:rPr>
          <w:ins w:id="5420" w:author="telink" w:date="2018-06-22T15:08:00Z"/>
          <w:rFonts w:cstheme="minorHAnsi"/>
          <w:i/>
        </w:rPr>
      </w:pPr>
    </w:p>
    <w:p w:rsidR="00E60CD9" w:rsidRDefault="00E60CD9" w:rsidP="00E60CD9">
      <w:pPr>
        <w:rPr>
          <w:ins w:id="5421" w:author="telink" w:date="2018-06-22T15:08:00Z"/>
          <w:rFonts w:cstheme="minorHAnsi"/>
          <w:i/>
        </w:rPr>
      </w:pPr>
    </w:p>
    <w:p w:rsidR="00E60CD9" w:rsidRDefault="00E60CD9" w:rsidP="00E60CD9">
      <w:pPr>
        <w:autoSpaceDE w:val="0"/>
        <w:autoSpaceDN w:val="0"/>
        <w:adjustRightInd w:val="0"/>
        <w:jc w:val="left"/>
        <w:rPr>
          <w:ins w:id="5422" w:author="telink" w:date="2018-06-26T11:08:00Z"/>
          <w:rFonts w:ascii="Times New Roman" w:hAnsi="Times New Roman" w:cs="Times New Roman"/>
          <w:kern w:val="0"/>
          <w:sz w:val="20"/>
          <w:szCs w:val="20"/>
        </w:rPr>
      </w:pPr>
      <w:ins w:id="5423" w:author="telink" w:date="2018-06-22T15:08:00Z">
        <w:r w:rsidRPr="008F7635">
          <w:rPr>
            <w:rFonts w:cs="Calibri" w:hint="eastAsia"/>
            <w:sz w:val="20"/>
            <w:szCs w:val="20"/>
          </w:rPr>
          <w:t>Status:</w:t>
        </w:r>
        <w:r w:rsidRPr="00097FA5">
          <w:rPr>
            <w:rFonts w:ascii="Times New Roman" w:hAnsi="Times New Roman" w:cs="Times New Roman"/>
            <w:kern w:val="0"/>
            <w:sz w:val="20"/>
            <w:szCs w:val="20"/>
          </w:rPr>
          <w:t xml:space="preserve"> </w:t>
        </w:r>
      </w:ins>
      <w:ins w:id="5424" w:author="telink" w:date="2018-06-22T15:19:00Z">
        <w:r>
          <w:rPr>
            <w:rFonts w:ascii="Times New Roman" w:hAnsi="Times New Roman" w:cs="Times New Roman"/>
            <w:kern w:val="0"/>
            <w:sz w:val="20"/>
            <w:szCs w:val="20"/>
          </w:rPr>
          <w:t>The Status field is</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set to SUCCESS or INVALID_FIELD (the group is not present in the </w:t>
        </w:r>
      </w:ins>
    </w:p>
    <w:p w:rsidR="00E60CD9" w:rsidRDefault="00E60CD9" w:rsidP="00E60CD9">
      <w:pPr>
        <w:autoSpaceDE w:val="0"/>
        <w:autoSpaceDN w:val="0"/>
        <w:adjustRightInd w:val="0"/>
        <w:ind w:left="420" w:firstLine="420"/>
        <w:jc w:val="left"/>
        <w:rPr>
          <w:ins w:id="5425" w:author="telink" w:date="2018-06-22T15:19:00Z"/>
          <w:rFonts w:ascii="Times New Roman" w:hAnsi="Times New Roman" w:cs="Times New Roman"/>
          <w:kern w:val="0"/>
          <w:sz w:val="20"/>
          <w:szCs w:val="20"/>
        </w:rPr>
        <w:pPrChange w:id="5426" w:author="telink" w:date="2018-06-26T11:08:00Z">
          <w:pPr>
            <w:autoSpaceDE w:val="0"/>
            <w:autoSpaceDN w:val="0"/>
            <w:adjustRightInd w:val="0"/>
            <w:jc w:val="left"/>
          </w:pPr>
        </w:pPrChange>
      </w:pPr>
      <w:ins w:id="5427" w:author="telink" w:date="2018-06-22T15:19:00Z">
        <w:r>
          <w:rPr>
            <w:rFonts w:ascii="Times New Roman" w:hAnsi="Times New Roman" w:cs="Times New Roman"/>
            <w:kern w:val="0"/>
            <w:sz w:val="20"/>
            <w:szCs w:val="20"/>
          </w:rPr>
          <w:t>Group Table) as appropriate.</w:t>
        </w:r>
      </w:ins>
    </w:p>
    <w:p w:rsidR="00E60CD9" w:rsidRPr="00812760" w:rsidRDefault="00E60CD9" w:rsidP="00E60CD9">
      <w:pPr>
        <w:autoSpaceDE w:val="0"/>
        <w:autoSpaceDN w:val="0"/>
        <w:adjustRightInd w:val="0"/>
        <w:jc w:val="left"/>
        <w:rPr>
          <w:ins w:id="5428" w:author="telink" w:date="2018-06-22T15:08:00Z"/>
          <w:rStyle w:val="fontstyle01"/>
          <w:rFonts w:ascii="Times New Roman" w:hAnsi="Times New Roman" w:cs="Times New Roman"/>
          <w:color w:val="auto"/>
          <w:kern w:val="0"/>
          <w:rPrChange w:id="5429" w:author="telink" w:date="2018-06-22T15:19:00Z">
            <w:rPr>
              <w:ins w:id="5430" w:author="telink" w:date="2018-06-22T15:08:00Z"/>
              <w:rStyle w:val="fontstyle01"/>
              <w:rFonts w:cstheme="minorHAnsi"/>
              <w:b/>
              <w:i/>
            </w:rPr>
          </w:rPrChange>
        </w:rPr>
      </w:pPr>
      <w:ins w:id="5431" w:author="telink" w:date="2018-06-22T15:08: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 xml:space="preserve">55 </w:t>
        </w:r>
        <w:r>
          <w:rPr>
            <w:b/>
          </w:rPr>
          <w:t>81 6</w:t>
        </w:r>
      </w:ins>
      <w:ins w:id="5432" w:author="telink" w:date="2018-06-22T15:20:00Z">
        <w:r>
          <w:rPr>
            <w:b/>
          </w:rPr>
          <w:t>3</w:t>
        </w:r>
      </w:ins>
      <w:ins w:id="5433" w:author="telink" w:date="2018-06-22T15:08:00Z">
        <w:r>
          <w:rPr>
            <w:b/>
          </w:rPr>
          <w:t xml:space="preserve"> 00 0</w:t>
        </w:r>
      </w:ins>
      <w:ins w:id="5434" w:author="telink" w:date="2018-06-22T15:19:00Z">
        <w:r>
          <w:rPr>
            <w:b/>
          </w:rPr>
          <w:t>3</w:t>
        </w:r>
      </w:ins>
      <w:ins w:id="5435" w:author="telink" w:date="2018-06-22T15:08:00Z">
        <w:r>
          <w:rPr>
            <w:rFonts w:hint="eastAsia"/>
            <w:b/>
          </w:rPr>
          <w:t xml:space="preserve"> 00</w:t>
        </w:r>
        <w:r w:rsidRPr="00D428CE">
          <w:rPr>
            <w:rFonts w:hint="eastAsia"/>
            <w:sz w:val="20"/>
            <w:szCs w:val="20"/>
          </w:rPr>
          <w:t xml:space="preserve"> </w:t>
        </w:r>
        <w:r>
          <w:rPr>
            <w:sz w:val="20"/>
            <w:szCs w:val="20"/>
          </w:rPr>
          <w:t xml:space="preserve">Status </w:t>
        </w:r>
        <w:r>
          <w:rPr>
            <w:sz w:val="18"/>
            <w:szCs w:val="18"/>
          </w:rPr>
          <w:t xml:space="preserve">GroupID </w:t>
        </w:r>
        <w:r w:rsidRPr="003A324A">
          <w:rPr>
            <w:rFonts w:cstheme="minorHAnsi" w:hint="eastAsia"/>
            <w:b/>
            <w:i/>
            <w:sz w:val="20"/>
            <w:szCs w:val="20"/>
          </w:rPr>
          <w:t>AA</w:t>
        </w:r>
      </w:ins>
    </w:p>
    <w:p w:rsidR="00E60CD9" w:rsidRDefault="00E60CD9" w:rsidP="00E60CD9">
      <w:pPr>
        <w:rPr>
          <w:ins w:id="5436" w:author="telink" w:date="2018-06-22T15:08:00Z"/>
          <w:rFonts w:cstheme="minorHAnsi"/>
          <w:i/>
        </w:rPr>
      </w:pPr>
    </w:p>
    <w:p w:rsidR="00E60CD9" w:rsidRDefault="00E60CD9" w:rsidP="00E60CD9">
      <w:pPr>
        <w:rPr>
          <w:ins w:id="5437" w:author="telink" w:date="2018-06-22T15:08:00Z"/>
          <w:rStyle w:val="fontstyle01"/>
          <w:rFonts w:cstheme="minorHAnsi"/>
          <w:b/>
          <w:i/>
        </w:rPr>
      </w:pPr>
      <w:ins w:id="5438" w:author="telink" w:date="2018-06-22T15:08:00Z">
        <w:r>
          <w:rPr>
            <w:rStyle w:val="fontstyle01"/>
            <w:rFonts w:cstheme="minorHAnsi" w:hint="eastAsia"/>
            <w:b/>
            <w:i/>
          </w:rPr>
          <w:t>3</w:t>
        </w:r>
        <w:r w:rsidRPr="0079251E">
          <w:rPr>
            <w:rStyle w:val="fontstyle01"/>
            <w:rFonts w:cstheme="minorHAnsi" w:hint="eastAsia"/>
            <w:b/>
            <w:i/>
          </w:rPr>
          <w:t>.</w:t>
        </w:r>
      </w:ins>
      <w:ins w:id="5439" w:author="telink" w:date="2018-06-26T11:03:00Z">
        <w:r>
          <w:rPr>
            <w:rStyle w:val="fontstyle01"/>
            <w:rFonts w:cstheme="minorHAnsi"/>
            <w:b/>
            <w:i/>
          </w:rPr>
          <w:t>3</w:t>
        </w:r>
      </w:ins>
      <w:ins w:id="5440" w:author="telink" w:date="2018-06-22T15:08:00Z">
        <w:r w:rsidRPr="0079251E">
          <w:rPr>
            <w:rStyle w:val="fontstyle01"/>
            <w:rFonts w:cstheme="minorHAnsi" w:hint="eastAsia"/>
            <w:b/>
            <w:i/>
          </w:rPr>
          <w:t>.</w:t>
        </w:r>
        <w:r>
          <w:rPr>
            <w:rStyle w:val="fontstyle01"/>
            <w:rFonts w:cstheme="minorHAnsi" w:hint="eastAsia"/>
            <w:b/>
            <w:i/>
          </w:rPr>
          <w:t>6.</w:t>
        </w:r>
        <w:r>
          <w:rPr>
            <w:rStyle w:val="fontstyle01"/>
            <w:rFonts w:cstheme="minorHAnsi"/>
            <w:b/>
            <w:i/>
          </w:rPr>
          <w:t>2.1</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SCENE_</w:t>
        </w:r>
      </w:ins>
      <w:ins w:id="5441" w:author="telink" w:date="2018-06-22T15:09:00Z">
        <w:r>
          <w:rPr>
            <w:rStyle w:val="fontstyle01"/>
            <w:rFonts w:cstheme="minorHAnsi"/>
            <w:b/>
            <w:i/>
          </w:rPr>
          <w:t>STORE</w:t>
        </w:r>
      </w:ins>
      <w:ins w:id="5442" w:author="telink" w:date="2018-06-22T15:08:00Z">
        <w:r>
          <w:rPr>
            <w:rStyle w:val="fontstyle01"/>
            <w:rFonts w:cstheme="minorHAnsi"/>
            <w:b/>
            <w:i/>
          </w:rPr>
          <w:t>_RSP</w:t>
        </w:r>
      </w:ins>
    </w:p>
    <w:tbl>
      <w:tblPr>
        <w:tblStyle w:val="ab"/>
        <w:tblpPr w:leftFromText="180" w:rightFromText="180" w:vertAnchor="text" w:horzAnchor="page" w:tblpX="2795" w:tblpY="95"/>
        <w:tblOverlap w:val="never"/>
        <w:tblW w:w="4502" w:type="dxa"/>
        <w:tblLayout w:type="fixed"/>
        <w:tblLook w:val="04A0" w:firstRow="1" w:lastRow="0" w:firstColumn="1" w:lastColumn="0" w:noHBand="0" w:noVBand="1"/>
      </w:tblPr>
      <w:tblGrid>
        <w:gridCol w:w="1526"/>
        <w:gridCol w:w="1559"/>
        <w:gridCol w:w="1417"/>
      </w:tblGrid>
      <w:tr w:rsidR="00E60CD9" w:rsidRPr="00292B9E" w:rsidTr="00165B4D">
        <w:trPr>
          <w:ins w:id="5443" w:author="telink" w:date="2018-06-22T15:08:00Z"/>
        </w:trPr>
        <w:tc>
          <w:tcPr>
            <w:tcW w:w="1526" w:type="dxa"/>
          </w:tcPr>
          <w:p w:rsidR="00E60CD9" w:rsidRDefault="00E60CD9" w:rsidP="00165B4D">
            <w:pPr>
              <w:pStyle w:val="Default"/>
              <w:jc w:val="both"/>
              <w:rPr>
                <w:ins w:id="5444" w:author="telink" w:date="2018-06-22T15:08:00Z"/>
                <w:sz w:val="20"/>
                <w:szCs w:val="20"/>
              </w:rPr>
            </w:pPr>
            <w:ins w:id="5445" w:author="telink" w:date="2018-06-22T15:08:00Z">
              <w:r>
                <w:rPr>
                  <w:sz w:val="20"/>
                  <w:szCs w:val="20"/>
                </w:rPr>
                <w:t>Status</w:t>
              </w:r>
            </w:ins>
          </w:p>
        </w:tc>
        <w:tc>
          <w:tcPr>
            <w:tcW w:w="1559" w:type="dxa"/>
          </w:tcPr>
          <w:p w:rsidR="00E60CD9" w:rsidRDefault="00E60CD9" w:rsidP="00165B4D">
            <w:pPr>
              <w:pStyle w:val="Default"/>
              <w:jc w:val="both"/>
              <w:rPr>
                <w:ins w:id="5446" w:author="telink" w:date="2018-06-22T15:08:00Z"/>
                <w:sz w:val="18"/>
                <w:szCs w:val="18"/>
              </w:rPr>
            </w:pPr>
            <w:ins w:id="5447" w:author="telink" w:date="2018-06-22T15:08:00Z">
              <w:r>
                <w:rPr>
                  <w:sz w:val="18"/>
                  <w:szCs w:val="18"/>
                </w:rPr>
                <w:t>GroupID</w:t>
              </w:r>
            </w:ins>
          </w:p>
        </w:tc>
        <w:tc>
          <w:tcPr>
            <w:tcW w:w="1417" w:type="dxa"/>
          </w:tcPr>
          <w:p w:rsidR="00E60CD9" w:rsidRDefault="00E60CD9" w:rsidP="00165B4D">
            <w:pPr>
              <w:pStyle w:val="Default"/>
              <w:jc w:val="both"/>
              <w:rPr>
                <w:ins w:id="5448" w:author="telink" w:date="2018-06-22T15:08:00Z"/>
                <w:sz w:val="18"/>
                <w:szCs w:val="18"/>
              </w:rPr>
            </w:pPr>
            <w:ins w:id="5449" w:author="telink" w:date="2018-06-22T15:08:00Z">
              <w:r>
                <w:rPr>
                  <w:rFonts w:hint="eastAsia"/>
                  <w:sz w:val="18"/>
                  <w:szCs w:val="18"/>
                </w:rPr>
                <w:t>SceneID</w:t>
              </w:r>
            </w:ins>
          </w:p>
        </w:tc>
      </w:tr>
      <w:tr w:rsidR="00E60CD9" w:rsidRPr="00292B9E" w:rsidTr="00165B4D">
        <w:trPr>
          <w:trHeight w:val="359"/>
          <w:ins w:id="5450" w:author="telink" w:date="2018-06-22T15:08:00Z"/>
        </w:trPr>
        <w:tc>
          <w:tcPr>
            <w:tcW w:w="1526" w:type="dxa"/>
          </w:tcPr>
          <w:p w:rsidR="00E60CD9" w:rsidRDefault="00E60CD9" w:rsidP="00165B4D">
            <w:pPr>
              <w:rPr>
                <w:ins w:id="5451" w:author="telink" w:date="2018-06-22T15:08:00Z"/>
                <w:rFonts w:cstheme="minorHAnsi"/>
                <w:iCs/>
                <w:color w:val="000000" w:themeColor="text1"/>
                <w:kern w:val="0"/>
                <w:sz w:val="20"/>
                <w:szCs w:val="20"/>
              </w:rPr>
            </w:pPr>
            <w:ins w:id="5452" w:author="telink" w:date="2018-06-22T15:08:00Z">
              <w:r>
                <w:rPr>
                  <w:rFonts w:cstheme="minorHAnsi"/>
                  <w:iCs/>
                  <w:color w:val="000000" w:themeColor="text1"/>
                  <w:kern w:val="0"/>
                  <w:sz w:val="20"/>
                  <w:szCs w:val="20"/>
                </w:rPr>
                <w:t>1</w:t>
              </w:r>
              <w:r>
                <w:rPr>
                  <w:rFonts w:cstheme="minorHAnsi" w:hint="eastAsia"/>
                  <w:iCs/>
                  <w:color w:val="000000" w:themeColor="text1"/>
                  <w:kern w:val="0"/>
                  <w:sz w:val="20"/>
                  <w:szCs w:val="20"/>
                </w:rPr>
                <w:t>Byte</w:t>
              </w:r>
            </w:ins>
          </w:p>
        </w:tc>
        <w:tc>
          <w:tcPr>
            <w:tcW w:w="1559" w:type="dxa"/>
          </w:tcPr>
          <w:p w:rsidR="00E60CD9" w:rsidRDefault="00E60CD9" w:rsidP="00165B4D">
            <w:pPr>
              <w:rPr>
                <w:ins w:id="5453" w:author="telink" w:date="2018-06-22T15:08:00Z"/>
                <w:rFonts w:cstheme="minorHAnsi"/>
                <w:iCs/>
                <w:color w:val="000000" w:themeColor="text1"/>
                <w:kern w:val="0"/>
                <w:sz w:val="20"/>
                <w:szCs w:val="20"/>
              </w:rPr>
            </w:pPr>
            <w:ins w:id="5454" w:author="telink" w:date="2018-06-22T15:08:00Z">
              <w:r>
                <w:rPr>
                  <w:rFonts w:cstheme="minorHAnsi"/>
                  <w:iCs/>
                  <w:color w:val="000000" w:themeColor="text1"/>
                  <w:kern w:val="0"/>
                  <w:sz w:val="20"/>
                  <w:szCs w:val="20"/>
                </w:rPr>
                <w:t>2</w:t>
              </w:r>
              <w:r>
                <w:rPr>
                  <w:rFonts w:cstheme="minorHAnsi" w:hint="eastAsia"/>
                  <w:iCs/>
                  <w:color w:val="000000" w:themeColor="text1"/>
                  <w:kern w:val="0"/>
                  <w:sz w:val="20"/>
                  <w:szCs w:val="20"/>
                </w:rPr>
                <w:t>Byte</w:t>
              </w:r>
            </w:ins>
            <w:ins w:id="5455" w:author="telink" w:date="2018-06-22T15:22:00Z">
              <w:r>
                <w:rPr>
                  <w:rFonts w:cstheme="minorHAnsi"/>
                  <w:iCs/>
                  <w:color w:val="000000" w:themeColor="text1"/>
                  <w:kern w:val="0"/>
                  <w:sz w:val="20"/>
                  <w:szCs w:val="20"/>
                </w:rPr>
                <w:t>s</w:t>
              </w:r>
            </w:ins>
          </w:p>
        </w:tc>
        <w:tc>
          <w:tcPr>
            <w:tcW w:w="1417" w:type="dxa"/>
          </w:tcPr>
          <w:p w:rsidR="00E60CD9" w:rsidRDefault="00E60CD9" w:rsidP="00165B4D">
            <w:pPr>
              <w:rPr>
                <w:ins w:id="5456" w:author="telink" w:date="2018-06-22T15:08:00Z"/>
                <w:rFonts w:cstheme="minorHAnsi"/>
                <w:iCs/>
                <w:color w:val="000000" w:themeColor="text1"/>
                <w:kern w:val="0"/>
                <w:sz w:val="20"/>
                <w:szCs w:val="20"/>
              </w:rPr>
            </w:pPr>
            <w:ins w:id="5457" w:author="telink" w:date="2018-06-22T15:08:00Z">
              <w:r>
                <w:rPr>
                  <w:rFonts w:cstheme="minorHAnsi"/>
                  <w:iCs/>
                  <w:color w:val="000000" w:themeColor="text1"/>
                  <w:kern w:val="0"/>
                  <w:sz w:val="20"/>
                  <w:szCs w:val="20"/>
                </w:rPr>
                <w:t>1</w:t>
              </w:r>
              <w:r>
                <w:rPr>
                  <w:rFonts w:cstheme="minorHAnsi" w:hint="eastAsia"/>
                  <w:iCs/>
                  <w:color w:val="000000" w:themeColor="text1"/>
                  <w:kern w:val="0"/>
                  <w:sz w:val="20"/>
                  <w:szCs w:val="20"/>
                </w:rPr>
                <w:t>Byte</w:t>
              </w:r>
            </w:ins>
          </w:p>
        </w:tc>
      </w:tr>
    </w:tbl>
    <w:p w:rsidR="00E60CD9" w:rsidRPr="001C30DD" w:rsidRDefault="00E60CD9" w:rsidP="00E60CD9">
      <w:pPr>
        <w:rPr>
          <w:ins w:id="5458" w:author="telink" w:date="2018-06-22T15:08:00Z"/>
          <w:rFonts w:cstheme="minorHAnsi"/>
          <w:i/>
        </w:rPr>
      </w:pPr>
    </w:p>
    <w:p w:rsidR="00E60CD9" w:rsidRDefault="00E60CD9" w:rsidP="00E60CD9">
      <w:pPr>
        <w:rPr>
          <w:ins w:id="5459" w:author="telink" w:date="2018-06-22T15:08:00Z"/>
          <w:rFonts w:cstheme="minorHAnsi"/>
          <w:i/>
        </w:rPr>
      </w:pPr>
    </w:p>
    <w:p w:rsidR="00E60CD9" w:rsidRDefault="00E60CD9" w:rsidP="00E60CD9">
      <w:pPr>
        <w:rPr>
          <w:ins w:id="5460" w:author="telink" w:date="2018-06-22T15:08:00Z"/>
          <w:rFonts w:cstheme="minorHAnsi"/>
          <w:i/>
        </w:rPr>
      </w:pPr>
    </w:p>
    <w:p w:rsidR="00E60CD9" w:rsidRDefault="00E60CD9" w:rsidP="00E60CD9">
      <w:pPr>
        <w:autoSpaceDE w:val="0"/>
        <w:autoSpaceDN w:val="0"/>
        <w:adjustRightInd w:val="0"/>
        <w:jc w:val="left"/>
        <w:rPr>
          <w:ins w:id="5461" w:author="telink" w:date="2018-06-26T11:08:00Z"/>
          <w:rFonts w:ascii="Times New Roman" w:hAnsi="Times New Roman" w:cs="Times New Roman"/>
          <w:kern w:val="0"/>
          <w:sz w:val="20"/>
          <w:szCs w:val="20"/>
        </w:rPr>
      </w:pPr>
      <w:ins w:id="5462" w:author="telink" w:date="2018-06-22T15:08:00Z">
        <w:r w:rsidRPr="008F7635">
          <w:rPr>
            <w:rFonts w:cs="Calibri" w:hint="eastAsia"/>
            <w:sz w:val="20"/>
            <w:szCs w:val="20"/>
          </w:rPr>
          <w:t>Status:</w:t>
        </w:r>
        <w:r w:rsidRPr="00097FA5">
          <w:rPr>
            <w:rFonts w:ascii="Times New Roman" w:hAnsi="Times New Roman" w:cs="Times New Roman"/>
            <w:kern w:val="0"/>
            <w:sz w:val="20"/>
            <w:szCs w:val="20"/>
          </w:rPr>
          <w:t xml:space="preserve"> </w:t>
        </w:r>
        <w:r>
          <w:rPr>
            <w:rFonts w:ascii="Times New Roman" w:hAnsi="Times New Roman" w:cs="Times New Roman"/>
            <w:kern w:val="0"/>
            <w:sz w:val="20"/>
            <w:szCs w:val="20"/>
          </w:rPr>
          <w:t>The Status field is set to</w:t>
        </w:r>
        <w:r>
          <w:rPr>
            <w:rFonts w:ascii="Arial" w:hAnsi="Arial" w:cs="Arial"/>
            <w:kern w:val="0"/>
            <w:sz w:val="20"/>
            <w:szCs w:val="20"/>
          </w:rPr>
          <w:t xml:space="preserve"> </w:t>
        </w:r>
        <w:r>
          <w:rPr>
            <w:rFonts w:ascii="Times New Roman" w:hAnsi="Times New Roman" w:cs="Times New Roman"/>
            <w:kern w:val="0"/>
            <w:sz w:val="20"/>
            <w:szCs w:val="20"/>
          </w:rPr>
          <w:t xml:space="preserve">SUCCESS, INSUFFICIENT_SPACE or INVALID_FIELD (the </w:t>
        </w:r>
      </w:ins>
    </w:p>
    <w:p w:rsidR="00E60CD9" w:rsidRDefault="00E60CD9" w:rsidP="00E60CD9">
      <w:pPr>
        <w:autoSpaceDE w:val="0"/>
        <w:autoSpaceDN w:val="0"/>
        <w:adjustRightInd w:val="0"/>
        <w:ind w:left="420" w:firstLine="420"/>
        <w:jc w:val="left"/>
        <w:rPr>
          <w:ins w:id="5463" w:author="telink" w:date="2018-06-22T15:08:00Z"/>
          <w:rFonts w:ascii="Times New Roman" w:hAnsi="Times New Roman" w:cs="Times New Roman"/>
          <w:kern w:val="0"/>
          <w:sz w:val="20"/>
          <w:szCs w:val="20"/>
        </w:rPr>
        <w:pPrChange w:id="5464" w:author="telink" w:date="2018-06-26T11:08:00Z">
          <w:pPr>
            <w:autoSpaceDE w:val="0"/>
            <w:autoSpaceDN w:val="0"/>
            <w:adjustRightInd w:val="0"/>
            <w:jc w:val="left"/>
          </w:pPr>
        </w:pPrChange>
      </w:pPr>
      <w:ins w:id="5465" w:author="telink" w:date="2018-06-22T15:08:00Z">
        <w:r>
          <w:rPr>
            <w:rFonts w:ascii="Times New Roman" w:hAnsi="Times New Roman" w:cs="Times New Roman"/>
            <w:kern w:val="0"/>
            <w:sz w:val="20"/>
            <w:szCs w:val="20"/>
          </w:rPr>
          <w:t>group is not present in the Group Table) as appropriate.</w:t>
        </w:r>
      </w:ins>
    </w:p>
    <w:p w:rsidR="00E60CD9" w:rsidRPr="00FD0060" w:rsidRDefault="00E60CD9" w:rsidP="00E60CD9">
      <w:pPr>
        <w:autoSpaceDE w:val="0"/>
        <w:autoSpaceDN w:val="0"/>
        <w:adjustRightInd w:val="0"/>
        <w:jc w:val="left"/>
        <w:rPr>
          <w:ins w:id="5466" w:author="telink" w:date="2018-06-22T15:08:00Z"/>
          <w:rStyle w:val="fontstyle01"/>
          <w:rFonts w:cstheme="minorHAnsi"/>
          <w:b/>
          <w:i/>
        </w:rPr>
      </w:pPr>
      <w:ins w:id="5467" w:author="telink" w:date="2018-06-22T15:08: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 xml:space="preserve">55 </w:t>
        </w:r>
        <w:r>
          <w:rPr>
            <w:b/>
          </w:rPr>
          <w:t>81 6</w:t>
        </w:r>
      </w:ins>
      <w:ins w:id="5468" w:author="telink" w:date="2018-06-22T15:20:00Z">
        <w:r>
          <w:rPr>
            <w:b/>
          </w:rPr>
          <w:t>4</w:t>
        </w:r>
      </w:ins>
      <w:ins w:id="5469" w:author="telink" w:date="2018-06-22T15:08:00Z">
        <w:r>
          <w:rPr>
            <w:b/>
          </w:rPr>
          <w:t xml:space="preserve"> 00 04</w:t>
        </w:r>
        <w:r>
          <w:rPr>
            <w:rFonts w:hint="eastAsia"/>
            <w:b/>
          </w:rPr>
          <w:t xml:space="preserve"> 00</w:t>
        </w:r>
        <w:r w:rsidRPr="00D428CE">
          <w:rPr>
            <w:rFonts w:hint="eastAsia"/>
            <w:sz w:val="20"/>
            <w:szCs w:val="20"/>
          </w:rPr>
          <w:t xml:space="preserve"> </w:t>
        </w:r>
        <w:r>
          <w:rPr>
            <w:sz w:val="20"/>
            <w:szCs w:val="20"/>
          </w:rPr>
          <w:t xml:space="preserve">Status </w:t>
        </w:r>
        <w:r>
          <w:rPr>
            <w:sz w:val="18"/>
            <w:szCs w:val="18"/>
          </w:rPr>
          <w:t xml:space="preserve">GroupID </w:t>
        </w:r>
        <w:r>
          <w:rPr>
            <w:rFonts w:hint="eastAsia"/>
            <w:sz w:val="18"/>
            <w:szCs w:val="18"/>
          </w:rPr>
          <w:t>SceneID</w:t>
        </w:r>
        <w:r w:rsidRPr="00A813BE">
          <w:rPr>
            <w:rFonts w:ascii="Times New Roman" w:hAnsi="Times New Roman" w:cs="Times New Roman"/>
            <w:kern w:val="0"/>
            <w:sz w:val="18"/>
            <w:szCs w:val="18"/>
          </w:rPr>
          <w:t xml:space="preserve"> </w:t>
        </w:r>
        <w:r w:rsidRPr="003A324A">
          <w:rPr>
            <w:rFonts w:cstheme="minorHAnsi" w:hint="eastAsia"/>
            <w:b/>
            <w:i/>
            <w:sz w:val="20"/>
            <w:szCs w:val="20"/>
          </w:rPr>
          <w:t>AA</w:t>
        </w:r>
      </w:ins>
    </w:p>
    <w:p w:rsidR="00E60CD9" w:rsidRDefault="00E60CD9" w:rsidP="00E60CD9">
      <w:pPr>
        <w:rPr>
          <w:ins w:id="5470" w:author="telink" w:date="2018-06-22T15:09:00Z"/>
          <w:rFonts w:cstheme="minorHAnsi"/>
          <w:i/>
        </w:rPr>
      </w:pPr>
    </w:p>
    <w:p w:rsidR="00E60CD9" w:rsidRDefault="00E60CD9" w:rsidP="00E60CD9">
      <w:pPr>
        <w:rPr>
          <w:ins w:id="5471" w:author="telink" w:date="2018-06-22T15:09:00Z"/>
          <w:rStyle w:val="fontstyle01"/>
          <w:rFonts w:cstheme="minorHAnsi"/>
          <w:b/>
          <w:i/>
        </w:rPr>
      </w:pPr>
      <w:ins w:id="5472" w:author="telink" w:date="2018-06-22T15:09:00Z">
        <w:r>
          <w:rPr>
            <w:rStyle w:val="fontstyle01"/>
            <w:rFonts w:cstheme="minorHAnsi" w:hint="eastAsia"/>
            <w:b/>
            <w:i/>
          </w:rPr>
          <w:t>3</w:t>
        </w:r>
        <w:r w:rsidRPr="0079251E">
          <w:rPr>
            <w:rStyle w:val="fontstyle01"/>
            <w:rFonts w:cstheme="minorHAnsi" w:hint="eastAsia"/>
            <w:b/>
            <w:i/>
          </w:rPr>
          <w:t>.</w:t>
        </w:r>
      </w:ins>
      <w:ins w:id="5473" w:author="telink" w:date="2018-06-26T11:03:00Z">
        <w:r>
          <w:rPr>
            <w:rStyle w:val="fontstyle01"/>
            <w:rFonts w:cstheme="minorHAnsi"/>
            <w:b/>
            <w:i/>
          </w:rPr>
          <w:t>3</w:t>
        </w:r>
      </w:ins>
      <w:ins w:id="5474" w:author="telink" w:date="2018-06-22T15:09:00Z">
        <w:r w:rsidRPr="0079251E">
          <w:rPr>
            <w:rStyle w:val="fontstyle01"/>
            <w:rFonts w:cstheme="minorHAnsi" w:hint="eastAsia"/>
            <w:b/>
            <w:i/>
          </w:rPr>
          <w:t>.</w:t>
        </w:r>
        <w:r>
          <w:rPr>
            <w:rStyle w:val="fontstyle01"/>
            <w:rFonts w:cstheme="minorHAnsi" w:hint="eastAsia"/>
            <w:b/>
            <w:i/>
          </w:rPr>
          <w:t>6.</w:t>
        </w:r>
        <w:r>
          <w:rPr>
            <w:rStyle w:val="fontstyle01"/>
            <w:rFonts w:cstheme="minorHAnsi"/>
            <w:b/>
            <w:i/>
          </w:rPr>
          <w:t>2.1</w:t>
        </w:r>
        <w:r w:rsidRPr="0079251E">
          <w:rPr>
            <w:rStyle w:val="fontstyle01"/>
            <w:rFonts w:cstheme="minorHAnsi" w:hint="eastAsia"/>
            <w:b/>
            <w:i/>
          </w:rPr>
          <w:tab/>
        </w:r>
        <w:r w:rsidRPr="0079251E">
          <w:rPr>
            <w:rStyle w:val="fontstyle01"/>
            <w:rFonts w:cstheme="minorHAnsi"/>
            <w:b/>
            <w:i/>
          </w:rPr>
          <w:t>ZBHCI_CMD_ZCL_</w:t>
        </w:r>
        <w:r>
          <w:rPr>
            <w:rStyle w:val="fontstyle01"/>
            <w:rFonts w:cstheme="minorHAnsi" w:hint="eastAsia"/>
            <w:b/>
            <w:i/>
          </w:rPr>
          <w:t>SCENE_</w:t>
        </w:r>
        <w:r w:rsidRPr="0072004E">
          <w:rPr>
            <w:rStyle w:val="fontstyle01"/>
            <w:rFonts w:cstheme="minorHAnsi"/>
            <w:b/>
            <w:rPrChange w:id="5475" w:author="telink" w:date="2018-06-22T15:10:00Z">
              <w:rPr>
                <w:rFonts w:ascii="Courier New" w:hAnsi="Courier New" w:cs="Courier New"/>
                <w:i/>
                <w:iCs/>
                <w:color w:val="0000C0"/>
                <w:sz w:val="20"/>
                <w:szCs w:val="20"/>
                <w:highlight w:val="lightGray"/>
              </w:rPr>
            </w:rPrChange>
          </w:rPr>
          <w:t xml:space="preserve"> GET_MEMBERSHIP</w:t>
        </w:r>
        <w:r>
          <w:rPr>
            <w:rStyle w:val="fontstyle01"/>
            <w:rFonts w:cstheme="minorHAnsi"/>
            <w:b/>
            <w:i/>
          </w:rPr>
          <w:t>_RSP</w:t>
        </w:r>
      </w:ins>
    </w:p>
    <w:tbl>
      <w:tblPr>
        <w:tblStyle w:val="ab"/>
        <w:tblpPr w:leftFromText="180" w:rightFromText="180" w:vertAnchor="text" w:horzAnchor="page" w:tblpX="2795" w:tblpY="95"/>
        <w:tblOverlap w:val="never"/>
        <w:tblW w:w="6629" w:type="dxa"/>
        <w:tblLayout w:type="fixed"/>
        <w:tblLook w:val="04A0" w:firstRow="1" w:lastRow="0" w:firstColumn="1" w:lastColumn="0" w:noHBand="0" w:noVBand="1"/>
        <w:tblPrChange w:id="5476" w:author="telink" w:date="2018-06-22T15:22:00Z">
          <w:tblPr>
            <w:tblStyle w:val="ab"/>
            <w:tblpPr w:leftFromText="180" w:rightFromText="180" w:vertAnchor="text" w:horzAnchor="page" w:tblpX="2795" w:tblpY="95"/>
            <w:tblOverlap w:val="never"/>
            <w:tblW w:w="6061" w:type="dxa"/>
            <w:tblLayout w:type="fixed"/>
            <w:tblLook w:val="04A0" w:firstRow="1" w:lastRow="0" w:firstColumn="1" w:lastColumn="0" w:noHBand="0" w:noVBand="1"/>
          </w:tblPr>
        </w:tblPrChange>
      </w:tblPr>
      <w:tblGrid>
        <w:gridCol w:w="1526"/>
        <w:gridCol w:w="1276"/>
        <w:gridCol w:w="1275"/>
        <w:gridCol w:w="1276"/>
        <w:gridCol w:w="1276"/>
        <w:tblGridChange w:id="5477">
          <w:tblGrid>
            <w:gridCol w:w="1526"/>
            <w:gridCol w:w="1559"/>
            <w:gridCol w:w="1559"/>
            <w:gridCol w:w="1417"/>
            <w:gridCol w:w="1417"/>
          </w:tblGrid>
        </w:tblGridChange>
      </w:tblGrid>
      <w:tr w:rsidR="00E60CD9" w:rsidRPr="00292B9E" w:rsidTr="00165B4D">
        <w:trPr>
          <w:ins w:id="5478" w:author="telink" w:date="2018-06-22T15:09:00Z"/>
        </w:trPr>
        <w:tc>
          <w:tcPr>
            <w:tcW w:w="1526" w:type="dxa"/>
            <w:tcPrChange w:id="5479" w:author="telink" w:date="2018-06-22T15:22:00Z">
              <w:tcPr>
                <w:tcW w:w="1526" w:type="dxa"/>
              </w:tcPr>
            </w:tcPrChange>
          </w:tcPr>
          <w:p w:rsidR="00E60CD9" w:rsidRDefault="00E60CD9" w:rsidP="00165B4D">
            <w:pPr>
              <w:pStyle w:val="Default"/>
              <w:jc w:val="both"/>
              <w:rPr>
                <w:ins w:id="5480" w:author="telink" w:date="2018-06-22T15:09:00Z"/>
                <w:sz w:val="20"/>
                <w:szCs w:val="20"/>
              </w:rPr>
            </w:pPr>
            <w:ins w:id="5481" w:author="telink" w:date="2018-06-22T15:09:00Z">
              <w:r>
                <w:rPr>
                  <w:sz w:val="20"/>
                  <w:szCs w:val="20"/>
                </w:rPr>
                <w:t>Status</w:t>
              </w:r>
            </w:ins>
          </w:p>
        </w:tc>
        <w:tc>
          <w:tcPr>
            <w:tcW w:w="1276" w:type="dxa"/>
            <w:tcPrChange w:id="5482" w:author="telink" w:date="2018-06-22T15:22:00Z">
              <w:tcPr>
                <w:tcW w:w="1559" w:type="dxa"/>
              </w:tcPr>
            </w:tcPrChange>
          </w:tcPr>
          <w:p w:rsidR="00E60CD9" w:rsidRDefault="00E60CD9" w:rsidP="00165B4D">
            <w:pPr>
              <w:pStyle w:val="Default"/>
              <w:jc w:val="both"/>
              <w:rPr>
                <w:ins w:id="5483" w:author="telink" w:date="2018-06-22T15:21:00Z"/>
                <w:sz w:val="18"/>
                <w:szCs w:val="18"/>
              </w:rPr>
            </w:pPr>
            <w:ins w:id="5484" w:author="telink" w:date="2018-06-22T15:21:00Z">
              <w:r>
                <w:rPr>
                  <w:rFonts w:hint="eastAsia"/>
                  <w:sz w:val="18"/>
                  <w:szCs w:val="18"/>
                </w:rPr>
                <w:t>Capacity</w:t>
              </w:r>
            </w:ins>
          </w:p>
        </w:tc>
        <w:tc>
          <w:tcPr>
            <w:tcW w:w="1275" w:type="dxa"/>
            <w:tcPrChange w:id="5485" w:author="telink" w:date="2018-06-22T15:22:00Z">
              <w:tcPr>
                <w:tcW w:w="1559" w:type="dxa"/>
              </w:tcPr>
            </w:tcPrChange>
          </w:tcPr>
          <w:p w:rsidR="00E60CD9" w:rsidRDefault="00E60CD9" w:rsidP="00165B4D">
            <w:pPr>
              <w:pStyle w:val="Default"/>
              <w:jc w:val="both"/>
              <w:rPr>
                <w:ins w:id="5486" w:author="telink" w:date="2018-06-22T15:09:00Z"/>
                <w:sz w:val="18"/>
                <w:szCs w:val="18"/>
              </w:rPr>
            </w:pPr>
            <w:ins w:id="5487" w:author="telink" w:date="2018-06-22T15:09:00Z">
              <w:r>
                <w:rPr>
                  <w:sz w:val="18"/>
                  <w:szCs w:val="18"/>
                </w:rPr>
                <w:t>GroupID</w:t>
              </w:r>
            </w:ins>
          </w:p>
        </w:tc>
        <w:tc>
          <w:tcPr>
            <w:tcW w:w="1276" w:type="dxa"/>
            <w:tcPrChange w:id="5488" w:author="telink" w:date="2018-06-22T15:22:00Z">
              <w:tcPr>
                <w:tcW w:w="1417" w:type="dxa"/>
              </w:tcPr>
            </w:tcPrChange>
          </w:tcPr>
          <w:p w:rsidR="00E60CD9" w:rsidRDefault="00E60CD9" w:rsidP="00165B4D">
            <w:pPr>
              <w:pStyle w:val="Default"/>
              <w:jc w:val="both"/>
              <w:rPr>
                <w:ins w:id="5489" w:author="telink" w:date="2018-06-22T15:09:00Z"/>
                <w:sz w:val="18"/>
                <w:szCs w:val="18"/>
              </w:rPr>
            </w:pPr>
            <w:ins w:id="5490" w:author="telink" w:date="2018-06-22T15:09:00Z">
              <w:r>
                <w:rPr>
                  <w:rFonts w:hint="eastAsia"/>
                  <w:sz w:val="18"/>
                  <w:szCs w:val="18"/>
                </w:rPr>
                <w:t>Scene</w:t>
              </w:r>
            </w:ins>
            <w:ins w:id="5491" w:author="telink" w:date="2018-06-22T15:21:00Z">
              <w:r>
                <w:rPr>
                  <w:sz w:val="18"/>
                  <w:szCs w:val="18"/>
                </w:rPr>
                <w:t>Cnt</w:t>
              </w:r>
            </w:ins>
          </w:p>
        </w:tc>
        <w:tc>
          <w:tcPr>
            <w:tcW w:w="1276" w:type="dxa"/>
            <w:tcPrChange w:id="5492" w:author="telink" w:date="2018-06-22T15:22:00Z">
              <w:tcPr>
                <w:tcW w:w="1417" w:type="dxa"/>
              </w:tcPr>
            </w:tcPrChange>
          </w:tcPr>
          <w:p w:rsidR="00E60CD9" w:rsidRDefault="00E60CD9" w:rsidP="00165B4D">
            <w:pPr>
              <w:pStyle w:val="Default"/>
              <w:jc w:val="both"/>
              <w:rPr>
                <w:ins w:id="5493" w:author="telink" w:date="2018-06-22T15:21:00Z"/>
                <w:sz w:val="18"/>
                <w:szCs w:val="18"/>
              </w:rPr>
            </w:pPr>
            <w:ins w:id="5494" w:author="telink" w:date="2018-06-22T15:22:00Z">
              <w:r>
                <w:rPr>
                  <w:rFonts w:hint="eastAsia"/>
                  <w:sz w:val="18"/>
                  <w:szCs w:val="18"/>
                </w:rPr>
                <w:t>SceneList</w:t>
              </w:r>
            </w:ins>
          </w:p>
        </w:tc>
      </w:tr>
      <w:tr w:rsidR="00E60CD9" w:rsidRPr="00292B9E" w:rsidTr="00165B4D">
        <w:trPr>
          <w:trHeight w:val="359"/>
          <w:ins w:id="5495" w:author="telink" w:date="2018-06-22T15:09:00Z"/>
          <w:trPrChange w:id="5496" w:author="telink" w:date="2018-06-22T15:22:00Z">
            <w:trPr>
              <w:trHeight w:val="359"/>
            </w:trPr>
          </w:trPrChange>
        </w:trPr>
        <w:tc>
          <w:tcPr>
            <w:tcW w:w="1526" w:type="dxa"/>
            <w:tcPrChange w:id="5497" w:author="telink" w:date="2018-06-22T15:22:00Z">
              <w:tcPr>
                <w:tcW w:w="1526" w:type="dxa"/>
              </w:tcPr>
            </w:tcPrChange>
          </w:tcPr>
          <w:p w:rsidR="00E60CD9" w:rsidRDefault="00E60CD9" w:rsidP="00165B4D">
            <w:pPr>
              <w:rPr>
                <w:ins w:id="5498" w:author="telink" w:date="2018-06-22T15:09:00Z"/>
                <w:rFonts w:cstheme="minorHAnsi"/>
                <w:iCs/>
                <w:color w:val="000000" w:themeColor="text1"/>
                <w:kern w:val="0"/>
                <w:sz w:val="20"/>
                <w:szCs w:val="20"/>
              </w:rPr>
            </w:pPr>
            <w:ins w:id="5499" w:author="telink" w:date="2018-06-22T15:09:00Z">
              <w:r>
                <w:rPr>
                  <w:rFonts w:cstheme="minorHAnsi"/>
                  <w:iCs/>
                  <w:color w:val="000000" w:themeColor="text1"/>
                  <w:kern w:val="0"/>
                  <w:sz w:val="20"/>
                  <w:szCs w:val="20"/>
                </w:rPr>
                <w:t>1</w:t>
              </w:r>
              <w:r>
                <w:rPr>
                  <w:rFonts w:cstheme="minorHAnsi" w:hint="eastAsia"/>
                  <w:iCs/>
                  <w:color w:val="000000" w:themeColor="text1"/>
                  <w:kern w:val="0"/>
                  <w:sz w:val="20"/>
                  <w:szCs w:val="20"/>
                </w:rPr>
                <w:t>Byte</w:t>
              </w:r>
            </w:ins>
          </w:p>
        </w:tc>
        <w:tc>
          <w:tcPr>
            <w:tcW w:w="1276" w:type="dxa"/>
            <w:tcPrChange w:id="5500" w:author="telink" w:date="2018-06-22T15:22:00Z">
              <w:tcPr>
                <w:tcW w:w="1559" w:type="dxa"/>
              </w:tcPr>
            </w:tcPrChange>
          </w:tcPr>
          <w:p w:rsidR="00E60CD9" w:rsidRDefault="00E60CD9" w:rsidP="00165B4D">
            <w:pPr>
              <w:rPr>
                <w:ins w:id="5501" w:author="telink" w:date="2018-06-22T15:21:00Z"/>
                <w:rFonts w:cstheme="minorHAnsi"/>
                <w:iCs/>
                <w:color w:val="000000" w:themeColor="text1"/>
                <w:kern w:val="0"/>
                <w:sz w:val="20"/>
                <w:szCs w:val="20"/>
              </w:rPr>
            </w:pPr>
            <w:ins w:id="5502" w:author="telink" w:date="2018-06-22T15:21:00Z">
              <w:r>
                <w:rPr>
                  <w:rFonts w:cstheme="minorHAnsi"/>
                  <w:iCs/>
                  <w:color w:val="000000" w:themeColor="text1"/>
                  <w:kern w:val="0"/>
                  <w:sz w:val="20"/>
                  <w:szCs w:val="20"/>
                </w:rPr>
                <w:t>1</w:t>
              </w:r>
              <w:r>
                <w:rPr>
                  <w:rFonts w:cstheme="minorHAnsi" w:hint="eastAsia"/>
                  <w:iCs/>
                  <w:color w:val="000000" w:themeColor="text1"/>
                  <w:kern w:val="0"/>
                  <w:sz w:val="20"/>
                  <w:szCs w:val="20"/>
                </w:rPr>
                <w:t>Byte</w:t>
              </w:r>
            </w:ins>
          </w:p>
        </w:tc>
        <w:tc>
          <w:tcPr>
            <w:tcW w:w="1275" w:type="dxa"/>
            <w:tcPrChange w:id="5503" w:author="telink" w:date="2018-06-22T15:22:00Z">
              <w:tcPr>
                <w:tcW w:w="1559" w:type="dxa"/>
              </w:tcPr>
            </w:tcPrChange>
          </w:tcPr>
          <w:p w:rsidR="00E60CD9" w:rsidRDefault="00E60CD9" w:rsidP="00165B4D">
            <w:pPr>
              <w:rPr>
                <w:ins w:id="5504" w:author="telink" w:date="2018-06-22T15:09:00Z"/>
                <w:rFonts w:cstheme="minorHAnsi"/>
                <w:iCs/>
                <w:color w:val="000000" w:themeColor="text1"/>
                <w:kern w:val="0"/>
                <w:sz w:val="20"/>
                <w:szCs w:val="20"/>
              </w:rPr>
            </w:pPr>
            <w:ins w:id="5505" w:author="telink" w:date="2018-06-22T15:09:00Z">
              <w:r>
                <w:rPr>
                  <w:rFonts w:cstheme="minorHAnsi"/>
                  <w:iCs/>
                  <w:color w:val="000000" w:themeColor="text1"/>
                  <w:kern w:val="0"/>
                  <w:sz w:val="20"/>
                  <w:szCs w:val="20"/>
                </w:rPr>
                <w:t>2</w:t>
              </w:r>
              <w:r>
                <w:rPr>
                  <w:rFonts w:cstheme="minorHAnsi" w:hint="eastAsia"/>
                  <w:iCs/>
                  <w:color w:val="000000" w:themeColor="text1"/>
                  <w:kern w:val="0"/>
                  <w:sz w:val="20"/>
                  <w:szCs w:val="20"/>
                </w:rPr>
                <w:t>Byte</w:t>
              </w:r>
            </w:ins>
            <w:ins w:id="5506" w:author="telink" w:date="2018-06-22T15:22:00Z">
              <w:r>
                <w:rPr>
                  <w:rFonts w:cstheme="minorHAnsi"/>
                  <w:iCs/>
                  <w:color w:val="000000" w:themeColor="text1"/>
                  <w:kern w:val="0"/>
                  <w:sz w:val="20"/>
                  <w:szCs w:val="20"/>
                </w:rPr>
                <w:t>s</w:t>
              </w:r>
            </w:ins>
          </w:p>
        </w:tc>
        <w:tc>
          <w:tcPr>
            <w:tcW w:w="1276" w:type="dxa"/>
            <w:tcPrChange w:id="5507" w:author="telink" w:date="2018-06-22T15:22:00Z">
              <w:tcPr>
                <w:tcW w:w="1417" w:type="dxa"/>
              </w:tcPr>
            </w:tcPrChange>
          </w:tcPr>
          <w:p w:rsidR="00E60CD9" w:rsidRDefault="00E60CD9" w:rsidP="00165B4D">
            <w:pPr>
              <w:rPr>
                <w:ins w:id="5508" w:author="telink" w:date="2018-06-22T15:09:00Z"/>
                <w:rFonts w:cstheme="minorHAnsi"/>
                <w:iCs/>
                <w:color w:val="000000" w:themeColor="text1"/>
                <w:kern w:val="0"/>
                <w:sz w:val="20"/>
                <w:szCs w:val="20"/>
              </w:rPr>
            </w:pPr>
            <w:ins w:id="5509" w:author="telink" w:date="2018-06-22T15:09:00Z">
              <w:r>
                <w:rPr>
                  <w:rFonts w:cstheme="minorHAnsi"/>
                  <w:iCs/>
                  <w:color w:val="000000" w:themeColor="text1"/>
                  <w:kern w:val="0"/>
                  <w:sz w:val="20"/>
                  <w:szCs w:val="20"/>
                </w:rPr>
                <w:t>1</w:t>
              </w:r>
              <w:r>
                <w:rPr>
                  <w:rFonts w:cstheme="minorHAnsi" w:hint="eastAsia"/>
                  <w:iCs/>
                  <w:color w:val="000000" w:themeColor="text1"/>
                  <w:kern w:val="0"/>
                  <w:sz w:val="20"/>
                  <w:szCs w:val="20"/>
                </w:rPr>
                <w:t>Byte</w:t>
              </w:r>
            </w:ins>
          </w:p>
        </w:tc>
        <w:tc>
          <w:tcPr>
            <w:tcW w:w="1276" w:type="dxa"/>
            <w:tcPrChange w:id="5510" w:author="telink" w:date="2018-06-22T15:22:00Z">
              <w:tcPr>
                <w:tcW w:w="1417" w:type="dxa"/>
              </w:tcPr>
            </w:tcPrChange>
          </w:tcPr>
          <w:p w:rsidR="00E60CD9" w:rsidRDefault="00E60CD9" w:rsidP="00165B4D">
            <w:pPr>
              <w:rPr>
                <w:ins w:id="5511" w:author="telink" w:date="2018-06-22T15:21:00Z"/>
                <w:rFonts w:cstheme="minorHAnsi"/>
                <w:iCs/>
                <w:color w:val="000000" w:themeColor="text1"/>
                <w:kern w:val="0"/>
                <w:sz w:val="20"/>
                <w:szCs w:val="20"/>
              </w:rPr>
            </w:pPr>
            <w:ins w:id="5512" w:author="telink" w:date="2018-06-22T15:22:00Z">
              <w:r>
                <w:rPr>
                  <w:rFonts w:cstheme="minorHAnsi"/>
                  <w:iCs/>
                  <w:color w:val="000000" w:themeColor="text1"/>
                  <w:kern w:val="0"/>
                  <w:sz w:val="20"/>
                  <w:szCs w:val="20"/>
                </w:rPr>
                <w:t>N</w:t>
              </w:r>
              <w:r>
                <w:rPr>
                  <w:rFonts w:cstheme="minorHAnsi" w:hint="eastAsia"/>
                  <w:iCs/>
                  <w:color w:val="000000" w:themeColor="text1"/>
                  <w:kern w:val="0"/>
                  <w:sz w:val="20"/>
                  <w:szCs w:val="20"/>
                </w:rPr>
                <w:t xml:space="preserve"> </w:t>
              </w:r>
              <w:r>
                <w:rPr>
                  <w:rFonts w:cstheme="minorHAnsi"/>
                  <w:iCs/>
                  <w:color w:val="000000" w:themeColor="text1"/>
                  <w:kern w:val="0"/>
                  <w:sz w:val="20"/>
                  <w:szCs w:val="20"/>
                </w:rPr>
                <w:t>Bytes</w:t>
              </w:r>
            </w:ins>
          </w:p>
        </w:tc>
      </w:tr>
    </w:tbl>
    <w:p w:rsidR="00E60CD9" w:rsidRPr="001C30DD" w:rsidRDefault="00E60CD9" w:rsidP="00E60CD9">
      <w:pPr>
        <w:rPr>
          <w:ins w:id="5513" w:author="telink" w:date="2018-06-22T15:09:00Z"/>
          <w:rFonts w:cstheme="minorHAnsi"/>
          <w:i/>
        </w:rPr>
      </w:pPr>
    </w:p>
    <w:p w:rsidR="00E60CD9" w:rsidRDefault="00E60CD9" w:rsidP="00E60CD9">
      <w:pPr>
        <w:rPr>
          <w:ins w:id="5514" w:author="telink" w:date="2018-06-22T15:09:00Z"/>
          <w:rFonts w:cstheme="minorHAnsi"/>
          <w:i/>
        </w:rPr>
      </w:pPr>
    </w:p>
    <w:p w:rsidR="00E60CD9" w:rsidRDefault="00E60CD9" w:rsidP="00E60CD9">
      <w:pPr>
        <w:rPr>
          <w:ins w:id="5515" w:author="telink" w:date="2018-06-22T15:09:00Z"/>
          <w:rFonts w:cstheme="minorHAnsi"/>
          <w:i/>
        </w:rPr>
      </w:pPr>
    </w:p>
    <w:p w:rsidR="00E60CD9" w:rsidRDefault="00E60CD9" w:rsidP="00E60CD9">
      <w:pPr>
        <w:autoSpaceDE w:val="0"/>
        <w:autoSpaceDN w:val="0"/>
        <w:adjustRightInd w:val="0"/>
        <w:jc w:val="left"/>
        <w:rPr>
          <w:ins w:id="5516" w:author="telink" w:date="2018-06-26T11:08:00Z"/>
          <w:rFonts w:ascii="Times New Roman" w:hAnsi="Times New Roman" w:cs="Times New Roman"/>
          <w:kern w:val="0"/>
          <w:sz w:val="20"/>
          <w:szCs w:val="20"/>
        </w:rPr>
      </w:pPr>
      <w:ins w:id="5517" w:author="telink" w:date="2018-06-22T15:09:00Z">
        <w:r w:rsidRPr="008F7635">
          <w:rPr>
            <w:rFonts w:cs="Calibri" w:hint="eastAsia"/>
            <w:sz w:val="20"/>
            <w:szCs w:val="20"/>
          </w:rPr>
          <w:t>Status:</w:t>
        </w:r>
        <w:r w:rsidRPr="00097FA5">
          <w:rPr>
            <w:rFonts w:ascii="Times New Roman" w:hAnsi="Times New Roman" w:cs="Times New Roman"/>
            <w:kern w:val="0"/>
            <w:sz w:val="20"/>
            <w:szCs w:val="20"/>
          </w:rPr>
          <w:t xml:space="preserve"> </w:t>
        </w:r>
      </w:ins>
      <w:ins w:id="5518" w:author="telink" w:date="2018-06-22T15:23:00Z">
        <w:r>
          <w:rPr>
            <w:rFonts w:ascii="Times New Roman" w:hAnsi="Times New Roman" w:cs="Times New Roman"/>
            <w:kern w:val="0"/>
            <w:sz w:val="20"/>
            <w:szCs w:val="20"/>
          </w:rPr>
          <w:t>The Status field SHALL contain SUCCESS or INVALID_FIELD (the group is not present</w:t>
        </w:r>
      </w:ins>
    </w:p>
    <w:p w:rsidR="00E60CD9" w:rsidRDefault="00E60CD9" w:rsidP="00E60CD9">
      <w:pPr>
        <w:autoSpaceDE w:val="0"/>
        <w:autoSpaceDN w:val="0"/>
        <w:adjustRightInd w:val="0"/>
        <w:ind w:firstLine="420"/>
        <w:jc w:val="left"/>
        <w:rPr>
          <w:ins w:id="5519" w:author="telink" w:date="2018-06-22T15:23:00Z"/>
          <w:rFonts w:ascii="Times New Roman" w:hAnsi="Times New Roman" w:cs="Times New Roman"/>
          <w:kern w:val="0"/>
          <w:sz w:val="20"/>
          <w:szCs w:val="20"/>
        </w:rPr>
        <w:pPrChange w:id="5520" w:author="telink" w:date="2018-06-26T11:08:00Z">
          <w:pPr>
            <w:autoSpaceDE w:val="0"/>
            <w:autoSpaceDN w:val="0"/>
            <w:adjustRightInd w:val="0"/>
            <w:jc w:val="left"/>
          </w:pPr>
        </w:pPrChange>
      </w:pPr>
      <w:ins w:id="5521" w:author="telink" w:date="2018-06-22T15:23:00Z">
        <w:r>
          <w:rPr>
            <w:rFonts w:ascii="Times New Roman" w:hAnsi="Times New Roman" w:cs="Times New Roman"/>
            <w:kern w:val="0"/>
            <w:sz w:val="20"/>
            <w:szCs w:val="20"/>
          </w:rPr>
          <w:t xml:space="preserve"> in the Group Table) as</w:t>
        </w:r>
        <w:r>
          <w:rPr>
            <w:rFonts w:ascii="Arial" w:hAnsi="Arial" w:cs="Arial"/>
            <w:kern w:val="0"/>
            <w:sz w:val="20"/>
            <w:szCs w:val="20"/>
          </w:rPr>
          <w:t xml:space="preserve"> </w:t>
        </w:r>
        <w:r>
          <w:rPr>
            <w:rFonts w:ascii="Times New Roman" w:hAnsi="Times New Roman" w:cs="Times New Roman"/>
            <w:kern w:val="0"/>
            <w:sz w:val="20"/>
            <w:szCs w:val="20"/>
          </w:rPr>
          <w:t>appropriate.</w:t>
        </w:r>
      </w:ins>
    </w:p>
    <w:p w:rsidR="00E60CD9" w:rsidRDefault="00E60CD9" w:rsidP="00E60CD9">
      <w:pPr>
        <w:autoSpaceDE w:val="0"/>
        <w:autoSpaceDN w:val="0"/>
        <w:adjustRightInd w:val="0"/>
        <w:jc w:val="left"/>
        <w:rPr>
          <w:ins w:id="5522" w:author="telink" w:date="2018-06-22T15:24:00Z"/>
          <w:rFonts w:ascii="Times New Roman" w:hAnsi="Times New Roman" w:cs="Times New Roman"/>
          <w:kern w:val="0"/>
          <w:sz w:val="20"/>
          <w:szCs w:val="20"/>
        </w:rPr>
      </w:pPr>
      <w:ins w:id="5523" w:author="telink" w:date="2018-06-22T15:23:00Z">
        <w:r>
          <w:rPr>
            <w:rFonts w:hint="eastAsia"/>
            <w:sz w:val="18"/>
            <w:szCs w:val="18"/>
          </w:rPr>
          <w:t>Capacity</w:t>
        </w:r>
        <w:r>
          <w:rPr>
            <w:sz w:val="18"/>
            <w:szCs w:val="18"/>
          </w:rPr>
          <w:t>:</w:t>
        </w:r>
        <w:r w:rsidRPr="00812760">
          <w:rPr>
            <w:rFonts w:ascii="Times New Roman" w:hAnsi="Times New Roman" w:cs="Times New Roman"/>
            <w:kern w:val="0"/>
            <w:sz w:val="20"/>
            <w:szCs w:val="20"/>
          </w:rPr>
          <w:t xml:space="preserve"> </w:t>
        </w:r>
      </w:ins>
      <w:ins w:id="5524" w:author="telink" w:date="2018-06-26T11:08:00Z">
        <w:r>
          <w:rPr>
            <w:rFonts w:ascii="Times New Roman" w:hAnsi="Times New Roman" w:cs="Times New Roman"/>
            <w:kern w:val="0"/>
            <w:sz w:val="20"/>
            <w:szCs w:val="20"/>
          </w:rPr>
          <w:t xml:space="preserve"> </w:t>
        </w:r>
      </w:ins>
      <w:ins w:id="5525" w:author="telink" w:date="2018-06-22T15:23:00Z">
        <w:r>
          <w:rPr>
            <w:rFonts w:ascii="Times New Roman" w:hAnsi="Times New Roman" w:cs="Times New Roman"/>
            <w:kern w:val="0"/>
            <w:sz w:val="20"/>
            <w:szCs w:val="20"/>
          </w:rPr>
          <w:t>contain the remaining capacity of the scene table of the device.</w:t>
        </w:r>
      </w:ins>
    </w:p>
    <w:p w:rsidR="00E60CD9" w:rsidRDefault="00E60CD9" w:rsidP="00E60CD9">
      <w:pPr>
        <w:autoSpaceDE w:val="0"/>
        <w:autoSpaceDN w:val="0"/>
        <w:adjustRightInd w:val="0"/>
        <w:jc w:val="left"/>
        <w:rPr>
          <w:ins w:id="5526" w:author="telink" w:date="2018-06-22T15:24:00Z"/>
          <w:rFonts w:ascii="Times New Roman" w:hAnsi="Times New Roman" w:cs="Times New Roman"/>
          <w:kern w:val="0"/>
          <w:sz w:val="20"/>
          <w:szCs w:val="20"/>
        </w:rPr>
      </w:pPr>
      <w:ins w:id="5527" w:author="telink" w:date="2018-06-22T15:24:00Z">
        <w:r>
          <w:rPr>
            <w:rFonts w:hint="eastAsia"/>
            <w:sz w:val="18"/>
            <w:szCs w:val="18"/>
          </w:rPr>
          <w:t>Scene</w:t>
        </w:r>
        <w:r>
          <w:rPr>
            <w:sz w:val="18"/>
            <w:szCs w:val="18"/>
          </w:rPr>
          <w:t>Cnt</w:t>
        </w:r>
        <w:r>
          <w:rPr>
            <w:rFonts w:ascii="Times New Roman" w:hAnsi="Times New Roman" w:cs="Times New Roman"/>
            <w:kern w:val="0"/>
            <w:sz w:val="20"/>
            <w:szCs w:val="20"/>
          </w:rPr>
          <w:t>:</w:t>
        </w:r>
      </w:ins>
      <w:ins w:id="5528" w:author="telink" w:date="2018-06-26T11:08:00Z">
        <w:r>
          <w:rPr>
            <w:rFonts w:ascii="Times New Roman" w:hAnsi="Times New Roman" w:cs="Times New Roman"/>
            <w:kern w:val="0"/>
            <w:sz w:val="20"/>
            <w:szCs w:val="20"/>
          </w:rPr>
          <w:t xml:space="preserve"> </w:t>
        </w:r>
      </w:ins>
      <w:ins w:id="5529" w:author="telink" w:date="2018-06-22T15:24:00Z">
        <w:r>
          <w:rPr>
            <w:rFonts w:ascii="Times New Roman" w:hAnsi="Times New Roman" w:cs="Times New Roman"/>
            <w:kern w:val="0"/>
            <w:sz w:val="20"/>
            <w:szCs w:val="20"/>
          </w:rPr>
          <w:t xml:space="preserve"> contain the number of scenes contained in the Scene list field.</w:t>
        </w:r>
      </w:ins>
    </w:p>
    <w:p w:rsidR="00E60CD9" w:rsidRDefault="00E60CD9" w:rsidP="00E60CD9">
      <w:pPr>
        <w:autoSpaceDE w:val="0"/>
        <w:autoSpaceDN w:val="0"/>
        <w:adjustRightInd w:val="0"/>
        <w:jc w:val="left"/>
        <w:rPr>
          <w:ins w:id="5530" w:author="telink" w:date="2018-06-22T15:23:00Z"/>
          <w:rFonts w:ascii="Times New Roman" w:hAnsi="Times New Roman" w:cs="Times New Roman"/>
          <w:kern w:val="0"/>
          <w:sz w:val="20"/>
          <w:szCs w:val="20"/>
        </w:rPr>
      </w:pPr>
      <w:ins w:id="5531" w:author="telink" w:date="2018-06-22T15:25:00Z">
        <w:r>
          <w:rPr>
            <w:rFonts w:hint="eastAsia"/>
            <w:sz w:val="18"/>
            <w:szCs w:val="18"/>
          </w:rPr>
          <w:t>SceneList</w:t>
        </w:r>
        <w:r>
          <w:rPr>
            <w:rFonts w:ascii="Times New Roman" w:hAnsi="Times New Roman" w:cs="Times New Roman"/>
            <w:kern w:val="0"/>
            <w:sz w:val="20"/>
            <w:szCs w:val="20"/>
          </w:rPr>
          <w:t>:</w:t>
        </w:r>
      </w:ins>
      <w:ins w:id="5532" w:author="telink" w:date="2018-06-26T11:08:00Z">
        <w:r>
          <w:rPr>
            <w:rFonts w:ascii="Times New Roman" w:hAnsi="Times New Roman" w:cs="Times New Roman"/>
            <w:kern w:val="0"/>
            <w:sz w:val="20"/>
            <w:szCs w:val="20"/>
          </w:rPr>
          <w:t xml:space="preserve">  </w:t>
        </w:r>
      </w:ins>
      <w:ins w:id="5533" w:author="telink" w:date="2018-06-22T15:25:00Z">
        <w:r>
          <w:rPr>
            <w:rFonts w:ascii="Times New Roman" w:hAnsi="Times New Roman" w:cs="Times New Roman"/>
            <w:kern w:val="0"/>
            <w:sz w:val="20"/>
            <w:szCs w:val="20"/>
          </w:rPr>
          <w:t>contain the identifiers of all the scenes in the scene table with the corresponding Group</w:t>
        </w:r>
        <w:r>
          <w:rPr>
            <w:rFonts w:ascii="Arial" w:hAnsi="Arial" w:cs="Arial"/>
            <w:kern w:val="0"/>
            <w:sz w:val="20"/>
            <w:szCs w:val="20"/>
          </w:rPr>
          <w:t xml:space="preserve"> </w:t>
        </w:r>
        <w:r>
          <w:rPr>
            <w:rFonts w:ascii="Times New Roman" w:hAnsi="Times New Roman" w:cs="Times New Roman"/>
            <w:kern w:val="0"/>
            <w:sz w:val="20"/>
            <w:szCs w:val="20"/>
          </w:rPr>
          <w:t>ID.</w:t>
        </w:r>
      </w:ins>
    </w:p>
    <w:p w:rsidR="00E60CD9" w:rsidRDefault="00E60CD9" w:rsidP="00E60CD9">
      <w:pPr>
        <w:autoSpaceDE w:val="0"/>
        <w:autoSpaceDN w:val="0"/>
        <w:adjustRightInd w:val="0"/>
        <w:jc w:val="left"/>
        <w:rPr>
          <w:ins w:id="5534" w:author="telink" w:date="2018-06-22T15:23:00Z"/>
          <w:rFonts w:ascii="Times New Roman" w:hAnsi="Times New Roman" w:cs="Times New Roman"/>
          <w:kern w:val="0"/>
          <w:sz w:val="20"/>
          <w:szCs w:val="20"/>
        </w:rPr>
      </w:pPr>
      <w:ins w:id="5535" w:author="telink" w:date="2018-06-22T15:24:00Z">
        <w:r>
          <w:rPr>
            <w:rFonts w:ascii="Times New Roman" w:hAnsi="Times New Roman" w:cs="Times New Roman"/>
            <w:kern w:val="0"/>
            <w:sz w:val="20"/>
            <w:szCs w:val="20"/>
          </w:rPr>
          <w:lastRenderedPageBreak/>
          <w:t>If the status is not SUCCESS, then the Scene count and Scene list field are omitted.</w:t>
        </w:r>
      </w:ins>
    </w:p>
    <w:p w:rsidR="00E60CD9" w:rsidRPr="00FD0060" w:rsidRDefault="00E60CD9" w:rsidP="00E60CD9">
      <w:pPr>
        <w:autoSpaceDE w:val="0"/>
        <w:autoSpaceDN w:val="0"/>
        <w:adjustRightInd w:val="0"/>
        <w:jc w:val="left"/>
        <w:rPr>
          <w:ins w:id="5536" w:author="telink" w:date="2018-06-22T15:09:00Z"/>
          <w:rStyle w:val="fontstyle01"/>
          <w:rFonts w:cstheme="minorHAnsi"/>
          <w:b/>
          <w:i/>
        </w:rPr>
      </w:pPr>
      <w:ins w:id="5537" w:author="telink" w:date="2018-06-22T15:23:00Z">
        <w:r w:rsidRPr="00577543">
          <w:rPr>
            <w:rFonts w:cstheme="minorHAnsi" w:hint="eastAsia"/>
            <w:b/>
            <w:i/>
            <w:iCs/>
            <w:color w:val="000000" w:themeColor="text1"/>
            <w:kern w:val="0"/>
            <w:sz w:val="20"/>
            <w:szCs w:val="20"/>
          </w:rPr>
          <w:t xml:space="preserve"> </w:t>
        </w:r>
      </w:ins>
      <w:ins w:id="5538" w:author="telink" w:date="2018-06-22T15:09: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 xml:space="preserve">55 </w:t>
        </w:r>
        <w:r>
          <w:rPr>
            <w:b/>
          </w:rPr>
          <w:t xml:space="preserve">81 66 </w:t>
        </w:r>
      </w:ins>
      <w:ins w:id="5539" w:author="telink" w:date="2018-06-22T15:26:00Z">
        <w:r>
          <w:rPr>
            <w:rFonts w:hint="eastAsia"/>
            <w:b/>
          </w:rPr>
          <w:t xml:space="preserve">lenH lenL </w:t>
        </w:r>
      </w:ins>
      <w:ins w:id="5540" w:author="telink" w:date="2018-06-22T15:09:00Z">
        <w:r>
          <w:rPr>
            <w:rFonts w:hint="eastAsia"/>
            <w:b/>
          </w:rPr>
          <w:t>00</w:t>
        </w:r>
        <w:r w:rsidRPr="00D428CE">
          <w:rPr>
            <w:rFonts w:hint="eastAsia"/>
            <w:sz w:val="20"/>
            <w:szCs w:val="20"/>
          </w:rPr>
          <w:t xml:space="preserve"> </w:t>
        </w:r>
        <w:r>
          <w:rPr>
            <w:sz w:val="20"/>
            <w:szCs w:val="20"/>
          </w:rPr>
          <w:t>Status</w:t>
        </w:r>
      </w:ins>
      <w:ins w:id="5541" w:author="telink" w:date="2018-06-22T15:25:00Z">
        <w:r>
          <w:rPr>
            <w:sz w:val="20"/>
            <w:szCs w:val="20"/>
          </w:rPr>
          <w:t xml:space="preserve"> </w:t>
        </w:r>
        <w:r>
          <w:rPr>
            <w:rFonts w:hint="eastAsia"/>
            <w:sz w:val="18"/>
            <w:szCs w:val="18"/>
          </w:rPr>
          <w:t>Capacity</w:t>
        </w:r>
      </w:ins>
      <w:ins w:id="5542" w:author="telink" w:date="2018-06-22T15:09:00Z">
        <w:r>
          <w:rPr>
            <w:sz w:val="20"/>
            <w:szCs w:val="20"/>
          </w:rPr>
          <w:t xml:space="preserve"> </w:t>
        </w:r>
        <w:r>
          <w:rPr>
            <w:sz w:val="18"/>
            <w:szCs w:val="18"/>
          </w:rPr>
          <w:t xml:space="preserve">GroupID </w:t>
        </w:r>
      </w:ins>
      <w:ins w:id="5543" w:author="telink" w:date="2018-06-22T15:26:00Z">
        <w:r>
          <w:rPr>
            <w:rFonts w:hint="eastAsia"/>
            <w:sz w:val="18"/>
            <w:szCs w:val="18"/>
          </w:rPr>
          <w:t>Scene</w:t>
        </w:r>
        <w:r>
          <w:rPr>
            <w:sz w:val="18"/>
            <w:szCs w:val="18"/>
          </w:rPr>
          <w:t>Cnt</w:t>
        </w:r>
        <w:r w:rsidRPr="005B0D5B">
          <w:rPr>
            <w:rFonts w:hint="eastAsia"/>
            <w:sz w:val="18"/>
            <w:szCs w:val="18"/>
          </w:rPr>
          <w:t xml:space="preserve"> </w:t>
        </w:r>
        <w:r>
          <w:rPr>
            <w:rFonts w:hint="eastAsia"/>
            <w:sz w:val="18"/>
            <w:szCs w:val="18"/>
          </w:rPr>
          <w:t>SceneList</w:t>
        </w:r>
        <w:r w:rsidRPr="003A324A">
          <w:rPr>
            <w:rFonts w:cstheme="minorHAnsi" w:hint="eastAsia"/>
            <w:b/>
            <w:i/>
            <w:sz w:val="20"/>
            <w:szCs w:val="20"/>
          </w:rPr>
          <w:t xml:space="preserve"> </w:t>
        </w:r>
      </w:ins>
      <w:ins w:id="5544" w:author="telink" w:date="2018-06-22T15:09:00Z">
        <w:r w:rsidRPr="003A324A">
          <w:rPr>
            <w:rFonts w:cstheme="minorHAnsi" w:hint="eastAsia"/>
            <w:b/>
            <w:i/>
            <w:sz w:val="20"/>
            <w:szCs w:val="20"/>
          </w:rPr>
          <w:t>AA</w:t>
        </w:r>
      </w:ins>
    </w:p>
    <w:p w:rsidR="00E60CD9" w:rsidRPr="00C11318" w:rsidRDefault="00E60CD9" w:rsidP="00E60CD9">
      <w:pPr>
        <w:rPr>
          <w:ins w:id="5545" w:author="AutoBVT" w:date="2018-06-12T13:57:00Z"/>
          <w:rFonts w:cstheme="minorHAnsi"/>
          <w:i/>
        </w:rPr>
      </w:pPr>
    </w:p>
    <w:p w:rsidR="00E60CD9" w:rsidRPr="00262F6D" w:rsidRDefault="00E60CD9" w:rsidP="00E60CD9">
      <w:pPr>
        <w:pStyle w:val="222"/>
        <w:rPr>
          <w:ins w:id="5546" w:author="telink" w:date="2018-06-13T17:32:00Z"/>
          <w:rStyle w:val="fontstyle01"/>
          <w:sz w:val="30"/>
          <w:szCs w:val="30"/>
          <w:rPrChange w:id="5547" w:author="telink" w:date="2018-06-26T11:04:00Z">
            <w:rPr>
              <w:ins w:id="5548" w:author="telink" w:date="2018-06-13T17:32:00Z"/>
            </w:rPr>
          </w:rPrChange>
        </w:rPr>
        <w:pPrChange w:id="5549" w:author="telink" w:date="2018-06-26T11:04:00Z">
          <w:pPr>
            <w:pStyle w:val="4"/>
          </w:pPr>
        </w:pPrChange>
      </w:pPr>
      <w:bookmarkStart w:id="5550" w:name="_Toc519500914"/>
      <w:bookmarkStart w:id="5551" w:name="_Toc520216056"/>
      <w:ins w:id="5552" w:author="telink" w:date="2018-06-13T17:32:00Z">
        <w:r w:rsidRPr="0072004E">
          <w:rPr>
            <w:rStyle w:val="fontstyle01"/>
            <w:sz w:val="30"/>
            <w:szCs w:val="30"/>
            <w:rPrChange w:id="5553" w:author="telink" w:date="2018-06-26T11:04:00Z">
              <w:rPr>
                <w:rFonts w:ascii="Courier" w:hAnsi="Courier"/>
                <w:color w:val="000000"/>
                <w:sz w:val="20"/>
                <w:szCs w:val="20"/>
              </w:rPr>
            </w:rPrChange>
          </w:rPr>
          <w:t>3.</w:t>
        </w:r>
      </w:ins>
      <w:ins w:id="5554" w:author="telink" w:date="2018-06-26T11:03:00Z">
        <w:r w:rsidRPr="0072004E">
          <w:rPr>
            <w:rStyle w:val="fontstyle01"/>
            <w:sz w:val="30"/>
            <w:szCs w:val="30"/>
            <w:rPrChange w:id="5555" w:author="telink" w:date="2018-06-26T11:04:00Z">
              <w:rPr>
                <w:rFonts w:ascii="Courier" w:hAnsi="Courier"/>
                <w:color w:val="000000"/>
                <w:sz w:val="20"/>
                <w:szCs w:val="20"/>
              </w:rPr>
            </w:rPrChange>
          </w:rPr>
          <w:t>3</w:t>
        </w:r>
      </w:ins>
      <w:ins w:id="5556" w:author="telink" w:date="2018-06-13T17:32:00Z">
        <w:r w:rsidRPr="0072004E">
          <w:rPr>
            <w:rStyle w:val="fontstyle01"/>
            <w:sz w:val="30"/>
            <w:szCs w:val="30"/>
            <w:rPrChange w:id="5557" w:author="telink" w:date="2018-06-26T11:04:00Z">
              <w:rPr>
                <w:rFonts w:ascii="Courier" w:hAnsi="Courier"/>
                <w:color w:val="000000"/>
                <w:sz w:val="20"/>
                <w:szCs w:val="20"/>
              </w:rPr>
            </w:rPrChange>
          </w:rPr>
          <w:t>.7 OTA Cluster</w:t>
        </w:r>
        <w:bookmarkEnd w:id="5550"/>
        <w:bookmarkEnd w:id="5551"/>
      </w:ins>
    </w:p>
    <w:tbl>
      <w:tblPr>
        <w:tblStyle w:val="-3"/>
        <w:tblW w:w="7844" w:type="dxa"/>
        <w:tblLook w:val="0620" w:firstRow="1" w:lastRow="0" w:firstColumn="0" w:lastColumn="0" w:noHBand="1" w:noVBand="1"/>
      </w:tblPr>
      <w:tblGrid>
        <w:gridCol w:w="6239"/>
        <w:gridCol w:w="1605"/>
      </w:tblGrid>
      <w:tr w:rsidR="00E60CD9" w:rsidRPr="001C30DD" w:rsidTr="00165B4D">
        <w:trPr>
          <w:cnfStyle w:val="100000000000" w:firstRow="1" w:lastRow="0" w:firstColumn="0" w:lastColumn="0" w:oddVBand="0" w:evenVBand="0" w:oddHBand="0" w:evenHBand="0" w:firstRowFirstColumn="0" w:firstRowLastColumn="0" w:lastRowFirstColumn="0" w:lastRowLastColumn="0"/>
          <w:trHeight w:val="181"/>
          <w:ins w:id="5558" w:author="telink" w:date="2018-06-13T17:32:00Z"/>
        </w:trPr>
        <w:tc>
          <w:tcPr>
            <w:tcW w:w="0" w:type="auto"/>
          </w:tcPr>
          <w:p w:rsidR="00E60CD9" w:rsidRPr="001C30DD" w:rsidRDefault="00E60CD9" w:rsidP="00165B4D">
            <w:pPr>
              <w:rPr>
                <w:ins w:id="5559" w:author="telink" w:date="2018-06-13T17:32:00Z"/>
                <w:rFonts w:cstheme="minorHAnsi"/>
              </w:rPr>
            </w:pPr>
            <w:ins w:id="5560" w:author="telink" w:date="2018-06-13T17:32:00Z">
              <w:r w:rsidRPr="00A77C26">
                <w:rPr>
                  <w:rFonts w:cstheme="minorHAnsi"/>
                </w:rPr>
                <w:t>Type</w:t>
              </w:r>
            </w:ins>
          </w:p>
        </w:tc>
        <w:tc>
          <w:tcPr>
            <w:tcW w:w="0" w:type="auto"/>
          </w:tcPr>
          <w:p w:rsidR="00E60CD9" w:rsidRPr="001C30DD" w:rsidRDefault="00E60CD9" w:rsidP="00165B4D">
            <w:pPr>
              <w:rPr>
                <w:ins w:id="5561" w:author="telink" w:date="2018-06-13T17:32:00Z"/>
                <w:rFonts w:cstheme="minorHAnsi"/>
              </w:rPr>
            </w:pPr>
            <w:ins w:id="5562" w:author="telink" w:date="2018-06-13T17:32:00Z">
              <w:r w:rsidRPr="001C30DD">
                <w:rPr>
                  <w:rFonts w:cstheme="minorHAnsi"/>
                </w:rPr>
                <w:t>Value</w:t>
              </w:r>
            </w:ins>
          </w:p>
        </w:tc>
      </w:tr>
      <w:tr w:rsidR="00E60CD9" w:rsidRPr="001C30DD" w:rsidTr="00165B4D">
        <w:trPr>
          <w:trHeight w:val="181"/>
          <w:ins w:id="5563" w:author="telink" w:date="2018-06-13T17:32:00Z"/>
        </w:trPr>
        <w:tc>
          <w:tcPr>
            <w:tcW w:w="0" w:type="auto"/>
          </w:tcPr>
          <w:p w:rsidR="00E60CD9" w:rsidRPr="00125C5C" w:rsidRDefault="00E60CD9" w:rsidP="00165B4D">
            <w:pPr>
              <w:rPr>
                <w:ins w:id="5564" w:author="telink" w:date="2018-06-13T17:32:00Z"/>
                <w:rFonts w:ascii="Courier New" w:hAnsi="Courier New" w:cs="Courier New"/>
                <w:i/>
                <w:iCs/>
                <w:color w:val="0000C0"/>
                <w:sz w:val="20"/>
                <w:szCs w:val="20"/>
                <w:rPrChange w:id="5565" w:author="telink" w:date="2018-06-25T17:01:00Z">
                  <w:rPr>
                    <w:ins w:id="5566" w:author="telink" w:date="2018-06-13T17:32:00Z"/>
                    <w:rFonts w:cstheme="minorHAnsi"/>
                    <w:i/>
                    <w:iCs/>
                    <w:color w:val="0000C0"/>
                    <w:kern w:val="2"/>
                    <w:sz w:val="20"/>
                    <w:szCs w:val="20"/>
                    <w:highlight w:val="lightGray"/>
                  </w:rPr>
                </w:rPrChange>
              </w:rPr>
            </w:pPr>
            <w:ins w:id="5567" w:author="telink" w:date="2018-06-19T10:25:00Z">
              <w:r w:rsidRPr="0072004E">
                <w:rPr>
                  <w:rFonts w:cstheme="minorHAnsi"/>
                  <w:i/>
                  <w:iCs/>
                  <w:color w:val="0000C0"/>
                  <w:sz w:val="20"/>
                  <w:szCs w:val="20"/>
                  <w:highlight w:val="lightGray"/>
                  <w:rPrChange w:id="5568" w:author="telink" w:date="2018-06-27T15:23:00Z">
                    <w:rPr>
                      <w:rFonts w:ascii="Courier New" w:eastAsiaTheme="majorEastAsia" w:hAnsi="Courier New" w:cs="Courier New"/>
                      <w:b/>
                      <w:bCs/>
                      <w:i/>
                      <w:iCs/>
                      <w:color w:val="0000C0"/>
                      <w:sz w:val="20"/>
                      <w:szCs w:val="20"/>
                    </w:rPr>
                  </w:rPrChange>
                </w:rPr>
                <w:t>ZBHCI_CMD_ZCL_OTA_IMAGE</w:t>
              </w:r>
            </w:ins>
            <w:ins w:id="5569" w:author="telink" w:date="2018-06-26T11:13:00Z">
              <w:r w:rsidRPr="0072004E">
                <w:rPr>
                  <w:rFonts w:cstheme="minorHAnsi"/>
                  <w:i/>
                  <w:iCs/>
                  <w:color w:val="0000C0"/>
                  <w:sz w:val="20"/>
                  <w:szCs w:val="20"/>
                  <w:highlight w:val="lightGray"/>
                  <w:rPrChange w:id="5570" w:author="telink" w:date="2018-06-27T15:23:00Z">
                    <w:rPr>
                      <w:rFonts w:ascii="Courier New" w:eastAsiaTheme="majorEastAsia" w:hAnsi="Courier New" w:cs="Courier New"/>
                      <w:b/>
                      <w:bCs/>
                      <w:i/>
                      <w:iCs/>
                      <w:color w:val="0000C0"/>
                      <w:sz w:val="20"/>
                      <w:szCs w:val="20"/>
                    </w:rPr>
                  </w:rPrChange>
                </w:rPr>
                <w:t>_NOTIFY</w:t>
              </w:r>
            </w:ins>
          </w:p>
        </w:tc>
        <w:tc>
          <w:tcPr>
            <w:tcW w:w="0" w:type="auto"/>
          </w:tcPr>
          <w:p w:rsidR="00E60CD9" w:rsidRPr="001C30DD" w:rsidRDefault="00E60CD9" w:rsidP="00165B4D">
            <w:pPr>
              <w:rPr>
                <w:ins w:id="5571" w:author="telink" w:date="2018-06-13T17:32:00Z"/>
                <w:rFonts w:cstheme="minorHAnsi"/>
              </w:rPr>
            </w:pPr>
            <w:ins w:id="5572" w:author="telink" w:date="2018-06-13T17:32:00Z">
              <w:r w:rsidRPr="001C30DD">
                <w:rPr>
                  <w:rFonts w:cstheme="minorHAnsi"/>
                </w:rPr>
                <w:t>0x0</w:t>
              </w:r>
              <w:r>
                <w:rPr>
                  <w:rFonts w:cstheme="minorHAnsi" w:hint="eastAsia"/>
                </w:rPr>
                <w:t>1</w:t>
              </w:r>
            </w:ins>
            <w:ins w:id="5573" w:author="telink" w:date="2018-06-19T10:25:00Z">
              <w:r>
                <w:rPr>
                  <w:rFonts w:cstheme="minorHAnsi"/>
                </w:rPr>
                <w:t>9</w:t>
              </w:r>
            </w:ins>
            <w:ins w:id="5574" w:author="telink" w:date="2018-06-13T17:32:00Z">
              <w:r>
                <w:rPr>
                  <w:rFonts w:cstheme="minorHAnsi" w:hint="eastAsia"/>
                </w:rPr>
                <w:t>0</w:t>
              </w:r>
            </w:ins>
          </w:p>
        </w:tc>
      </w:tr>
    </w:tbl>
    <w:p w:rsidR="00E60CD9" w:rsidRDefault="00E60CD9" w:rsidP="00E60CD9">
      <w:pPr>
        <w:rPr>
          <w:ins w:id="5575" w:author="telink" w:date="2018-06-19T10:35:00Z"/>
          <w:rFonts w:cstheme="minorHAnsi"/>
          <w:i/>
        </w:rPr>
      </w:pPr>
    </w:p>
    <w:p w:rsidR="00E60CD9" w:rsidRPr="00262F6D" w:rsidRDefault="00E60CD9" w:rsidP="00E60CD9">
      <w:pPr>
        <w:rPr>
          <w:ins w:id="5576" w:author="telink" w:date="2018-06-19T10:36:00Z"/>
          <w:rStyle w:val="fontstyle01"/>
          <w:rFonts w:asciiTheme="minorHAnsi" w:hAnsiTheme="minorHAnsi" w:cstheme="minorHAnsi"/>
          <w:i/>
          <w:color w:val="auto"/>
          <w:sz w:val="24"/>
          <w:szCs w:val="22"/>
          <w:rPrChange w:id="5577" w:author="telink" w:date="2018-06-19T10:36:00Z">
            <w:rPr>
              <w:ins w:id="5578" w:author="telink" w:date="2018-06-19T10:36:00Z"/>
              <w:rStyle w:val="fontstyle01"/>
              <w:rFonts w:cstheme="minorHAnsi"/>
              <w:kern w:val="0"/>
            </w:rPr>
          </w:rPrChange>
        </w:rPr>
        <w:pPrChange w:id="5579" w:author="telink" w:date="2018-06-19T10:36:00Z">
          <w:pPr>
            <w:autoSpaceDE w:val="0"/>
            <w:autoSpaceDN w:val="0"/>
            <w:adjustRightInd w:val="0"/>
            <w:jc w:val="left"/>
          </w:pPr>
        </w:pPrChange>
      </w:pPr>
      <w:ins w:id="5580" w:author="telink" w:date="2018-06-19T10:35:00Z">
        <w:r>
          <w:rPr>
            <w:rStyle w:val="fontstyle01"/>
            <w:rFonts w:cstheme="minorHAnsi" w:hint="eastAsia"/>
            <w:b/>
            <w:i/>
          </w:rPr>
          <w:t>3</w:t>
        </w:r>
        <w:r w:rsidRPr="0079251E">
          <w:rPr>
            <w:rStyle w:val="fontstyle01"/>
            <w:rFonts w:cstheme="minorHAnsi" w:hint="eastAsia"/>
            <w:b/>
            <w:i/>
          </w:rPr>
          <w:t>.</w:t>
        </w:r>
      </w:ins>
      <w:ins w:id="5581" w:author="telink" w:date="2018-06-26T11:03:00Z">
        <w:r>
          <w:rPr>
            <w:rStyle w:val="fontstyle01"/>
            <w:rFonts w:cstheme="minorHAnsi"/>
            <w:b/>
            <w:i/>
          </w:rPr>
          <w:t>3</w:t>
        </w:r>
      </w:ins>
      <w:ins w:id="5582" w:author="telink" w:date="2018-06-19T10:35:00Z">
        <w:r w:rsidRPr="0079251E">
          <w:rPr>
            <w:rStyle w:val="fontstyle01"/>
            <w:rFonts w:cstheme="minorHAnsi" w:hint="eastAsia"/>
            <w:b/>
            <w:i/>
          </w:rPr>
          <w:t>.</w:t>
        </w:r>
        <w:r>
          <w:rPr>
            <w:rStyle w:val="fontstyle01"/>
            <w:rFonts w:cstheme="minorHAnsi"/>
            <w:b/>
            <w:i/>
          </w:rPr>
          <w:t>7</w:t>
        </w:r>
        <w:r>
          <w:rPr>
            <w:rStyle w:val="fontstyle01"/>
            <w:rFonts w:cstheme="minorHAnsi" w:hint="eastAsia"/>
            <w:b/>
            <w:i/>
          </w:rPr>
          <w:t>.</w:t>
        </w:r>
        <w:r>
          <w:rPr>
            <w:rStyle w:val="fontstyle01"/>
            <w:rFonts w:cstheme="minorHAnsi"/>
            <w:b/>
            <w:i/>
          </w:rPr>
          <w:t>1</w:t>
        </w:r>
        <w:r w:rsidRPr="0079251E">
          <w:rPr>
            <w:rStyle w:val="fontstyle01"/>
            <w:rFonts w:cstheme="minorHAnsi" w:hint="eastAsia"/>
            <w:b/>
            <w:i/>
          </w:rPr>
          <w:tab/>
        </w:r>
        <w:r>
          <w:rPr>
            <w:rFonts w:ascii="Courier New" w:hAnsi="Courier New" w:cs="Courier New"/>
            <w:i/>
            <w:iCs/>
            <w:color w:val="0000C0"/>
            <w:sz w:val="20"/>
            <w:szCs w:val="20"/>
          </w:rPr>
          <w:t>ZBHCI_CMD_ZCL_OTA_IMAGE</w:t>
        </w:r>
      </w:ins>
      <w:ins w:id="5583" w:author="telink" w:date="2018-06-26T11:13:00Z">
        <w:r>
          <w:rPr>
            <w:rFonts w:ascii="Courier New" w:hAnsi="Courier New" w:cs="Courier New"/>
            <w:i/>
            <w:iCs/>
            <w:color w:val="0000C0"/>
            <w:sz w:val="20"/>
            <w:szCs w:val="20"/>
          </w:rPr>
          <w:t>_NOTIFY</w:t>
        </w:r>
      </w:ins>
    </w:p>
    <w:tbl>
      <w:tblPr>
        <w:tblStyle w:val="ab"/>
        <w:tblpPr w:leftFromText="180" w:rightFromText="180" w:vertAnchor="text" w:horzAnchor="page" w:tblpX="2795" w:tblpY="95"/>
        <w:tblOverlap w:val="never"/>
        <w:tblW w:w="4502" w:type="dxa"/>
        <w:tblLayout w:type="fixed"/>
        <w:tblLook w:val="04A0" w:firstRow="1" w:lastRow="0" w:firstColumn="1" w:lastColumn="0" w:noHBand="0" w:noVBand="1"/>
        <w:tblPrChange w:id="5584" w:author="telink" w:date="2018-06-19T10:39:00Z">
          <w:tblPr>
            <w:tblStyle w:val="ab"/>
            <w:tblpPr w:leftFromText="180" w:rightFromText="180" w:vertAnchor="text" w:horzAnchor="page" w:tblpX="2795" w:tblpY="95"/>
            <w:tblOverlap w:val="never"/>
            <w:tblW w:w="6170" w:type="dxa"/>
            <w:tblLayout w:type="fixed"/>
            <w:tblLook w:val="04A0" w:firstRow="1" w:lastRow="0" w:firstColumn="1" w:lastColumn="0" w:noHBand="0" w:noVBand="1"/>
          </w:tblPr>
        </w:tblPrChange>
      </w:tblPr>
      <w:tblGrid>
        <w:gridCol w:w="1668"/>
        <w:gridCol w:w="1417"/>
        <w:gridCol w:w="1417"/>
        <w:tblGridChange w:id="5585">
          <w:tblGrid>
            <w:gridCol w:w="1668"/>
            <w:gridCol w:w="1417"/>
            <w:gridCol w:w="1417"/>
          </w:tblGrid>
        </w:tblGridChange>
      </w:tblGrid>
      <w:tr w:rsidR="00E60CD9" w:rsidRPr="00292B9E" w:rsidTr="00165B4D">
        <w:trPr>
          <w:ins w:id="5586" w:author="telink" w:date="2018-06-19T10:36:00Z"/>
        </w:trPr>
        <w:tc>
          <w:tcPr>
            <w:tcW w:w="1668" w:type="dxa"/>
            <w:tcPrChange w:id="5587" w:author="telink" w:date="2018-06-19T10:39:00Z">
              <w:tcPr>
                <w:tcW w:w="1668" w:type="dxa"/>
              </w:tcPr>
            </w:tcPrChange>
          </w:tcPr>
          <w:p w:rsidR="00E60CD9" w:rsidRDefault="00E60CD9" w:rsidP="00165B4D">
            <w:pPr>
              <w:pStyle w:val="Default"/>
              <w:jc w:val="both"/>
              <w:rPr>
                <w:ins w:id="5588" w:author="telink" w:date="2018-06-19T10:39:00Z"/>
                <w:sz w:val="20"/>
                <w:szCs w:val="20"/>
              </w:rPr>
            </w:pPr>
            <w:ins w:id="5589" w:author="telink" w:date="2018-06-19T10:39:00Z">
              <w:r w:rsidRPr="00292B9E">
                <w:rPr>
                  <w:rFonts w:hint="eastAsia"/>
                  <w:sz w:val="20"/>
                  <w:szCs w:val="20"/>
                </w:rPr>
                <w:t>ZCLCmdHdr</w:t>
              </w:r>
            </w:ins>
          </w:p>
        </w:tc>
        <w:tc>
          <w:tcPr>
            <w:tcW w:w="1417" w:type="dxa"/>
            <w:tcPrChange w:id="5590" w:author="telink" w:date="2018-06-19T10:39:00Z">
              <w:tcPr>
                <w:tcW w:w="1417" w:type="dxa"/>
              </w:tcPr>
            </w:tcPrChange>
          </w:tcPr>
          <w:p w:rsidR="00E60CD9" w:rsidRDefault="00E60CD9" w:rsidP="00165B4D">
            <w:pPr>
              <w:pStyle w:val="Default"/>
              <w:jc w:val="both"/>
              <w:rPr>
                <w:ins w:id="5591" w:author="telink" w:date="2018-06-19T10:36:00Z"/>
                <w:sz w:val="18"/>
                <w:szCs w:val="18"/>
              </w:rPr>
            </w:pPr>
            <w:ins w:id="5592" w:author="telink" w:date="2018-06-19T10:38:00Z">
              <w:r>
                <w:rPr>
                  <w:sz w:val="20"/>
                  <w:szCs w:val="20"/>
                </w:rPr>
                <w:t>PayloadType</w:t>
              </w:r>
            </w:ins>
          </w:p>
        </w:tc>
        <w:tc>
          <w:tcPr>
            <w:tcW w:w="1417" w:type="dxa"/>
            <w:tcPrChange w:id="5593" w:author="telink" w:date="2018-06-19T10:39:00Z">
              <w:tcPr>
                <w:tcW w:w="1417" w:type="dxa"/>
              </w:tcPr>
            </w:tcPrChange>
          </w:tcPr>
          <w:p w:rsidR="00E60CD9" w:rsidRDefault="00E60CD9" w:rsidP="00165B4D">
            <w:pPr>
              <w:pStyle w:val="Default"/>
              <w:jc w:val="both"/>
              <w:rPr>
                <w:ins w:id="5594" w:author="telink" w:date="2018-06-19T10:36:00Z"/>
                <w:sz w:val="18"/>
                <w:szCs w:val="18"/>
              </w:rPr>
            </w:pPr>
            <w:ins w:id="5595" w:author="telink" w:date="2018-06-19T10:38:00Z">
              <w:r>
                <w:rPr>
                  <w:sz w:val="18"/>
                  <w:szCs w:val="18"/>
                </w:rPr>
                <w:t>QueryJitter</w:t>
              </w:r>
            </w:ins>
          </w:p>
        </w:tc>
      </w:tr>
      <w:tr w:rsidR="00E60CD9" w:rsidRPr="00292B9E" w:rsidTr="00165B4D">
        <w:trPr>
          <w:trHeight w:val="359"/>
          <w:ins w:id="5596" w:author="telink" w:date="2018-06-19T10:36:00Z"/>
          <w:trPrChange w:id="5597" w:author="telink" w:date="2018-06-19T10:39:00Z">
            <w:trPr>
              <w:trHeight w:val="359"/>
            </w:trPr>
          </w:trPrChange>
        </w:trPr>
        <w:tc>
          <w:tcPr>
            <w:tcW w:w="1668" w:type="dxa"/>
            <w:tcPrChange w:id="5598" w:author="telink" w:date="2018-06-19T10:39:00Z">
              <w:tcPr>
                <w:tcW w:w="1668" w:type="dxa"/>
              </w:tcPr>
            </w:tcPrChange>
          </w:tcPr>
          <w:p w:rsidR="00E60CD9" w:rsidRDefault="00E60CD9" w:rsidP="00165B4D">
            <w:pPr>
              <w:rPr>
                <w:ins w:id="5599" w:author="telink" w:date="2018-06-19T10:39:00Z"/>
                <w:rFonts w:cstheme="minorHAnsi"/>
                <w:i/>
                <w:iCs/>
                <w:color w:val="000000" w:themeColor="text1"/>
                <w:kern w:val="0"/>
                <w:sz w:val="20"/>
                <w:szCs w:val="20"/>
              </w:rPr>
            </w:pPr>
            <w:ins w:id="5600" w:author="telink" w:date="2018-06-19T10:39:00Z">
              <w:r>
                <w:rPr>
                  <w:rFonts w:cstheme="minorHAnsi" w:hint="eastAsia"/>
                  <w:i/>
                  <w:iCs/>
                  <w:color w:val="000000" w:themeColor="text1"/>
                  <w:kern w:val="0"/>
                  <w:sz w:val="20"/>
                  <w:szCs w:val="20"/>
                </w:rPr>
                <w:t>n-Bytes</w:t>
              </w:r>
            </w:ins>
          </w:p>
        </w:tc>
        <w:tc>
          <w:tcPr>
            <w:tcW w:w="1417" w:type="dxa"/>
            <w:tcPrChange w:id="5601" w:author="telink" w:date="2018-06-19T10:39:00Z">
              <w:tcPr>
                <w:tcW w:w="1417" w:type="dxa"/>
              </w:tcPr>
            </w:tcPrChange>
          </w:tcPr>
          <w:p w:rsidR="00E60CD9" w:rsidRDefault="00E60CD9" w:rsidP="00165B4D">
            <w:pPr>
              <w:rPr>
                <w:ins w:id="5602" w:author="telink" w:date="2018-06-19T10:36:00Z"/>
                <w:rFonts w:cstheme="minorHAnsi"/>
                <w:iCs/>
                <w:color w:val="000000" w:themeColor="text1"/>
                <w:kern w:val="0"/>
                <w:sz w:val="20"/>
                <w:szCs w:val="20"/>
              </w:rPr>
            </w:pPr>
            <w:ins w:id="5603" w:author="telink" w:date="2018-07-04T09:51:00Z">
              <w:r>
                <w:rPr>
                  <w:rFonts w:cstheme="minorHAnsi"/>
                  <w:i/>
                  <w:iCs/>
                  <w:color w:val="000000" w:themeColor="text1"/>
                  <w:kern w:val="0"/>
                  <w:sz w:val="20"/>
                  <w:szCs w:val="20"/>
                </w:rPr>
                <w:t>1</w:t>
              </w:r>
            </w:ins>
            <w:ins w:id="5604" w:author="telink" w:date="2018-06-19T10:38:00Z">
              <w:r>
                <w:rPr>
                  <w:rFonts w:cstheme="minorHAnsi" w:hint="eastAsia"/>
                  <w:i/>
                  <w:iCs/>
                  <w:color w:val="000000" w:themeColor="text1"/>
                  <w:kern w:val="0"/>
                  <w:sz w:val="20"/>
                  <w:szCs w:val="20"/>
                </w:rPr>
                <w:t>Byte</w:t>
              </w:r>
            </w:ins>
          </w:p>
        </w:tc>
        <w:tc>
          <w:tcPr>
            <w:tcW w:w="1417" w:type="dxa"/>
            <w:tcPrChange w:id="5605" w:author="telink" w:date="2018-06-19T10:39:00Z">
              <w:tcPr>
                <w:tcW w:w="1417" w:type="dxa"/>
              </w:tcPr>
            </w:tcPrChange>
          </w:tcPr>
          <w:p w:rsidR="00E60CD9" w:rsidRDefault="00E60CD9" w:rsidP="00165B4D">
            <w:pPr>
              <w:rPr>
                <w:ins w:id="5606" w:author="telink" w:date="2018-06-19T10:36:00Z"/>
                <w:rFonts w:cstheme="minorHAnsi"/>
                <w:iCs/>
                <w:color w:val="000000" w:themeColor="text1"/>
                <w:kern w:val="0"/>
                <w:sz w:val="20"/>
                <w:szCs w:val="20"/>
              </w:rPr>
            </w:pPr>
            <w:ins w:id="5607" w:author="telink" w:date="2018-06-19T10:38:00Z">
              <w:r>
                <w:rPr>
                  <w:rFonts w:cstheme="minorHAnsi" w:hint="eastAsia"/>
                  <w:iCs/>
                  <w:color w:val="000000" w:themeColor="text1"/>
                  <w:kern w:val="0"/>
                  <w:sz w:val="20"/>
                  <w:szCs w:val="20"/>
                </w:rPr>
                <w:t>1Byte</w:t>
              </w:r>
            </w:ins>
          </w:p>
        </w:tc>
      </w:tr>
    </w:tbl>
    <w:p w:rsidR="00E60CD9" w:rsidRDefault="00E60CD9" w:rsidP="00E60CD9">
      <w:pPr>
        <w:autoSpaceDE w:val="0"/>
        <w:autoSpaceDN w:val="0"/>
        <w:adjustRightInd w:val="0"/>
        <w:jc w:val="left"/>
        <w:rPr>
          <w:ins w:id="5608" w:author="telink" w:date="2018-06-19T10:36:00Z"/>
          <w:rFonts w:cstheme="minorHAnsi"/>
          <w:b/>
          <w:i/>
          <w:iCs/>
          <w:color w:val="000000" w:themeColor="text1"/>
          <w:kern w:val="0"/>
          <w:sz w:val="20"/>
          <w:szCs w:val="20"/>
        </w:rPr>
      </w:pPr>
    </w:p>
    <w:p w:rsidR="00E60CD9" w:rsidRDefault="00E60CD9" w:rsidP="00E60CD9">
      <w:pPr>
        <w:autoSpaceDE w:val="0"/>
        <w:autoSpaceDN w:val="0"/>
        <w:adjustRightInd w:val="0"/>
        <w:jc w:val="left"/>
        <w:rPr>
          <w:ins w:id="5609" w:author="telink" w:date="2018-06-19T10:36:00Z"/>
          <w:rFonts w:cstheme="minorHAnsi"/>
          <w:b/>
          <w:i/>
          <w:iCs/>
          <w:color w:val="000000" w:themeColor="text1"/>
          <w:kern w:val="0"/>
          <w:sz w:val="20"/>
          <w:szCs w:val="20"/>
        </w:rPr>
      </w:pPr>
    </w:p>
    <w:p w:rsidR="00E60CD9" w:rsidRDefault="00E60CD9" w:rsidP="00E60CD9">
      <w:pPr>
        <w:autoSpaceDE w:val="0"/>
        <w:autoSpaceDN w:val="0"/>
        <w:adjustRightInd w:val="0"/>
        <w:jc w:val="left"/>
        <w:rPr>
          <w:ins w:id="5610" w:author="telink" w:date="2018-06-26T11:09:00Z"/>
          <w:rFonts w:cstheme="minorHAnsi"/>
          <w:b/>
          <w:i/>
          <w:iCs/>
          <w:color w:val="000000" w:themeColor="text1"/>
          <w:kern w:val="0"/>
          <w:sz w:val="20"/>
          <w:szCs w:val="20"/>
        </w:rPr>
      </w:pPr>
    </w:p>
    <w:p w:rsidR="00E60CD9" w:rsidRDefault="00E60CD9" w:rsidP="00E60CD9">
      <w:pPr>
        <w:autoSpaceDE w:val="0"/>
        <w:autoSpaceDN w:val="0"/>
        <w:adjustRightInd w:val="0"/>
        <w:jc w:val="left"/>
        <w:rPr>
          <w:ins w:id="5611" w:author="telink" w:date="2018-06-26T11:21:00Z"/>
          <w:rFonts w:ascii="Times New Roman" w:hAnsi="Times New Roman" w:cs="Times New Roman"/>
          <w:kern w:val="0"/>
          <w:sz w:val="20"/>
          <w:szCs w:val="20"/>
        </w:rPr>
      </w:pPr>
      <w:ins w:id="5612" w:author="telink" w:date="2018-06-26T11:14:00Z">
        <w:r>
          <w:rPr>
            <w:rFonts w:ascii="Times New Roman" w:hAnsi="Times New Roman" w:cs="Times New Roman"/>
            <w:kern w:val="0"/>
            <w:sz w:val="20"/>
            <w:szCs w:val="20"/>
          </w:rPr>
          <w:t>The purpose of sending Image Notify command is so the server has a way to notify client devices of when the OTA</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upgrade images are available for them.</w:t>
        </w:r>
      </w:ins>
      <w:ins w:id="5613" w:author="telink" w:date="2018-06-26T11:15:00Z">
        <w:r>
          <w:rPr>
            <w:rFonts w:ascii="Times New Roman" w:hAnsi="Times New Roman" w:cs="Times New Roman"/>
            <w:kern w:val="0"/>
            <w:sz w:val="20"/>
            <w:szCs w:val="20"/>
          </w:rPr>
          <w:t xml:space="preserve"> </w:t>
        </w:r>
      </w:ins>
      <w:ins w:id="5614" w:author="telink" w:date="2018-06-26T11:16:00Z">
        <w:r>
          <w:rPr>
            <w:rFonts w:ascii="Times New Roman" w:hAnsi="Times New Roman" w:cs="Times New Roman"/>
            <w:kern w:val="0"/>
            <w:sz w:val="20"/>
            <w:szCs w:val="20"/>
          </w:rPr>
          <w:t xml:space="preserve">If </w:t>
        </w:r>
      </w:ins>
      <w:ins w:id="5615" w:author="telink" w:date="2018-06-26T11:20:00Z">
        <w:r>
          <w:rPr>
            <w:rFonts w:ascii="Times New Roman" w:hAnsi="Times New Roman" w:cs="Times New Roman"/>
            <w:kern w:val="0"/>
            <w:sz w:val="20"/>
            <w:szCs w:val="20"/>
          </w:rPr>
          <w:t xml:space="preserve">all </w:t>
        </w:r>
      </w:ins>
      <w:ins w:id="5616" w:author="telink" w:date="2018-06-26T11:16:00Z">
        <w:r>
          <w:rPr>
            <w:rFonts w:ascii="Times New Roman" w:hAnsi="Times New Roman" w:cs="Times New Roman"/>
            <w:kern w:val="0"/>
            <w:sz w:val="20"/>
            <w:szCs w:val="20"/>
          </w:rPr>
          <w:t xml:space="preserve">the parameters </w:t>
        </w:r>
      </w:ins>
      <w:ins w:id="5617" w:author="telink" w:date="2018-06-26T11:19:00Z">
        <w:r>
          <w:rPr>
            <w:rFonts w:ascii="Times New Roman" w:hAnsi="Times New Roman" w:cs="Times New Roman"/>
            <w:kern w:val="0"/>
            <w:sz w:val="20"/>
            <w:szCs w:val="20"/>
          </w:rPr>
          <w:t xml:space="preserve">are </w:t>
        </w:r>
      </w:ins>
      <w:ins w:id="5618" w:author="telink" w:date="2018-06-26T11:21:00Z">
        <w:r>
          <w:rPr>
            <w:rFonts w:ascii="Times New Roman" w:hAnsi="Times New Roman" w:cs="Times New Roman"/>
            <w:kern w:val="0"/>
            <w:sz w:val="20"/>
            <w:szCs w:val="20"/>
          </w:rPr>
          <w:t>correct</w:t>
        </w:r>
      </w:ins>
      <w:ins w:id="5619" w:author="telink" w:date="2018-06-26T11:16:00Z">
        <w:r>
          <w:rPr>
            <w:rFonts w:ascii="Times New Roman" w:hAnsi="Times New Roman" w:cs="Times New Roman"/>
            <w:kern w:val="0"/>
            <w:sz w:val="20"/>
            <w:szCs w:val="20"/>
          </w:rPr>
          <w:t>, t</w:t>
        </w:r>
      </w:ins>
      <w:ins w:id="5620" w:author="telink" w:date="2018-06-26T11:15:00Z">
        <w:r>
          <w:rPr>
            <w:rFonts w:ascii="Times New Roman" w:hAnsi="Times New Roman" w:cs="Times New Roman"/>
            <w:kern w:val="0"/>
            <w:sz w:val="20"/>
            <w:szCs w:val="20"/>
          </w:rPr>
          <w:t>hen the OTA process will start automatically.</w:t>
        </w:r>
      </w:ins>
    </w:p>
    <w:p w:rsidR="00E60CD9" w:rsidRDefault="00E60CD9" w:rsidP="00E60CD9">
      <w:pPr>
        <w:autoSpaceDE w:val="0"/>
        <w:autoSpaceDN w:val="0"/>
        <w:adjustRightInd w:val="0"/>
        <w:jc w:val="left"/>
        <w:rPr>
          <w:ins w:id="5621" w:author="telink" w:date="2018-06-26T11:13:00Z"/>
          <w:rFonts w:ascii="Times New Roman" w:hAnsi="Times New Roman" w:cs="Times New Roman"/>
          <w:kern w:val="0"/>
          <w:sz w:val="20"/>
          <w:szCs w:val="20"/>
        </w:rPr>
      </w:pPr>
      <w:ins w:id="5622" w:author="telink" w:date="2018-06-26T11:21:00Z">
        <w:r>
          <w:rPr>
            <w:rFonts w:ascii="Times New Roman" w:hAnsi="Times New Roman" w:cs="Times New Roman"/>
            <w:kern w:val="0"/>
            <w:sz w:val="20"/>
            <w:szCs w:val="20"/>
          </w:rPr>
          <w:t>The param</w:t>
        </w:r>
      </w:ins>
      <w:ins w:id="5623" w:author="telink" w:date="2018-06-26T11:22:00Z">
        <w:r>
          <w:rPr>
            <w:rFonts w:ascii="Times New Roman" w:hAnsi="Times New Roman" w:cs="Times New Roman"/>
            <w:kern w:val="0"/>
            <w:sz w:val="20"/>
            <w:szCs w:val="20"/>
          </w:rPr>
          <w:t>e</w:t>
        </w:r>
      </w:ins>
      <w:ins w:id="5624" w:author="telink" w:date="2018-06-26T11:21:00Z">
        <w:r>
          <w:rPr>
            <w:rFonts w:ascii="Times New Roman" w:hAnsi="Times New Roman" w:cs="Times New Roman"/>
            <w:kern w:val="0"/>
            <w:sz w:val="20"/>
            <w:szCs w:val="20"/>
          </w:rPr>
          <w:t>ters</w:t>
        </w:r>
      </w:ins>
      <w:ins w:id="5625" w:author="telink" w:date="2018-06-26T11:22:00Z">
        <w:r>
          <w:rPr>
            <w:rFonts w:ascii="Times New Roman" w:hAnsi="Times New Roman" w:cs="Times New Roman"/>
            <w:kern w:val="0"/>
            <w:sz w:val="20"/>
            <w:szCs w:val="20"/>
          </w:rPr>
          <w:t xml:space="preserve"> </w:t>
        </w:r>
      </w:ins>
      <w:ins w:id="5626" w:author="telink" w:date="2018-06-26T11:21:00Z">
        <w:r>
          <w:rPr>
            <w:rFonts w:ascii="Times New Roman" w:hAnsi="Times New Roman" w:cs="Times New Roman"/>
            <w:kern w:val="0"/>
            <w:sz w:val="20"/>
            <w:szCs w:val="20"/>
          </w:rPr>
          <w:t>(manufacture code</w:t>
        </w:r>
      </w:ins>
      <w:ins w:id="5627" w:author="telink" w:date="2018-06-26T11:22:00Z">
        <w:r>
          <w:rPr>
            <w:rFonts w:ascii="Times New Roman" w:hAnsi="Times New Roman" w:cs="Times New Roman"/>
            <w:kern w:val="0"/>
            <w:sz w:val="20"/>
            <w:szCs w:val="20"/>
          </w:rPr>
          <w:t>, image type, and new file version</w:t>
        </w:r>
      </w:ins>
      <w:ins w:id="5628" w:author="telink" w:date="2018-06-26T11:21:00Z">
        <w:r>
          <w:rPr>
            <w:rFonts w:ascii="Times New Roman" w:hAnsi="Times New Roman" w:cs="Times New Roman"/>
            <w:kern w:val="0"/>
            <w:sz w:val="20"/>
            <w:szCs w:val="20"/>
          </w:rPr>
          <w:t>)</w:t>
        </w:r>
      </w:ins>
      <w:ins w:id="5629" w:author="telink" w:date="2018-06-26T11:23:00Z">
        <w:r>
          <w:rPr>
            <w:rFonts w:ascii="Times New Roman" w:hAnsi="Times New Roman" w:cs="Times New Roman"/>
            <w:kern w:val="0"/>
            <w:sz w:val="20"/>
            <w:szCs w:val="20"/>
          </w:rPr>
          <w:t xml:space="preserve"> are read from the header of the new image file, so don’t need in</w:t>
        </w:r>
      </w:ins>
      <w:ins w:id="5630" w:author="telink" w:date="2018-06-26T11:24:00Z">
        <w:r>
          <w:rPr>
            <w:rFonts w:ascii="Times New Roman" w:hAnsi="Times New Roman" w:cs="Times New Roman"/>
            <w:kern w:val="0"/>
            <w:sz w:val="20"/>
            <w:szCs w:val="20"/>
          </w:rPr>
          <w:t>put from the hci command.</w:t>
        </w:r>
      </w:ins>
    </w:p>
    <w:p w:rsidR="00E60CD9" w:rsidRPr="00FD0060" w:rsidRDefault="00E60CD9" w:rsidP="00E60CD9">
      <w:pPr>
        <w:autoSpaceDE w:val="0"/>
        <w:autoSpaceDN w:val="0"/>
        <w:adjustRightInd w:val="0"/>
        <w:jc w:val="left"/>
        <w:rPr>
          <w:ins w:id="5631" w:author="telink" w:date="2018-06-19T10:35:00Z"/>
          <w:rStyle w:val="fontstyle01"/>
          <w:rFonts w:cstheme="minorHAnsi"/>
          <w:b/>
          <w:i/>
        </w:rPr>
      </w:pPr>
      <w:ins w:id="5632" w:author="telink" w:date="2018-06-19T10:35:00Z">
        <w:r w:rsidRPr="00577543">
          <w:rPr>
            <w:rFonts w:cstheme="minorHAnsi" w:hint="eastAsia"/>
            <w:b/>
            <w:i/>
            <w:iCs/>
            <w:color w:val="000000" w:themeColor="text1"/>
            <w:kern w:val="0"/>
            <w:sz w:val="20"/>
            <w:szCs w:val="20"/>
          </w:rPr>
          <w:t>packet format</w:t>
        </w:r>
        <w:r w:rsidRPr="00577543">
          <w:rPr>
            <w:rFonts w:cstheme="minorHAnsi" w:hint="eastAsia"/>
            <w:b/>
            <w:iCs/>
            <w:color w:val="000000" w:themeColor="text1"/>
            <w:kern w:val="0"/>
            <w:sz w:val="20"/>
            <w:szCs w:val="20"/>
          </w:rPr>
          <w:t xml:space="preserve">: </w:t>
        </w:r>
        <w:r>
          <w:rPr>
            <w:rFonts w:cstheme="minorHAnsi" w:hint="eastAsia"/>
            <w:b/>
            <w:iCs/>
            <w:color w:val="000000" w:themeColor="text1"/>
            <w:kern w:val="0"/>
            <w:sz w:val="20"/>
            <w:szCs w:val="20"/>
          </w:rPr>
          <w:t xml:space="preserve"> </w:t>
        </w:r>
        <w:r w:rsidRPr="003A324A">
          <w:rPr>
            <w:b/>
          </w:rPr>
          <w:t>55 0</w:t>
        </w:r>
        <w:r>
          <w:rPr>
            <w:rFonts w:hint="eastAsia"/>
            <w:b/>
          </w:rPr>
          <w:t xml:space="preserve">1 </w:t>
        </w:r>
      </w:ins>
      <w:ins w:id="5633" w:author="telink" w:date="2018-06-19T11:22:00Z">
        <w:r>
          <w:rPr>
            <w:b/>
          </w:rPr>
          <w:t>90</w:t>
        </w:r>
      </w:ins>
      <w:ins w:id="5634" w:author="telink" w:date="2018-06-19T10:35:00Z">
        <w:r>
          <w:rPr>
            <w:b/>
          </w:rPr>
          <w:t xml:space="preserve"> </w:t>
        </w:r>
      </w:ins>
      <w:ins w:id="5635" w:author="telink" w:date="2018-06-19T10:41:00Z">
        <w:r>
          <w:rPr>
            <w:rFonts w:hint="eastAsia"/>
            <w:b/>
          </w:rPr>
          <w:t>lenH lenL 00</w:t>
        </w:r>
        <w:r>
          <w:rPr>
            <w:b/>
          </w:rPr>
          <w:t xml:space="preserve"> </w:t>
        </w:r>
      </w:ins>
      <w:ins w:id="5636" w:author="telink" w:date="2018-06-19T10:39:00Z">
        <w:r w:rsidRPr="00292B9E">
          <w:rPr>
            <w:rFonts w:hint="eastAsia"/>
            <w:sz w:val="20"/>
            <w:szCs w:val="20"/>
          </w:rPr>
          <w:t>ZCLCmdHdr</w:t>
        </w:r>
        <w:r>
          <w:rPr>
            <w:sz w:val="20"/>
            <w:szCs w:val="20"/>
          </w:rPr>
          <w:t xml:space="preserve"> PayloadType </w:t>
        </w:r>
        <w:r>
          <w:rPr>
            <w:sz w:val="18"/>
            <w:szCs w:val="18"/>
          </w:rPr>
          <w:t>QueryJitter</w:t>
        </w:r>
      </w:ins>
      <w:ins w:id="5637" w:author="telink" w:date="2018-06-19T10:35:00Z">
        <w:r>
          <w:rPr>
            <w:rFonts w:hint="eastAsia"/>
            <w:sz w:val="20"/>
            <w:szCs w:val="20"/>
          </w:rPr>
          <w:t xml:space="preserve"> </w:t>
        </w:r>
        <w:r w:rsidRPr="003A324A">
          <w:rPr>
            <w:rFonts w:cstheme="minorHAnsi" w:hint="eastAsia"/>
            <w:b/>
            <w:i/>
            <w:sz w:val="20"/>
            <w:szCs w:val="20"/>
          </w:rPr>
          <w:t>AA</w:t>
        </w:r>
      </w:ins>
    </w:p>
    <w:p w:rsidR="00E60CD9" w:rsidDel="00536523" w:rsidRDefault="00E60CD9" w:rsidP="00E60CD9">
      <w:pPr>
        <w:rPr>
          <w:ins w:id="5638" w:author="telink" w:date="2018-06-13T17:36:00Z"/>
          <w:del w:id="5639" w:author="Jz" w:date="2018-07-11T15:17:00Z"/>
          <w:rFonts w:cstheme="minorHAnsi"/>
          <w:i/>
        </w:rPr>
      </w:pPr>
    </w:p>
    <w:p w:rsidR="00E60CD9" w:rsidRPr="002F7286" w:rsidDel="00536523" w:rsidRDefault="00E60CD9" w:rsidP="00E60CD9">
      <w:pPr>
        <w:rPr>
          <w:ins w:id="5640" w:author="AutoBVT" w:date="2018-06-12T13:57:00Z"/>
          <w:del w:id="5641" w:author="Jz" w:date="2018-07-11T15:17:00Z"/>
          <w:rFonts w:cstheme="minorHAnsi"/>
          <w:i/>
        </w:rPr>
      </w:pPr>
    </w:p>
    <w:p w:rsidR="00E60CD9" w:rsidRPr="00522B45" w:rsidDel="00536523" w:rsidRDefault="00E60CD9" w:rsidP="00E60CD9">
      <w:pPr>
        <w:rPr>
          <w:ins w:id="5642" w:author="AutoBVT" w:date="2018-06-12T13:57:00Z"/>
          <w:del w:id="5643" w:author="Jz" w:date="2018-07-11T15:17:00Z"/>
          <w:rFonts w:cstheme="minorHAnsi"/>
          <w:i/>
        </w:rPr>
      </w:pPr>
    </w:p>
    <w:tbl>
      <w:tblPr>
        <w:tblStyle w:val="ab"/>
        <w:tblpPr w:leftFromText="180" w:rightFromText="180" w:vertAnchor="text" w:horzAnchor="page" w:tblpX="2795" w:tblpY="95"/>
        <w:tblOverlap w:val="never"/>
        <w:tblW w:w="4502" w:type="dxa"/>
        <w:tblLayout w:type="fixed"/>
        <w:tblLook w:val="04A0" w:firstRow="1" w:lastRow="0" w:firstColumn="1" w:lastColumn="0" w:noHBand="0" w:noVBand="1"/>
      </w:tblPr>
      <w:tblGrid>
        <w:gridCol w:w="1668"/>
        <w:gridCol w:w="1417"/>
        <w:gridCol w:w="1417"/>
      </w:tblGrid>
      <w:tr w:rsidR="00E60CD9" w:rsidRPr="00292B9E" w:rsidDel="00536523" w:rsidTr="00165B4D">
        <w:trPr>
          <w:del w:id="5644" w:author="Jz" w:date="2018-07-11T15:17:00Z"/>
        </w:trPr>
        <w:tc>
          <w:tcPr>
            <w:tcW w:w="1668" w:type="dxa"/>
          </w:tcPr>
          <w:p w:rsidR="00E60CD9" w:rsidRDefault="00E60CD9" w:rsidP="00165B4D">
            <w:pPr>
              <w:rPr>
                <w:del w:id="5645" w:author="Jz" w:date="2018-07-11T15:17:00Z"/>
                <w:sz w:val="20"/>
                <w:szCs w:val="20"/>
              </w:rPr>
              <w:pPrChange w:id="5646" w:author="Jz" w:date="2018-07-11T15:17:00Z">
                <w:pPr>
                  <w:pStyle w:val="Default"/>
                  <w:framePr w:hSpace="180" w:wrap="around" w:vAnchor="text" w:hAnchor="page" w:x="2795" w:y="95"/>
                  <w:suppressOverlap/>
                  <w:jc w:val="both"/>
                </w:pPr>
              </w:pPrChange>
            </w:pPr>
            <w:del w:id="5647" w:author="Jz" w:date="2018-07-11T15:17:00Z">
              <w:r w:rsidDel="00536523">
                <w:rPr>
                  <w:sz w:val="20"/>
                  <w:szCs w:val="20"/>
                </w:rPr>
                <w:delText>AddOffset</w:delText>
              </w:r>
            </w:del>
          </w:p>
        </w:tc>
        <w:tc>
          <w:tcPr>
            <w:tcW w:w="1417" w:type="dxa"/>
          </w:tcPr>
          <w:p w:rsidR="00E60CD9" w:rsidRDefault="00E60CD9" w:rsidP="00165B4D">
            <w:pPr>
              <w:rPr>
                <w:del w:id="5648" w:author="Jz" w:date="2018-07-11T15:17:00Z"/>
                <w:sz w:val="18"/>
                <w:szCs w:val="18"/>
              </w:rPr>
              <w:pPrChange w:id="5649" w:author="Jz" w:date="2018-07-11T15:17:00Z">
                <w:pPr>
                  <w:pStyle w:val="Default"/>
                  <w:framePr w:hSpace="180" w:wrap="around" w:vAnchor="text" w:hAnchor="page" w:x="2795" w:y="95"/>
                  <w:suppressOverlap/>
                  <w:jc w:val="both"/>
                </w:pPr>
              </w:pPrChange>
            </w:pPr>
            <w:del w:id="5650" w:author="Jz" w:date="2018-07-11T15:17:00Z">
              <w:r w:rsidDel="00536523">
                <w:rPr>
                  <w:sz w:val="18"/>
                  <w:szCs w:val="18"/>
                </w:rPr>
                <w:delText>DataSize</w:delText>
              </w:r>
            </w:del>
          </w:p>
        </w:tc>
        <w:tc>
          <w:tcPr>
            <w:tcW w:w="1417" w:type="dxa"/>
          </w:tcPr>
          <w:p w:rsidR="00E60CD9" w:rsidRDefault="00E60CD9" w:rsidP="00165B4D">
            <w:pPr>
              <w:rPr>
                <w:del w:id="5651" w:author="Jz" w:date="2018-07-11T15:17:00Z"/>
                <w:sz w:val="18"/>
                <w:szCs w:val="18"/>
              </w:rPr>
              <w:pPrChange w:id="5652" w:author="Jz" w:date="2018-07-11T15:17:00Z">
                <w:pPr>
                  <w:pStyle w:val="Default"/>
                  <w:framePr w:hSpace="180" w:wrap="around" w:vAnchor="text" w:hAnchor="page" w:x="2795" w:y="95"/>
                  <w:suppressOverlap/>
                  <w:jc w:val="both"/>
                </w:pPr>
              </w:pPrChange>
            </w:pPr>
          </w:p>
        </w:tc>
      </w:tr>
      <w:tr w:rsidR="00E60CD9" w:rsidRPr="00292B9E" w:rsidDel="00536523" w:rsidTr="00165B4D">
        <w:trPr>
          <w:trHeight w:val="359"/>
          <w:del w:id="5653" w:author="Jz" w:date="2018-07-11T15:17:00Z"/>
        </w:trPr>
        <w:tc>
          <w:tcPr>
            <w:tcW w:w="1668" w:type="dxa"/>
          </w:tcPr>
          <w:p w:rsidR="00E60CD9" w:rsidDel="00536523" w:rsidRDefault="00E60CD9" w:rsidP="00165B4D">
            <w:pPr>
              <w:rPr>
                <w:del w:id="5654" w:author="Jz" w:date="2018-07-11T15:17:00Z"/>
                <w:rFonts w:cstheme="minorHAnsi"/>
                <w:iCs/>
                <w:color w:val="000000" w:themeColor="text1"/>
                <w:kern w:val="0"/>
                <w:sz w:val="20"/>
                <w:szCs w:val="20"/>
              </w:rPr>
            </w:pPr>
            <w:del w:id="5655" w:author="Jz" w:date="2018-07-11T15:17:00Z">
              <w:r w:rsidDel="00536523">
                <w:rPr>
                  <w:rFonts w:cstheme="minorHAnsi" w:hint="eastAsia"/>
                  <w:i/>
                  <w:iCs/>
                  <w:color w:val="000000" w:themeColor="text1"/>
                  <w:kern w:val="0"/>
                  <w:sz w:val="20"/>
                  <w:szCs w:val="20"/>
                </w:rPr>
                <w:delText>n-Bytes</w:delText>
              </w:r>
            </w:del>
          </w:p>
        </w:tc>
        <w:tc>
          <w:tcPr>
            <w:tcW w:w="1417" w:type="dxa"/>
          </w:tcPr>
          <w:p w:rsidR="00E60CD9" w:rsidDel="00536523" w:rsidRDefault="00E60CD9" w:rsidP="00165B4D">
            <w:pPr>
              <w:rPr>
                <w:del w:id="5656" w:author="Jz" w:date="2018-07-11T15:17:00Z"/>
                <w:rFonts w:cstheme="minorHAnsi"/>
                <w:iCs/>
                <w:color w:val="000000" w:themeColor="text1"/>
                <w:kern w:val="0"/>
                <w:sz w:val="20"/>
                <w:szCs w:val="20"/>
              </w:rPr>
            </w:pPr>
            <w:del w:id="5657" w:author="Jz" w:date="2018-07-11T15:17:00Z">
              <w:r w:rsidDel="00536523">
                <w:rPr>
                  <w:rFonts w:cstheme="minorHAnsi" w:hint="eastAsia"/>
                  <w:iCs/>
                  <w:color w:val="000000" w:themeColor="text1"/>
                  <w:kern w:val="0"/>
                  <w:sz w:val="20"/>
                  <w:szCs w:val="20"/>
                </w:rPr>
                <w:delText>1Byte</w:delText>
              </w:r>
            </w:del>
          </w:p>
        </w:tc>
        <w:tc>
          <w:tcPr>
            <w:tcW w:w="1417" w:type="dxa"/>
          </w:tcPr>
          <w:p w:rsidR="00E60CD9" w:rsidRDefault="00E60CD9" w:rsidP="00165B4D">
            <w:pPr>
              <w:rPr>
                <w:del w:id="5658" w:author="Jz" w:date="2018-07-11T15:17:00Z"/>
                <w:rFonts w:cstheme="minorHAnsi"/>
                <w:iCs/>
                <w:color w:val="000000" w:themeColor="text1"/>
                <w:kern w:val="0"/>
                <w:sz w:val="20"/>
                <w:szCs w:val="20"/>
              </w:rPr>
            </w:pPr>
          </w:p>
        </w:tc>
      </w:tr>
    </w:tbl>
    <w:p w:rsidR="00E60CD9" w:rsidDel="00536523" w:rsidRDefault="00E60CD9" w:rsidP="00E60CD9">
      <w:pPr>
        <w:rPr>
          <w:ins w:id="5659" w:author="AutoBVT" w:date="2018-06-12T13:57:00Z"/>
          <w:del w:id="5660" w:author="Jz" w:date="2018-07-11T15:17:00Z"/>
        </w:rPr>
      </w:pPr>
    </w:p>
    <w:p w:rsidR="00E60CD9" w:rsidDel="00536523" w:rsidRDefault="00E60CD9" w:rsidP="00E60CD9">
      <w:pPr>
        <w:rPr>
          <w:ins w:id="5661" w:author="AutoBVT" w:date="2018-06-12T13:57:00Z"/>
          <w:del w:id="5662" w:author="Jz" w:date="2018-07-11T15:17:00Z"/>
          <w:rFonts w:cstheme="minorHAnsi"/>
          <w:i/>
        </w:rPr>
      </w:pPr>
    </w:p>
    <w:p w:rsidR="00E60CD9" w:rsidRDefault="00E60CD9" w:rsidP="00E60CD9">
      <w:pPr>
        <w:rPr>
          <w:ins w:id="5663" w:author="AutoBVT" w:date="2018-06-12T13:57:00Z"/>
          <w:del w:id="5664" w:author="Jz" w:date="2018-07-11T15:17:00Z"/>
          <w:rFonts w:cstheme="minorHAnsi"/>
        </w:rPr>
        <w:pPrChange w:id="5665" w:author="Jz" w:date="2018-07-11T15:17:00Z">
          <w:pPr>
            <w:pStyle w:val="HTML"/>
            <w:tabs>
              <w:tab w:val="left" w:pos="4095"/>
              <w:tab w:val="left" w:pos="7215"/>
            </w:tabs>
          </w:pPr>
        </w:pPrChange>
      </w:pPr>
    </w:p>
    <w:p w:rsidR="00E60CD9" w:rsidRDefault="00E60CD9" w:rsidP="00E60CD9">
      <w:pPr>
        <w:rPr>
          <w:ins w:id="5666" w:author="AutoBVT" w:date="2018-06-12T13:57:00Z"/>
          <w:del w:id="5667" w:author="Jz" w:date="2018-07-11T15:17:00Z"/>
          <w:szCs w:val="24"/>
        </w:rPr>
        <w:pPrChange w:id="5668" w:author="Jz" w:date="2018-07-11T15:17:00Z">
          <w:pPr>
            <w:widowControl/>
            <w:spacing w:line="360" w:lineRule="auto"/>
            <w:jc w:val="left"/>
          </w:pPr>
        </w:pPrChange>
      </w:pPr>
    </w:p>
    <w:p w:rsidR="00E60CD9" w:rsidRPr="00B77C75" w:rsidRDefault="00E60CD9" w:rsidP="00E60CD9">
      <w:pPr>
        <w:widowControl/>
        <w:spacing w:line="360" w:lineRule="auto"/>
        <w:jc w:val="left"/>
        <w:rPr>
          <w:szCs w:val="24"/>
        </w:rPr>
      </w:pPr>
    </w:p>
    <w:p w:rsidR="00E60CD9" w:rsidRPr="00E60CD9" w:rsidRDefault="00E60CD9" w:rsidP="00A123DA">
      <w:pPr>
        <w:pStyle w:val="a3"/>
        <w:ind w:left="1095" w:firstLineChars="0" w:firstLine="0"/>
      </w:pPr>
    </w:p>
    <w:sectPr w:rsidR="00E60CD9" w:rsidRPr="00E60C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3B5" w:rsidRDefault="00B723B5" w:rsidP="00E60CD9">
      <w:r>
        <w:separator/>
      </w:r>
    </w:p>
  </w:endnote>
  <w:endnote w:type="continuationSeparator" w:id="0">
    <w:p w:rsidR="00B723B5" w:rsidRDefault="00B723B5" w:rsidP="00E6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3B5" w:rsidRDefault="00B723B5" w:rsidP="00E60CD9">
      <w:r>
        <w:separator/>
      </w:r>
    </w:p>
  </w:footnote>
  <w:footnote w:type="continuationSeparator" w:id="0">
    <w:p w:rsidR="00B723B5" w:rsidRDefault="00B723B5" w:rsidP="00E60C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C7387"/>
    <w:multiLevelType w:val="hybridMultilevel"/>
    <w:tmpl w:val="572459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8B788D"/>
    <w:multiLevelType w:val="hybridMultilevel"/>
    <w:tmpl w:val="39887E46"/>
    <w:lvl w:ilvl="0" w:tplc="545CBB9E">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
    <w:nsid w:val="091237DB"/>
    <w:multiLevelType w:val="hybridMultilevel"/>
    <w:tmpl w:val="4F7488E6"/>
    <w:lvl w:ilvl="0" w:tplc="64E03A38">
      <w:start w:val="1"/>
      <w:numFmt w:val="decimal"/>
      <w:lvlText w:val="%1)"/>
      <w:lvlJc w:val="left"/>
      <w:pPr>
        <w:ind w:left="704" w:hanging="420"/>
      </w:pPr>
      <w:rPr>
        <w:rFonts w:asciiTheme="minorHAnsi" w:hAnsiTheme="minorHAnsi" w:hint="default"/>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nsid w:val="0A7025D4"/>
    <w:multiLevelType w:val="hybridMultilevel"/>
    <w:tmpl w:val="47B2F946"/>
    <w:lvl w:ilvl="0" w:tplc="99CCB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C04A98"/>
    <w:multiLevelType w:val="hybridMultilevel"/>
    <w:tmpl w:val="1B08887C"/>
    <w:lvl w:ilvl="0" w:tplc="A8FA0B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EDB2A30"/>
    <w:multiLevelType w:val="multilevel"/>
    <w:tmpl w:val="CA42F024"/>
    <w:lvl w:ilvl="0">
      <w:start w:val="3"/>
      <w:numFmt w:val="decimal"/>
      <w:lvlText w:val="%1."/>
      <w:lvlJc w:val="left"/>
      <w:pPr>
        <w:ind w:left="720" w:hanging="720"/>
      </w:pPr>
      <w:rPr>
        <w:rFonts w:hint="default"/>
      </w:rPr>
    </w:lvl>
    <w:lvl w:ilvl="1">
      <w:start w:val="2"/>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107A3E28"/>
    <w:multiLevelType w:val="hybridMultilevel"/>
    <w:tmpl w:val="BC4C4850"/>
    <w:lvl w:ilvl="0" w:tplc="DFAA37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24B6959"/>
    <w:multiLevelType w:val="hybridMultilevel"/>
    <w:tmpl w:val="8934F19E"/>
    <w:lvl w:ilvl="0" w:tplc="083E7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1C5C4F"/>
    <w:multiLevelType w:val="hybridMultilevel"/>
    <w:tmpl w:val="3EBCFB5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3780586"/>
    <w:multiLevelType w:val="hybridMultilevel"/>
    <w:tmpl w:val="1B08887C"/>
    <w:lvl w:ilvl="0" w:tplc="A8FA0B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6880F88"/>
    <w:multiLevelType w:val="hybridMultilevel"/>
    <w:tmpl w:val="4B1E104C"/>
    <w:lvl w:ilvl="0" w:tplc="3D3C95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A7A5E9D"/>
    <w:multiLevelType w:val="hybridMultilevel"/>
    <w:tmpl w:val="4E66F654"/>
    <w:lvl w:ilvl="0" w:tplc="51665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C703A42"/>
    <w:multiLevelType w:val="hybridMultilevel"/>
    <w:tmpl w:val="47C6EAC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1DF91F7C"/>
    <w:multiLevelType w:val="hybridMultilevel"/>
    <w:tmpl w:val="97A4DBE0"/>
    <w:lvl w:ilvl="0" w:tplc="04090001">
      <w:start w:val="1"/>
      <w:numFmt w:val="bullet"/>
      <w:lvlText w:val=""/>
      <w:lvlJc w:val="left"/>
      <w:pPr>
        <w:ind w:left="885" w:hanging="420"/>
      </w:pPr>
      <w:rPr>
        <w:rFonts w:ascii="Wingdings" w:hAnsi="Wingdings" w:hint="default"/>
      </w:rPr>
    </w:lvl>
    <w:lvl w:ilvl="1" w:tplc="04090003" w:tentative="1">
      <w:start w:val="1"/>
      <w:numFmt w:val="bullet"/>
      <w:lvlText w:val=""/>
      <w:lvlJc w:val="left"/>
      <w:pPr>
        <w:ind w:left="1305" w:hanging="420"/>
      </w:pPr>
      <w:rPr>
        <w:rFonts w:ascii="Wingdings" w:hAnsi="Wingdings" w:hint="default"/>
      </w:rPr>
    </w:lvl>
    <w:lvl w:ilvl="2" w:tplc="04090005" w:tentative="1">
      <w:start w:val="1"/>
      <w:numFmt w:val="bullet"/>
      <w:lvlText w:val=""/>
      <w:lvlJc w:val="left"/>
      <w:pPr>
        <w:ind w:left="1725" w:hanging="420"/>
      </w:pPr>
      <w:rPr>
        <w:rFonts w:ascii="Wingdings" w:hAnsi="Wingdings" w:hint="default"/>
      </w:rPr>
    </w:lvl>
    <w:lvl w:ilvl="3" w:tplc="04090001" w:tentative="1">
      <w:start w:val="1"/>
      <w:numFmt w:val="bullet"/>
      <w:lvlText w:val=""/>
      <w:lvlJc w:val="left"/>
      <w:pPr>
        <w:ind w:left="2145" w:hanging="420"/>
      </w:pPr>
      <w:rPr>
        <w:rFonts w:ascii="Wingdings" w:hAnsi="Wingdings" w:hint="default"/>
      </w:rPr>
    </w:lvl>
    <w:lvl w:ilvl="4" w:tplc="04090003" w:tentative="1">
      <w:start w:val="1"/>
      <w:numFmt w:val="bullet"/>
      <w:lvlText w:val=""/>
      <w:lvlJc w:val="left"/>
      <w:pPr>
        <w:ind w:left="2565" w:hanging="420"/>
      </w:pPr>
      <w:rPr>
        <w:rFonts w:ascii="Wingdings" w:hAnsi="Wingdings" w:hint="default"/>
      </w:rPr>
    </w:lvl>
    <w:lvl w:ilvl="5" w:tplc="04090005" w:tentative="1">
      <w:start w:val="1"/>
      <w:numFmt w:val="bullet"/>
      <w:lvlText w:val=""/>
      <w:lvlJc w:val="left"/>
      <w:pPr>
        <w:ind w:left="2985" w:hanging="420"/>
      </w:pPr>
      <w:rPr>
        <w:rFonts w:ascii="Wingdings" w:hAnsi="Wingdings" w:hint="default"/>
      </w:rPr>
    </w:lvl>
    <w:lvl w:ilvl="6" w:tplc="04090001" w:tentative="1">
      <w:start w:val="1"/>
      <w:numFmt w:val="bullet"/>
      <w:lvlText w:val=""/>
      <w:lvlJc w:val="left"/>
      <w:pPr>
        <w:ind w:left="3405" w:hanging="420"/>
      </w:pPr>
      <w:rPr>
        <w:rFonts w:ascii="Wingdings" w:hAnsi="Wingdings" w:hint="default"/>
      </w:rPr>
    </w:lvl>
    <w:lvl w:ilvl="7" w:tplc="04090003" w:tentative="1">
      <w:start w:val="1"/>
      <w:numFmt w:val="bullet"/>
      <w:lvlText w:val=""/>
      <w:lvlJc w:val="left"/>
      <w:pPr>
        <w:ind w:left="3825" w:hanging="420"/>
      </w:pPr>
      <w:rPr>
        <w:rFonts w:ascii="Wingdings" w:hAnsi="Wingdings" w:hint="default"/>
      </w:rPr>
    </w:lvl>
    <w:lvl w:ilvl="8" w:tplc="04090005" w:tentative="1">
      <w:start w:val="1"/>
      <w:numFmt w:val="bullet"/>
      <w:lvlText w:val=""/>
      <w:lvlJc w:val="left"/>
      <w:pPr>
        <w:ind w:left="4245" w:hanging="420"/>
      </w:pPr>
      <w:rPr>
        <w:rFonts w:ascii="Wingdings" w:hAnsi="Wingdings" w:hint="default"/>
      </w:rPr>
    </w:lvl>
  </w:abstractNum>
  <w:abstractNum w:abstractNumId="14">
    <w:nsid w:val="23C16E51"/>
    <w:multiLevelType w:val="hybridMultilevel"/>
    <w:tmpl w:val="F4260BC0"/>
    <w:lvl w:ilvl="0" w:tplc="981E647C">
      <w:start w:val="1"/>
      <w:numFmt w:val="decimal"/>
      <w:lvlText w:val="%1)"/>
      <w:lvlJc w:val="left"/>
      <w:pPr>
        <w:ind w:left="420" w:hanging="420"/>
      </w:pPr>
      <w:rPr>
        <w:b w:val="0"/>
        <w:sz w:val="24"/>
      </w:rPr>
    </w:lvl>
    <w:lvl w:ilvl="1" w:tplc="0409000D">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67B08C5"/>
    <w:multiLevelType w:val="hybridMultilevel"/>
    <w:tmpl w:val="4B1E104C"/>
    <w:lvl w:ilvl="0" w:tplc="3D3C95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A32087F"/>
    <w:multiLevelType w:val="hybridMultilevel"/>
    <w:tmpl w:val="C804F8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B895844"/>
    <w:multiLevelType w:val="hybridMultilevel"/>
    <w:tmpl w:val="BF325D8A"/>
    <w:lvl w:ilvl="0" w:tplc="CAF24E70">
      <w:start w:val="1"/>
      <w:numFmt w:val="bullet"/>
      <w:lvlText w:val=""/>
      <w:lvlJc w:val="left"/>
      <w:pPr>
        <w:tabs>
          <w:tab w:val="num" w:pos="720"/>
        </w:tabs>
        <w:ind w:left="720" w:hanging="360"/>
      </w:pPr>
      <w:rPr>
        <w:rFonts w:ascii="Wingdings 2" w:hAnsi="Wingdings 2" w:hint="default"/>
      </w:rPr>
    </w:lvl>
    <w:lvl w:ilvl="1" w:tplc="A788B1AC" w:tentative="1">
      <w:start w:val="1"/>
      <w:numFmt w:val="bullet"/>
      <w:lvlText w:val=""/>
      <w:lvlJc w:val="left"/>
      <w:pPr>
        <w:tabs>
          <w:tab w:val="num" w:pos="1440"/>
        </w:tabs>
        <w:ind w:left="1440" w:hanging="360"/>
      </w:pPr>
      <w:rPr>
        <w:rFonts w:ascii="Wingdings 2" w:hAnsi="Wingdings 2" w:hint="default"/>
      </w:rPr>
    </w:lvl>
    <w:lvl w:ilvl="2" w:tplc="8A766DD8" w:tentative="1">
      <w:start w:val="1"/>
      <w:numFmt w:val="bullet"/>
      <w:lvlText w:val=""/>
      <w:lvlJc w:val="left"/>
      <w:pPr>
        <w:tabs>
          <w:tab w:val="num" w:pos="2160"/>
        </w:tabs>
        <w:ind w:left="2160" w:hanging="360"/>
      </w:pPr>
      <w:rPr>
        <w:rFonts w:ascii="Wingdings 2" w:hAnsi="Wingdings 2" w:hint="default"/>
      </w:rPr>
    </w:lvl>
    <w:lvl w:ilvl="3" w:tplc="848681F0" w:tentative="1">
      <w:start w:val="1"/>
      <w:numFmt w:val="bullet"/>
      <w:lvlText w:val=""/>
      <w:lvlJc w:val="left"/>
      <w:pPr>
        <w:tabs>
          <w:tab w:val="num" w:pos="2880"/>
        </w:tabs>
        <w:ind w:left="2880" w:hanging="360"/>
      </w:pPr>
      <w:rPr>
        <w:rFonts w:ascii="Wingdings 2" w:hAnsi="Wingdings 2" w:hint="default"/>
      </w:rPr>
    </w:lvl>
    <w:lvl w:ilvl="4" w:tplc="58DC77B0" w:tentative="1">
      <w:start w:val="1"/>
      <w:numFmt w:val="bullet"/>
      <w:lvlText w:val=""/>
      <w:lvlJc w:val="left"/>
      <w:pPr>
        <w:tabs>
          <w:tab w:val="num" w:pos="3600"/>
        </w:tabs>
        <w:ind w:left="3600" w:hanging="360"/>
      </w:pPr>
      <w:rPr>
        <w:rFonts w:ascii="Wingdings 2" w:hAnsi="Wingdings 2" w:hint="default"/>
      </w:rPr>
    </w:lvl>
    <w:lvl w:ilvl="5" w:tplc="3F9240E6" w:tentative="1">
      <w:start w:val="1"/>
      <w:numFmt w:val="bullet"/>
      <w:lvlText w:val=""/>
      <w:lvlJc w:val="left"/>
      <w:pPr>
        <w:tabs>
          <w:tab w:val="num" w:pos="4320"/>
        </w:tabs>
        <w:ind w:left="4320" w:hanging="360"/>
      </w:pPr>
      <w:rPr>
        <w:rFonts w:ascii="Wingdings 2" w:hAnsi="Wingdings 2" w:hint="default"/>
      </w:rPr>
    </w:lvl>
    <w:lvl w:ilvl="6" w:tplc="0B8694AE" w:tentative="1">
      <w:start w:val="1"/>
      <w:numFmt w:val="bullet"/>
      <w:lvlText w:val=""/>
      <w:lvlJc w:val="left"/>
      <w:pPr>
        <w:tabs>
          <w:tab w:val="num" w:pos="5040"/>
        </w:tabs>
        <w:ind w:left="5040" w:hanging="360"/>
      </w:pPr>
      <w:rPr>
        <w:rFonts w:ascii="Wingdings 2" w:hAnsi="Wingdings 2" w:hint="default"/>
      </w:rPr>
    </w:lvl>
    <w:lvl w:ilvl="7" w:tplc="5606A5D8" w:tentative="1">
      <w:start w:val="1"/>
      <w:numFmt w:val="bullet"/>
      <w:lvlText w:val=""/>
      <w:lvlJc w:val="left"/>
      <w:pPr>
        <w:tabs>
          <w:tab w:val="num" w:pos="5760"/>
        </w:tabs>
        <w:ind w:left="5760" w:hanging="360"/>
      </w:pPr>
      <w:rPr>
        <w:rFonts w:ascii="Wingdings 2" w:hAnsi="Wingdings 2" w:hint="default"/>
      </w:rPr>
    </w:lvl>
    <w:lvl w:ilvl="8" w:tplc="EB2EE352" w:tentative="1">
      <w:start w:val="1"/>
      <w:numFmt w:val="bullet"/>
      <w:lvlText w:val=""/>
      <w:lvlJc w:val="left"/>
      <w:pPr>
        <w:tabs>
          <w:tab w:val="num" w:pos="6480"/>
        </w:tabs>
        <w:ind w:left="6480" w:hanging="360"/>
      </w:pPr>
      <w:rPr>
        <w:rFonts w:ascii="Wingdings 2" w:hAnsi="Wingdings 2" w:hint="default"/>
      </w:rPr>
    </w:lvl>
  </w:abstractNum>
  <w:abstractNum w:abstractNumId="18">
    <w:nsid w:val="31E422A2"/>
    <w:multiLevelType w:val="hybridMultilevel"/>
    <w:tmpl w:val="D8D85894"/>
    <w:lvl w:ilvl="0" w:tplc="7DA22A9E">
      <w:start w:val="1"/>
      <w:numFmt w:val="bullet"/>
      <w:lvlText w:val=""/>
      <w:lvlJc w:val="left"/>
      <w:pPr>
        <w:tabs>
          <w:tab w:val="num" w:pos="720"/>
        </w:tabs>
        <w:ind w:left="720" w:hanging="360"/>
      </w:pPr>
      <w:rPr>
        <w:rFonts w:ascii="Wingdings 2" w:hAnsi="Wingdings 2" w:hint="default"/>
      </w:rPr>
    </w:lvl>
    <w:lvl w:ilvl="1" w:tplc="774E8AE6">
      <w:start w:val="1"/>
      <w:numFmt w:val="bullet"/>
      <w:lvlText w:val=""/>
      <w:lvlJc w:val="left"/>
      <w:pPr>
        <w:tabs>
          <w:tab w:val="num" w:pos="1440"/>
        </w:tabs>
        <w:ind w:left="1440" w:hanging="360"/>
      </w:pPr>
      <w:rPr>
        <w:rFonts w:ascii="Wingdings 2" w:hAnsi="Wingdings 2" w:hint="default"/>
      </w:rPr>
    </w:lvl>
    <w:lvl w:ilvl="2" w:tplc="105E21BA" w:tentative="1">
      <w:start w:val="1"/>
      <w:numFmt w:val="bullet"/>
      <w:lvlText w:val=""/>
      <w:lvlJc w:val="left"/>
      <w:pPr>
        <w:tabs>
          <w:tab w:val="num" w:pos="2160"/>
        </w:tabs>
        <w:ind w:left="2160" w:hanging="360"/>
      </w:pPr>
      <w:rPr>
        <w:rFonts w:ascii="Wingdings 2" w:hAnsi="Wingdings 2" w:hint="default"/>
      </w:rPr>
    </w:lvl>
    <w:lvl w:ilvl="3" w:tplc="2B40BA00" w:tentative="1">
      <w:start w:val="1"/>
      <w:numFmt w:val="bullet"/>
      <w:lvlText w:val=""/>
      <w:lvlJc w:val="left"/>
      <w:pPr>
        <w:tabs>
          <w:tab w:val="num" w:pos="2880"/>
        </w:tabs>
        <w:ind w:left="2880" w:hanging="360"/>
      </w:pPr>
      <w:rPr>
        <w:rFonts w:ascii="Wingdings 2" w:hAnsi="Wingdings 2" w:hint="default"/>
      </w:rPr>
    </w:lvl>
    <w:lvl w:ilvl="4" w:tplc="0BFAFBF8" w:tentative="1">
      <w:start w:val="1"/>
      <w:numFmt w:val="bullet"/>
      <w:lvlText w:val=""/>
      <w:lvlJc w:val="left"/>
      <w:pPr>
        <w:tabs>
          <w:tab w:val="num" w:pos="3600"/>
        </w:tabs>
        <w:ind w:left="3600" w:hanging="360"/>
      </w:pPr>
      <w:rPr>
        <w:rFonts w:ascii="Wingdings 2" w:hAnsi="Wingdings 2" w:hint="default"/>
      </w:rPr>
    </w:lvl>
    <w:lvl w:ilvl="5" w:tplc="E4B6C484" w:tentative="1">
      <w:start w:val="1"/>
      <w:numFmt w:val="bullet"/>
      <w:lvlText w:val=""/>
      <w:lvlJc w:val="left"/>
      <w:pPr>
        <w:tabs>
          <w:tab w:val="num" w:pos="4320"/>
        </w:tabs>
        <w:ind w:left="4320" w:hanging="360"/>
      </w:pPr>
      <w:rPr>
        <w:rFonts w:ascii="Wingdings 2" w:hAnsi="Wingdings 2" w:hint="default"/>
      </w:rPr>
    </w:lvl>
    <w:lvl w:ilvl="6" w:tplc="B87876DE" w:tentative="1">
      <w:start w:val="1"/>
      <w:numFmt w:val="bullet"/>
      <w:lvlText w:val=""/>
      <w:lvlJc w:val="left"/>
      <w:pPr>
        <w:tabs>
          <w:tab w:val="num" w:pos="5040"/>
        </w:tabs>
        <w:ind w:left="5040" w:hanging="360"/>
      </w:pPr>
      <w:rPr>
        <w:rFonts w:ascii="Wingdings 2" w:hAnsi="Wingdings 2" w:hint="default"/>
      </w:rPr>
    </w:lvl>
    <w:lvl w:ilvl="7" w:tplc="9E5E07A6" w:tentative="1">
      <w:start w:val="1"/>
      <w:numFmt w:val="bullet"/>
      <w:lvlText w:val=""/>
      <w:lvlJc w:val="left"/>
      <w:pPr>
        <w:tabs>
          <w:tab w:val="num" w:pos="5760"/>
        </w:tabs>
        <w:ind w:left="5760" w:hanging="360"/>
      </w:pPr>
      <w:rPr>
        <w:rFonts w:ascii="Wingdings 2" w:hAnsi="Wingdings 2" w:hint="default"/>
      </w:rPr>
    </w:lvl>
    <w:lvl w:ilvl="8" w:tplc="CF3CE1CC" w:tentative="1">
      <w:start w:val="1"/>
      <w:numFmt w:val="bullet"/>
      <w:lvlText w:val=""/>
      <w:lvlJc w:val="left"/>
      <w:pPr>
        <w:tabs>
          <w:tab w:val="num" w:pos="6480"/>
        </w:tabs>
        <w:ind w:left="6480" w:hanging="360"/>
      </w:pPr>
      <w:rPr>
        <w:rFonts w:ascii="Wingdings 2" w:hAnsi="Wingdings 2" w:hint="default"/>
      </w:rPr>
    </w:lvl>
  </w:abstractNum>
  <w:abstractNum w:abstractNumId="19">
    <w:nsid w:val="33CB2772"/>
    <w:multiLevelType w:val="hybridMultilevel"/>
    <w:tmpl w:val="1B08887C"/>
    <w:lvl w:ilvl="0" w:tplc="A8FA0B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4002236"/>
    <w:multiLevelType w:val="hybridMultilevel"/>
    <w:tmpl w:val="466AAD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8001CA3"/>
    <w:multiLevelType w:val="hybridMultilevel"/>
    <w:tmpl w:val="9FC608A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3CDE48FA"/>
    <w:multiLevelType w:val="multilevel"/>
    <w:tmpl w:val="DA7AFA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1995CA5"/>
    <w:multiLevelType w:val="hybridMultilevel"/>
    <w:tmpl w:val="03DA01D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6474BD5"/>
    <w:multiLevelType w:val="hybridMultilevel"/>
    <w:tmpl w:val="C35AFE7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BAA7DD1"/>
    <w:multiLevelType w:val="hybridMultilevel"/>
    <w:tmpl w:val="39B06D3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DDC341A"/>
    <w:multiLevelType w:val="hybridMultilevel"/>
    <w:tmpl w:val="64C0A0D4"/>
    <w:lvl w:ilvl="0" w:tplc="EA6E2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F55462C"/>
    <w:multiLevelType w:val="hybridMultilevel"/>
    <w:tmpl w:val="C804F8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38675C2"/>
    <w:multiLevelType w:val="hybridMultilevel"/>
    <w:tmpl w:val="CF44E3A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59F71BF5"/>
    <w:multiLevelType w:val="hybridMultilevel"/>
    <w:tmpl w:val="85904722"/>
    <w:lvl w:ilvl="0" w:tplc="0144F7C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nsid w:val="5CD21C49"/>
    <w:multiLevelType w:val="hybridMultilevel"/>
    <w:tmpl w:val="A5702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CEA50BD"/>
    <w:multiLevelType w:val="hybridMultilevel"/>
    <w:tmpl w:val="1A54766C"/>
    <w:lvl w:ilvl="0" w:tplc="5F442E64">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2">
    <w:nsid w:val="612226FB"/>
    <w:multiLevelType w:val="hybridMultilevel"/>
    <w:tmpl w:val="1B08887C"/>
    <w:lvl w:ilvl="0" w:tplc="A8FA0B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28E2CDE"/>
    <w:multiLevelType w:val="hybridMultilevel"/>
    <w:tmpl w:val="BF7A5CA6"/>
    <w:lvl w:ilvl="0" w:tplc="C666C3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63D83372"/>
    <w:multiLevelType w:val="hybridMultilevel"/>
    <w:tmpl w:val="4B1E104C"/>
    <w:lvl w:ilvl="0" w:tplc="3D3C95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6A64D3F"/>
    <w:multiLevelType w:val="hybridMultilevel"/>
    <w:tmpl w:val="AFB2D4F0"/>
    <w:lvl w:ilvl="0" w:tplc="AD6ECDD2">
      <w:start w:val="1"/>
      <w:numFmt w:val="bullet"/>
      <w:lvlText w:val=""/>
      <w:lvlJc w:val="left"/>
      <w:pPr>
        <w:ind w:left="840" w:hanging="420"/>
      </w:pPr>
      <w:rPr>
        <w:rFonts w:ascii="Wingdings" w:hAnsi="Wingdings" w:hint="default"/>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683A36F2"/>
    <w:multiLevelType w:val="hybridMultilevel"/>
    <w:tmpl w:val="22EE77A2"/>
    <w:lvl w:ilvl="0" w:tplc="862A9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690A628A"/>
    <w:multiLevelType w:val="hybridMultilevel"/>
    <w:tmpl w:val="5E6E001A"/>
    <w:lvl w:ilvl="0" w:tplc="AECAFD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6C485FA6"/>
    <w:multiLevelType w:val="multilevel"/>
    <w:tmpl w:val="D2C0C232"/>
    <w:lvl w:ilvl="0">
      <w:start w:val="1"/>
      <w:numFmt w:val="decimal"/>
      <w:lvlText w:val="%1"/>
      <w:lvlJc w:val="left"/>
      <w:pPr>
        <w:ind w:left="420" w:hanging="420"/>
      </w:pPr>
      <w:rPr>
        <w:rFonts w:hint="default"/>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nsid w:val="6CFD07D5"/>
    <w:multiLevelType w:val="hybridMultilevel"/>
    <w:tmpl w:val="FA8682D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EC1409B"/>
    <w:multiLevelType w:val="hybridMultilevel"/>
    <w:tmpl w:val="D6B45EF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6F6D6F4C"/>
    <w:multiLevelType w:val="hybridMultilevel"/>
    <w:tmpl w:val="8A9E3C90"/>
    <w:lvl w:ilvl="0" w:tplc="A322E1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25F6D72"/>
    <w:multiLevelType w:val="multilevel"/>
    <w:tmpl w:val="D732229A"/>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3">
    <w:nsid w:val="72F72D61"/>
    <w:multiLevelType w:val="hybridMultilevel"/>
    <w:tmpl w:val="3C54C192"/>
    <w:lvl w:ilvl="0" w:tplc="0409000D">
      <w:start w:val="1"/>
      <w:numFmt w:val="bullet"/>
      <w:lvlText w:val=""/>
      <w:lvlJc w:val="left"/>
      <w:pPr>
        <w:ind w:left="840" w:hanging="36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78C90FC3"/>
    <w:multiLevelType w:val="hybridMultilevel"/>
    <w:tmpl w:val="01E29C7A"/>
    <w:lvl w:ilvl="0" w:tplc="904EAC06">
      <w:start w:val="1"/>
      <w:numFmt w:val="bullet"/>
      <w:lvlText w:val=""/>
      <w:lvlJc w:val="left"/>
      <w:pPr>
        <w:ind w:left="840" w:hanging="420"/>
      </w:pPr>
      <w:rPr>
        <w:rFonts w:asciiTheme="minorHAnsi" w:hAnsiTheme="minorHAns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nsid w:val="79D35C84"/>
    <w:multiLevelType w:val="hybridMultilevel"/>
    <w:tmpl w:val="1BB8A09A"/>
    <w:lvl w:ilvl="0" w:tplc="BE52F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B5E159D"/>
    <w:multiLevelType w:val="hybridMultilevel"/>
    <w:tmpl w:val="BB367A5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C3834A1"/>
    <w:multiLevelType w:val="hybridMultilevel"/>
    <w:tmpl w:val="F4260BC0"/>
    <w:lvl w:ilvl="0" w:tplc="981E647C">
      <w:start w:val="1"/>
      <w:numFmt w:val="decimal"/>
      <w:lvlText w:val="%1)"/>
      <w:lvlJc w:val="left"/>
      <w:pPr>
        <w:ind w:left="420" w:hanging="420"/>
      </w:pPr>
      <w:rPr>
        <w:b w:val="0"/>
        <w:sz w:val="24"/>
      </w:rPr>
    </w:lvl>
    <w:lvl w:ilvl="1" w:tplc="0409000D">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DC71AFD"/>
    <w:multiLevelType w:val="hybridMultilevel"/>
    <w:tmpl w:val="466AAD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F595119"/>
    <w:multiLevelType w:val="hybridMultilevel"/>
    <w:tmpl w:val="E57076D0"/>
    <w:lvl w:ilvl="0" w:tplc="F9DE75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49"/>
  </w:num>
  <w:num w:numId="3">
    <w:abstractNumId w:val="33"/>
  </w:num>
  <w:num w:numId="4">
    <w:abstractNumId w:val="29"/>
  </w:num>
  <w:num w:numId="5">
    <w:abstractNumId w:val="31"/>
  </w:num>
  <w:num w:numId="6">
    <w:abstractNumId w:val="38"/>
  </w:num>
  <w:num w:numId="7">
    <w:abstractNumId w:val="38"/>
    <w:lvlOverride w:ilvl="0">
      <w:startOverride w:val="1"/>
    </w:lvlOverride>
  </w:num>
  <w:num w:numId="8">
    <w:abstractNumId w:val="37"/>
  </w:num>
  <w:num w:numId="9">
    <w:abstractNumId w:val="7"/>
  </w:num>
  <w:num w:numId="10">
    <w:abstractNumId w:val="11"/>
  </w:num>
  <w:num w:numId="11">
    <w:abstractNumId w:val="1"/>
  </w:num>
  <w:num w:numId="12">
    <w:abstractNumId w:val="6"/>
  </w:num>
  <w:num w:numId="13">
    <w:abstractNumId w:val="4"/>
  </w:num>
  <w:num w:numId="14">
    <w:abstractNumId w:val="34"/>
  </w:num>
  <w:num w:numId="15">
    <w:abstractNumId w:val="32"/>
  </w:num>
  <w:num w:numId="16">
    <w:abstractNumId w:val="15"/>
  </w:num>
  <w:num w:numId="17">
    <w:abstractNumId w:val="9"/>
  </w:num>
  <w:num w:numId="18">
    <w:abstractNumId w:val="10"/>
  </w:num>
  <w:num w:numId="19">
    <w:abstractNumId w:val="19"/>
  </w:num>
  <w:num w:numId="2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lvlOverride w:ilvl="0">
      <w:startOverride w:val="1"/>
    </w:lvlOverride>
  </w:num>
  <w:num w:numId="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1"/>
  </w:num>
  <w:num w:numId="25">
    <w:abstractNumId w:val="36"/>
  </w:num>
  <w:num w:numId="26">
    <w:abstractNumId w:val="13"/>
  </w:num>
  <w:num w:numId="27">
    <w:abstractNumId w:val="43"/>
  </w:num>
  <w:num w:numId="28">
    <w:abstractNumId w:val="38"/>
    <w:lvlOverride w:ilvl="0">
      <w:startOverride w:val="4"/>
    </w:lvlOverride>
  </w:num>
  <w:num w:numId="29">
    <w:abstractNumId w:val="45"/>
  </w:num>
  <w:num w:numId="30">
    <w:abstractNumId w:val="30"/>
  </w:num>
  <w:num w:numId="31">
    <w:abstractNumId w:val="39"/>
  </w:num>
  <w:num w:numId="32">
    <w:abstractNumId w:val="24"/>
  </w:num>
  <w:num w:numId="33">
    <w:abstractNumId w:val="27"/>
  </w:num>
  <w:num w:numId="34">
    <w:abstractNumId w:val="2"/>
  </w:num>
  <w:num w:numId="35">
    <w:abstractNumId w:val="8"/>
  </w:num>
  <w:num w:numId="36">
    <w:abstractNumId w:val="0"/>
  </w:num>
  <w:num w:numId="37">
    <w:abstractNumId w:val="22"/>
  </w:num>
  <w:num w:numId="38">
    <w:abstractNumId w:val="40"/>
  </w:num>
  <w:num w:numId="39">
    <w:abstractNumId w:val="23"/>
  </w:num>
  <w:num w:numId="40">
    <w:abstractNumId w:val="25"/>
  </w:num>
  <w:num w:numId="41">
    <w:abstractNumId w:val="46"/>
  </w:num>
  <w:num w:numId="42">
    <w:abstractNumId w:val="48"/>
  </w:num>
  <w:num w:numId="43">
    <w:abstractNumId w:val="12"/>
  </w:num>
  <w:num w:numId="44">
    <w:abstractNumId w:val="35"/>
  </w:num>
  <w:num w:numId="45">
    <w:abstractNumId w:val="14"/>
  </w:num>
  <w:num w:numId="46">
    <w:abstractNumId w:val="21"/>
  </w:num>
  <w:num w:numId="47">
    <w:abstractNumId w:val="47"/>
  </w:num>
  <w:num w:numId="48">
    <w:abstractNumId w:val="20"/>
  </w:num>
  <w:num w:numId="49">
    <w:abstractNumId w:val="28"/>
  </w:num>
  <w:num w:numId="50">
    <w:abstractNumId w:val="44"/>
  </w:num>
  <w:num w:numId="51">
    <w:abstractNumId w:val="16"/>
  </w:num>
  <w:num w:numId="52">
    <w:abstractNumId w:val="42"/>
  </w:num>
  <w:num w:numId="53">
    <w:abstractNumId w:val="17"/>
  </w:num>
  <w:num w:numId="54">
    <w:abstractNumId w:val="18"/>
  </w:num>
  <w:num w:numId="55">
    <w:abstractNumId w:val="5"/>
  </w:num>
  <w:num w:numId="56">
    <w:abstractNumId w:val="26"/>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link">
    <w15:presenceInfo w15:providerId="None" w15:userId="telin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DC3"/>
    <w:rsid w:val="000209E4"/>
    <w:rsid w:val="000254E9"/>
    <w:rsid w:val="00044EE1"/>
    <w:rsid w:val="000741A5"/>
    <w:rsid w:val="000F731C"/>
    <w:rsid w:val="00116464"/>
    <w:rsid w:val="00176AB7"/>
    <w:rsid w:val="001A46C1"/>
    <w:rsid w:val="001A4BD5"/>
    <w:rsid w:val="001D0048"/>
    <w:rsid w:val="002441B5"/>
    <w:rsid w:val="00290629"/>
    <w:rsid w:val="002B7F9A"/>
    <w:rsid w:val="002E6192"/>
    <w:rsid w:val="00336D87"/>
    <w:rsid w:val="0035525B"/>
    <w:rsid w:val="00355D79"/>
    <w:rsid w:val="003E0467"/>
    <w:rsid w:val="003E1C6E"/>
    <w:rsid w:val="004500E8"/>
    <w:rsid w:val="00471BAF"/>
    <w:rsid w:val="004745CC"/>
    <w:rsid w:val="004D1408"/>
    <w:rsid w:val="004E66C7"/>
    <w:rsid w:val="004F4DC3"/>
    <w:rsid w:val="005057F9"/>
    <w:rsid w:val="00521ABD"/>
    <w:rsid w:val="005542BF"/>
    <w:rsid w:val="0056103E"/>
    <w:rsid w:val="00631467"/>
    <w:rsid w:val="00640686"/>
    <w:rsid w:val="006569A1"/>
    <w:rsid w:val="006A3418"/>
    <w:rsid w:val="006B3FB3"/>
    <w:rsid w:val="006D3C87"/>
    <w:rsid w:val="0070407D"/>
    <w:rsid w:val="00704C22"/>
    <w:rsid w:val="007B3A68"/>
    <w:rsid w:val="007F2134"/>
    <w:rsid w:val="00877420"/>
    <w:rsid w:val="00886DF9"/>
    <w:rsid w:val="00894160"/>
    <w:rsid w:val="008C514C"/>
    <w:rsid w:val="008D7444"/>
    <w:rsid w:val="009042E1"/>
    <w:rsid w:val="00920E23"/>
    <w:rsid w:val="00925C43"/>
    <w:rsid w:val="00941F66"/>
    <w:rsid w:val="009A2C38"/>
    <w:rsid w:val="009C1690"/>
    <w:rsid w:val="009D29C4"/>
    <w:rsid w:val="009D37D4"/>
    <w:rsid w:val="009F5DBF"/>
    <w:rsid w:val="00A123DA"/>
    <w:rsid w:val="00A70F85"/>
    <w:rsid w:val="00A93392"/>
    <w:rsid w:val="00B02FDF"/>
    <w:rsid w:val="00B16DB6"/>
    <w:rsid w:val="00B723B5"/>
    <w:rsid w:val="00B73D81"/>
    <w:rsid w:val="00B7477C"/>
    <w:rsid w:val="00BA1EEC"/>
    <w:rsid w:val="00BC27DD"/>
    <w:rsid w:val="00BD6C5D"/>
    <w:rsid w:val="00C06D08"/>
    <w:rsid w:val="00C11A96"/>
    <w:rsid w:val="00C12CF2"/>
    <w:rsid w:val="00C3245A"/>
    <w:rsid w:val="00C46F42"/>
    <w:rsid w:val="00C66A04"/>
    <w:rsid w:val="00C92A97"/>
    <w:rsid w:val="00C931E3"/>
    <w:rsid w:val="00D1126B"/>
    <w:rsid w:val="00D33C60"/>
    <w:rsid w:val="00D53F26"/>
    <w:rsid w:val="00D708AB"/>
    <w:rsid w:val="00D71A7B"/>
    <w:rsid w:val="00DA187E"/>
    <w:rsid w:val="00DC3D9B"/>
    <w:rsid w:val="00DC5012"/>
    <w:rsid w:val="00DE66F7"/>
    <w:rsid w:val="00E53E2E"/>
    <w:rsid w:val="00E60CD9"/>
    <w:rsid w:val="00E66DB3"/>
    <w:rsid w:val="00E70C8A"/>
    <w:rsid w:val="00E77EDB"/>
    <w:rsid w:val="00F01EB2"/>
    <w:rsid w:val="00F25A34"/>
    <w:rsid w:val="00F676CF"/>
    <w:rsid w:val="00FE1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00CD6C-1D65-42D5-9929-E8BB29313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E60CD9"/>
    <w:pPr>
      <w:keepNext/>
      <w:keepLines/>
      <w:spacing w:before="240" w:line="360" w:lineRule="auto"/>
      <w:ind w:left="420" w:hanging="420"/>
      <w:outlineLvl w:val="0"/>
    </w:pPr>
    <w:rPr>
      <w:b/>
      <w:bCs/>
      <w:kern w:val="44"/>
      <w:sz w:val="44"/>
      <w:szCs w:val="30"/>
    </w:rPr>
  </w:style>
  <w:style w:type="paragraph" w:styleId="2">
    <w:name w:val="heading 2"/>
    <w:basedOn w:val="a"/>
    <w:next w:val="a"/>
    <w:link w:val="2Char"/>
    <w:autoRedefine/>
    <w:uiPriority w:val="9"/>
    <w:unhideWhenUsed/>
    <w:qFormat/>
    <w:rsid w:val="00E60CD9"/>
    <w:pPr>
      <w:keepNext/>
      <w:keepLines/>
      <w:spacing w:line="360" w:lineRule="auto"/>
      <w:ind w:left="720" w:hanging="720"/>
      <w:outlineLvl w:val="1"/>
    </w:pPr>
    <w:rPr>
      <w:rFonts w:cstheme="majorBidi"/>
      <w:b/>
      <w:bCs/>
      <w:sz w:val="28"/>
      <w:szCs w:val="32"/>
    </w:rPr>
  </w:style>
  <w:style w:type="paragraph" w:styleId="3">
    <w:name w:val="heading 3"/>
    <w:basedOn w:val="a"/>
    <w:next w:val="a"/>
    <w:link w:val="3Char"/>
    <w:autoRedefine/>
    <w:uiPriority w:val="9"/>
    <w:unhideWhenUsed/>
    <w:qFormat/>
    <w:rsid w:val="004D1408"/>
    <w:pPr>
      <w:keepNext/>
      <w:keepLines/>
      <w:spacing w:line="360" w:lineRule="auto"/>
      <w:ind w:leftChars="100" w:left="930" w:hanging="720"/>
      <w:outlineLvl w:val="2"/>
    </w:pPr>
    <w:rPr>
      <w:rFonts w:asciiTheme="majorHAnsi" w:hAnsiTheme="majorHAnsi" w:cstheme="minorHAnsi"/>
      <w:b/>
      <w:bCs/>
      <w:sz w:val="32"/>
      <w:szCs w:val="30"/>
    </w:rPr>
  </w:style>
  <w:style w:type="paragraph" w:styleId="4">
    <w:name w:val="heading 4"/>
    <w:basedOn w:val="a"/>
    <w:next w:val="a"/>
    <w:link w:val="4Char"/>
    <w:uiPriority w:val="9"/>
    <w:unhideWhenUsed/>
    <w:qFormat/>
    <w:rsid w:val="00E60CD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1"/>
    <w:next w:val="1"/>
    <w:link w:val="5Char"/>
    <w:uiPriority w:val="9"/>
    <w:unhideWhenUsed/>
    <w:rsid w:val="00E60CD9"/>
    <w:pPr>
      <w:spacing w:before="280" w:after="290" w:line="376" w:lineRule="auto"/>
      <w:outlineLvl w:val="4"/>
    </w:pPr>
    <w:rPr>
      <w:bCs w:val="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76CF"/>
    <w:pPr>
      <w:ind w:firstLineChars="200" w:firstLine="420"/>
    </w:pPr>
  </w:style>
  <w:style w:type="character" w:customStyle="1" w:styleId="skip">
    <w:name w:val="skip"/>
    <w:basedOn w:val="a0"/>
    <w:rsid w:val="00640686"/>
  </w:style>
  <w:style w:type="character" w:styleId="a4">
    <w:name w:val="Hyperlink"/>
    <w:basedOn w:val="a0"/>
    <w:uiPriority w:val="99"/>
    <w:unhideWhenUsed/>
    <w:rsid w:val="00640686"/>
    <w:rPr>
      <w:color w:val="0000FF"/>
      <w:u w:val="single"/>
    </w:rPr>
  </w:style>
  <w:style w:type="character" w:customStyle="1" w:styleId="apple-converted-space">
    <w:name w:val="apple-converted-space"/>
    <w:basedOn w:val="a0"/>
    <w:rsid w:val="00640686"/>
  </w:style>
  <w:style w:type="paragraph" w:styleId="a5">
    <w:name w:val="header"/>
    <w:basedOn w:val="a"/>
    <w:link w:val="Char"/>
    <w:uiPriority w:val="99"/>
    <w:unhideWhenUsed/>
    <w:rsid w:val="00E60C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60CD9"/>
    <w:rPr>
      <w:sz w:val="18"/>
      <w:szCs w:val="18"/>
    </w:rPr>
  </w:style>
  <w:style w:type="paragraph" w:styleId="a6">
    <w:name w:val="footer"/>
    <w:basedOn w:val="a"/>
    <w:link w:val="Char0"/>
    <w:uiPriority w:val="99"/>
    <w:unhideWhenUsed/>
    <w:rsid w:val="00E60CD9"/>
    <w:pPr>
      <w:tabs>
        <w:tab w:val="center" w:pos="4153"/>
        <w:tab w:val="right" w:pos="8306"/>
      </w:tabs>
      <w:snapToGrid w:val="0"/>
      <w:jc w:val="left"/>
    </w:pPr>
    <w:rPr>
      <w:sz w:val="18"/>
      <w:szCs w:val="18"/>
    </w:rPr>
  </w:style>
  <w:style w:type="character" w:customStyle="1" w:styleId="Char0">
    <w:name w:val="页脚 Char"/>
    <w:basedOn w:val="a0"/>
    <w:link w:val="a6"/>
    <w:uiPriority w:val="99"/>
    <w:rsid w:val="00E60CD9"/>
    <w:rPr>
      <w:sz w:val="18"/>
      <w:szCs w:val="18"/>
    </w:rPr>
  </w:style>
  <w:style w:type="character" w:customStyle="1" w:styleId="1Char">
    <w:name w:val="标题 1 Char"/>
    <w:basedOn w:val="a0"/>
    <w:link w:val="1"/>
    <w:uiPriority w:val="9"/>
    <w:rsid w:val="00E60CD9"/>
    <w:rPr>
      <w:b/>
      <w:bCs/>
      <w:kern w:val="44"/>
      <w:sz w:val="44"/>
      <w:szCs w:val="30"/>
    </w:rPr>
  </w:style>
  <w:style w:type="character" w:customStyle="1" w:styleId="2Char">
    <w:name w:val="标题 2 Char"/>
    <w:basedOn w:val="a0"/>
    <w:link w:val="2"/>
    <w:uiPriority w:val="9"/>
    <w:rsid w:val="00E60CD9"/>
    <w:rPr>
      <w:rFonts w:cstheme="majorBidi"/>
      <w:b/>
      <w:bCs/>
      <w:sz w:val="28"/>
      <w:szCs w:val="32"/>
    </w:rPr>
  </w:style>
  <w:style w:type="character" w:customStyle="1" w:styleId="3Char">
    <w:name w:val="标题 3 Char"/>
    <w:basedOn w:val="a0"/>
    <w:link w:val="3"/>
    <w:uiPriority w:val="9"/>
    <w:rsid w:val="004D1408"/>
    <w:rPr>
      <w:rFonts w:asciiTheme="majorHAnsi" w:hAnsiTheme="majorHAnsi" w:cstheme="minorHAnsi"/>
      <w:b/>
      <w:bCs/>
      <w:sz w:val="32"/>
      <w:szCs w:val="30"/>
    </w:rPr>
  </w:style>
  <w:style w:type="character" w:customStyle="1" w:styleId="4Char">
    <w:name w:val="标题 4 Char"/>
    <w:basedOn w:val="a0"/>
    <w:link w:val="4"/>
    <w:uiPriority w:val="9"/>
    <w:rsid w:val="00E60CD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60CD9"/>
    <w:rPr>
      <w:b/>
      <w:kern w:val="44"/>
      <w:sz w:val="24"/>
      <w:szCs w:val="28"/>
    </w:rPr>
  </w:style>
  <w:style w:type="paragraph" w:styleId="a7">
    <w:name w:val="No Spacing"/>
    <w:link w:val="Char1"/>
    <w:uiPriority w:val="1"/>
    <w:rsid w:val="00E60CD9"/>
    <w:rPr>
      <w:kern w:val="0"/>
      <w:sz w:val="22"/>
    </w:rPr>
  </w:style>
  <w:style w:type="character" w:customStyle="1" w:styleId="Char1">
    <w:name w:val="无间隔 Char"/>
    <w:basedOn w:val="a0"/>
    <w:link w:val="a7"/>
    <w:uiPriority w:val="1"/>
    <w:rsid w:val="00E60CD9"/>
    <w:rPr>
      <w:kern w:val="0"/>
      <w:sz w:val="22"/>
    </w:rPr>
  </w:style>
  <w:style w:type="paragraph" w:styleId="a8">
    <w:name w:val="Balloon Text"/>
    <w:basedOn w:val="a"/>
    <w:link w:val="Char2"/>
    <w:uiPriority w:val="99"/>
    <w:semiHidden/>
    <w:unhideWhenUsed/>
    <w:rsid w:val="00E60CD9"/>
    <w:rPr>
      <w:sz w:val="18"/>
      <w:szCs w:val="18"/>
    </w:rPr>
  </w:style>
  <w:style w:type="character" w:customStyle="1" w:styleId="Char2">
    <w:name w:val="批注框文本 Char"/>
    <w:basedOn w:val="a0"/>
    <w:link w:val="a8"/>
    <w:uiPriority w:val="99"/>
    <w:semiHidden/>
    <w:rsid w:val="00E60CD9"/>
    <w:rPr>
      <w:sz w:val="18"/>
      <w:szCs w:val="18"/>
    </w:rPr>
  </w:style>
  <w:style w:type="paragraph" w:styleId="TOC">
    <w:name w:val="TOC Heading"/>
    <w:basedOn w:val="1"/>
    <w:next w:val="a"/>
    <w:uiPriority w:val="39"/>
    <w:unhideWhenUsed/>
    <w:qFormat/>
    <w:rsid w:val="00E60CD9"/>
    <w:pPr>
      <w:widowControl/>
      <w:spacing w:before="48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20">
    <w:name w:val="toc 2"/>
    <w:basedOn w:val="a"/>
    <w:next w:val="a"/>
    <w:autoRedefine/>
    <w:uiPriority w:val="39"/>
    <w:unhideWhenUsed/>
    <w:qFormat/>
    <w:rsid w:val="00E60CD9"/>
    <w:pPr>
      <w:widowControl/>
      <w:tabs>
        <w:tab w:val="left" w:pos="840"/>
        <w:tab w:val="right" w:leader="dot" w:pos="8296"/>
      </w:tabs>
      <w:spacing w:line="276" w:lineRule="auto"/>
      <w:ind w:left="221"/>
      <w:jc w:val="left"/>
    </w:pPr>
    <w:rPr>
      <w:kern w:val="0"/>
      <w:sz w:val="24"/>
    </w:rPr>
  </w:style>
  <w:style w:type="paragraph" w:styleId="10">
    <w:name w:val="toc 1"/>
    <w:basedOn w:val="a"/>
    <w:next w:val="a"/>
    <w:autoRedefine/>
    <w:uiPriority w:val="39"/>
    <w:unhideWhenUsed/>
    <w:qFormat/>
    <w:rsid w:val="00E60CD9"/>
    <w:pPr>
      <w:widowControl/>
      <w:tabs>
        <w:tab w:val="left" w:pos="440"/>
        <w:tab w:val="right" w:leader="dot" w:pos="8296"/>
      </w:tabs>
      <w:spacing w:line="276" w:lineRule="auto"/>
      <w:jc w:val="left"/>
    </w:pPr>
    <w:rPr>
      <w:kern w:val="0"/>
      <w:sz w:val="24"/>
    </w:rPr>
  </w:style>
  <w:style w:type="paragraph" w:styleId="30">
    <w:name w:val="toc 3"/>
    <w:basedOn w:val="a"/>
    <w:next w:val="a"/>
    <w:autoRedefine/>
    <w:uiPriority w:val="39"/>
    <w:unhideWhenUsed/>
    <w:qFormat/>
    <w:rsid w:val="00E60CD9"/>
    <w:pPr>
      <w:widowControl/>
      <w:tabs>
        <w:tab w:val="left" w:pos="1260"/>
        <w:tab w:val="right" w:leader="dot" w:pos="8296"/>
      </w:tabs>
      <w:spacing w:line="276" w:lineRule="auto"/>
      <w:ind w:left="442"/>
      <w:jc w:val="left"/>
    </w:pPr>
    <w:rPr>
      <w:noProof/>
      <w:kern w:val="0"/>
      <w:sz w:val="24"/>
    </w:rPr>
  </w:style>
  <w:style w:type="paragraph" w:styleId="a9">
    <w:name w:val="caption"/>
    <w:basedOn w:val="a"/>
    <w:next w:val="a"/>
    <w:uiPriority w:val="35"/>
    <w:unhideWhenUsed/>
    <w:qFormat/>
    <w:rsid w:val="00E60CD9"/>
    <w:pPr>
      <w:spacing w:beforeLines="50" w:afterLines="50"/>
      <w:jc w:val="center"/>
    </w:pPr>
    <w:rPr>
      <w:rFonts w:ascii="Cambria" w:hAnsi="Cambria" w:cstheme="majorBidi"/>
      <w:sz w:val="24"/>
      <w:szCs w:val="20"/>
    </w:rPr>
  </w:style>
  <w:style w:type="paragraph" w:styleId="aa">
    <w:name w:val="table of figures"/>
    <w:basedOn w:val="a"/>
    <w:next w:val="a"/>
    <w:uiPriority w:val="99"/>
    <w:unhideWhenUsed/>
    <w:qFormat/>
    <w:rsid w:val="00E60CD9"/>
    <w:pPr>
      <w:ind w:leftChars="200" w:left="200" w:hangingChars="200" w:hanging="200"/>
    </w:pPr>
    <w:rPr>
      <w:sz w:val="24"/>
    </w:rPr>
  </w:style>
  <w:style w:type="table" w:styleId="ab">
    <w:name w:val="Table Grid"/>
    <w:basedOn w:val="a1"/>
    <w:uiPriority w:val="59"/>
    <w:rsid w:val="00E60CD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
    <w:name w:val="表格-表头"/>
    <w:basedOn w:val="a"/>
    <w:link w:val="-Char"/>
    <w:qFormat/>
    <w:rsid w:val="00E60CD9"/>
    <w:rPr>
      <w:b/>
      <w:sz w:val="22"/>
      <w:szCs w:val="24"/>
    </w:rPr>
  </w:style>
  <w:style w:type="character" w:customStyle="1" w:styleId="-Char">
    <w:name w:val="表格-表头 Char"/>
    <w:basedOn w:val="a0"/>
    <w:link w:val="-"/>
    <w:rsid w:val="00E60CD9"/>
    <w:rPr>
      <w:b/>
      <w:sz w:val="22"/>
      <w:szCs w:val="24"/>
    </w:rPr>
  </w:style>
  <w:style w:type="character" w:styleId="ac">
    <w:name w:val="Placeholder Text"/>
    <w:basedOn w:val="a0"/>
    <w:uiPriority w:val="99"/>
    <w:semiHidden/>
    <w:rsid w:val="00E60CD9"/>
    <w:rPr>
      <w:color w:val="808080"/>
    </w:rPr>
  </w:style>
  <w:style w:type="character" w:customStyle="1" w:styleId="ad">
    <w:name w:val="封面版本号"/>
    <w:basedOn w:val="a0"/>
    <w:uiPriority w:val="1"/>
    <w:qFormat/>
    <w:rsid w:val="00E60CD9"/>
    <w:rPr>
      <w:rFonts w:ascii="Arial" w:eastAsiaTheme="minorEastAsia" w:hAnsi="Arial"/>
      <w:b/>
      <w:sz w:val="24"/>
    </w:rPr>
  </w:style>
  <w:style w:type="paragraph" w:customStyle="1" w:styleId="ae">
    <w:name w:val="前言标题"/>
    <w:basedOn w:val="a"/>
    <w:link w:val="Char3"/>
    <w:qFormat/>
    <w:rsid w:val="00E60CD9"/>
    <w:pPr>
      <w:widowControl/>
      <w:spacing w:after="156"/>
      <w:jc w:val="left"/>
    </w:pPr>
    <w:rPr>
      <w:b/>
      <w:sz w:val="25"/>
      <w:szCs w:val="24"/>
    </w:rPr>
  </w:style>
  <w:style w:type="character" w:customStyle="1" w:styleId="Char3">
    <w:name w:val="前言标题 Char"/>
    <w:basedOn w:val="a0"/>
    <w:link w:val="ae"/>
    <w:rsid w:val="00E60CD9"/>
    <w:rPr>
      <w:b/>
      <w:sz w:val="25"/>
      <w:szCs w:val="24"/>
    </w:rPr>
  </w:style>
  <w:style w:type="paragraph" w:customStyle="1" w:styleId="Default">
    <w:name w:val="Default"/>
    <w:rsid w:val="00E60CD9"/>
    <w:pPr>
      <w:widowControl w:val="0"/>
      <w:autoSpaceDE w:val="0"/>
      <w:autoSpaceDN w:val="0"/>
      <w:adjustRightInd w:val="0"/>
    </w:pPr>
    <w:rPr>
      <w:rFonts w:ascii="Calibri" w:hAnsi="Calibri" w:cs="Calibri"/>
      <w:color w:val="000000"/>
      <w:kern w:val="0"/>
      <w:sz w:val="24"/>
      <w:szCs w:val="24"/>
    </w:rPr>
  </w:style>
  <w:style w:type="character" w:styleId="af">
    <w:name w:val="Strong"/>
    <w:basedOn w:val="a0"/>
    <w:uiPriority w:val="22"/>
    <w:rsid w:val="00E60CD9"/>
    <w:rPr>
      <w:b/>
      <w:bCs/>
    </w:rPr>
  </w:style>
  <w:style w:type="paragraph" w:customStyle="1" w:styleId="af0">
    <w:name w:val="强调内容"/>
    <w:basedOn w:val="ae"/>
    <w:link w:val="Char4"/>
    <w:qFormat/>
    <w:rsid w:val="00E60CD9"/>
    <w:pPr>
      <w:spacing w:after="0"/>
    </w:pPr>
  </w:style>
  <w:style w:type="character" w:customStyle="1" w:styleId="Char4">
    <w:name w:val="强调内容 Char"/>
    <w:basedOn w:val="Char3"/>
    <w:link w:val="af0"/>
    <w:rsid w:val="00E60CD9"/>
    <w:rPr>
      <w:b/>
      <w:sz w:val="25"/>
      <w:szCs w:val="24"/>
    </w:rPr>
  </w:style>
  <w:style w:type="paragraph" w:styleId="af1">
    <w:name w:val="Document Map"/>
    <w:basedOn w:val="a"/>
    <w:link w:val="Char5"/>
    <w:uiPriority w:val="99"/>
    <w:semiHidden/>
    <w:unhideWhenUsed/>
    <w:rsid w:val="00E60CD9"/>
    <w:rPr>
      <w:rFonts w:ascii="宋体" w:eastAsia="宋体"/>
      <w:sz w:val="18"/>
      <w:szCs w:val="18"/>
    </w:rPr>
  </w:style>
  <w:style w:type="character" w:customStyle="1" w:styleId="Char5">
    <w:name w:val="文档结构图 Char"/>
    <w:basedOn w:val="a0"/>
    <w:link w:val="af1"/>
    <w:uiPriority w:val="99"/>
    <w:semiHidden/>
    <w:rsid w:val="00E60CD9"/>
    <w:rPr>
      <w:rFonts w:ascii="宋体" w:eastAsia="宋体"/>
      <w:sz w:val="18"/>
      <w:szCs w:val="18"/>
    </w:rPr>
  </w:style>
  <w:style w:type="character" w:styleId="af2">
    <w:name w:val="FollowedHyperlink"/>
    <w:basedOn w:val="a0"/>
    <w:uiPriority w:val="99"/>
    <w:semiHidden/>
    <w:unhideWhenUsed/>
    <w:rsid w:val="00E60CD9"/>
    <w:rPr>
      <w:color w:val="954F72" w:themeColor="followedHyperlink"/>
      <w:u w:val="single"/>
    </w:rPr>
  </w:style>
  <w:style w:type="character" w:styleId="af3">
    <w:name w:val="Subtle Emphasis"/>
    <w:uiPriority w:val="19"/>
    <w:qFormat/>
    <w:rsid w:val="00E60CD9"/>
    <w:rPr>
      <w:i/>
      <w:iCs/>
      <w:color w:val="5A5A5A" w:themeColor="text1" w:themeTint="A5"/>
    </w:rPr>
  </w:style>
  <w:style w:type="character" w:customStyle="1" w:styleId="fontstyle01">
    <w:name w:val="fontstyle01"/>
    <w:basedOn w:val="a0"/>
    <w:rsid w:val="00E60CD9"/>
    <w:rPr>
      <w:rFonts w:ascii="Courier" w:hAnsi="Courier" w:hint="default"/>
      <w:b w:val="0"/>
      <w:bCs w:val="0"/>
      <w:i w:val="0"/>
      <w:iCs w:val="0"/>
      <w:color w:val="000000"/>
      <w:sz w:val="20"/>
      <w:szCs w:val="20"/>
    </w:rPr>
  </w:style>
  <w:style w:type="character" w:customStyle="1" w:styleId="basic-word">
    <w:name w:val="basic-word"/>
    <w:basedOn w:val="a0"/>
    <w:rsid w:val="00E60CD9"/>
  </w:style>
  <w:style w:type="paragraph" w:styleId="HTML">
    <w:name w:val="HTML Preformatted"/>
    <w:basedOn w:val="a"/>
    <w:link w:val="HTMLChar"/>
    <w:uiPriority w:val="99"/>
    <w:unhideWhenUsed/>
    <w:rsid w:val="00E60C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60CD9"/>
    <w:rPr>
      <w:rFonts w:ascii="宋体" w:eastAsia="宋体" w:hAnsi="宋体" w:cs="宋体"/>
      <w:kern w:val="0"/>
      <w:sz w:val="24"/>
      <w:szCs w:val="24"/>
    </w:rPr>
  </w:style>
  <w:style w:type="paragraph" w:styleId="af4">
    <w:name w:val="Normal (Web)"/>
    <w:basedOn w:val="a"/>
    <w:uiPriority w:val="99"/>
    <w:semiHidden/>
    <w:unhideWhenUsed/>
    <w:rsid w:val="00E60CD9"/>
    <w:pPr>
      <w:widowControl/>
      <w:spacing w:before="100" w:beforeAutospacing="1" w:after="100" w:afterAutospacing="1"/>
      <w:jc w:val="left"/>
    </w:pPr>
    <w:rPr>
      <w:rFonts w:ascii="宋体" w:eastAsia="宋体" w:hAnsi="宋体" w:cs="宋体"/>
      <w:kern w:val="0"/>
      <w:sz w:val="24"/>
      <w:szCs w:val="24"/>
    </w:rPr>
  </w:style>
  <w:style w:type="table" w:styleId="-3">
    <w:name w:val="Light List Accent 3"/>
    <w:basedOn w:val="a1"/>
    <w:uiPriority w:val="61"/>
    <w:rsid w:val="00E60CD9"/>
    <w:rPr>
      <w:kern w:val="0"/>
      <w:sz w:val="22"/>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f5">
    <w:name w:val="Title"/>
    <w:basedOn w:val="a"/>
    <w:next w:val="a"/>
    <w:link w:val="Char6"/>
    <w:uiPriority w:val="10"/>
    <w:qFormat/>
    <w:rsid w:val="00E60CD9"/>
    <w:pPr>
      <w:spacing w:before="240" w:after="60"/>
      <w:jc w:val="center"/>
      <w:outlineLvl w:val="0"/>
    </w:pPr>
    <w:rPr>
      <w:rFonts w:asciiTheme="majorHAnsi" w:eastAsia="宋体" w:hAnsiTheme="majorHAnsi" w:cstheme="majorBidi"/>
      <w:b/>
      <w:bCs/>
      <w:sz w:val="32"/>
      <w:szCs w:val="32"/>
    </w:rPr>
  </w:style>
  <w:style w:type="character" w:customStyle="1" w:styleId="Char6">
    <w:name w:val="标题 Char"/>
    <w:basedOn w:val="a0"/>
    <w:link w:val="af5"/>
    <w:uiPriority w:val="10"/>
    <w:rsid w:val="00E60CD9"/>
    <w:rPr>
      <w:rFonts w:asciiTheme="majorHAnsi" w:eastAsia="宋体" w:hAnsiTheme="majorHAnsi" w:cstheme="majorBidi"/>
      <w:b/>
      <w:bCs/>
      <w:sz w:val="32"/>
      <w:szCs w:val="32"/>
    </w:rPr>
  </w:style>
  <w:style w:type="paragraph" w:styleId="af6">
    <w:name w:val="Subtitle"/>
    <w:basedOn w:val="a"/>
    <w:next w:val="a"/>
    <w:link w:val="Char7"/>
    <w:uiPriority w:val="11"/>
    <w:qFormat/>
    <w:rsid w:val="00E60CD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7">
    <w:name w:val="副标题 Char"/>
    <w:basedOn w:val="a0"/>
    <w:link w:val="af6"/>
    <w:uiPriority w:val="11"/>
    <w:rsid w:val="00E60CD9"/>
    <w:rPr>
      <w:rFonts w:asciiTheme="majorHAnsi" w:eastAsia="宋体" w:hAnsiTheme="majorHAnsi" w:cstheme="majorBidi"/>
      <w:b/>
      <w:bCs/>
      <w:kern w:val="28"/>
      <w:sz w:val="32"/>
      <w:szCs w:val="32"/>
    </w:rPr>
  </w:style>
  <w:style w:type="character" w:customStyle="1" w:styleId="opdict3font24">
    <w:name w:val="op_dict3_font24"/>
    <w:basedOn w:val="a0"/>
    <w:rsid w:val="00E60CD9"/>
  </w:style>
  <w:style w:type="paragraph" w:styleId="af7">
    <w:name w:val="Revision"/>
    <w:hidden/>
    <w:uiPriority w:val="99"/>
    <w:semiHidden/>
    <w:rsid w:val="00E60CD9"/>
    <w:rPr>
      <w:sz w:val="24"/>
    </w:rPr>
  </w:style>
  <w:style w:type="paragraph" w:customStyle="1" w:styleId="222">
    <w:name w:val="2.2.2"/>
    <w:basedOn w:val="3"/>
    <w:link w:val="222Char"/>
    <w:qFormat/>
    <w:rsid w:val="00E60CD9"/>
  </w:style>
  <w:style w:type="character" w:customStyle="1" w:styleId="222Char">
    <w:name w:val="2.2.2 Char"/>
    <w:basedOn w:val="3Char"/>
    <w:link w:val="222"/>
    <w:rsid w:val="00E60CD9"/>
    <w:rPr>
      <w:rFonts w:asciiTheme="majorHAnsi" w:hAnsiTheme="majorHAnsi" w:cstheme="minorHAnsi"/>
      <w:b/>
      <w:bCs/>
      <w:sz w:val="32"/>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27</Pages>
  <Words>7328</Words>
  <Characters>41773</Characters>
  <Application>Microsoft Office Word</Application>
  <DocSecurity>0</DocSecurity>
  <Lines>348</Lines>
  <Paragraphs>98</Paragraphs>
  <ScaleCrop>false</ScaleCrop>
  <Company/>
  <LinksUpToDate>false</LinksUpToDate>
  <CharactersWithSpaces>49003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131</cp:revision>
  <dcterms:created xsi:type="dcterms:W3CDTF">2018-10-09T01:21:00Z</dcterms:created>
  <dcterms:modified xsi:type="dcterms:W3CDTF">2018-10-18T02:48:00Z</dcterms:modified>
</cp:coreProperties>
</file>